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56E" w:rsidRPr="00EB43F4" w:rsidRDefault="00DE356E" w:rsidP="00507EC4">
      <w:pPr>
        <w:pStyle w:val="HTMLPreformatted"/>
        <w:ind w:right="-1440"/>
        <w:rPr>
          <w:rFonts w:ascii="Garamond" w:hAnsi="Garamond" w:cs="Times New Roman"/>
          <w:b/>
          <w:sz w:val="22"/>
          <w:szCs w:val="22"/>
        </w:rPr>
      </w:pPr>
      <w:r w:rsidRPr="00EB43F4">
        <w:rPr>
          <w:rFonts w:ascii="Garamond" w:hAnsi="Garamond" w:cs="Times New Roman"/>
          <w:b/>
          <w:sz w:val="22"/>
          <w:szCs w:val="22"/>
        </w:rPr>
        <w:t xml:space="preserve">Chesapeake Bay </w:t>
      </w:r>
      <w:smartTag w:uri="urn:schemas-microsoft-com:office:smarttags" w:element="place">
        <w:smartTag w:uri="urn:schemas-microsoft-com:office:smarttags" w:element="State">
          <w:r w:rsidRPr="00EB43F4">
            <w:rPr>
              <w:rFonts w:ascii="Garamond" w:hAnsi="Garamond" w:cs="Times New Roman"/>
              <w:b/>
              <w:sz w:val="22"/>
              <w:szCs w:val="22"/>
            </w:rPr>
            <w:t>Maryland</w:t>
          </w:r>
        </w:smartTag>
      </w:smartTag>
      <w:r w:rsidRPr="00EB43F4">
        <w:rPr>
          <w:rFonts w:ascii="Garamond" w:hAnsi="Garamond" w:cs="Times New Roman"/>
          <w:b/>
          <w:sz w:val="22"/>
          <w:szCs w:val="22"/>
        </w:rPr>
        <w:t xml:space="preserve"> (</w:t>
      </w:r>
      <w:smartTag w:uri="urn:schemas-microsoft-com:office:smarttags" w:element="stockticker">
        <w:r w:rsidRPr="00EB43F4">
          <w:rPr>
            <w:rFonts w:ascii="Garamond" w:hAnsi="Garamond" w:cs="Times New Roman"/>
            <w:b/>
            <w:sz w:val="22"/>
            <w:szCs w:val="22"/>
          </w:rPr>
          <w:t>CBM</w:t>
        </w:r>
      </w:smartTag>
      <w:r w:rsidRPr="00EB43F4">
        <w:rPr>
          <w:rFonts w:ascii="Garamond" w:hAnsi="Garamond" w:cs="Times New Roman"/>
          <w:b/>
          <w:sz w:val="22"/>
          <w:szCs w:val="22"/>
        </w:rPr>
        <w:t xml:space="preserve">) NERR Water Quality Metadata </w:t>
      </w:r>
    </w:p>
    <w:p w:rsidR="00DE356E" w:rsidRPr="00EB43F4" w:rsidRDefault="008B17D2" w:rsidP="0013332B">
      <w:pPr>
        <w:pStyle w:val="HTMLPreformatted"/>
        <w:rPr>
          <w:rFonts w:ascii="Garamond" w:hAnsi="Garamond" w:cs="Times New Roman"/>
          <w:b/>
          <w:sz w:val="22"/>
          <w:szCs w:val="22"/>
        </w:rPr>
      </w:pPr>
      <w:r>
        <w:rPr>
          <w:rFonts w:ascii="Garamond" w:hAnsi="Garamond" w:cs="Times New Roman"/>
          <w:b/>
          <w:sz w:val="22"/>
          <w:szCs w:val="22"/>
        </w:rPr>
        <w:t>January</w:t>
      </w:r>
      <w:r w:rsidR="00DE356E" w:rsidRPr="00EB43F4">
        <w:rPr>
          <w:rFonts w:ascii="Garamond" w:hAnsi="Garamond" w:cs="Times New Roman"/>
          <w:b/>
          <w:sz w:val="22"/>
          <w:szCs w:val="22"/>
        </w:rPr>
        <w:t xml:space="preserve"> -</w:t>
      </w:r>
      <w:r w:rsidR="0007011B">
        <w:rPr>
          <w:rFonts w:ascii="Garamond" w:hAnsi="Garamond" w:cs="Times New Roman"/>
          <w:b/>
          <w:sz w:val="22"/>
          <w:szCs w:val="22"/>
        </w:rPr>
        <w:t xml:space="preserve"> </w:t>
      </w:r>
      <w:del w:id="0" w:author="Stephanie Ann Thompson" w:date="2013-04-30T13:00:00Z">
        <w:r w:rsidR="004C5B1F" w:rsidDel="0079634A">
          <w:rPr>
            <w:rFonts w:ascii="Garamond" w:hAnsi="Garamond" w:cs="Times New Roman"/>
            <w:b/>
            <w:sz w:val="22"/>
            <w:szCs w:val="22"/>
          </w:rPr>
          <w:delText>December</w:delText>
        </w:r>
        <w:r w:rsidR="00DE356E" w:rsidRPr="00EB43F4" w:rsidDel="0079634A">
          <w:rPr>
            <w:rFonts w:ascii="Garamond" w:hAnsi="Garamond" w:cs="Times New Roman"/>
            <w:b/>
            <w:sz w:val="22"/>
            <w:szCs w:val="22"/>
          </w:rPr>
          <w:delText xml:space="preserve"> </w:delText>
        </w:r>
      </w:del>
      <w:r w:rsidR="008B5EAF">
        <w:rPr>
          <w:rFonts w:ascii="Garamond" w:hAnsi="Garamond" w:cs="Times New Roman"/>
          <w:b/>
          <w:sz w:val="22"/>
          <w:szCs w:val="22"/>
        </w:rPr>
        <w:t>December</w:t>
      </w:r>
      <w:ins w:id="1" w:author="Stephanie Ann Thompson" w:date="2013-04-30T13:00:00Z">
        <w:r w:rsidR="0079634A" w:rsidRPr="00EB43F4">
          <w:rPr>
            <w:rFonts w:ascii="Garamond" w:hAnsi="Garamond" w:cs="Times New Roman"/>
            <w:b/>
            <w:sz w:val="22"/>
            <w:szCs w:val="22"/>
          </w:rPr>
          <w:t xml:space="preserve"> </w:t>
        </w:r>
      </w:ins>
      <w:r w:rsidR="00DE356E" w:rsidRPr="00EB43F4">
        <w:rPr>
          <w:rFonts w:ascii="Garamond" w:hAnsi="Garamond" w:cs="Times New Roman"/>
          <w:b/>
          <w:sz w:val="22"/>
          <w:szCs w:val="22"/>
        </w:rPr>
        <w:t>20</w:t>
      </w:r>
      <w:r w:rsidR="00F84885">
        <w:rPr>
          <w:rFonts w:ascii="Garamond" w:hAnsi="Garamond" w:cs="Times New Roman"/>
          <w:b/>
          <w:sz w:val="22"/>
          <w:szCs w:val="22"/>
        </w:rPr>
        <w:t>1</w:t>
      </w:r>
      <w:del w:id="2" w:author="Stephanie Ann Thompson" w:date="2013-04-30T13:00:00Z">
        <w:r w:rsidR="009A130D" w:rsidDel="0079634A">
          <w:rPr>
            <w:rFonts w:ascii="Garamond" w:hAnsi="Garamond" w:cs="Times New Roman"/>
            <w:b/>
            <w:sz w:val="22"/>
            <w:szCs w:val="22"/>
          </w:rPr>
          <w:delText>2</w:delText>
        </w:r>
      </w:del>
      <w:ins w:id="3" w:author="Stephanie Ann Thompson" w:date="2013-04-30T13:00:00Z">
        <w:r w:rsidR="0079634A">
          <w:rPr>
            <w:rFonts w:ascii="Garamond" w:hAnsi="Garamond" w:cs="Times New Roman"/>
            <w:b/>
            <w:sz w:val="22"/>
            <w:szCs w:val="22"/>
          </w:rPr>
          <w:t>3</w:t>
        </w:r>
      </w:ins>
      <w:ins w:id="4" w:author="Stephanie Ann Thompson" w:date="2013-03-14T08:54:00Z">
        <w:r w:rsidR="005822BA">
          <w:rPr>
            <w:rFonts w:ascii="Garamond" w:hAnsi="Garamond" w:cs="Times New Roman"/>
            <w:b/>
            <w:sz w:val="22"/>
            <w:szCs w:val="22"/>
          </w:rPr>
          <w:t xml:space="preserve"> </w:t>
        </w:r>
      </w:ins>
    </w:p>
    <w:p w:rsidR="00DE356E" w:rsidRPr="00EB43F4" w:rsidRDefault="006631D4" w:rsidP="00507EC4">
      <w:pPr>
        <w:pStyle w:val="HTMLPreformatted"/>
        <w:rPr>
          <w:rFonts w:ascii="Garamond" w:hAnsi="Garamond" w:cs="Times New Roman"/>
          <w:sz w:val="22"/>
          <w:szCs w:val="22"/>
        </w:rPr>
      </w:pPr>
      <w:r w:rsidRPr="00EB43F4">
        <w:rPr>
          <w:rFonts w:ascii="Garamond" w:hAnsi="Garamond" w:cs="Times New Roman"/>
          <w:b/>
          <w:sz w:val="22"/>
          <w:szCs w:val="22"/>
        </w:rPr>
        <w:t>Latest Update:</w:t>
      </w:r>
      <w:r w:rsidRPr="00EB43F4">
        <w:rPr>
          <w:rFonts w:ascii="Garamond" w:hAnsi="Garamond" w:cs="Times New Roman"/>
          <w:sz w:val="22"/>
          <w:szCs w:val="22"/>
        </w:rPr>
        <w:t xml:space="preserve"> </w:t>
      </w:r>
      <w:del w:id="5" w:author="Stephanie Ann Thompson" w:date="2013-02-07T14:43:00Z">
        <w:r w:rsidR="004C5B1F" w:rsidDel="007A4A79">
          <w:rPr>
            <w:rFonts w:ascii="Garamond" w:hAnsi="Garamond" w:cs="Times New Roman"/>
            <w:sz w:val="22"/>
            <w:szCs w:val="22"/>
          </w:rPr>
          <w:delText>January 30, 2013</w:delText>
        </w:r>
      </w:del>
      <w:r w:rsidR="00783479">
        <w:rPr>
          <w:rFonts w:ascii="Garamond" w:hAnsi="Garamond" w:cs="Times New Roman"/>
          <w:sz w:val="22"/>
          <w:szCs w:val="22"/>
        </w:rPr>
        <w:t xml:space="preserve">March </w:t>
      </w:r>
      <w:r w:rsidR="00E449E4">
        <w:rPr>
          <w:rFonts w:ascii="Garamond" w:hAnsi="Garamond" w:cs="Times New Roman"/>
          <w:sz w:val="22"/>
          <w:szCs w:val="22"/>
        </w:rPr>
        <w:t>13</w:t>
      </w:r>
      <w:r w:rsidR="00783479">
        <w:rPr>
          <w:rFonts w:ascii="Garamond" w:hAnsi="Garamond" w:cs="Times New Roman"/>
          <w:sz w:val="22"/>
          <w:szCs w:val="22"/>
        </w:rPr>
        <w:t>, 2014</w:t>
      </w:r>
      <w:del w:id="6" w:author="Stephanie Ann Thompson" w:date="2012-12-05T09:09:00Z">
        <w:r w:rsidR="00A3398F" w:rsidDel="00341C07">
          <w:rPr>
            <w:rFonts w:ascii="Garamond" w:hAnsi="Garamond" w:cs="Times New Roman"/>
            <w:sz w:val="22"/>
            <w:szCs w:val="22"/>
          </w:rPr>
          <w:delText xml:space="preserve"> 4</w:delText>
        </w:r>
      </w:del>
    </w:p>
    <w:p w:rsidR="0013332B" w:rsidRDefault="0013332B" w:rsidP="0013332B">
      <w:pPr>
        <w:pStyle w:val="HTMLPreformatted"/>
        <w:rPr>
          <w:rFonts w:ascii="Garamond" w:hAnsi="Garamond"/>
          <w:sz w:val="22"/>
          <w:szCs w:val="22"/>
        </w:rPr>
      </w:pPr>
    </w:p>
    <w:p w:rsidR="0013332B" w:rsidRDefault="0013332B" w:rsidP="0013332B">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3D3D08">
          <w:rPr>
            <w:rStyle w:val="Hyperlink"/>
            <w:rFonts w:ascii="Garamond" w:hAnsi="Garamond"/>
            <w:color w:val="auto"/>
            <w:sz w:val="22"/>
            <w:szCs w:val="22"/>
          </w:rPr>
          <w:t>cdmosupport@belle.baruch.sc.edu</w:t>
        </w:r>
      </w:hyperlink>
      <w:r w:rsidRPr="003D3D08">
        <w:rPr>
          <w:rFonts w:ascii="Garamond" w:hAnsi="Garamond"/>
          <w:sz w:val="22"/>
          <w:szCs w:val="22"/>
        </w:rPr>
        <w:t>)</w:t>
      </w:r>
      <w:r>
        <w:rPr>
          <w:rFonts w:ascii="Garamond" w:hAnsi="Garamond"/>
          <w:sz w:val="22"/>
          <w:szCs w:val="22"/>
        </w:rPr>
        <w:t xml:space="preserve"> or Reserve with any additional questions.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  Data Set and Research Descriptors</w:t>
      </w:r>
    </w:p>
    <w:p w:rsidR="00DE356E" w:rsidRPr="00EB43F4" w:rsidRDefault="00DE356E" w:rsidP="00507EC4">
      <w:pPr>
        <w:pStyle w:val="HTMLPreformatted"/>
        <w:rPr>
          <w:rFonts w:ascii="Garamond" w:hAnsi="Garamond" w:cs="Times New Roman"/>
          <w:sz w:val="22"/>
          <w:szCs w:val="22"/>
        </w:rPr>
      </w:pPr>
    </w:p>
    <w:p w:rsidR="00DE356E" w:rsidRPr="00EB43F4" w:rsidRDefault="005D08D0" w:rsidP="00507EC4">
      <w:pPr>
        <w:pStyle w:val="HTMLPreformatted"/>
        <w:rPr>
          <w:rFonts w:ascii="Garamond" w:hAnsi="Garamond" w:cs="Times New Roman"/>
          <w:b/>
          <w:bCs/>
          <w:sz w:val="22"/>
          <w:szCs w:val="22"/>
        </w:rPr>
      </w:pPr>
      <w:r>
        <w:rPr>
          <w:rFonts w:ascii="Garamond" w:hAnsi="Garamond" w:cs="Times New Roman"/>
          <w:b/>
          <w:bCs/>
          <w:sz w:val="22"/>
          <w:szCs w:val="22"/>
        </w:rPr>
        <w:t>1)  Principle investigators</w:t>
      </w:r>
      <w:r w:rsidR="00DE356E" w:rsidRPr="00EB43F4">
        <w:rPr>
          <w:rFonts w:ascii="Garamond" w:hAnsi="Garamond" w:cs="Times New Roman"/>
          <w:b/>
          <w:bCs/>
          <w:sz w:val="22"/>
          <w:szCs w:val="22"/>
        </w:rPr>
        <w:t xml:space="preserve"> and contact persons</w:t>
      </w:r>
    </w:p>
    <w:p w:rsidR="00DE356E" w:rsidRPr="00EB43F4" w:rsidRDefault="00DE356E" w:rsidP="00507EC4">
      <w:pPr>
        <w:pStyle w:val="HTMLPreformatted"/>
        <w:rPr>
          <w:rFonts w:ascii="Garamond" w:hAnsi="Garamond" w:cs="Times New Roman"/>
          <w:sz w:val="22"/>
          <w:szCs w:val="22"/>
        </w:rPr>
      </w:pPr>
    </w:p>
    <w:p w:rsidR="008B5EAF" w:rsidRPr="00EB43F4" w:rsidRDefault="008B5EAF" w:rsidP="008B5EAF">
      <w:pPr>
        <w:pStyle w:val="HTMLPreformatted"/>
        <w:rPr>
          <w:rFonts w:ascii="Garamond" w:hAnsi="Garamond" w:cs="Times New Roman"/>
          <w:sz w:val="22"/>
          <w:szCs w:val="22"/>
        </w:rPr>
      </w:pPr>
      <w:del w:id="7" w:author="Stephanie Ann Thompson" w:date="2012-12-05T11:05:00Z">
        <w:r w:rsidRPr="00EB43F4" w:rsidDel="000A1C59">
          <w:rPr>
            <w:rFonts w:ascii="Garamond" w:hAnsi="Garamond" w:cs="Times New Roman"/>
            <w:sz w:val="22"/>
            <w:szCs w:val="22"/>
          </w:rPr>
          <w:delText>Elizabeth Ebersole</w:delText>
        </w:r>
      </w:del>
      <w:r>
        <w:rPr>
          <w:rFonts w:ascii="Garamond" w:hAnsi="Garamond" w:cs="Times New Roman"/>
          <w:sz w:val="22"/>
          <w:szCs w:val="22"/>
        </w:rPr>
        <w:t>Jennifer Raulin,</w:t>
      </w:r>
      <w:r w:rsidRPr="00EB43F4">
        <w:rPr>
          <w:rFonts w:ascii="Garamond" w:hAnsi="Garamond" w:cs="Times New Roman"/>
          <w:sz w:val="22"/>
          <w:szCs w:val="22"/>
        </w:rPr>
        <w:t xml:space="preserve"> Manager</w:t>
      </w:r>
    </w:p>
    <w:p w:rsidR="008B5EAF" w:rsidRPr="00EB43F4" w:rsidRDefault="008B5EAF" w:rsidP="008B5EAF">
      <w:pPr>
        <w:tabs>
          <w:tab w:val="left" w:pos="10076"/>
        </w:tabs>
        <w:rPr>
          <w:rFonts w:ascii="Garamond" w:hAnsi="Garamond"/>
          <w:sz w:val="22"/>
          <w:szCs w:val="22"/>
          <w:lang w:eastAsia="zh-CN"/>
        </w:rPr>
      </w:pPr>
      <w:r w:rsidRPr="00EB43F4">
        <w:rPr>
          <w:rFonts w:ascii="Garamond" w:hAnsi="Garamond"/>
          <w:sz w:val="22"/>
          <w:szCs w:val="22"/>
          <w:lang w:eastAsia="zh-CN"/>
        </w:rPr>
        <w:t xml:space="preserve">Chesapeake Bay National Estuarine Research Reserve </w:t>
      </w:r>
      <w:smartTag w:uri="urn:schemas-microsoft-com:office:smarttags" w:element="place">
        <w:smartTag w:uri="urn:schemas-microsoft-com:office:smarttags" w:element="State">
          <w:r w:rsidRPr="00EB43F4">
            <w:rPr>
              <w:rFonts w:ascii="Garamond" w:hAnsi="Garamond"/>
              <w:sz w:val="22"/>
              <w:szCs w:val="22"/>
              <w:lang w:eastAsia="zh-CN"/>
            </w:rPr>
            <w:t>Maryland</w:t>
          </w:r>
        </w:smartTag>
      </w:smartTag>
    </w:p>
    <w:p w:rsidR="008B5EAF" w:rsidRPr="00EB43F4" w:rsidRDefault="008B5EAF" w:rsidP="008B5EAF">
      <w:pPr>
        <w:tabs>
          <w:tab w:val="left" w:pos="10076"/>
        </w:tabs>
        <w:rPr>
          <w:rFonts w:ascii="Garamond" w:hAnsi="Garamond"/>
          <w:sz w:val="22"/>
          <w:szCs w:val="22"/>
          <w:lang w:eastAsia="zh-CN"/>
        </w:rPr>
      </w:pPr>
      <w:r w:rsidRPr="00EB43F4">
        <w:rPr>
          <w:rFonts w:ascii="Garamond" w:hAnsi="Garamond"/>
          <w:sz w:val="22"/>
          <w:szCs w:val="22"/>
          <w:lang w:eastAsia="zh-CN"/>
        </w:rPr>
        <w:t>Maryland Department of Natural Resources</w:t>
      </w:r>
    </w:p>
    <w:p w:rsidR="008B5EAF" w:rsidRPr="00EB43F4" w:rsidRDefault="008B5EAF" w:rsidP="008B5EAF">
      <w:pPr>
        <w:tabs>
          <w:tab w:val="left" w:pos="10076"/>
        </w:tabs>
        <w:rPr>
          <w:rFonts w:ascii="Garamond" w:hAnsi="Garamond"/>
          <w:sz w:val="22"/>
          <w:szCs w:val="22"/>
          <w:lang w:eastAsia="zh-CN"/>
        </w:rPr>
      </w:pPr>
      <w:proofErr w:type="spellStart"/>
      <w:smartTag w:uri="urn:schemas-microsoft-com:office:smarttags" w:element="place">
        <w:smartTag w:uri="urn:schemas-microsoft-com:office:smarttags" w:element="PlaceName">
          <w:r w:rsidRPr="00EB43F4">
            <w:rPr>
              <w:rFonts w:ascii="Garamond" w:hAnsi="Garamond"/>
              <w:sz w:val="22"/>
              <w:szCs w:val="22"/>
              <w:lang w:eastAsia="zh-CN"/>
            </w:rPr>
            <w:t>Tawes</w:t>
          </w:r>
        </w:smartTag>
        <w:proofErr w:type="spellEnd"/>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State</w:t>
          </w:r>
        </w:smartTag>
        <w:r w:rsidRPr="00EB43F4">
          <w:rPr>
            <w:rFonts w:ascii="Garamond" w:hAnsi="Garamond"/>
            <w:sz w:val="22"/>
            <w:szCs w:val="22"/>
            <w:lang w:eastAsia="zh-CN"/>
          </w:rPr>
          <w:t xml:space="preserve"> </w:t>
        </w:r>
        <w:smartTag w:uri="urn:schemas-microsoft-com:office:smarttags" w:element="PlaceName">
          <w:r w:rsidRPr="00EB43F4">
            <w:rPr>
              <w:rFonts w:ascii="Garamond" w:hAnsi="Garamond"/>
              <w:sz w:val="22"/>
              <w:szCs w:val="22"/>
              <w:lang w:eastAsia="zh-CN"/>
            </w:rPr>
            <w:t>Office</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Building</w:t>
          </w:r>
        </w:smartTag>
      </w:smartTag>
      <w:r w:rsidRPr="00EB43F4">
        <w:rPr>
          <w:rFonts w:ascii="Garamond" w:hAnsi="Garamond"/>
          <w:sz w:val="22"/>
          <w:szCs w:val="22"/>
          <w:lang w:eastAsia="zh-CN"/>
        </w:rPr>
        <w:t>, E-2</w:t>
      </w:r>
    </w:p>
    <w:p w:rsidR="008B5EAF" w:rsidRPr="00EB43F4" w:rsidRDefault="008B5EAF" w:rsidP="008B5EAF">
      <w:pPr>
        <w:tabs>
          <w:tab w:val="left" w:pos="10076"/>
        </w:tabs>
        <w:rPr>
          <w:rFonts w:ascii="Garamond" w:hAnsi="Garamond"/>
          <w:sz w:val="22"/>
          <w:szCs w:val="22"/>
          <w:lang w:eastAsia="zh-CN"/>
        </w:rPr>
      </w:pPr>
      <w:r w:rsidRPr="00EB43F4">
        <w:rPr>
          <w:rFonts w:ascii="Garamond" w:hAnsi="Garamond"/>
          <w:sz w:val="22"/>
          <w:szCs w:val="22"/>
          <w:lang w:eastAsia="zh-CN"/>
        </w:rPr>
        <w:t>580 Taylor Avenue, E-2</w:t>
      </w:r>
    </w:p>
    <w:p w:rsidR="008B5EAF" w:rsidRPr="00EB43F4" w:rsidRDefault="008B5EAF" w:rsidP="008B5EAF">
      <w:pPr>
        <w:tabs>
          <w:tab w:val="left" w:pos="10076"/>
        </w:tabs>
        <w:rPr>
          <w:rFonts w:ascii="Garamond" w:hAnsi="Garamond"/>
          <w:sz w:val="22"/>
          <w:szCs w:val="22"/>
          <w:lang w:eastAsia="zh-CN"/>
        </w:rPr>
      </w:pPr>
      <w:smartTag w:uri="urn:schemas-microsoft-com:office:smarttags" w:element="place">
        <w:smartTag w:uri="urn:schemas-microsoft-com:office:smarttags" w:element="City">
          <w:r w:rsidRPr="00EB43F4">
            <w:rPr>
              <w:rFonts w:ascii="Garamond" w:hAnsi="Garamond"/>
              <w:sz w:val="22"/>
              <w:szCs w:val="22"/>
              <w:lang w:eastAsia="zh-CN"/>
            </w:rPr>
            <w:t>Annapolis</w:t>
          </w:r>
        </w:smartTag>
        <w:r w:rsidRPr="00EB43F4">
          <w:rPr>
            <w:rFonts w:ascii="Garamond" w:hAnsi="Garamond"/>
            <w:sz w:val="22"/>
            <w:szCs w:val="22"/>
            <w:lang w:eastAsia="zh-CN"/>
          </w:rPr>
          <w:t xml:space="preserve">, </w:t>
        </w:r>
        <w:smartTag w:uri="urn:schemas-microsoft-com:office:smarttags" w:element="State">
          <w:r w:rsidRPr="00EB43F4">
            <w:rPr>
              <w:rFonts w:ascii="Garamond" w:hAnsi="Garamond"/>
              <w:sz w:val="22"/>
              <w:szCs w:val="22"/>
              <w:lang w:eastAsia="zh-CN"/>
            </w:rPr>
            <w:t>MD</w:t>
          </w:r>
        </w:smartTag>
        <w:r w:rsidRPr="00EB43F4">
          <w:rPr>
            <w:rFonts w:ascii="Garamond" w:hAnsi="Garamond"/>
            <w:sz w:val="22"/>
            <w:szCs w:val="22"/>
            <w:lang w:eastAsia="zh-CN"/>
          </w:rPr>
          <w:t xml:space="preserve">  </w:t>
        </w:r>
        <w:smartTag w:uri="urn:schemas-microsoft-com:office:smarttags" w:element="PostalCode">
          <w:r w:rsidRPr="00EB43F4">
            <w:rPr>
              <w:rFonts w:ascii="Garamond" w:hAnsi="Garamond"/>
              <w:sz w:val="22"/>
              <w:szCs w:val="22"/>
              <w:lang w:eastAsia="zh-CN"/>
            </w:rPr>
            <w:t>21401</w:t>
          </w:r>
        </w:smartTag>
      </w:smartTag>
    </w:p>
    <w:p w:rsidR="008B5EAF" w:rsidRPr="00EB43F4" w:rsidRDefault="008B5EAF" w:rsidP="008B5EAF">
      <w:pPr>
        <w:pStyle w:val="HTMLPreformatted"/>
        <w:rPr>
          <w:rFonts w:ascii="Garamond" w:hAnsi="Garamond" w:cs="Times New Roman"/>
          <w:sz w:val="22"/>
          <w:szCs w:val="22"/>
        </w:rPr>
      </w:pPr>
      <w:r w:rsidRPr="00EB43F4">
        <w:rPr>
          <w:rFonts w:ascii="Garamond" w:hAnsi="Garamond" w:cs="Times New Roman"/>
          <w:sz w:val="22"/>
          <w:szCs w:val="22"/>
        </w:rPr>
        <w:t>Phone: (410) 260-</w:t>
      </w:r>
      <w:r w:rsidRPr="008B5EAF">
        <w:rPr>
          <w:rFonts w:ascii="Garamond" w:hAnsi="Garamond" w:cs="Times New Roman"/>
          <w:sz w:val="22"/>
          <w:szCs w:val="22"/>
        </w:rPr>
        <w:t>8745</w:t>
      </w:r>
      <w:del w:id="8" w:author="Stephanie Ann Thompson" w:date="2012-12-05T11:06:00Z">
        <w:r w:rsidRPr="00EB43F4" w:rsidDel="000A1C59">
          <w:rPr>
            <w:rFonts w:ascii="Garamond" w:hAnsi="Garamond" w:cs="Times New Roman"/>
            <w:sz w:val="22"/>
            <w:szCs w:val="22"/>
          </w:rPr>
          <w:delText>20</w:delText>
        </w:r>
      </w:del>
    </w:p>
    <w:p w:rsidR="008B5EAF" w:rsidRPr="00EB43F4" w:rsidRDefault="008B5EAF" w:rsidP="008B5EAF">
      <w:pPr>
        <w:pStyle w:val="HTMLPreformatted"/>
        <w:rPr>
          <w:rFonts w:ascii="Garamond" w:hAnsi="Garamond" w:cs="Times New Roman"/>
          <w:sz w:val="22"/>
          <w:szCs w:val="22"/>
        </w:rPr>
      </w:pPr>
      <w:r w:rsidRPr="00EB43F4">
        <w:rPr>
          <w:rFonts w:ascii="Garamond" w:hAnsi="Garamond" w:cs="Times New Roman"/>
          <w:sz w:val="22"/>
          <w:szCs w:val="22"/>
        </w:rPr>
        <w:t>Fax: (410) 260-8739</w:t>
      </w:r>
    </w:p>
    <w:p w:rsidR="008B5EAF" w:rsidRPr="00EB43F4" w:rsidRDefault="008B5EAF" w:rsidP="008B5EAF">
      <w:pPr>
        <w:tabs>
          <w:tab w:val="left" w:pos="10076"/>
        </w:tabs>
        <w:rPr>
          <w:rFonts w:ascii="Garamond" w:hAnsi="Garamond"/>
          <w:sz w:val="22"/>
          <w:szCs w:val="22"/>
          <w:lang w:eastAsia="zh-CN"/>
        </w:rPr>
      </w:pPr>
      <w:proofErr w:type="gramStart"/>
      <w:r w:rsidRPr="00EB43F4">
        <w:rPr>
          <w:rFonts w:ascii="Garamond" w:hAnsi="Garamond"/>
          <w:sz w:val="22"/>
          <w:szCs w:val="22"/>
          <w:lang w:eastAsia="zh-CN"/>
        </w:rPr>
        <w:t>e-mail</w:t>
      </w:r>
      <w:proofErr w:type="gramEnd"/>
      <w:r w:rsidRPr="00EB43F4">
        <w:rPr>
          <w:rFonts w:ascii="Garamond" w:hAnsi="Garamond"/>
          <w:sz w:val="22"/>
          <w:szCs w:val="22"/>
          <w:lang w:eastAsia="zh-CN"/>
        </w:rPr>
        <w:t xml:space="preserve">: </w:t>
      </w:r>
      <w:del w:id="9" w:author="Stephanie Ann Thompson" w:date="2012-12-05T11:06:00Z">
        <w:r w:rsidR="00036036" w:rsidDel="000A1C59">
          <w:fldChar w:fldCharType="begin"/>
        </w:r>
        <w:r w:rsidDel="000A1C59">
          <w:delInstrText>HYPERLINK "mailto:bebersole@dnr.state.md.us" \t "_blank"</w:delInstrText>
        </w:r>
        <w:r w:rsidR="00036036" w:rsidDel="000A1C59">
          <w:fldChar w:fldCharType="separate"/>
        </w:r>
        <w:r w:rsidRPr="00EB43F4" w:rsidDel="000A1C59">
          <w:rPr>
            <w:rFonts w:ascii="Garamond" w:hAnsi="Garamond"/>
            <w:sz w:val="22"/>
            <w:szCs w:val="22"/>
            <w:lang w:eastAsia="zh-CN"/>
          </w:rPr>
          <w:delText>bebersole@dnr.state.md.us</w:delText>
        </w:r>
        <w:r w:rsidR="00036036" w:rsidDel="000A1C59">
          <w:fldChar w:fldCharType="end"/>
        </w:r>
      </w:del>
      <w:r w:rsidRPr="008B5EAF">
        <w:rPr>
          <w:rFonts w:ascii="Garamond" w:hAnsi="Garamond"/>
          <w:sz w:val="22"/>
          <w:szCs w:val="22"/>
          <w:lang w:eastAsia="zh-CN"/>
        </w:rPr>
        <w:t>jraulin</w:t>
      </w:r>
      <w:ins w:id="10" w:author="Stephanie Ann Thompson" w:date="2012-12-05T11:06:00Z">
        <w:r w:rsidRPr="008B5EAF">
          <w:rPr>
            <w:rFonts w:ascii="Garamond" w:hAnsi="Garamond"/>
            <w:sz w:val="22"/>
            <w:szCs w:val="22"/>
            <w:lang w:eastAsia="zh-CN"/>
          </w:rPr>
          <w:t>@dnr.state.md.us</w:t>
        </w:r>
      </w:ins>
    </w:p>
    <w:p w:rsidR="008B5EAF" w:rsidRDefault="008B5EAF" w:rsidP="00507EC4">
      <w:pPr>
        <w:pStyle w:val="HTMLPreformatted"/>
        <w:rPr>
          <w:rFonts w:ascii="Garamond" w:hAnsi="Garamond" w:cs="Times New Roman"/>
          <w:sz w:val="22"/>
          <w:szCs w:val="22"/>
        </w:rPr>
      </w:pPr>
    </w:p>
    <w:p w:rsidR="00B24A87" w:rsidRPr="00EB43F4" w:rsidRDefault="00A34C05" w:rsidP="00507EC4">
      <w:pPr>
        <w:pStyle w:val="HTMLPreformatted"/>
        <w:rPr>
          <w:rFonts w:ascii="Garamond" w:hAnsi="Garamond" w:cs="Times New Roman"/>
          <w:sz w:val="22"/>
          <w:szCs w:val="22"/>
        </w:rPr>
      </w:pPr>
      <w:del w:id="11" w:author="Stephanie Ann Thompson" w:date="2012-12-05T11:05:00Z">
        <w:r w:rsidRPr="00EB43F4" w:rsidDel="000A1C59">
          <w:rPr>
            <w:rFonts w:ascii="Garamond" w:hAnsi="Garamond" w:cs="Times New Roman"/>
            <w:sz w:val="22"/>
            <w:szCs w:val="22"/>
          </w:rPr>
          <w:delText>Elizabeth</w:delText>
        </w:r>
        <w:r w:rsidR="00B24A87" w:rsidRPr="00EB43F4" w:rsidDel="000A1C59">
          <w:rPr>
            <w:rFonts w:ascii="Garamond" w:hAnsi="Garamond" w:cs="Times New Roman"/>
            <w:sz w:val="22"/>
            <w:szCs w:val="22"/>
          </w:rPr>
          <w:delText xml:space="preserve"> Ebersole</w:delText>
        </w:r>
      </w:del>
      <w:ins w:id="12" w:author="Stephanie Ann Thompson" w:date="2012-12-05T11:05:00Z">
        <w:r w:rsidR="000A1C59">
          <w:rPr>
            <w:rFonts w:ascii="Garamond" w:hAnsi="Garamond" w:cs="Times New Roman"/>
            <w:sz w:val="22"/>
            <w:szCs w:val="22"/>
          </w:rPr>
          <w:t>Catherine McCall</w:t>
        </w:r>
      </w:ins>
      <w:r w:rsidR="0076174B">
        <w:rPr>
          <w:rFonts w:ascii="Garamond" w:hAnsi="Garamond" w:cs="Times New Roman"/>
          <w:sz w:val="22"/>
          <w:szCs w:val="22"/>
        </w:rPr>
        <w:t>, Acting Research Coordinator</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 xml:space="preserve">Chesapeake Bay National Estuarine Research Reserve </w:t>
      </w:r>
      <w:smartTag w:uri="urn:schemas-microsoft-com:office:smarttags" w:element="place">
        <w:smartTag w:uri="urn:schemas-microsoft-com:office:smarttags" w:element="State">
          <w:r w:rsidRPr="00EB43F4">
            <w:rPr>
              <w:rFonts w:ascii="Garamond" w:hAnsi="Garamond"/>
              <w:sz w:val="22"/>
              <w:szCs w:val="22"/>
              <w:lang w:eastAsia="zh-CN"/>
            </w:rPr>
            <w:t>Maryland</w:t>
          </w:r>
        </w:smartTag>
      </w:smartTag>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Maryland Department of Natural Resources</w:t>
      </w:r>
    </w:p>
    <w:p w:rsidR="00277CE8" w:rsidRPr="00EB43F4" w:rsidRDefault="00277CE8" w:rsidP="00507EC4">
      <w:pPr>
        <w:tabs>
          <w:tab w:val="left" w:pos="10076"/>
        </w:tabs>
        <w:rPr>
          <w:rFonts w:ascii="Garamond" w:hAnsi="Garamond"/>
          <w:sz w:val="22"/>
          <w:szCs w:val="22"/>
          <w:lang w:eastAsia="zh-CN"/>
        </w:rPr>
      </w:pPr>
      <w:proofErr w:type="spellStart"/>
      <w:smartTag w:uri="urn:schemas-microsoft-com:office:smarttags" w:element="place">
        <w:smartTag w:uri="urn:schemas-microsoft-com:office:smarttags" w:element="PlaceName">
          <w:r w:rsidRPr="00EB43F4">
            <w:rPr>
              <w:rFonts w:ascii="Garamond" w:hAnsi="Garamond"/>
              <w:sz w:val="22"/>
              <w:szCs w:val="22"/>
              <w:lang w:eastAsia="zh-CN"/>
            </w:rPr>
            <w:t>Tawes</w:t>
          </w:r>
        </w:smartTag>
        <w:proofErr w:type="spellEnd"/>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State</w:t>
          </w:r>
        </w:smartTag>
        <w:r w:rsidRPr="00EB43F4">
          <w:rPr>
            <w:rFonts w:ascii="Garamond" w:hAnsi="Garamond"/>
            <w:sz w:val="22"/>
            <w:szCs w:val="22"/>
            <w:lang w:eastAsia="zh-CN"/>
          </w:rPr>
          <w:t xml:space="preserve"> </w:t>
        </w:r>
        <w:smartTag w:uri="urn:schemas-microsoft-com:office:smarttags" w:element="PlaceName">
          <w:r w:rsidRPr="00EB43F4">
            <w:rPr>
              <w:rFonts w:ascii="Garamond" w:hAnsi="Garamond"/>
              <w:sz w:val="22"/>
              <w:szCs w:val="22"/>
              <w:lang w:eastAsia="zh-CN"/>
            </w:rPr>
            <w:t>Office</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Building</w:t>
          </w:r>
        </w:smartTag>
      </w:smartTag>
      <w:r w:rsidRPr="00EB43F4">
        <w:rPr>
          <w:rFonts w:ascii="Garamond" w:hAnsi="Garamond"/>
          <w:sz w:val="22"/>
          <w:szCs w:val="22"/>
          <w:lang w:eastAsia="zh-CN"/>
        </w:rPr>
        <w:t>, E-2</w:t>
      </w:r>
    </w:p>
    <w:p w:rsidR="00277CE8" w:rsidRPr="00EB43F4" w:rsidRDefault="00277CE8" w:rsidP="00507EC4">
      <w:pPr>
        <w:tabs>
          <w:tab w:val="left" w:pos="10076"/>
        </w:tabs>
        <w:rPr>
          <w:rFonts w:ascii="Garamond" w:hAnsi="Garamond"/>
          <w:sz w:val="22"/>
          <w:szCs w:val="22"/>
          <w:lang w:eastAsia="zh-CN"/>
        </w:rPr>
      </w:pPr>
      <w:r w:rsidRPr="00EB43F4">
        <w:rPr>
          <w:rFonts w:ascii="Garamond" w:hAnsi="Garamond"/>
          <w:sz w:val="22"/>
          <w:szCs w:val="22"/>
          <w:lang w:eastAsia="zh-CN"/>
        </w:rPr>
        <w:t>580 Taylor Avenue, E-2</w:t>
      </w:r>
    </w:p>
    <w:p w:rsidR="00277CE8" w:rsidRPr="00EB43F4" w:rsidRDefault="00277CE8" w:rsidP="00507EC4">
      <w:pPr>
        <w:tabs>
          <w:tab w:val="left" w:pos="10076"/>
        </w:tabs>
        <w:rPr>
          <w:rFonts w:ascii="Garamond" w:hAnsi="Garamond"/>
          <w:sz w:val="22"/>
          <w:szCs w:val="22"/>
          <w:lang w:eastAsia="zh-CN"/>
        </w:rPr>
      </w:pPr>
      <w:smartTag w:uri="urn:schemas-microsoft-com:office:smarttags" w:element="place">
        <w:smartTag w:uri="urn:schemas-microsoft-com:office:smarttags" w:element="City">
          <w:r w:rsidRPr="00EB43F4">
            <w:rPr>
              <w:rFonts w:ascii="Garamond" w:hAnsi="Garamond"/>
              <w:sz w:val="22"/>
              <w:szCs w:val="22"/>
              <w:lang w:eastAsia="zh-CN"/>
            </w:rPr>
            <w:t>Annapolis</w:t>
          </w:r>
        </w:smartTag>
        <w:r w:rsidRPr="00EB43F4">
          <w:rPr>
            <w:rFonts w:ascii="Garamond" w:hAnsi="Garamond"/>
            <w:sz w:val="22"/>
            <w:szCs w:val="22"/>
            <w:lang w:eastAsia="zh-CN"/>
          </w:rPr>
          <w:t xml:space="preserve">, </w:t>
        </w:r>
        <w:smartTag w:uri="urn:schemas-microsoft-com:office:smarttags" w:element="State">
          <w:r w:rsidRPr="00EB43F4">
            <w:rPr>
              <w:rFonts w:ascii="Garamond" w:hAnsi="Garamond"/>
              <w:sz w:val="22"/>
              <w:szCs w:val="22"/>
              <w:lang w:eastAsia="zh-CN"/>
            </w:rPr>
            <w:t>MD</w:t>
          </w:r>
        </w:smartTag>
        <w:r w:rsidRPr="00EB43F4">
          <w:rPr>
            <w:rFonts w:ascii="Garamond" w:hAnsi="Garamond"/>
            <w:sz w:val="22"/>
            <w:szCs w:val="22"/>
            <w:lang w:eastAsia="zh-CN"/>
          </w:rPr>
          <w:t xml:space="preserve">  </w:t>
        </w:r>
        <w:smartTag w:uri="urn:schemas-microsoft-com:office:smarttags" w:element="PostalCode">
          <w:r w:rsidRPr="00EB43F4">
            <w:rPr>
              <w:rFonts w:ascii="Garamond" w:hAnsi="Garamond"/>
              <w:sz w:val="22"/>
              <w:szCs w:val="22"/>
              <w:lang w:eastAsia="zh-CN"/>
            </w:rPr>
            <w:t>21401</w:t>
          </w:r>
        </w:smartTag>
      </w:smartTag>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Phone: (410) 260-87</w:t>
      </w:r>
      <w:ins w:id="13" w:author="Stephanie Ann Thompson" w:date="2012-12-05T11:06:00Z">
        <w:r w:rsidR="000A1C59">
          <w:rPr>
            <w:rFonts w:ascii="Garamond" w:hAnsi="Garamond" w:cs="Times New Roman"/>
            <w:sz w:val="22"/>
            <w:szCs w:val="22"/>
          </w:rPr>
          <w:t>37</w:t>
        </w:r>
      </w:ins>
      <w:del w:id="14" w:author="Stephanie Ann Thompson" w:date="2012-12-05T11:06:00Z">
        <w:r w:rsidRPr="00EB43F4" w:rsidDel="000A1C59">
          <w:rPr>
            <w:rFonts w:ascii="Garamond" w:hAnsi="Garamond" w:cs="Times New Roman"/>
            <w:sz w:val="22"/>
            <w:szCs w:val="22"/>
          </w:rPr>
          <w:delText>20</w:delText>
        </w:r>
      </w:del>
    </w:p>
    <w:p w:rsidR="002669FA" w:rsidRPr="00EB43F4" w:rsidRDefault="002669FA" w:rsidP="00507EC4">
      <w:pPr>
        <w:pStyle w:val="HTMLPreformatted"/>
        <w:rPr>
          <w:rFonts w:ascii="Garamond" w:hAnsi="Garamond" w:cs="Times New Roman"/>
          <w:sz w:val="22"/>
          <w:szCs w:val="22"/>
        </w:rPr>
      </w:pPr>
      <w:r w:rsidRPr="00EB43F4">
        <w:rPr>
          <w:rFonts w:ascii="Garamond" w:hAnsi="Garamond" w:cs="Times New Roman"/>
          <w:sz w:val="22"/>
          <w:szCs w:val="22"/>
        </w:rPr>
        <w:t>Fax: (410) 260-8739</w:t>
      </w:r>
    </w:p>
    <w:p w:rsidR="00277CE8" w:rsidRPr="00EB43F4" w:rsidRDefault="00277CE8" w:rsidP="00507EC4">
      <w:pPr>
        <w:tabs>
          <w:tab w:val="left" w:pos="10076"/>
        </w:tabs>
        <w:rPr>
          <w:rFonts w:ascii="Garamond" w:hAnsi="Garamond"/>
          <w:sz w:val="22"/>
          <w:szCs w:val="22"/>
          <w:lang w:eastAsia="zh-CN"/>
        </w:rPr>
      </w:pPr>
      <w:proofErr w:type="gramStart"/>
      <w:r w:rsidRPr="00EB43F4">
        <w:rPr>
          <w:rFonts w:ascii="Garamond" w:hAnsi="Garamond"/>
          <w:sz w:val="22"/>
          <w:szCs w:val="22"/>
          <w:lang w:eastAsia="zh-CN"/>
        </w:rPr>
        <w:t>e-mail</w:t>
      </w:r>
      <w:proofErr w:type="gramEnd"/>
      <w:r w:rsidRPr="00EB43F4">
        <w:rPr>
          <w:rFonts w:ascii="Garamond" w:hAnsi="Garamond"/>
          <w:sz w:val="22"/>
          <w:szCs w:val="22"/>
          <w:lang w:eastAsia="zh-CN"/>
        </w:rPr>
        <w:t xml:space="preserve">: </w:t>
      </w:r>
      <w:del w:id="15" w:author="Stephanie Ann Thompson" w:date="2012-12-05T11:06:00Z">
        <w:r w:rsidR="00036036" w:rsidDel="000A1C59">
          <w:fldChar w:fldCharType="begin"/>
        </w:r>
        <w:r w:rsidR="00CD1391" w:rsidDel="000A1C59">
          <w:delInstrText>HYPERLINK "mailto:bebersole@dnr.state.md.us" \t "_blank"</w:delInstrText>
        </w:r>
        <w:r w:rsidR="00036036" w:rsidDel="000A1C59">
          <w:fldChar w:fldCharType="separate"/>
        </w:r>
        <w:r w:rsidRPr="00EB43F4" w:rsidDel="000A1C59">
          <w:rPr>
            <w:rFonts w:ascii="Garamond" w:hAnsi="Garamond"/>
            <w:sz w:val="22"/>
            <w:szCs w:val="22"/>
            <w:lang w:eastAsia="zh-CN"/>
          </w:rPr>
          <w:delText>bebersole@dnr.state.md.us</w:delText>
        </w:r>
        <w:r w:rsidR="00036036" w:rsidDel="000A1C59">
          <w:fldChar w:fldCharType="end"/>
        </w:r>
      </w:del>
      <w:ins w:id="16" w:author="Stephanie Ann Thompson" w:date="2012-12-05T11:06:00Z">
        <w:r w:rsidR="008B5EAF" w:rsidRPr="008B5EAF">
          <w:rPr>
            <w:rFonts w:ascii="Garamond" w:hAnsi="Garamond"/>
            <w:sz w:val="22"/>
            <w:szCs w:val="22"/>
            <w:lang w:eastAsia="zh-CN"/>
          </w:rPr>
          <w:t>cmccall@dnr.state.md.us</w:t>
        </w:r>
      </w:ins>
    </w:p>
    <w:p w:rsidR="00277CE8" w:rsidRPr="00EB43F4" w:rsidRDefault="00277CE8"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John Zimmerelli, Research Technician</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Maryland Department of Natural Resources </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proofErr w:type="gramStart"/>
      <w:r w:rsidRPr="00EB43F4">
        <w:rPr>
          <w:rFonts w:ascii="Garamond" w:hAnsi="Garamond" w:cs="Times New Roman"/>
          <w:sz w:val="22"/>
          <w:szCs w:val="22"/>
        </w:rPr>
        <w:t>email</w:t>
      </w:r>
      <w:proofErr w:type="gramEnd"/>
      <w:r w:rsidRPr="00EB43F4">
        <w:rPr>
          <w:rFonts w:ascii="Garamond" w:hAnsi="Garamond" w:cs="Times New Roman"/>
          <w:sz w:val="22"/>
          <w:szCs w:val="22"/>
        </w:rPr>
        <w:t>: jzimmerelli@dnr.state.md.us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Stephanie </w:t>
      </w:r>
      <w:r w:rsidR="00F7164B">
        <w:rPr>
          <w:rFonts w:ascii="Garamond" w:hAnsi="Garamond" w:cs="Times New Roman"/>
          <w:sz w:val="22"/>
          <w:szCs w:val="22"/>
        </w:rPr>
        <w:t>Hall</w:t>
      </w:r>
      <w:r w:rsidRPr="00EB43F4">
        <w:rPr>
          <w:rFonts w:ascii="Garamond" w:hAnsi="Garamond" w:cs="Times New Roman"/>
          <w:sz w:val="22"/>
          <w:szCs w:val="22"/>
        </w:rPr>
        <w:t>, Research Technician</w:t>
      </w:r>
      <w:ins w:id="17" w:author="Stephanie Ann Thompson" w:date="2013-02-19T09:54:00Z">
        <w:r w:rsidR="009A1EFE">
          <w:rPr>
            <w:rFonts w:ascii="Garamond" w:hAnsi="Garamond" w:cs="Times New Roman"/>
            <w:sz w:val="22"/>
            <w:szCs w:val="22"/>
          </w:rPr>
          <w:t xml:space="preserve"> and Data QAQC</w:t>
        </w:r>
      </w:ins>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Maryland Department of Natural Resources</w:t>
      </w:r>
    </w:p>
    <w:p w:rsidR="00DE356E" w:rsidRPr="00EB43F4" w:rsidRDefault="00DE356E" w:rsidP="00507EC4">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Fax: (410) 263-2468</w:t>
      </w:r>
    </w:p>
    <w:p w:rsidR="00DE356E" w:rsidRPr="00EB43F4" w:rsidRDefault="00DE356E" w:rsidP="00507EC4">
      <w:pPr>
        <w:pStyle w:val="HTMLPreformatted"/>
        <w:rPr>
          <w:rFonts w:ascii="Garamond" w:hAnsi="Garamond" w:cs="Times New Roman"/>
          <w:sz w:val="22"/>
          <w:szCs w:val="22"/>
        </w:rPr>
      </w:pPr>
      <w:proofErr w:type="gramStart"/>
      <w:r w:rsidRPr="00EB43F4">
        <w:rPr>
          <w:rFonts w:ascii="Garamond" w:hAnsi="Garamond" w:cs="Times New Roman"/>
          <w:sz w:val="22"/>
          <w:szCs w:val="22"/>
        </w:rPr>
        <w:t>email</w:t>
      </w:r>
      <w:proofErr w:type="gramEnd"/>
      <w:r w:rsidRPr="00EB43F4">
        <w:rPr>
          <w:rFonts w:ascii="Garamond" w:hAnsi="Garamond" w:cs="Times New Roman"/>
          <w:sz w:val="22"/>
          <w:szCs w:val="22"/>
        </w:rPr>
        <w:t>: s</w:t>
      </w:r>
      <w:ins w:id="18" w:author="Stephanie Ann Thompson" w:date="2013-02-19T09:58:00Z">
        <w:r w:rsidR="009A1EFE">
          <w:rPr>
            <w:rFonts w:ascii="Garamond" w:hAnsi="Garamond" w:cs="Times New Roman"/>
            <w:sz w:val="22"/>
            <w:szCs w:val="22"/>
          </w:rPr>
          <w:t>hall</w:t>
        </w:r>
      </w:ins>
      <w:del w:id="19" w:author="Stephanie Ann Thompson" w:date="2013-02-19T09:58:00Z">
        <w:r w:rsidRPr="00EB43F4" w:rsidDel="009A1EFE">
          <w:rPr>
            <w:rFonts w:ascii="Garamond" w:hAnsi="Garamond" w:cs="Times New Roman"/>
            <w:sz w:val="22"/>
            <w:szCs w:val="22"/>
          </w:rPr>
          <w:delText>thompson</w:delText>
        </w:r>
      </w:del>
      <w:r w:rsidRPr="00EB43F4">
        <w:rPr>
          <w:rFonts w:ascii="Garamond" w:hAnsi="Garamond" w:cs="Times New Roman"/>
          <w:sz w:val="22"/>
          <w:szCs w:val="22"/>
        </w:rPr>
        <w:t>@dnr.state.md.us</w:t>
      </w:r>
    </w:p>
    <w:p w:rsidR="00DE356E" w:rsidRPr="00EB43F4" w:rsidRDefault="00DE356E" w:rsidP="00507EC4">
      <w:pPr>
        <w:pStyle w:val="HTMLPreformatted"/>
        <w:rPr>
          <w:rFonts w:ascii="Garamond" w:hAnsi="Garamond" w:cs="Times New Roman"/>
          <w:sz w:val="22"/>
          <w:szCs w:val="22"/>
        </w:rPr>
      </w:pPr>
    </w:p>
    <w:p w:rsidR="006631D4"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2)  Entry verification</w:t>
      </w:r>
    </w:p>
    <w:p w:rsidR="00DE356E" w:rsidRDefault="005032BC" w:rsidP="00AC7F12">
      <w:pPr>
        <w:pStyle w:val="BodyText"/>
        <w:ind w:right="36"/>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w:t>
      </w:r>
      <w:r w:rsidRPr="007A52F9">
        <w:rPr>
          <w:rFonts w:ascii="Garamond" w:hAnsi="Garamond"/>
          <w:sz w:val="22"/>
          <w:szCs w:val="22"/>
        </w:rPr>
        <w:lastRenderedPageBreak/>
        <w:t>removed from the file prior to upload.</w:t>
      </w:r>
      <w:r w:rsidR="00B65A17">
        <w:rPr>
          <w:rFonts w:ascii="Garamond" w:hAnsi="Garamond"/>
          <w:sz w:val="22"/>
          <w:szCs w:val="22"/>
        </w:rPr>
        <w:t xml:space="preserve">  A reserve may opt to include additional </w:t>
      </w:r>
      <w:r w:rsidR="000F050D">
        <w:rPr>
          <w:rFonts w:ascii="Garamond" w:hAnsi="Garamond"/>
          <w:sz w:val="22"/>
          <w:szCs w:val="22"/>
        </w:rPr>
        <w:t xml:space="preserve">non-required </w:t>
      </w:r>
      <w:r w:rsidR="00B65A17">
        <w:rPr>
          <w:rFonts w:ascii="Garamond" w:hAnsi="Garamond"/>
          <w:sz w:val="22"/>
          <w:szCs w:val="22"/>
        </w:rPr>
        <w:t xml:space="preserve">data during primary upload, such as </w:t>
      </w:r>
      <w:r w:rsidR="000F050D">
        <w:rPr>
          <w:rFonts w:ascii="Garamond" w:hAnsi="Garamond"/>
          <w:sz w:val="22"/>
          <w:szCs w:val="22"/>
        </w:rPr>
        <w:t>chlorophyll/fluorescence data. CBM NERR does collect and upload chlorophyll fluorescence data (see section 4 for additional chlorophyll methodology information).</w:t>
      </w:r>
      <w:r w:rsidRPr="007A52F9">
        <w:rPr>
          <w:rFonts w:ascii="Garamond" w:hAnsi="Garamond"/>
          <w:sz w:val="22"/>
          <w:szCs w:val="22"/>
        </w:rPr>
        <w:t xml:space="preserve"> </w:t>
      </w:r>
      <w:r w:rsidR="000F050D">
        <w:rPr>
          <w:rFonts w:ascii="Garamond" w:hAnsi="Garamond"/>
          <w:sz w:val="22"/>
          <w:szCs w:val="22"/>
        </w:rPr>
        <w:t xml:space="preserve"> </w:t>
      </w:r>
      <w:r w:rsidRPr="007A52F9">
        <w:rPr>
          <w:rFonts w:ascii="Garamond" w:hAnsi="Garamond"/>
          <w:sz w:val="22"/>
          <w:szCs w:val="22"/>
        </w:rPr>
        <w:t xml:space="preserve">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sidR="00334341">
        <w:rPr>
          <w:rFonts w:ascii="Garamond" w:hAnsi="Garamond"/>
          <w:sz w:val="22"/>
          <w:szCs w:val="22"/>
        </w:rPr>
        <w:t xml:space="preserve">  </w:t>
      </w:r>
      <w:del w:id="20" w:author="Stephanie Ann Thompson" w:date="2013-02-19T10:11:00Z">
        <w:r w:rsidR="00334341" w:rsidDel="00186CF0">
          <w:rPr>
            <w:rFonts w:ascii="Garamond" w:hAnsi="Garamond"/>
            <w:sz w:val="22"/>
            <w:szCs w:val="22"/>
          </w:rPr>
          <w:delText>Data are coded with the appropriate code or comment (see sections 11 and 12)</w:delText>
        </w:r>
        <w:r w:rsidR="00CD276C" w:rsidDel="00186CF0">
          <w:rPr>
            <w:rFonts w:ascii="Garamond" w:hAnsi="Garamond"/>
            <w:sz w:val="22"/>
            <w:szCs w:val="22"/>
          </w:rPr>
          <w:delText>.</w:delText>
        </w:r>
        <w:r w:rsidR="00334341" w:rsidDel="00186CF0">
          <w:rPr>
            <w:rFonts w:ascii="Garamond" w:hAnsi="Garamond"/>
            <w:sz w:val="22"/>
            <w:szCs w:val="22"/>
          </w:rPr>
          <w:delText xml:space="preserve"> </w:delText>
        </w:r>
        <w:r w:rsidDel="00186CF0">
          <w:rPr>
            <w:rFonts w:ascii="Garamond" w:hAnsi="Garamond"/>
            <w:sz w:val="22"/>
            <w:szCs w:val="22"/>
          </w:rPr>
          <w:delText xml:space="preserve"> </w:delText>
        </w:r>
      </w:del>
      <w:r w:rsidR="00CD276C">
        <w:rPr>
          <w:rFonts w:ascii="Garamond" w:hAnsi="Garamond"/>
          <w:sz w:val="22"/>
          <w:szCs w:val="22"/>
        </w:rPr>
        <w:t>CBM NERR applies codes to data that are out of water due to low water depth, data obtained from sensors that malfunctioned/broke</w:t>
      </w:r>
      <w:r w:rsidR="00B65A17">
        <w:rPr>
          <w:rFonts w:ascii="Garamond" w:hAnsi="Garamond"/>
          <w:sz w:val="22"/>
          <w:szCs w:val="22"/>
        </w:rPr>
        <w:t xml:space="preserve">/post-calibrated out of range, data skewed by heavy </w:t>
      </w:r>
      <w:proofErr w:type="spellStart"/>
      <w:r w:rsidR="00B65A17">
        <w:rPr>
          <w:rFonts w:ascii="Garamond" w:hAnsi="Garamond"/>
          <w:sz w:val="22"/>
          <w:szCs w:val="22"/>
        </w:rPr>
        <w:t>biofouling</w:t>
      </w:r>
      <w:proofErr w:type="spellEnd"/>
      <w:r w:rsidR="00B65A17">
        <w:rPr>
          <w:rFonts w:ascii="Garamond" w:hAnsi="Garamond"/>
          <w:sz w:val="22"/>
          <w:szCs w:val="22"/>
        </w:rPr>
        <w:t>, and data that appear as anomalous “spikes.”  To objectify what qualifies as a spiked data point and decrease the inherent subjectivity of such determinations, a data point is coded as a blocked optic or turbidity spike if it is at least three times greater than both its preceding and following values.</w:t>
      </w:r>
      <w:r w:rsidR="005B35C1">
        <w:rPr>
          <w:rFonts w:ascii="Garamond" w:hAnsi="Garamond"/>
          <w:sz w:val="22"/>
          <w:szCs w:val="22"/>
        </w:rPr>
        <w:t xml:space="preserve">  Other anomalous data are coded with the appropriate code as well as a “see metadata” code to further explain their exclusion from the dataset.</w:t>
      </w:r>
      <w:r w:rsidR="00B65A17">
        <w:rPr>
          <w:rFonts w:ascii="Garamond" w:hAnsi="Garamond"/>
          <w:sz w:val="22"/>
          <w:szCs w:val="22"/>
        </w:rPr>
        <w:t xml:space="preserve"> </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sidR="00DE356E" w:rsidRPr="00EB43F4">
        <w:rPr>
          <w:rFonts w:ascii="Garamond" w:hAnsi="Garamond"/>
          <w:sz w:val="22"/>
          <w:szCs w:val="22"/>
        </w:rPr>
        <w:t xml:space="preserve">  </w:t>
      </w:r>
      <w:r w:rsidR="0080254E" w:rsidRPr="00EB43F4">
        <w:rPr>
          <w:rFonts w:ascii="Garamond" w:hAnsi="Garamond"/>
          <w:sz w:val="22"/>
          <w:szCs w:val="22"/>
        </w:rPr>
        <w:t xml:space="preserve">Stephanie </w:t>
      </w:r>
      <w:del w:id="21" w:author="Stephanie Ann Thompson" w:date="2013-02-19T09:53:00Z">
        <w:r w:rsidR="0080254E" w:rsidRPr="00EB43F4" w:rsidDel="009A1EFE">
          <w:rPr>
            <w:rFonts w:ascii="Garamond" w:hAnsi="Garamond"/>
            <w:sz w:val="22"/>
            <w:szCs w:val="22"/>
          </w:rPr>
          <w:delText>Thompson</w:delText>
        </w:r>
        <w:r w:rsidR="00DE356E" w:rsidRPr="00EB43F4" w:rsidDel="009A1EFE">
          <w:rPr>
            <w:rFonts w:ascii="Garamond" w:hAnsi="Garamond"/>
            <w:sz w:val="22"/>
            <w:szCs w:val="22"/>
          </w:rPr>
          <w:delText xml:space="preserve"> </w:delText>
        </w:r>
      </w:del>
      <w:ins w:id="22" w:author="Stephanie Ann Thompson" w:date="2013-02-19T09:53:00Z">
        <w:r w:rsidR="009A1EFE">
          <w:rPr>
            <w:rFonts w:ascii="Garamond" w:hAnsi="Garamond"/>
            <w:sz w:val="22"/>
            <w:szCs w:val="22"/>
          </w:rPr>
          <w:t>Hall</w:t>
        </w:r>
        <w:r w:rsidR="009A1EFE" w:rsidRPr="00EB43F4">
          <w:rPr>
            <w:rFonts w:ascii="Garamond" w:hAnsi="Garamond"/>
            <w:sz w:val="22"/>
            <w:szCs w:val="22"/>
          </w:rPr>
          <w:t xml:space="preserve"> </w:t>
        </w:r>
      </w:ins>
      <w:r w:rsidR="00531481" w:rsidRPr="00EB43F4">
        <w:rPr>
          <w:rFonts w:ascii="Garamond" w:hAnsi="Garamond"/>
          <w:sz w:val="22"/>
          <w:szCs w:val="22"/>
        </w:rPr>
        <w:t>is</w:t>
      </w:r>
      <w:r w:rsidR="00DE356E" w:rsidRPr="00EB43F4">
        <w:rPr>
          <w:rFonts w:ascii="Garamond" w:hAnsi="Garamond"/>
          <w:sz w:val="22"/>
          <w:szCs w:val="22"/>
        </w:rPr>
        <w:t xml:space="preserve"> responsible for </w:t>
      </w:r>
      <w:r w:rsidR="00A62686" w:rsidRPr="00EB43F4">
        <w:rPr>
          <w:rFonts w:ascii="Garamond" w:hAnsi="Garamond"/>
          <w:sz w:val="22"/>
          <w:szCs w:val="22"/>
        </w:rPr>
        <w:t>data management</w:t>
      </w:r>
      <w:r w:rsidR="00DE356E" w:rsidRPr="00EB43F4">
        <w:rPr>
          <w:rFonts w:ascii="Garamond" w:hAnsi="Garamond"/>
          <w:sz w:val="22"/>
          <w:szCs w:val="22"/>
        </w:rPr>
        <w:t>.</w:t>
      </w:r>
      <w:r w:rsidR="008B0763" w:rsidRPr="00EB43F4">
        <w:rPr>
          <w:rStyle w:val="CommentReference"/>
          <w:rFonts w:ascii="Garamond" w:hAnsi="Garamond"/>
          <w:vanish/>
          <w:sz w:val="22"/>
          <w:szCs w:val="22"/>
        </w:rPr>
        <w:commentReference w:id="23"/>
      </w:r>
    </w:p>
    <w:p w:rsidR="00CD276C" w:rsidRDefault="00CD276C" w:rsidP="00AC7F12">
      <w:pPr>
        <w:pStyle w:val="BodyText"/>
        <w:ind w:right="36"/>
        <w:rPr>
          <w:ins w:id="24" w:author="Stephanie Ann Thompson" w:date="2013-02-19T10:04:00Z"/>
          <w:rFonts w:ascii="Garamond" w:hAnsi="Garamond"/>
          <w:sz w:val="22"/>
          <w:szCs w:val="22"/>
        </w:rPr>
      </w:pPr>
    </w:p>
    <w:p w:rsidR="00186CF0" w:rsidDel="00186CF0" w:rsidRDefault="00186CF0" w:rsidP="00AC7F12">
      <w:pPr>
        <w:pStyle w:val="BodyText"/>
        <w:ind w:right="36"/>
        <w:rPr>
          <w:del w:id="25" w:author="Stephanie Ann Thompson" w:date="2013-02-19T10:12:00Z"/>
          <w:rFonts w:ascii="Garamond" w:hAnsi="Garamond"/>
          <w:sz w:val="22"/>
          <w:szCs w:val="22"/>
        </w:rPr>
      </w:pPr>
    </w:p>
    <w:p w:rsidR="00CD276C" w:rsidDel="00186CF0" w:rsidRDefault="00CD276C" w:rsidP="00AC7F12">
      <w:pPr>
        <w:pStyle w:val="BodyText"/>
        <w:ind w:right="36"/>
        <w:rPr>
          <w:del w:id="26" w:author="Stephanie Ann Thompson" w:date="2013-02-19T10:12:00Z"/>
          <w:rFonts w:ascii="Garamond" w:hAnsi="Garamond"/>
          <w:sz w:val="22"/>
          <w:szCs w:val="22"/>
        </w:rPr>
      </w:pPr>
    </w:p>
    <w:p w:rsidR="005D08D0" w:rsidRPr="00EB43F4" w:rsidDel="00186CF0" w:rsidRDefault="005D08D0" w:rsidP="00507EC4">
      <w:pPr>
        <w:pStyle w:val="HTMLPreformatted"/>
        <w:rPr>
          <w:del w:id="27" w:author="Stephanie Ann Thompson" w:date="2013-02-19T10:12:00Z"/>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 xml:space="preserve">3)  Research Objectives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One of the objectives of the monitoring program at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is to conform to the NERR System Wide Monitoring Program (SWMP)</w:t>
      </w:r>
      <w:r w:rsidR="00197983" w:rsidRPr="00EB43F4">
        <w:rPr>
          <w:rFonts w:ascii="Garamond" w:hAnsi="Garamond" w:cs="Times New Roman"/>
          <w:sz w:val="22"/>
          <w:szCs w:val="22"/>
        </w:rPr>
        <w:t xml:space="preserve"> </w:t>
      </w:r>
      <w:r w:rsidRPr="00EB43F4">
        <w:rPr>
          <w:rFonts w:ascii="Garamond" w:hAnsi="Garamond" w:cs="Times New Roman"/>
          <w:sz w:val="22"/>
          <w:szCs w:val="22"/>
        </w:rPr>
        <w:t xml:space="preserve">where the overall goal is </w:t>
      </w:r>
      <w:proofErr w:type="gramStart"/>
      <w:r w:rsidRPr="00EB43F4">
        <w:rPr>
          <w:rFonts w:ascii="Garamond" w:hAnsi="Garamond" w:cs="Times New Roman"/>
          <w:sz w:val="22"/>
          <w:szCs w:val="22"/>
        </w:rPr>
        <w:t>a long</w:t>
      </w:r>
      <w:proofErr w:type="gramEnd"/>
      <w:r w:rsidRPr="00EB43F4">
        <w:rPr>
          <w:rFonts w:ascii="Garamond" w:hAnsi="Garamond" w:cs="Times New Roman"/>
          <w:sz w:val="22"/>
          <w:szCs w:val="22"/>
        </w:rPr>
        <w:t>-term dataset providing baseline water quality information capable of tracking trends and identifying changes in water quality over temporal and spatial scales.  In addition to the aforementioned NERR</w:t>
      </w:r>
      <w:r w:rsidR="004D0150" w:rsidRPr="00EB43F4">
        <w:rPr>
          <w:rFonts w:ascii="Garamond" w:hAnsi="Garamond" w:cs="Times New Roman"/>
          <w:sz w:val="22"/>
          <w:szCs w:val="22"/>
        </w:rPr>
        <w:t>-</w:t>
      </w:r>
      <w:r w:rsidRPr="00EB43F4">
        <w:rPr>
          <w:rFonts w:ascii="Garamond" w:hAnsi="Garamond" w:cs="Times New Roman"/>
          <w:sz w:val="22"/>
          <w:szCs w:val="22"/>
        </w:rPr>
        <w:t>wide research object</w:t>
      </w:r>
      <w:r w:rsidR="00531481" w:rsidRPr="00EB43F4">
        <w:rPr>
          <w:rFonts w:ascii="Garamond" w:hAnsi="Garamond" w:cs="Times New Roman"/>
          <w:sz w:val="22"/>
          <w:szCs w:val="22"/>
        </w:rPr>
        <w:t>ives, reserve-specific objective</w:t>
      </w:r>
      <w:r w:rsidRPr="00EB43F4">
        <w:rPr>
          <w:rFonts w:ascii="Garamond" w:hAnsi="Garamond" w:cs="Times New Roman"/>
          <w:sz w:val="22"/>
          <w:szCs w:val="22"/>
        </w:rPr>
        <w:t xml:space="preserve">s include understanding how anthropogenic activities affect water quality and examining the effects of submerged </w:t>
      </w:r>
      <w:proofErr w:type="spellStart"/>
      <w:r w:rsidRPr="00EB43F4">
        <w:rPr>
          <w:rFonts w:ascii="Garamond" w:hAnsi="Garamond" w:cs="Times New Roman"/>
          <w:sz w:val="22"/>
          <w:szCs w:val="22"/>
        </w:rPr>
        <w:t>macrophyte</w:t>
      </w:r>
      <w:proofErr w:type="spellEnd"/>
      <w:r w:rsidRPr="00EB43F4">
        <w:rPr>
          <w:rFonts w:ascii="Garamond" w:hAnsi="Garamond" w:cs="Times New Roman"/>
          <w:sz w:val="22"/>
          <w:szCs w:val="22"/>
        </w:rPr>
        <w:t xml:space="preserve"> communities on water quality.  To accomplish this, monitoring sites were selected that characterize the variety of habitat and water quality conditions existing at two of</w:t>
      </w:r>
      <w:r w:rsidR="000B6B0D">
        <w:rPr>
          <w:rFonts w:ascii="Garamond" w:hAnsi="Garamond" w:cs="Times New Roman"/>
          <w:sz w:val="22"/>
          <w:szCs w:val="22"/>
        </w:rPr>
        <w:t xml:space="preserve"> the three components that make</w:t>
      </w:r>
      <w:r w:rsidRPr="00EB43F4">
        <w:rPr>
          <w:rFonts w:ascii="Garamond" w:hAnsi="Garamond" w:cs="Times New Roman"/>
          <w:sz w:val="22"/>
          <w:szCs w:val="22"/>
        </w:rPr>
        <w:t xml:space="preserve"> up the </w:t>
      </w:r>
      <w:smartTag w:uri="urn:schemas-microsoft-com:office:smarttags" w:element="stockticker">
        <w:r w:rsidRPr="00EB43F4">
          <w:rPr>
            <w:rFonts w:ascii="Garamond" w:hAnsi="Garamond" w:cs="Times New Roman"/>
            <w:sz w:val="22"/>
            <w:szCs w:val="22"/>
          </w:rPr>
          <w:t>CBM</w:t>
        </w:r>
      </w:smartTag>
      <w:r w:rsidRPr="00EB43F4">
        <w:rPr>
          <w:rFonts w:ascii="Garamond" w:hAnsi="Garamond" w:cs="Times New Roman"/>
          <w:sz w:val="22"/>
          <w:szCs w:val="22"/>
        </w:rPr>
        <w:t xml:space="preserve"> NERR,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004E5EE0">
        <w:rPr>
          <w:rFonts w:ascii="Garamond" w:hAnsi="Garamond" w:cs="Times New Roman"/>
          <w:sz w:val="22"/>
          <w:szCs w:val="22"/>
        </w:rPr>
        <w:t xml:space="preserve"> and Otter Point Creek c</w:t>
      </w:r>
      <w:r w:rsidRPr="00EB43F4">
        <w:rPr>
          <w:rFonts w:ascii="Garamond" w:hAnsi="Garamond" w:cs="Times New Roman"/>
          <w:sz w:val="22"/>
          <w:szCs w:val="22"/>
        </w:rPr>
        <w:t>omponent</w:t>
      </w:r>
      <w:r w:rsidR="009406DB" w:rsidRPr="00EB43F4">
        <w:rPr>
          <w:rFonts w:ascii="Garamond" w:hAnsi="Garamond" w:cs="Times New Roman"/>
          <w:sz w:val="22"/>
          <w:szCs w:val="22"/>
        </w:rPr>
        <w:t>s</w:t>
      </w:r>
      <w:r w:rsidRPr="00EB43F4">
        <w:rPr>
          <w:rFonts w:ascii="Garamond" w:hAnsi="Garamond" w:cs="Times New Roman"/>
          <w:sz w:val="22"/>
          <w:szCs w:val="22"/>
        </w:rPr>
        <w:t xml:space="preserve">.  At the </w:t>
      </w:r>
      <w:smartTag w:uri="urn:schemas-microsoft-com:office:smarttags" w:element="place">
        <w:smartTag w:uri="urn:schemas-microsoft-com:office:smarttags" w:element="PlaceName">
          <w:r w:rsidRPr="00EB43F4">
            <w:rPr>
              <w:rFonts w:ascii="Garamond" w:hAnsi="Garamond" w:cs="Times New Roman"/>
              <w:sz w:val="22"/>
              <w:szCs w:val="22"/>
            </w:rPr>
            <w:t>Jug</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Bay</w:t>
          </w:r>
        </w:smartTag>
      </w:smartTag>
      <w:r w:rsidRPr="00EB43F4">
        <w:rPr>
          <w:rFonts w:ascii="Garamond" w:hAnsi="Garamond" w:cs="Times New Roman"/>
          <w:sz w:val="22"/>
          <w:szCs w:val="22"/>
        </w:rPr>
        <w:t xml:space="preserve"> component, three sites were selected that span the range of conditions thought to be typical of this site. </w:t>
      </w:r>
      <w:r w:rsidR="004E5EE0">
        <w:rPr>
          <w:rFonts w:ascii="Garamond" w:hAnsi="Garamond" w:cs="Times New Roman"/>
          <w:sz w:val="22"/>
          <w:szCs w:val="22"/>
        </w:rPr>
        <w:t xml:space="preserve"> </w:t>
      </w:r>
      <w:r w:rsidRPr="00EB43F4">
        <w:rPr>
          <w:rFonts w:ascii="Garamond" w:hAnsi="Garamond" w:cs="Times New Roman"/>
          <w:sz w:val="22"/>
          <w:szCs w:val="22"/>
        </w:rPr>
        <w:t xml:space="preserve">These sites include a reference site, an impaired site and a </w:t>
      </w:r>
      <w:proofErr w:type="spellStart"/>
      <w:r w:rsidRPr="00EB43F4">
        <w:rPr>
          <w:rFonts w:ascii="Garamond" w:hAnsi="Garamond" w:cs="Times New Roman"/>
          <w:sz w:val="22"/>
          <w:szCs w:val="22"/>
        </w:rPr>
        <w:t>mainstem</w:t>
      </w:r>
      <w:proofErr w:type="spellEnd"/>
      <w:r w:rsidRPr="00EB43F4">
        <w:rPr>
          <w:rFonts w:ascii="Garamond" w:hAnsi="Garamond" w:cs="Times New Roman"/>
          <w:sz w:val="22"/>
          <w:szCs w:val="22"/>
        </w:rPr>
        <w:t xml:space="preserve"> site; where the reference site is thought to have little anthropogenic</w:t>
      </w:r>
      <w:r w:rsidR="009406DB" w:rsidRPr="00EB43F4">
        <w:rPr>
          <w:rFonts w:ascii="Garamond" w:hAnsi="Garamond" w:cs="Times New Roman"/>
          <w:sz w:val="22"/>
          <w:szCs w:val="22"/>
        </w:rPr>
        <w:t>-</w:t>
      </w:r>
      <w:r w:rsidRPr="00EB43F4">
        <w:rPr>
          <w:rFonts w:ascii="Garamond" w:hAnsi="Garamond" w:cs="Times New Roman"/>
          <w:sz w:val="22"/>
          <w:szCs w:val="22"/>
        </w:rPr>
        <w:t>in</w:t>
      </w:r>
      <w:r w:rsidR="009406DB" w:rsidRPr="00EB43F4">
        <w:rPr>
          <w:rFonts w:ascii="Garamond" w:hAnsi="Garamond" w:cs="Times New Roman"/>
          <w:sz w:val="22"/>
          <w:szCs w:val="22"/>
        </w:rPr>
        <w:t>duced e</w:t>
      </w:r>
      <w:r w:rsidRPr="00EB43F4">
        <w:rPr>
          <w:rFonts w:ascii="Garamond" w:hAnsi="Garamond" w:cs="Times New Roman"/>
          <w:sz w:val="22"/>
          <w:szCs w:val="22"/>
        </w:rPr>
        <w:t>ffect on water quality, an impaired site where anthropogenic activities strongly influence local water quality</w:t>
      </w:r>
      <w:r w:rsidR="004D0150" w:rsidRPr="00EB43F4">
        <w:rPr>
          <w:rFonts w:ascii="Garamond" w:hAnsi="Garamond" w:cs="Times New Roman"/>
          <w:sz w:val="22"/>
          <w:szCs w:val="22"/>
        </w:rPr>
        <w:t xml:space="preserve">, and a </w:t>
      </w:r>
      <w:proofErr w:type="spellStart"/>
      <w:r w:rsidR="004D0150" w:rsidRPr="00EB43F4">
        <w:rPr>
          <w:rFonts w:ascii="Garamond" w:hAnsi="Garamond" w:cs="Times New Roman"/>
          <w:sz w:val="22"/>
          <w:szCs w:val="22"/>
        </w:rPr>
        <w:t>mainstem</w:t>
      </w:r>
      <w:proofErr w:type="spellEnd"/>
      <w:r w:rsidR="004D0150" w:rsidRPr="00EB43F4">
        <w:rPr>
          <w:rFonts w:ascii="Garamond" w:hAnsi="Garamond" w:cs="Times New Roman"/>
          <w:sz w:val="22"/>
          <w:szCs w:val="22"/>
        </w:rPr>
        <w:t xml:space="preserve"> site </w:t>
      </w:r>
      <w:r w:rsidRPr="00EB43F4">
        <w:rPr>
          <w:rFonts w:ascii="Garamond" w:hAnsi="Garamond" w:cs="Times New Roman"/>
          <w:sz w:val="22"/>
          <w:szCs w:val="22"/>
        </w:rPr>
        <w:t xml:space="preserve">thought to be highly representative of </w:t>
      </w:r>
      <w:proofErr w:type="spellStart"/>
      <w:r w:rsidRPr="00EB43F4">
        <w:rPr>
          <w:rFonts w:ascii="Garamond" w:hAnsi="Garamond" w:cs="Times New Roman"/>
          <w:sz w:val="22"/>
          <w:szCs w:val="22"/>
        </w:rPr>
        <w:t>mainstem</w:t>
      </w:r>
      <w:proofErr w:type="spellEnd"/>
      <w:r w:rsidRPr="00EB43F4">
        <w:rPr>
          <w:rFonts w:ascii="Garamond" w:hAnsi="Garamond" w:cs="Times New Roman"/>
          <w:sz w:val="22"/>
          <w:szCs w:val="22"/>
        </w:rPr>
        <w:t xml:space="preserve"> water qua</w:t>
      </w:r>
      <w:r w:rsidR="004E5EE0">
        <w:rPr>
          <w:rFonts w:ascii="Garamond" w:hAnsi="Garamond" w:cs="Times New Roman"/>
          <w:sz w:val="22"/>
          <w:szCs w:val="22"/>
        </w:rPr>
        <w:t xml:space="preserve">lity conditions at the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 xml:space="preserve"> c</w:t>
      </w:r>
      <w:r w:rsidRPr="00EB43F4">
        <w:rPr>
          <w:rFonts w:ascii="Garamond" w:hAnsi="Garamond" w:cs="Times New Roman"/>
          <w:sz w:val="22"/>
          <w:szCs w:val="22"/>
        </w:rPr>
        <w:t>omponent.  The fourth and final site is located at the Otter Point Cree</w:t>
      </w:r>
      <w:r w:rsidR="004E5EE0">
        <w:rPr>
          <w:rFonts w:ascii="Garamond" w:hAnsi="Garamond" w:cs="Times New Roman"/>
          <w:sz w:val="22"/>
          <w:szCs w:val="22"/>
        </w:rPr>
        <w:t>k c</w:t>
      </w:r>
      <w:r w:rsidRPr="00EB43F4">
        <w:rPr>
          <w:rFonts w:ascii="Garamond" w:hAnsi="Garamond" w:cs="Times New Roman"/>
          <w:sz w:val="22"/>
          <w:szCs w:val="22"/>
        </w:rPr>
        <w:t xml:space="preserve">omponent, a much smaller component, and is thought to represent typical water quality conditions at this site.  All four sites span the range of habitat conditions at these components to include varying abundances of submerged </w:t>
      </w:r>
      <w:proofErr w:type="spellStart"/>
      <w:r w:rsidRPr="00EB43F4">
        <w:rPr>
          <w:rFonts w:ascii="Garamond" w:hAnsi="Garamond" w:cs="Times New Roman"/>
          <w:sz w:val="22"/>
          <w:szCs w:val="22"/>
        </w:rPr>
        <w:t>macrophyte</w:t>
      </w:r>
      <w:proofErr w:type="spellEnd"/>
      <w:r w:rsidRPr="00EB43F4">
        <w:rPr>
          <w:rFonts w:ascii="Garamond" w:hAnsi="Garamond" w:cs="Times New Roman"/>
          <w:sz w:val="22"/>
          <w:szCs w:val="22"/>
        </w:rPr>
        <w:t xml:space="preserve"> communities as well as varying depth and energy regimes from shallow tidal creeks to proportionately deep tidal river systems to shallow open water </w:t>
      </w:r>
      <w:proofErr w:type="spellStart"/>
      <w:r w:rsidRPr="00EB43F4">
        <w:rPr>
          <w:rFonts w:ascii="Garamond" w:hAnsi="Garamond" w:cs="Times New Roman"/>
          <w:sz w:val="22"/>
          <w:szCs w:val="22"/>
        </w:rPr>
        <w:t>embayments</w:t>
      </w:r>
      <w:proofErr w:type="spellEnd"/>
      <w:r w:rsidRPr="00EB43F4">
        <w:rPr>
          <w:rFonts w:ascii="Garamond" w:hAnsi="Garamond" w:cs="Times New Roman"/>
          <w:sz w:val="22"/>
          <w:szCs w:val="22"/>
        </w:rPr>
        <w:t xml:space="preserve">.  Additional monitoring, outside the scope of this effort, is being done at </w:t>
      </w:r>
      <w:r w:rsidR="004E5EE0">
        <w:rPr>
          <w:rFonts w:ascii="Garamond" w:hAnsi="Garamond" w:cs="Times New Roman"/>
          <w:sz w:val="22"/>
          <w:szCs w:val="22"/>
        </w:rPr>
        <w:t xml:space="preserve">all three components; </w:t>
      </w:r>
      <w:smartTag w:uri="urn:schemas-microsoft-com:office:smarttags" w:element="place">
        <w:smartTag w:uri="urn:schemas-microsoft-com:office:smarttags" w:element="PlaceName">
          <w:r w:rsidR="004E5EE0">
            <w:rPr>
              <w:rFonts w:ascii="Garamond" w:hAnsi="Garamond" w:cs="Times New Roman"/>
              <w:sz w:val="22"/>
              <w:szCs w:val="22"/>
            </w:rPr>
            <w:t>Jug</w:t>
          </w:r>
        </w:smartTag>
        <w:r w:rsidR="004E5EE0">
          <w:rPr>
            <w:rFonts w:ascii="Garamond" w:hAnsi="Garamond" w:cs="Times New Roman"/>
            <w:sz w:val="22"/>
            <w:szCs w:val="22"/>
          </w:rPr>
          <w:t xml:space="preserve"> </w:t>
        </w:r>
        <w:smartTag w:uri="urn:schemas-microsoft-com:office:smarttags" w:element="PlaceType">
          <w:r w:rsidR="004E5EE0">
            <w:rPr>
              <w:rFonts w:ascii="Garamond" w:hAnsi="Garamond" w:cs="Times New Roman"/>
              <w:sz w:val="22"/>
              <w:szCs w:val="22"/>
            </w:rPr>
            <w:t>Bay</w:t>
          </w:r>
        </w:smartTag>
      </w:smartTag>
      <w:r w:rsidR="004E5EE0">
        <w:rPr>
          <w:rFonts w:ascii="Garamond" w:hAnsi="Garamond" w:cs="Times New Roman"/>
          <w:sz w:val="22"/>
          <w:szCs w:val="22"/>
        </w:rPr>
        <w:t>,</w:t>
      </w:r>
      <w:r w:rsidRPr="00EB43F4">
        <w:rPr>
          <w:rFonts w:ascii="Garamond" w:hAnsi="Garamond" w:cs="Times New Roman"/>
          <w:sz w:val="22"/>
          <w:szCs w:val="22"/>
        </w:rPr>
        <w:t xml:space="preserve"> Otter Point Creek</w:t>
      </w:r>
      <w:r w:rsidR="004E5EE0">
        <w:rPr>
          <w:rFonts w:ascii="Garamond" w:hAnsi="Garamond" w:cs="Times New Roman"/>
          <w:sz w:val="22"/>
          <w:szCs w:val="22"/>
        </w:rPr>
        <w:t xml:space="preserve">, and </w:t>
      </w:r>
      <w:proofErr w:type="spellStart"/>
      <w:r w:rsidR="004E5EE0">
        <w:rPr>
          <w:rFonts w:ascii="Garamond" w:hAnsi="Garamond" w:cs="Times New Roman"/>
          <w:sz w:val="22"/>
          <w:szCs w:val="22"/>
        </w:rPr>
        <w:t>Monie</w:t>
      </w:r>
      <w:proofErr w:type="spellEnd"/>
      <w:r w:rsidR="004E5EE0">
        <w:rPr>
          <w:rFonts w:ascii="Garamond" w:hAnsi="Garamond" w:cs="Times New Roman"/>
          <w:sz w:val="22"/>
          <w:szCs w:val="22"/>
        </w:rPr>
        <w:t xml:space="preserve"> Bay Components</w:t>
      </w:r>
      <w:r w:rsidRPr="00EB43F4">
        <w:rPr>
          <w:rFonts w:ascii="Garamond" w:hAnsi="Garamond" w:cs="Times New Roman"/>
          <w:sz w:val="22"/>
          <w:szCs w:val="22"/>
        </w:rPr>
        <w:t xml:space="preserve">. </w:t>
      </w:r>
      <w:r w:rsidR="004E5EE0">
        <w:rPr>
          <w:rFonts w:ascii="Garamond" w:hAnsi="Garamond" w:cs="Times New Roman"/>
          <w:sz w:val="22"/>
          <w:szCs w:val="22"/>
        </w:rPr>
        <w:t xml:space="preserve"> </w:t>
      </w:r>
      <w:r w:rsidRPr="00EB43F4">
        <w:rPr>
          <w:rFonts w:ascii="Garamond" w:hAnsi="Garamond" w:cs="Times New Roman"/>
          <w:sz w:val="22"/>
          <w:szCs w:val="22"/>
        </w:rPr>
        <w:t>These efforts use comparable field sampling methods, with high spatial resolution</w:t>
      </w:r>
      <w:r w:rsidR="009406DB" w:rsidRPr="00EB43F4">
        <w:rPr>
          <w:rFonts w:ascii="Garamond" w:hAnsi="Garamond" w:cs="Times New Roman"/>
          <w:sz w:val="22"/>
          <w:szCs w:val="22"/>
        </w:rPr>
        <w:t>,</w:t>
      </w:r>
      <w:r w:rsidRPr="00EB43F4">
        <w:rPr>
          <w:rFonts w:ascii="Garamond" w:hAnsi="Garamond" w:cs="Times New Roman"/>
          <w:sz w:val="22"/>
          <w:szCs w:val="22"/>
        </w:rPr>
        <w:t xml:space="preserve"> to better understand the spatial variability between and around the sites monitored in this effort.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 xml:space="preserve">4)  Research methods (YSI </w:t>
      </w:r>
      <w:proofErr w:type="spellStart"/>
      <w:r w:rsidRPr="00EB43F4">
        <w:rPr>
          <w:rFonts w:ascii="Garamond" w:hAnsi="Garamond" w:cs="Times New Roman"/>
          <w:b/>
          <w:bCs/>
          <w:sz w:val="22"/>
          <w:szCs w:val="22"/>
        </w:rPr>
        <w:t>dataloggers</w:t>
      </w:r>
      <w:proofErr w:type="spellEnd"/>
      <w:r w:rsidRPr="00EB43F4">
        <w:rPr>
          <w:rFonts w:ascii="Garamond" w:hAnsi="Garamond" w:cs="Times New Roman"/>
          <w:b/>
          <w:bCs/>
          <w:sz w:val="22"/>
          <w:szCs w:val="22"/>
        </w:rPr>
        <w:t>)</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Water quality measurements were taken every 15 minutes from </w:t>
      </w:r>
      <w:r w:rsidR="008B17D2">
        <w:rPr>
          <w:rFonts w:ascii="Garamond" w:hAnsi="Garamond" w:cs="Times New Roman"/>
          <w:sz w:val="22"/>
          <w:szCs w:val="22"/>
        </w:rPr>
        <w:t>January</w:t>
      </w:r>
      <w:r w:rsidRPr="00EB43F4">
        <w:rPr>
          <w:rFonts w:ascii="Garamond" w:hAnsi="Garamond" w:cs="Times New Roman"/>
          <w:sz w:val="22"/>
          <w:szCs w:val="22"/>
        </w:rPr>
        <w:t xml:space="preserve"> through </w:t>
      </w:r>
      <w:r w:rsidR="00526455">
        <w:rPr>
          <w:rFonts w:ascii="Garamond" w:hAnsi="Garamond" w:cs="Times New Roman"/>
          <w:sz w:val="22"/>
          <w:szCs w:val="22"/>
        </w:rPr>
        <w:t>December</w:t>
      </w:r>
      <w:r w:rsidRPr="00EB43F4">
        <w:rPr>
          <w:rFonts w:ascii="Garamond" w:hAnsi="Garamond" w:cs="Times New Roman"/>
          <w:sz w:val="22"/>
          <w:szCs w:val="22"/>
        </w:rPr>
        <w:t xml:space="preserve"> 20</w:t>
      </w:r>
      <w:r w:rsidR="00CE1A8E">
        <w:rPr>
          <w:rFonts w:ascii="Garamond" w:hAnsi="Garamond" w:cs="Times New Roman"/>
          <w:sz w:val="22"/>
          <w:szCs w:val="22"/>
        </w:rPr>
        <w:t>1</w:t>
      </w:r>
      <w:r w:rsidR="0076174B">
        <w:rPr>
          <w:rFonts w:ascii="Garamond" w:hAnsi="Garamond" w:cs="Times New Roman"/>
          <w:sz w:val="22"/>
          <w:szCs w:val="22"/>
        </w:rPr>
        <w:t>3</w:t>
      </w:r>
      <w:r w:rsidRPr="00EB43F4">
        <w:rPr>
          <w:rFonts w:ascii="Garamond" w:hAnsi="Garamond" w:cs="Times New Roman"/>
          <w:sz w:val="22"/>
          <w:szCs w:val="22"/>
        </w:rPr>
        <w:t xml:space="preserve"> at each station, weather permitting.  One YSI6600</w:t>
      </w:r>
      <w:r w:rsidR="00CC064F" w:rsidRPr="00EB43F4">
        <w:rPr>
          <w:rFonts w:ascii="Garamond" w:hAnsi="Garamond" w:cs="Times New Roman"/>
          <w:sz w:val="22"/>
          <w:szCs w:val="22"/>
        </w:rPr>
        <w:t>V2</w:t>
      </w:r>
      <w:r w:rsidRPr="00EB43F4">
        <w:rPr>
          <w:rFonts w:ascii="Garamond" w:hAnsi="Garamond" w:cs="Times New Roman"/>
          <w:sz w:val="22"/>
          <w:szCs w:val="22"/>
        </w:rPr>
        <w:t xml:space="preserve"> data logger is deployed at each station.  All data are recorded in Eastern Standard Time.  When a </w:t>
      </w:r>
      <w:proofErr w:type="spellStart"/>
      <w:r w:rsidRPr="00EB43F4">
        <w:rPr>
          <w:rFonts w:ascii="Garamond" w:hAnsi="Garamond" w:cs="Times New Roman"/>
          <w:sz w:val="22"/>
          <w:szCs w:val="22"/>
        </w:rPr>
        <w:t>datasonde</w:t>
      </w:r>
      <w:proofErr w:type="spellEnd"/>
      <w:r w:rsidRPr="00EB43F4">
        <w:rPr>
          <w:rFonts w:ascii="Garamond" w:hAnsi="Garamond" w:cs="Times New Roman"/>
          <w:sz w:val="22"/>
          <w:szCs w:val="22"/>
        </w:rPr>
        <w:t xml:space="preserve"> is retrieved, another one is deployed at the same t</w:t>
      </w:r>
      <w:r w:rsidR="009406DB" w:rsidRPr="00EB43F4">
        <w:rPr>
          <w:rFonts w:ascii="Garamond" w:hAnsi="Garamond" w:cs="Times New Roman"/>
          <w:sz w:val="22"/>
          <w:szCs w:val="22"/>
        </w:rPr>
        <w:t>ime to ensure a continuous data</w:t>
      </w:r>
      <w:r w:rsidRPr="00EB43F4">
        <w:rPr>
          <w:rFonts w:ascii="Garamond" w:hAnsi="Garamond" w:cs="Times New Roman"/>
          <w:sz w:val="22"/>
          <w:szCs w:val="22"/>
        </w:rPr>
        <w:t xml:space="preserve">set.  During transport to and from the sampling sites, </w:t>
      </w:r>
      <w:proofErr w:type="spellStart"/>
      <w:r w:rsidRPr="00EB43F4">
        <w:rPr>
          <w:rFonts w:ascii="Garamond" w:hAnsi="Garamond" w:cs="Times New Roman"/>
          <w:sz w:val="22"/>
          <w:szCs w:val="22"/>
        </w:rPr>
        <w:t>dataloggers</w:t>
      </w:r>
      <w:proofErr w:type="spellEnd"/>
      <w:r w:rsidRPr="00EB43F4">
        <w:rPr>
          <w:rFonts w:ascii="Garamond" w:hAnsi="Garamond" w:cs="Times New Roman"/>
          <w:sz w:val="22"/>
          <w:szCs w:val="22"/>
        </w:rPr>
        <w:t xml:space="preserve"> are placed horizontally in a cooler</w:t>
      </w:r>
      <w:r w:rsidR="00CC064F" w:rsidRPr="00EB43F4">
        <w:rPr>
          <w:rFonts w:ascii="Garamond" w:hAnsi="Garamond" w:cs="Times New Roman"/>
          <w:sz w:val="22"/>
          <w:szCs w:val="22"/>
        </w:rPr>
        <w:t xml:space="preserve"> with a damp towel</w:t>
      </w:r>
      <w:r w:rsidRPr="00EB43F4">
        <w:rPr>
          <w:rFonts w:ascii="Garamond" w:hAnsi="Garamond" w:cs="Times New Roman"/>
          <w:sz w:val="22"/>
          <w:szCs w:val="22"/>
        </w:rPr>
        <w:t>.  The cooler lid is kept slightly ajar, allow</w:t>
      </w:r>
      <w:r w:rsidR="00463F2C" w:rsidRPr="00EB43F4">
        <w:rPr>
          <w:rFonts w:ascii="Garamond" w:hAnsi="Garamond" w:cs="Times New Roman"/>
          <w:sz w:val="22"/>
          <w:szCs w:val="22"/>
        </w:rPr>
        <w:t>ing</w:t>
      </w:r>
      <w:r w:rsidRPr="00EB43F4">
        <w:rPr>
          <w:rFonts w:ascii="Garamond" w:hAnsi="Garamond" w:cs="Times New Roman"/>
          <w:sz w:val="22"/>
          <w:szCs w:val="22"/>
        </w:rPr>
        <w:t xml:space="preserve"> the </w:t>
      </w:r>
      <w:proofErr w:type="spellStart"/>
      <w:r w:rsidRPr="00EB43F4">
        <w:rPr>
          <w:rFonts w:ascii="Garamond" w:hAnsi="Garamond" w:cs="Times New Roman"/>
          <w:sz w:val="22"/>
          <w:szCs w:val="22"/>
        </w:rPr>
        <w:t>datalogger</w:t>
      </w:r>
      <w:proofErr w:type="spellEnd"/>
      <w:r w:rsidRPr="00EB43F4">
        <w:rPr>
          <w:rFonts w:ascii="Garamond" w:hAnsi="Garamond" w:cs="Times New Roman"/>
          <w:sz w:val="22"/>
          <w:szCs w:val="22"/>
        </w:rPr>
        <w:t xml:space="preserve"> to be in equilibrium with the ambient barometric pressure.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Deployment apparatus' are constructed out of 4" diameter PVC pipe and suspended vertically in the water column.  2" diameter holes are cut into the PVC pipes at 2" intervals to guarantee free flow of water th</w:t>
      </w:r>
      <w:r w:rsidR="004E0A99">
        <w:rPr>
          <w:rFonts w:ascii="Garamond" w:hAnsi="Garamond" w:cs="Times New Roman"/>
          <w:sz w:val="22"/>
          <w:szCs w:val="22"/>
        </w:rPr>
        <w:t xml:space="preserve">rough the PVC pipe.  </w:t>
      </w:r>
      <w:r w:rsidR="004E0A99">
        <w:rPr>
          <w:rFonts w:ascii="Garamond" w:hAnsi="Garamond" w:cs="Times New Roman"/>
          <w:sz w:val="22"/>
          <w:szCs w:val="22"/>
        </w:rPr>
        <w:lastRenderedPageBreak/>
        <w:t xml:space="preserve">The pipes are </w:t>
      </w:r>
      <w:r w:rsidRPr="00EB43F4">
        <w:rPr>
          <w:rFonts w:ascii="Garamond" w:hAnsi="Garamond" w:cs="Times New Roman"/>
          <w:sz w:val="22"/>
          <w:szCs w:val="22"/>
        </w:rPr>
        <w:t xml:space="preserve">painted with </w:t>
      </w:r>
      <w:r w:rsidR="00750EE6" w:rsidRPr="00EB43F4">
        <w:rPr>
          <w:rFonts w:ascii="Garamond" w:hAnsi="Garamond" w:cs="Times New Roman"/>
          <w:sz w:val="22"/>
          <w:szCs w:val="22"/>
        </w:rPr>
        <w:t xml:space="preserve">Trinidad SR </w:t>
      </w:r>
      <w:r w:rsidRPr="00EB43F4">
        <w:rPr>
          <w:rFonts w:ascii="Garamond" w:hAnsi="Garamond" w:cs="Times New Roman"/>
          <w:sz w:val="22"/>
          <w:szCs w:val="22"/>
        </w:rPr>
        <w:t>antifouling paint.  The pipe is attached to a 2</w:t>
      </w:r>
      <w:r w:rsidR="00AD5646" w:rsidRPr="00EB43F4">
        <w:rPr>
          <w:rFonts w:ascii="Garamond" w:hAnsi="Garamond" w:cs="Times New Roman"/>
          <w:sz w:val="22"/>
          <w:szCs w:val="22"/>
        </w:rPr>
        <w:t>x</w:t>
      </w:r>
      <w:r w:rsidRPr="00EB43F4">
        <w:rPr>
          <w:rFonts w:ascii="Garamond" w:hAnsi="Garamond" w:cs="Times New Roman"/>
          <w:sz w:val="22"/>
          <w:szCs w:val="22"/>
        </w:rPr>
        <w:t>4 using copper plated clevis hangers.  The 2</w:t>
      </w:r>
      <w:r w:rsidR="00AD5646" w:rsidRPr="00EB43F4">
        <w:rPr>
          <w:rFonts w:ascii="Garamond" w:hAnsi="Garamond" w:cs="Times New Roman"/>
          <w:sz w:val="22"/>
          <w:szCs w:val="22"/>
        </w:rPr>
        <w:t>x</w:t>
      </w:r>
      <w:r w:rsidRPr="00EB43F4">
        <w:rPr>
          <w:rFonts w:ascii="Garamond" w:hAnsi="Garamond" w:cs="Times New Roman"/>
          <w:sz w:val="22"/>
          <w:szCs w:val="22"/>
        </w:rPr>
        <w:t xml:space="preserve">4 is bolted to a </w:t>
      </w:r>
      <w:proofErr w:type="spellStart"/>
      <w:r w:rsidRPr="00EB43F4">
        <w:rPr>
          <w:rFonts w:ascii="Garamond" w:hAnsi="Garamond" w:cs="Times New Roman"/>
          <w:sz w:val="22"/>
          <w:szCs w:val="22"/>
        </w:rPr>
        <w:t>piling</w:t>
      </w:r>
      <w:proofErr w:type="spellEnd"/>
      <w:r w:rsidRPr="00EB43F4">
        <w:rPr>
          <w:rFonts w:ascii="Garamond" w:hAnsi="Garamond" w:cs="Times New Roman"/>
          <w:sz w:val="22"/>
          <w:szCs w:val="22"/>
        </w:rPr>
        <w:t xml:space="preserve"> with the bottom of the PVC pipe resting on the bottom of the river.  A stop bolt was placed 0.25 meters from the bottom of the pipe to keep the YSI instrument at a constant depth above bottom.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Measurements for temperature, specific conductance, salinity, percent oxygen saturation, dissolved oxygen concentration, water </w:t>
      </w:r>
      <w:proofErr w:type="gramStart"/>
      <w:r w:rsidRPr="00EB43F4">
        <w:rPr>
          <w:rFonts w:ascii="Garamond" w:hAnsi="Garamond" w:cs="Times New Roman"/>
          <w:sz w:val="22"/>
          <w:szCs w:val="22"/>
        </w:rPr>
        <w:t>depth</w:t>
      </w:r>
      <w:r w:rsidR="003049FC">
        <w:rPr>
          <w:rFonts w:ascii="Garamond" w:hAnsi="Garamond" w:cs="Times New Roman"/>
          <w:sz w:val="22"/>
          <w:szCs w:val="22"/>
        </w:rPr>
        <w:t>,</w:t>
      </w:r>
      <w:proofErr w:type="gramEnd"/>
      <w:r w:rsidRPr="00EB43F4">
        <w:rPr>
          <w:rFonts w:ascii="Garamond" w:hAnsi="Garamond" w:cs="Times New Roman"/>
          <w:sz w:val="22"/>
          <w:szCs w:val="22"/>
        </w:rPr>
        <w:t xml:space="preserve"> pH, tur</w:t>
      </w:r>
      <w:r w:rsidR="00AD5646" w:rsidRPr="00EB43F4">
        <w:rPr>
          <w:rFonts w:ascii="Garamond" w:hAnsi="Garamond" w:cs="Times New Roman"/>
          <w:sz w:val="22"/>
          <w:szCs w:val="22"/>
        </w:rPr>
        <w:t>bidity, and c</w:t>
      </w:r>
      <w:r w:rsidRPr="00EB43F4">
        <w:rPr>
          <w:rFonts w:ascii="Garamond" w:hAnsi="Garamond" w:cs="Times New Roman"/>
          <w:sz w:val="22"/>
          <w:szCs w:val="22"/>
        </w:rPr>
        <w:t>hlorophyll</w:t>
      </w:r>
      <w:r w:rsidR="001B2D5F" w:rsidRPr="00EB43F4">
        <w:rPr>
          <w:rFonts w:ascii="Garamond" w:hAnsi="Garamond" w:cs="Times New Roman"/>
          <w:sz w:val="22"/>
          <w:szCs w:val="22"/>
        </w:rPr>
        <w:t xml:space="preserve"> fluorescence</w:t>
      </w:r>
      <w:r w:rsidRPr="00EB43F4">
        <w:rPr>
          <w:rFonts w:ascii="Garamond" w:hAnsi="Garamond" w:cs="Times New Roman"/>
          <w:sz w:val="22"/>
          <w:szCs w:val="22"/>
        </w:rPr>
        <w:t xml:space="preserve"> are recorded every 15 minutes.  Deployments range from one to </w:t>
      </w:r>
      <w:r w:rsidR="00522E78" w:rsidRPr="00EB43F4">
        <w:rPr>
          <w:rFonts w:ascii="Garamond" w:hAnsi="Garamond" w:cs="Times New Roman"/>
          <w:sz w:val="22"/>
          <w:szCs w:val="22"/>
        </w:rPr>
        <w:t>four</w:t>
      </w:r>
      <w:r w:rsidRPr="00EB43F4">
        <w:rPr>
          <w:rFonts w:ascii="Garamond" w:hAnsi="Garamond" w:cs="Times New Roman"/>
          <w:sz w:val="22"/>
          <w:szCs w:val="22"/>
        </w:rPr>
        <w:t xml:space="preserve"> weeks, depending on </w:t>
      </w:r>
      <w:proofErr w:type="spellStart"/>
      <w:r w:rsidRPr="00EB43F4">
        <w:rPr>
          <w:rFonts w:ascii="Garamond" w:hAnsi="Garamond" w:cs="Times New Roman"/>
          <w:sz w:val="22"/>
          <w:szCs w:val="22"/>
        </w:rPr>
        <w:t>biofouling</w:t>
      </w:r>
      <w:proofErr w:type="spellEnd"/>
      <w:r w:rsidRPr="00EB43F4">
        <w:rPr>
          <w:rFonts w:ascii="Garamond" w:hAnsi="Garamond" w:cs="Times New Roman"/>
          <w:sz w:val="22"/>
          <w:szCs w:val="22"/>
        </w:rPr>
        <w:t xml:space="preserve"> intensity (temperature dependent) and availability of field personnel.  When a deployment concludes, </w:t>
      </w:r>
      <w:proofErr w:type="spellStart"/>
      <w:r w:rsidRPr="00EB43F4">
        <w:rPr>
          <w:rFonts w:ascii="Garamond" w:hAnsi="Garamond" w:cs="Times New Roman"/>
          <w:sz w:val="22"/>
          <w:szCs w:val="22"/>
        </w:rPr>
        <w:t>dataloggers</w:t>
      </w:r>
      <w:proofErr w:type="spellEnd"/>
      <w:r w:rsidRPr="00EB43F4">
        <w:rPr>
          <w:rFonts w:ascii="Garamond" w:hAnsi="Garamond" w:cs="Times New Roman"/>
          <w:sz w:val="22"/>
          <w:szCs w:val="22"/>
        </w:rPr>
        <w:t xml:space="preserve"> are replaced with newly serviced and calibrated instruments.  At the time of replacement two (2) simultaneous overlapping readings are taken between the old and new YSI instruments, as well as an in situ reading with a series 3</w:t>
      </w:r>
      <w:r w:rsidR="0080254E" w:rsidRPr="00EB43F4">
        <w:rPr>
          <w:rFonts w:ascii="Garamond" w:hAnsi="Garamond" w:cs="Times New Roman"/>
          <w:sz w:val="22"/>
          <w:szCs w:val="22"/>
        </w:rPr>
        <w:t xml:space="preserve"> </w:t>
      </w:r>
      <w:r w:rsidR="00CC064F" w:rsidRPr="00EB43F4">
        <w:rPr>
          <w:rFonts w:ascii="Garamond" w:hAnsi="Garamond" w:cs="Times New Roman"/>
          <w:sz w:val="22"/>
          <w:szCs w:val="22"/>
        </w:rPr>
        <w:t>or</w:t>
      </w:r>
      <w:r w:rsidR="0080254E" w:rsidRPr="00EB43F4">
        <w:rPr>
          <w:rFonts w:ascii="Garamond" w:hAnsi="Garamond" w:cs="Times New Roman"/>
          <w:sz w:val="22"/>
          <w:szCs w:val="22"/>
        </w:rPr>
        <w:t xml:space="preserve"> 4a</w:t>
      </w:r>
      <w:r w:rsidRPr="00EB43F4">
        <w:rPr>
          <w:rFonts w:ascii="Garamond" w:hAnsi="Garamond" w:cs="Times New Roman"/>
          <w:sz w:val="22"/>
          <w:szCs w:val="22"/>
        </w:rPr>
        <w:t xml:space="preserve"> </w:t>
      </w:r>
      <w:proofErr w:type="spellStart"/>
      <w:r w:rsidRPr="00EB43F4">
        <w:rPr>
          <w:rFonts w:ascii="Garamond" w:hAnsi="Garamond" w:cs="Times New Roman"/>
          <w:sz w:val="22"/>
          <w:szCs w:val="22"/>
        </w:rPr>
        <w:t>Hydrolab</w:t>
      </w:r>
      <w:proofErr w:type="spellEnd"/>
      <w:r w:rsidRPr="00EB43F4">
        <w:rPr>
          <w:rFonts w:ascii="Garamond" w:hAnsi="Garamond" w:cs="Times New Roman"/>
          <w:sz w:val="22"/>
          <w:szCs w:val="22"/>
        </w:rPr>
        <w:t xml:space="preserve"> </w:t>
      </w:r>
      <w:proofErr w:type="spellStart"/>
      <w:r w:rsidRPr="00EB43F4">
        <w:rPr>
          <w:rFonts w:ascii="Garamond" w:hAnsi="Garamond" w:cs="Times New Roman"/>
          <w:sz w:val="22"/>
          <w:szCs w:val="22"/>
        </w:rPr>
        <w:t>sonde</w:t>
      </w:r>
      <w:proofErr w:type="spellEnd"/>
      <w:r w:rsidRPr="00EB43F4">
        <w:rPr>
          <w:rFonts w:ascii="Garamond" w:hAnsi="Garamond" w:cs="Times New Roman"/>
          <w:sz w:val="22"/>
          <w:szCs w:val="22"/>
        </w:rPr>
        <w:t xml:space="preserve">.  All simultaneous overlapping readings are taken prior to the previously deployed </w:t>
      </w:r>
      <w:proofErr w:type="spellStart"/>
      <w:r w:rsidRPr="00EB43F4">
        <w:rPr>
          <w:rFonts w:ascii="Garamond" w:hAnsi="Garamond" w:cs="Times New Roman"/>
          <w:sz w:val="22"/>
          <w:szCs w:val="22"/>
        </w:rPr>
        <w:t>sonde</w:t>
      </w:r>
      <w:proofErr w:type="spellEnd"/>
      <w:r w:rsidRPr="00EB43F4">
        <w:rPr>
          <w:rFonts w:ascii="Garamond" w:hAnsi="Garamond" w:cs="Times New Roman"/>
          <w:sz w:val="22"/>
          <w:szCs w:val="22"/>
        </w:rPr>
        <w:t xml:space="preserve"> being disturbed in any way.  Once retrieved, the </w:t>
      </w:r>
      <w:proofErr w:type="spellStart"/>
      <w:r w:rsidRPr="00EB43F4">
        <w:rPr>
          <w:rFonts w:ascii="Garamond" w:hAnsi="Garamond" w:cs="Times New Roman"/>
          <w:sz w:val="22"/>
          <w:szCs w:val="22"/>
        </w:rPr>
        <w:t>sondes</w:t>
      </w:r>
      <w:proofErr w:type="spellEnd"/>
      <w:r w:rsidRPr="00EB43F4">
        <w:rPr>
          <w:rFonts w:ascii="Garamond" w:hAnsi="Garamond" w:cs="Times New Roman"/>
          <w:sz w:val="22"/>
          <w:szCs w:val="22"/>
        </w:rPr>
        <w:t xml:space="preserve"> are placed in a cooler</w:t>
      </w:r>
      <w:r w:rsidR="00F73175" w:rsidRPr="00EB43F4">
        <w:rPr>
          <w:rFonts w:ascii="Garamond" w:hAnsi="Garamond" w:cs="Times New Roman"/>
          <w:sz w:val="22"/>
          <w:szCs w:val="22"/>
        </w:rPr>
        <w:t xml:space="preserve"> with a damp towel</w:t>
      </w:r>
      <w:r w:rsidRPr="00EB43F4">
        <w:rPr>
          <w:rFonts w:ascii="Garamond" w:hAnsi="Garamond" w:cs="Times New Roman"/>
          <w:sz w:val="22"/>
          <w:szCs w:val="22"/>
        </w:rPr>
        <w:t xml:space="preserve"> for transport back to the lab.  The </w:t>
      </w:r>
      <w:proofErr w:type="spellStart"/>
      <w:r w:rsidRPr="00EB43F4">
        <w:rPr>
          <w:rFonts w:ascii="Garamond" w:hAnsi="Garamond" w:cs="Times New Roman"/>
          <w:sz w:val="22"/>
          <w:szCs w:val="22"/>
        </w:rPr>
        <w:t>sondes</w:t>
      </w:r>
      <w:proofErr w:type="spellEnd"/>
      <w:r w:rsidRPr="00EB43F4">
        <w:rPr>
          <w:rFonts w:ascii="Garamond" w:hAnsi="Garamond" w:cs="Times New Roman"/>
          <w:sz w:val="22"/>
          <w:szCs w:val="22"/>
        </w:rPr>
        <w:t xml:space="preserve"> are then </w:t>
      </w:r>
      <w:r w:rsidR="00F73175" w:rsidRPr="00EB43F4">
        <w:rPr>
          <w:rFonts w:ascii="Garamond" w:hAnsi="Garamond" w:cs="Times New Roman"/>
          <w:sz w:val="22"/>
          <w:szCs w:val="22"/>
        </w:rPr>
        <w:t xml:space="preserve">placed in a bucket with </w:t>
      </w:r>
      <w:r w:rsidR="005732DD" w:rsidRPr="00EB43F4">
        <w:rPr>
          <w:rFonts w:ascii="Garamond" w:hAnsi="Garamond" w:cs="Times New Roman"/>
          <w:sz w:val="22"/>
          <w:szCs w:val="22"/>
        </w:rPr>
        <w:t>100% air-saturated water</w:t>
      </w:r>
      <w:r w:rsidRPr="00EB43F4">
        <w:rPr>
          <w:rFonts w:ascii="Garamond" w:hAnsi="Garamond" w:cs="Times New Roman"/>
          <w:sz w:val="22"/>
          <w:szCs w:val="22"/>
        </w:rPr>
        <w:t>, continuing to log data every 15 minutes.  DO post-calibration record is taken from this logged data the following morning, using the current barometric pressure reading from a mercury barometer.  Logging is then stopped</w:t>
      </w:r>
      <w:r w:rsidR="006C50AA">
        <w:rPr>
          <w:rFonts w:ascii="Garamond" w:hAnsi="Garamond" w:cs="Times New Roman"/>
          <w:sz w:val="22"/>
          <w:szCs w:val="22"/>
        </w:rPr>
        <w:t xml:space="preserve">, </w:t>
      </w:r>
      <w:r w:rsidRPr="00EB43F4">
        <w:rPr>
          <w:rFonts w:ascii="Garamond" w:hAnsi="Garamond" w:cs="Times New Roman"/>
          <w:sz w:val="22"/>
          <w:szCs w:val="22"/>
        </w:rPr>
        <w:t xml:space="preserve">and YSI </w:t>
      </w:r>
      <w:proofErr w:type="spellStart"/>
      <w:r w:rsidRPr="00EB43F4">
        <w:rPr>
          <w:rFonts w:ascii="Garamond" w:hAnsi="Garamond" w:cs="Times New Roman"/>
          <w:sz w:val="22"/>
          <w:szCs w:val="22"/>
        </w:rPr>
        <w:t>sondes</w:t>
      </w:r>
      <w:proofErr w:type="spellEnd"/>
      <w:r w:rsidRPr="00EB43F4">
        <w:rPr>
          <w:rFonts w:ascii="Garamond" w:hAnsi="Garamond" w:cs="Times New Roman"/>
          <w:sz w:val="22"/>
          <w:szCs w:val="22"/>
        </w:rPr>
        <w:t xml:space="preserve"> are post calibrated using the same standards as used in the calibration.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Deployment data </w:t>
      </w:r>
      <w:r w:rsidR="00AD5646" w:rsidRPr="00EB43F4">
        <w:rPr>
          <w:rFonts w:ascii="Garamond" w:hAnsi="Garamond" w:cs="Times New Roman"/>
          <w:sz w:val="22"/>
          <w:szCs w:val="22"/>
        </w:rPr>
        <w:t>are</w:t>
      </w:r>
      <w:r w:rsidR="005A3248">
        <w:rPr>
          <w:rFonts w:ascii="Garamond" w:hAnsi="Garamond" w:cs="Times New Roman"/>
          <w:sz w:val="22"/>
          <w:szCs w:val="22"/>
        </w:rPr>
        <w:t xml:space="preserve"> collected and</w:t>
      </w:r>
      <w:r w:rsidR="00186845" w:rsidRPr="00EB43F4">
        <w:rPr>
          <w:rFonts w:ascii="Garamond" w:hAnsi="Garamond" w:cs="Times New Roman"/>
          <w:sz w:val="22"/>
          <w:szCs w:val="22"/>
        </w:rPr>
        <w:t xml:space="preserve"> data </w:t>
      </w:r>
      <w:r w:rsidR="00AD5646" w:rsidRPr="00EB43F4">
        <w:rPr>
          <w:rFonts w:ascii="Garamond" w:hAnsi="Garamond" w:cs="Times New Roman"/>
          <w:sz w:val="22"/>
          <w:szCs w:val="22"/>
        </w:rPr>
        <w:t>are</w:t>
      </w:r>
      <w:r w:rsidR="00186845" w:rsidRPr="00EB43F4">
        <w:rPr>
          <w:rFonts w:ascii="Garamond" w:hAnsi="Garamond" w:cs="Times New Roman"/>
          <w:sz w:val="22"/>
          <w:szCs w:val="22"/>
        </w:rPr>
        <w:t xml:space="preserve"> uploaded o</w:t>
      </w:r>
      <w:r w:rsidRPr="00EB43F4">
        <w:rPr>
          <w:rFonts w:ascii="Garamond" w:hAnsi="Garamond" w:cs="Times New Roman"/>
          <w:sz w:val="22"/>
          <w:szCs w:val="22"/>
        </w:rPr>
        <w:t>nto a PC, archived, and then visually examined.  Efforts are made to relate sensor conditions to any apparent outliers or anomalies (</w:t>
      </w:r>
      <w:proofErr w:type="spellStart"/>
      <w:r w:rsidRPr="00EB43F4">
        <w:rPr>
          <w:rFonts w:ascii="Garamond" w:hAnsi="Garamond" w:cs="Times New Roman"/>
          <w:sz w:val="22"/>
          <w:szCs w:val="22"/>
        </w:rPr>
        <w:t>eg</w:t>
      </w:r>
      <w:proofErr w:type="spellEnd"/>
      <w:r w:rsidRPr="00EB43F4">
        <w:rPr>
          <w:rFonts w:ascii="Garamond" w:hAnsi="Garamond" w:cs="Times New Roman"/>
          <w:sz w:val="22"/>
          <w:szCs w:val="22"/>
        </w:rPr>
        <w:t>. battery charge status, or normal DO data at the beginning of a deployment may be distinguished from erroneous data resulting fro</w:t>
      </w:r>
      <w:r w:rsidR="00AD5646" w:rsidRPr="00EB43F4">
        <w:rPr>
          <w:rFonts w:ascii="Garamond" w:hAnsi="Garamond" w:cs="Times New Roman"/>
          <w:sz w:val="22"/>
          <w:szCs w:val="22"/>
        </w:rPr>
        <w:t>m a known malfunction, such as an electrical short in an optical sensor</w:t>
      </w:r>
      <w:r w:rsidRPr="00EB43F4">
        <w:rPr>
          <w:rFonts w:ascii="Garamond" w:hAnsi="Garamond" w:cs="Times New Roman"/>
          <w:sz w:val="22"/>
          <w:szCs w:val="22"/>
        </w:rPr>
        <w:t xml:space="preserve">).  Data loggers and sensors are cleaned, serviced and calibrated according to the methods described in the YSI Operating Manual and SWMP Operating Procedures.  Laboratory calibration procedures are carried out in accordance with the YSI </w:t>
      </w:r>
      <w:r w:rsidR="001B2D5F" w:rsidRPr="00EB43F4">
        <w:rPr>
          <w:rFonts w:ascii="Garamond" w:hAnsi="Garamond" w:cs="Times New Roman"/>
          <w:sz w:val="22"/>
          <w:szCs w:val="22"/>
        </w:rPr>
        <w:t>O</w:t>
      </w:r>
      <w:r w:rsidRPr="00EB43F4">
        <w:rPr>
          <w:rFonts w:ascii="Garamond" w:hAnsi="Garamond" w:cs="Times New Roman"/>
          <w:sz w:val="22"/>
          <w:szCs w:val="22"/>
        </w:rPr>
        <w:t xml:space="preserve">perating </w:t>
      </w:r>
      <w:r w:rsidR="001B2D5F" w:rsidRPr="00EB43F4">
        <w:rPr>
          <w:rFonts w:ascii="Garamond" w:hAnsi="Garamond" w:cs="Times New Roman"/>
          <w:sz w:val="22"/>
          <w:szCs w:val="22"/>
        </w:rPr>
        <w:t>M</w:t>
      </w:r>
      <w:r w:rsidRPr="00EB43F4">
        <w:rPr>
          <w:rFonts w:ascii="Garamond" w:hAnsi="Garamond" w:cs="Times New Roman"/>
          <w:sz w:val="22"/>
          <w:szCs w:val="22"/>
        </w:rPr>
        <w:t xml:space="preserve">anual methods.  Standards for turbidity </w:t>
      </w:r>
      <w:r w:rsidR="005A3248">
        <w:rPr>
          <w:rFonts w:ascii="Garamond" w:hAnsi="Garamond" w:cs="Times New Roman"/>
          <w:sz w:val="22"/>
          <w:szCs w:val="22"/>
        </w:rPr>
        <w:t>are</w:t>
      </w:r>
      <w:r w:rsidRPr="00EB43F4">
        <w:rPr>
          <w:rFonts w:ascii="Garamond" w:hAnsi="Garamond" w:cs="Times New Roman"/>
          <w:sz w:val="22"/>
          <w:szCs w:val="22"/>
        </w:rPr>
        <w:t xml:space="preserve"> purchased from YSI.  Standards for pH and Chlorophyll </w:t>
      </w:r>
      <w:r w:rsidR="005A3248">
        <w:rPr>
          <w:rFonts w:ascii="Garamond" w:hAnsi="Garamond" w:cs="Times New Roman"/>
          <w:sz w:val="22"/>
          <w:szCs w:val="22"/>
        </w:rPr>
        <w:t>are</w:t>
      </w:r>
      <w:r w:rsidRPr="00EB43F4">
        <w:rPr>
          <w:rFonts w:ascii="Garamond" w:hAnsi="Garamond" w:cs="Times New Roman"/>
          <w:sz w:val="22"/>
          <w:szCs w:val="22"/>
        </w:rPr>
        <w:t xml:space="preserve"> purchased from Fisher Scientific, </w:t>
      </w:r>
      <w:proofErr w:type="gramStart"/>
      <w:r w:rsidRPr="00EB43F4">
        <w:rPr>
          <w:rFonts w:ascii="Garamond" w:hAnsi="Garamond" w:cs="Times New Roman"/>
          <w:sz w:val="22"/>
          <w:szCs w:val="22"/>
        </w:rPr>
        <w:t>a</w:t>
      </w:r>
      <w:proofErr w:type="gramEnd"/>
      <w:r w:rsidRPr="00EB43F4">
        <w:rPr>
          <w:rFonts w:ascii="Garamond" w:hAnsi="Garamond" w:cs="Times New Roman"/>
          <w:sz w:val="22"/>
          <w:szCs w:val="22"/>
        </w:rPr>
        <w:t xml:space="preserve"> YSI approved vendor.  Specific conductance standards </w:t>
      </w:r>
      <w:r w:rsidR="005A3248">
        <w:rPr>
          <w:rFonts w:ascii="Garamond" w:hAnsi="Garamond" w:cs="Times New Roman"/>
          <w:sz w:val="22"/>
          <w:szCs w:val="22"/>
        </w:rPr>
        <w:t>are</w:t>
      </w:r>
      <w:r w:rsidRPr="00EB43F4">
        <w:rPr>
          <w:rFonts w:ascii="Garamond" w:hAnsi="Garamond" w:cs="Times New Roman"/>
          <w:sz w:val="22"/>
          <w:szCs w:val="22"/>
        </w:rPr>
        <w:t xml:space="preserve"> prepared in-house, from A.C.S. certified </w:t>
      </w:r>
      <w:proofErr w:type="spellStart"/>
      <w:r w:rsidRPr="00EB43F4">
        <w:rPr>
          <w:rFonts w:ascii="Garamond" w:hAnsi="Garamond" w:cs="Times New Roman"/>
          <w:sz w:val="22"/>
          <w:szCs w:val="22"/>
        </w:rPr>
        <w:t>KCl</w:t>
      </w:r>
      <w:proofErr w:type="spellEnd"/>
      <w:r w:rsidRPr="00EB43F4">
        <w:rPr>
          <w:rFonts w:ascii="Garamond" w:hAnsi="Garamond" w:cs="Times New Roman"/>
          <w:sz w:val="22"/>
          <w:szCs w:val="22"/>
        </w:rPr>
        <w:t xml:space="preserve">.  Data </w:t>
      </w:r>
      <w:r w:rsidR="005A3248">
        <w:rPr>
          <w:rFonts w:ascii="Garamond" w:hAnsi="Garamond" w:cs="Times New Roman"/>
          <w:sz w:val="22"/>
          <w:szCs w:val="22"/>
        </w:rPr>
        <w:t>are</w:t>
      </w:r>
      <w:r w:rsidRPr="00EB43F4">
        <w:rPr>
          <w:rFonts w:ascii="Garamond" w:hAnsi="Garamond" w:cs="Times New Roman"/>
          <w:sz w:val="22"/>
          <w:szCs w:val="22"/>
        </w:rPr>
        <w:t xml:space="preserve"> reviewed and edited according to the YSI Data Review and Editing Protocol in Appendix B of the CDMO manual.  The pH, specific conductance, depth, turbidity, and chlorophyll sensors </w:t>
      </w:r>
      <w:r w:rsidR="00604034">
        <w:rPr>
          <w:rFonts w:ascii="Garamond" w:hAnsi="Garamond" w:cs="Times New Roman"/>
          <w:sz w:val="22"/>
          <w:szCs w:val="22"/>
        </w:rPr>
        <w:t>are</w:t>
      </w:r>
      <w:r w:rsidRPr="00EB43F4">
        <w:rPr>
          <w:rFonts w:ascii="Garamond" w:hAnsi="Garamond" w:cs="Times New Roman"/>
          <w:sz w:val="22"/>
          <w:szCs w:val="22"/>
        </w:rPr>
        <w:t xml:space="preserve"> calibrated using the following methods: 2-point pH 7 and 10, specific conductance standard </w:t>
      </w:r>
      <w:r w:rsidR="006C50AA">
        <w:rPr>
          <w:rFonts w:ascii="Garamond" w:hAnsi="Garamond" w:cs="Times New Roman"/>
          <w:sz w:val="22"/>
          <w:szCs w:val="22"/>
        </w:rPr>
        <w:t>to</w:t>
      </w:r>
      <w:r w:rsidRPr="00EB43F4">
        <w:rPr>
          <w:rFonts w:ascii="Garamond" w:hAnsi="Garamond" w:cs="Times New Roman"/>
          <w:sz w:val="22"/>
          <w:szCs w:val="22"/>
        </w:rPr>
        <w:t xml:space="preserve"> the nearest concentration of river (</w:t>
      </w:r>
      <w:r w:rsidR="0080254E" w:rsidRPr="00EB43F4">
        <w:rPr>
          <w:rFonts w:ascii="Garamond" w:hAnsi="Garamond" w:cs="Times New Roman"/>
          <w:sz w:val="22"/>
          <w:szCs w:val="22"/>
        </w:rPr>
        <w:t xml:space="preserve">with following standards 6.668 </w:t>
      </w:r>
      <w:proofErr w:type="spellStart"/>
      <w:r w:rsidR="0080254E" w:rsidRPr="00EB43F4">
        <w:rPr>
          <w:rFonts w:ascii="Garamond" w:hAnsi="Garamond" w:cs="Times New Roman"/>
          <w:sz w:val="22"/>
          <w:szCs w:val="22"/>
        </w:rPr>
        <w:t>mS</w:t>
      </w:r>
      <w:proofErr w:type="spellEnd"/>
      <w:r w:rsidR="0080254E" w:rsidRPr="00EB43F4">
        <w:rPr>
          <w:rFonts w:ascii="Garamond" w:hAnsi="Garamond" w:cs="Times New Roman"/>
          <w:sz w:val="22"/>
          <w:szCs w:val="22"/>
        </w:rPr>
        <w:t xml:space="preserve">/cm and 24.82 </w:t>
      </w:r>
      <w:proofErr w:type="spellStart"/>
      <w:r w:rsidR="0080254E" w:rsidRPr="00EB43F4">
        <w:rPr>
          <w:rFonts w:ascii="Garamond" w:hAnsi="Garamond" w:cs="Times New Roman"/>
          <w:sz w:val="22"/>
          <w:szCs w:val="22"/>
        </w:rPr>
        <w:t>mS</w:t>
      </w:r>
      <w:proofErr w:type="spellEnd"/>
      <w:r w:rsidR="0080254E" w:rsidRPr="00EB43F4">
        <w:rPr>
          <w:rFonts w:ascii="Garamond" w:hAnsi="Garamond" w:cs="Times New Roman"/>
          <w:sz w:val="22"/>
          <w:szCs w:val="22"/>
        </w:rPr>
        <w:t>/cm</w:t>
      </w:r>
      <w:r w:rsidRPr="00EB43F4">
        <w:rPr>
          <w:rFonts w:ascii="Garamond" w:hAnsi="Garamond" w:cs="Times New Roman"/>
          <w:sz w:val="22"/>
          <w:szCs w:val="22"/>
        </w:rPr>
        <w:t xml:space="preserve">), </w:t>
      </w:r>
      <w:del w:id="28" w:author="Stephanie Thompson" w:date="2008-11-17T15:02:00Z">
        <w:r w:rsidRPr="00EB43F4" w:rsidDel="009A0077">
          <w:rPr>
            <w:rFonts w:ascii="Garamond" w:hAnsi="Garamond" w:cs="Times New Roman"/>
            <w:sz w:val="22"/>
            <w:szCs w:val="22"/>
          </w:rPr>
          <w:delText xml:space="preserve">zeroed </w:delText>
        </w:r>
      </w:del>
      <w:ins w:id="29" w:author="Stephanie Thompson" w:date="2008-11-17T15:02:00Z">
        <w:r w:rsidR="00036036" w:rsidRPr="00036036">
          <w:rPr>
            <w:rFonts w:ascii="Garamond" w:hAnsi="Garamond" w:cs="Times New Roman"/>
            <w:sz w:val="22"/>
            <w:szCs w:val="22"/>
            <w:rPrChange w:id="30" w:author="Stephanie Thompson" w:date="2008-11-17T15:06:00Z">
              <w:rPr>
                <w:rFonts w:ascii="Times New Roman" w:hAnsi="Times New Roman" w:cs="Times New Roman"/>
              </w:rPr>
            </w:rPrChange>
          </w:rPr>
          <w:t>pressure</w:t>
        </w:r>
      </w:ins>
      <w:r w:rsidR="00604034">
        <w:rPr>
          <w:rFonts w:ascii="Garamond" w:hAnsi="Garamond" w:cs="Times New Roman"/>
          <w:sz w:val="22"/>
          <w:szCs w:val="22"/>
        </w:rPr>
        <w:t>-</w:t>
      </w:r>
      <w:ins w:id="31" w:author="Stephanie Thompson" w:date="2008-11-17T15:02:00Z">
        <w:r w:rsidR="00036036" w:rsidRPr="00036036">
          <w:rPr>
            <w:rFonts w:ascii="Garamond" w:hAnsi="Garamond" w:cs="Times New Roman"/>
            <w:sz w:val="22"/>
            <w:szCs w:val="22"/>
            <w:rPrChange w:id="32" w:author="Stephanie Thompson" w:date="2008-11-17T15:06:00Z">
              <w:rPr>
                <w:rFonts w:ascii="Times New Roman" w:hAnsi="Times New Roman" w:cs="Times New Roman"/>
              </w:rPr>
            </w:rPrChange>
          </w:rPr>
          <w:t xml:space="preserve">dependant </w:t>
        </w:r>
      </w:ins>
      <w:r w:rsidR="00036036" w:rsidRPr="00036036">
        <w:rPr>
          <w:rFonts w:ascii="Garamond" w:hAnsi="Garamond" w:cs="Times New Roman"/>
          <w:sz w:val="22"/>
          <w:szCs w:val="22"/>
          <w:rPrChange w:id="33" w:author="Stephanie Thompson" w:date="2008-11-17T15:06:00Z">
            <w:rPr>
              <w:rFonts w:ascii="Times New Roman" w:hAnsi="Times New Roman" w:cs="Times New Roman"/>
            </w:rPr>
          </w:rPrChange>
        </w:rPr>
        <w:t>depth in the air, 2-point turbidity standards of 0 (</w:t>
      </w:r>
      <w:proofErr w:type="spellStart"/>
      <w:r w:rsidR="00036036" w:rsidRPr="00036036">
        <w:rPr>
          <w:rFonts w:ascii="Garamond" w:hAnsi="Garamond" w:cs="Times New Roman"/>
          <w:sz w:val="22"/>
          <w:szCs w:val="22"/>
          <w:rPrChange w:id="34" w:author="Stephanie Thompson" w:date="2008-11-17T15:06:00Z">
            <w:rPr>
              <w:rFonts w:ascii="Times New Roman" w:hAnsi="Times New Roman" w:cs="Times New Roman"/>
            </w:rPr>
          </w:rPrChange>
        </w:rPr>
        <w:t>deionized</w:t>
      </w:r>
      <w:proofErr w:type="spellEnd"/>
      <w:r w:rsidR="00036036" w:rsidRPr="00036036">
        <w:rPr>
          <w:rFonts w:ascii="Garamond" w:hAnsi="Garamond" w:cs="Times New Roman"/>
          <w:sz w:val="22"/>
          <w:szCs w:val="22"/>
          <w:rPrChange w:id="35" w:author="Stephanie Thompson" w:date="2008-11-17T15:06:00Z">
            <w:rPr>
              <w:rFonts w:ascii="Times New Roman" w:hAnsi="Times New Roman" w:cs="Times New Roman"/>
            </w:rPr>
          </w:rPrChange>
        </w:rPr>
        <w:t xml:space="preserve"> water) and </w:t>
      </w:r>
      <w:r w:rsidR="00604034">
        <w:rPr>
          <w:rFonts w:ascii="Garamond" w:hAnsi="Garamond" w:cs="Times New Roman"/>
          <w:sz w:val="22"/>
          <w:szCs w:val="22"/>
        </w:rPr>
        <w:t>1</w:t>
      </w:r>
      <w:r w:rsidR="00E45C87" w:rsidRPr="00EB43F4">
        <w:rPr>
          <w:rFonts w:ascii="Garamond" w:hAnsi="Garamond" w:cs="Times New Roman"/>
          <w:sz w:val="22"/>
          <w:szCs w:val="22"/>
        </w:rPr>
        <w:t xml:space="preserve">26 </w:t>
      </w:r>
      <w:r w:rsidR="00036036" w:rsidRPr="00036036">
        <w:rPr>
          <w:rFonts w:ascii="Garamond" w:hAnsi="Garamond" w:cs="Times New Roman"/>
          <w:sz w:val="22"/>
          <w:szCs w:val="22"/>
          <w:rPrChange w:id="36" w:author="Stephanie Thompson" w:date="2008-11-17T15:06:00Z">
            <w:rPr>
              <w:rFonts w:ascii="Times New Roman" w:hAnsi="Times New Roman" w:cs="Times New Roman"/>
            </w:rPr>
          </w:rPrChange>
        </w:rPr>
        <w:t>NTU</w:t>
      </w:r>
      <w:r w:rsidR="00604034">
        <w:rPr>
          <w:rFonts w:ascii="Garamond" w:hAnsi="Garamond" w:cs="Times New Roman"/>
          <w:sz w:val="22"/>
          <w:szCs w:val="22"/>
        </w:rPr>
        <w:t>’</w:t>
      </w:r>
      <w:r w:rsidR="00036036" w:rsidRPr="00036036">
        <w:rPr>
          <w:rFonts w:ascii="Garamond" w:hAnsi="Garamond" w:cs="Times New Roman"/>
          <w:sz w:val="22"/>
          <w:szCs w:val="22"/>
          <w:rPrChange w:id="37" w:author="Stephanie Thompson" w:date="2008-11-17T15:06:00Z">
            <w:rPr>
              <w:rFonts w:ascii="Times New Roman" w:hAnsi="Times New Roman" w:cs="Times New Roman"/>
            </w:rPr>
          </w:rPrChange>
        </w:rPr>
        <w:t>s</w:t>
      </w:r>
      <w:r w:rsidR="00E45C87" w:rsidRPr="00EB43F4">
        <w:rPr>
          <w:rFonts w:ascii="Garamond" w:hAnsi="Garamond" w:cs="Times New Roman"/>
          <w:sz w:val="22"/>
          <w:szCs w:val="22"/>
        </w:rPr>
        <w:t>, 2-point chlorophyll standards of 0 (</w:t>
      </w:r>
      <w:proofErr w:type="spellStart"/>
      <w:r w:rsidR="00E45C87" w:rsidRPr="00EB43F4">
        <w:rPr>
          <w:rFonts w:ascii="Garamond" w:hAnsi="Garamond" w:cs="Times New Roman"/>
          <w:sz w:val="22"/>
          <w:szCs w:val="22"/>
        </w:rPr>
        <w:t>deinonized</w:t>
      </w:r>
      <w:proofErr w:type="spellEnd"/>
      <w:r w:rsidR="00E45C87" w:rsidRPr="00EB43F4">
        <w:rPr>
          <w:rFonts w:ascii="Garamond" w:hAnsi="Garamond" w:cs="Times New Roman"/>
          <w:sz w:val="22"/>
          <w:szCs w:val="22"/>
        </w:rPr>
        <w:t xml:space="preserve"> water) and temperature</w:t>
      </w:r>
      <w:r w:rsidR="00604034">
        <w:rPr>
          <w:rFonts w:ascii="Garamond" w:hAnsi="Garamond" w:cs="Times New Roman"/>
          <w:sz w:val="22"/>
          <w:szCs w:val="22"/>
        </w:rPr>
        <w:t>-d</w:t>
      </w:r>
      <w:r w:rsidR="00E45C87" w:rsidRPr="00EB43F4">
        <w:rPr>
          <w:rFonts w:ascii="Garamond" w:hAnsi="Garamond" w:cs="Times New Roman"/>
          <w:sz w:val="22"/>
          <w:szCs w:val="22"/>
        </w:rPr>
        <w:t xml:space="preserve">ependent </w:t>
      </w:r>
      <w:proofErr w:type="spellStart"/>
      <w:r w:rsidR="00E45C87" w:rsidRPr="00EB43F4">
        <w:rPr>
          <w:rFonts w:ascii="Garamond" w:hAnsi="Garamond" w:cs="Times New Roman"/>
          <w:sz w:val="22"/>
          <w:szCs w:val="22"/>
        </w:rPr>
        <w:t>Rhodamine</w:t>
      </w:r>
      <w:proofErr w:type="spellEnd"/>
      <w:r w:rsidR="001B2D5F" w:rsidRPr="00EB43F4">
        <w:rPr>
          <w:rFonts w:ascii="Garamond" w:hAnsi="Garamond" w:cs="Times New Roman"/>
          <w:sz w:val="22"/>
          <w:szCs w:val="22"/>
        </w:rPr>
        <w:t xml:space="preserve"> WT</w:t>
      </w:r>
      <w:r w:rsidR="00E45C87" w:rsidRPr="00EB43F4">
        <w:rPr>
          <w:rFonts w:ascii="Garamond" w:hAnsi="Garamond" w:cs="Times New Roman"/>
          <w:sz w:val="22"/>
          <w:szCs w:val="22"/>
        </w:rPr>
        <w:t xml:space="preserve"> standard</w:t>
      </w:r>
      <w:r w:rsidRPr="00EB43F4">
        <w:rPr>
          <w:rFonts w:ascii="Garamond" w:hAnsi="Garamond" w:cs="Times New Roman"/>
          <w:sz w:val="22"/>
          <w:szCs w:val="22"/>
        </w:rPr>
        <w:t xml:space="preserve">.  The DO sensor </w:t>
      </w:r>
      <w:r w:rsidR="00604034">
        <w:rPr>
          <w:rFonts w:ascii="Garamond" w:hAnsi="Garamond" w:cs="Times New Roman"/>
          <w:sz w:val="22"/>
          <w:szCs w:val="22"/>
        </w:rPr>
        <w:t>is</w:t>
      </w:r>
      <w:r w:rsidRPr="00EB43F4">
        <w:rPr>
          <w:rFonts w:ascii="Garamond" w:hAnsi="Garamond" w:cs="Times New Roman"/>
          <w:sz w:val="22"/>
          <w:szCs w:val="22"/>
        </w:rPr>
        <w:t xml:space="preserve"> calibrated using t</w:t>
      </w:r>
      <w:r w:rsidR="00036036" w:rsidRPr="00036036">
        <w:rPr>
          <w:rFonts w:ascii="Garamond" w:hAnsi="Garamond" w:cs="Times New Roman"/>
          <w:sz w:val="22"/>
          <w:szCs w:val="22"/>
          <w:rPrChange w:id="38" w:author="Stephanie Thompson" w:date="2008-11-17T15:06:00Z">
            <w:rPr>
              <w:rFonts w:ascii="Times New Roman" w:hAnsi="Times New Roman" w:cs="Times New Roman"/>
            </w:rPr>
          </w:rPrChange>
        </w:rPr>
        <w:t xml:space="preserve">he YSI recommended </w:t>
      </w:r>
      <w:del w:id="39" w:author="Stephanie Thompson" w:date="2008-11-17T15:05:00Z">
        <w:r w:rsidR="00036036" w:rsidRPr="00036036">
          <w:rPr>
            <w:rFonts w:ascii="Garamond" w:hAnsi="Garamond" w:cs="Times New Roman"/>
            <w:sz w:val="22"/>
            <w:szCs w:val="22"/>
            <w:rPrChange w:id="40" w:author="Stephanie Thompson" w:date="2008-11-17T15:06:00Z">
              <w:rPr>
                <w:rFonts w:ascii="Times New Roman" w:hAnsi="Times New Roman" w:cs="Times New Roman"/>
              </w:rPr>
            </w:rPrChange>
          </w:rPr>
          <w:delText>wet towel</w:delText>
        </w:r>
      </w:del>
      <w:ins w:id="41" w:author="Stephanie Thompson" w:date="2008-11-17T15:05:00Z">
        <w:r w:rsidR="00036036" w:rsidRPr="00036036">
          <w:rPr>
            <w:rFonts w:ascii="Garamond" w:hAnsi="Garamond" w:cs="Times New Roman"/>
            <w:sz w:val="22"/>
            <w:szCs w:val="22"/>
            <w:rPrChange w:id="42" w:author="Stephanie Thompson" w:date="2008-11-17T15:06:00Z">
              <w:rPr>
                <w:rFonts w:ascii="Times New Roman" w:hAnsi="Times New Roman" w:cs="Times New Roman"/>
              </w:rPr>
            </w:rPrChange>
          </w:rPr>
          <w:t>aerated water in a bucket</w:t>
        </w:r>
      </w:ins>
      <w:r w:rsidR="00036036" w:rsidRPr="00036036">
        <w:rPr>
          <w:rFonts w:ascii="Garamond" w:hAnsi="Garamond" w:cs="Times New Roman"/>
          <w:sz w:val="22"/>
          <w:szCs w:val="22"/>
          <w:rPrChange w:id="43" w:author="Stephanie Thompson" w:date="2008-11-17T15:06:00Z">
            <w:rPr>
              <w:rFonts w:ascii="Times New Roman" w:hAnsi="Times New Roman" w:cs="Times New Roman"/>
            </w:rPr>
          </w:rPrChange>
        </w:rPr>
        <w:t xml:space="preserve"> method.  As a quality </w:t>
      </w:r>
      <w:del w:id="44" w:author="Stephanie Thompson" w:date="2008-11-17T15:05:00Z">
        <w:r w:rsidR="00036036" w:rsidRPr="00036036">
          <w:rPr>
            <w:rFonts w:ascii="Garamond" w:hAnsi="Garamond" w:cs="Times New Roman"/>
            <w:sz w:val="22"/>
            <w:szCs w:val="22"/>
            <w:rPrChange w:id="45" w:author="Stephanie Thompson" w:date="2008-11-17T15:06:00Z">
              <w:rPr>
                <w:rFonts w:ascii="Times New Roman" w:hAnsi="Times New Roman" w:cs="Times New Roman"/>
              </w:rPr>
            </w:rPrChange>
          </w:rPr>
          <w:delText xml:space="preserve">insurance </w:delText>
        </w:r>
      </w:del>
      <w:ins w:id="46" w:author="Stephanie Thompson" w:date="2008-11-17T15:05:00Z">
        <w:r w:rsidR="00036036" w:rsidRPr="00036036">
          <w:rPr>
            <w:rFonts w:ascii="Garamond" w:hAnsi="Garamond" w:cs="Times New Roman"/>
            <w:sz w:val="22"/>
            <w:szCs w:val="22"/>
            <w:rPrChange w:id="47" w:author="Stephanie Thompson" w:date="2008-11-17T15:06:00Z">
              <w:rPr>
                <w:rFonts w:ascii="Times New Roman" w:hAnsi="Times New Roman" w:cs="Times New Roman"/>
              </w:rPr>
            </w:rPrChange>
          </w:rPr>
          <w:t xml:space="preserve">assurance </w:t>
        </w:r>
      </w:ins>
      <w:r w:rsidR="00036036" w:rsidRPr="00036036">
        <w:rPr>
          <w:rFonts w:ascii="Garamond" w:hAnsi="Garamond" w:cs="Times New Roman"/>
          <w:sz w:val="22"/>
          <w:szCs w:val="22"/>
          <w:rPrChange w:id="48" w:author="Stephanie Thompson" w:date="2008-11-17T15:06:00Z">
            <w:rPr>
              <w:rFonts w:ascii="Times New Roman" w:hAnsi="Times New Roman" w:cs="Times New Roman"/>
            </w:rPr>
          </w:rPrChange>
        </w:rPr>
        <w:t xml:space="preserve">check, YSI </w:t>
      </w:r>
      <w:proofErr w:type="spellStart"/>
      <w:r w:rsidR="00036036" w:rsidRPr="00036036">
        <w:rPr>
          <w:rFonts w:ascii="Garamond" w:hAnsi="Garamond" w:cs="Times New Roman"/>
          <w:sz w:val="22"/>
          <w:szCs w:val="22"/>
          <w:rPrChange w:id="49" w:author="Stephanie Thompson" w:date="2008-11-17T15:06:00Z">
            <w:rPr>
              <w:rFonts w:ascii="Times New Roman" w:hAnsi="Times New Roman" w:cs="Times New Roman"/>
            </w:rPr>
          </w:rPrChange>
        </w:rPr>
        <w:t>datalogger</w:t>
      </w:r>
      <w:proofErr w:type="spellEnd"/>
      <w:r w:rsidR="00036036" w:rsidRPr="00036036">
        <w:rPr>
          <w:rFonts w:ascii="Garamond" w:hAnsi="Garamond" w:cs="Times New Roman"/>
          <w:sz w:val="22"/>
          <w:szCs w:val="22"/>
          <w:rPrChange w:id="50" w:author="Stephanie Thompson" w:date="2008-11-17T15:06:00Z">
            <w:rPr>
              <w:rFonts w:ascii="Times New Roman" w:hAnsi="Times New Roman" w:cs="Times New Roman"/>
            </w:rPr>
          </w:rPrChange>
        </w:rPr>
        <w:t xml:space="preserve"> records during </w:t>
      </w:r>
      <w:proofErr w:type="spellStart"/>
      <w:r w:rsidR="00036036" w:rsidRPr="00036036">
        <w:rPr>
          <w:rFonts w:ascii="Garamond" w:hAnsi="Garamond" w:cs="Times New Roman"/>
          <w:sz w:val="22"/>
          <w:szCs w:val="22"/>
          <w:rPrChange w:id="51" w:author="Stephanie Thompson" w:date="2008-11-17T15:06:00Z">
            <w:rPr>
              <w:rFonts w:ascii="Times New Roman" w:hAnsi="Times New Roman" w:cs="Times New Roman"/>
            </w:rPr>
          </w:rPrChange>
        </w:rPr>
        <w:t>sonde</w:t>
      </w:r>
      <w:proofErr w:type="spellEnd"/>
      <w:r w:rsidR="00036036" w:rsidRPr="00036036">
        <w:rPr>
          <w:rFonts w:ascii="Garamond" w:hAnsi="Garamond" w:cs="Times New Roman"/>
          <w:sz w:val="22"/>
          <w:szCs w:val="22"/>
          <w:rPrChange w:id="52" w:author="Stephanie Thompson" w:date="2008-11-17T15:06:00Z">
            <w:rPr>
              <w:rFonts w:ascii="Times New Roman" w:hAnsi="Times New Roman" w:cs="Times New Roman"/>
            </w:rPr>
          </w:rPrChange>
        </w:rPr>
        <w:t xml:space="preserve"> deployment and retrieval are compared to the series 3 or 4a </w:t>
      </w:r>
      <w:proofErr w:type="spellStart"/>
      <w:r w:rsidR="00036036" w:rsidRPr="00036036">
        <w:rPr>
          <w:rFonts w:ascii="Garamond" w:hAnsi="Garamond" w:cs="Times New Roman"/>
          <w:sz w:val="22"/>
          <w:szCs w:val="22"/>
          <w:rPrChange w:id="53" w:author="Stephanie Thompson" w:date="2008-11-17T15:06:00Z">
            <w:rPr>
              <w:rFonts w:ascii="Times New Roman" w:hAnsi="Times New Roman" w:cs="Times New Roman"/>
            </w:rPr>
          </w:rPrChange>
        </w:rPr>
        <w:t>Hydrolab</w:t>
      </w:r>
      <w:proofErr w:type="spellEnd"/>
      <w:r w:rsidR="00036036" w:rsidRPr="00036036">
        <w:rPr>
          <w:rFonts w:ascii="Garamond" w:hAnsi="Garamond" w:cs="Times New Roman"/>
          <w:sz w:val="22"/>
          <w:szCs w:val="22"/>
          <w:rPrChange w:id="54" w:author="Stephanie Thompson" w:date="2008-11-17T15:06:00Z">
            <w:rPr>
              <w:rFonts w:ascii="Times New Roman" w:hAnsi="Times New Roman" w:cs="Times New Roman"/>
            </w:rPr>
          </w:rPrChange>
        </w:rPr>
        <w:t xml:space="preserve"> instrument.  Post-deployment measurements of all the parameters are recorded before cleaning the data loggers.  Sensors are immersed in the appropriate standard solutions (e.g., pH) and readings recorded using discreet sampling.</w:t>
      </w:r>
      <w:r w:rsidRPr="00EB43F4">
        <w:rPr>
          <w:rFonts w:ascii="Garamond" w:hAnsi="Garamond" w:cs="Times New Roman"/>
          <w:sz w:val="22"/>
          <w:szCs w:val="22"/>
        </w:rPr>
        <w:t xml:space="preserve">  </w:t>
      </w:r>
    </w:p>
    <w:p w:rsidR="00E45C87" w:rsidRPr="00EB43F4" w:rsidRDefault="00E45C87" w:rsidP="00507EC4">
      <w:pPr>
        <w:pStyle w:val="HTMLPreformatted"/>
        <w:rPr>
          <w:rFonts w:ascii="Garamond" w:hAnsi="Garamond" w:cs="Times New Roman"/>
          <w:sz w:val="22"/>
          <w:szCs w:val="22"/>
        </w:rPr>
      </w:pPr>
    </w:p>
    <w:p w:rsidR="00FB5C8A" w:rsidRPr="00EB43F4" w:rsidRDefault="00FB5C8A" w:rsidP="00507EC4">
      <w:pPr>
        <w:pStyle w:val="HTMLPreformatted"/>
        <w:rPr>
          <w:rFonts w:ascii="Garamond" w:hAnsi="Garamond" w:cs="Times New Roman"/>
          <w:sz w:val="22"/>
          <w:szCs w:val="22"/>
        </w:rPr>
      </w:pPr>
      <w:r w:rsidRPr="00EB43F4">
        <w:rPr>
          <w:rFonts w:ascii="Garamond" w:hAnsi="Garamond" w:cs="Times New Roman"/>
          <w:sz w:val="22"/>
          <w:szCs w:val="22"/>
        </w:rPr>
        <w:t xml:space="preserve">Because chlorophyll fluorescence data is collected </w:t>
      </w:r>
      <w:r w:rsidRPr="00EB43F4">
        <w:rPr>
          <w:rFonts w:ascii="Garamond" w:hAnsi="Garamond" w:cs="Times New Roman"/>
          <w:i/>
          <w:sz w:val="22"/>
          <w:szCs w:val="22"/>
        </w:rPr>
        <w:t>in vivo</w:t>
      </w:r>
      <w:r w:rsidRPr="00EB43F4">
        <w:rPr>
          <w:rFonts w:ascii="Garamond" w:hAnsi="Garamond" w:cs="Times New Roman"/>
          <w:sz w:val="22"/>
          <w:szCs w:val="22"/>
        </w:rPr>
        <w:t xml:space="preserve"> there is an inherent loss of accuracy due to lack of disruption of the cells and subsequent extraction of chlorophyll, possible interference from other fluorescent organisms, and the inverse effects of temperature and light.</w:t>
      </w:r>
      <w:ins w:id="55" w:author="Stephanie Ann Thompson" w:date="2013-02-19T11:05:00Z">
        <w:r w:rsidR="005F5D9D">
          <w:rPr>
            <w:rFonts w:ascii="Garamond" w:hAnsi="Garamond" w:cs="Times New Roman"/>
            <w:sz w:val="22"/>
            <w:szCs w:val="22"/>
          </w:rPr>
          <w:t xml:space="preserve">  </w:t>
        </w:r>
      </w:ins>
      <w:del w:id="56" w:author="Stephanie Ann Thompson" w:date="2013-02-19T11:05:00Z">
        <w:r w:rsidRPr="00EB43F4" w:rsidDel="005F5D9D">
          <w:rPr>
            <w:rFonts w:ascii="Garamond" w:hAnsi="Garamond" w:cs="Times New Roman"/>
            <w:sz w:val="22"/>
            <w:szCs w:val="22"/>
          </w:rPr>
          <w:delText xml:space="preserve"> </w:delText>
        </w:r>
        <w:r w:rsidR="003A69AA" w:rsidRPr="00EB43F4" w:rsidDel="005F5D9D">
          <w:rPr>
            <w:rFonts w:ascii="Garamond" w:hAnsi="Garamond" w:cs="Times New Roman"/>
            <w:sz w:val="22"/>
            <w:szCs w:val="22"/>
          </w:rPr>
          <w:delText xml:space="preserve"> </w:delText>
        </w:r>
      </w:del>
      <w:r w:rsidR="0084132C" w:rsidRPr="00EB43F4">
        <w:rPr>
          <w:rFonts w:ascii="Garamond" w:hAnsi="Garamond" w:cs="Times New Roman"/>
          <w:sz w:val="22"/>
          <w:szCs w:val="22"/>
        </w:rPr>
        <w:t>C</w:t>
      </w:r>
      <w:r w:rsidR="00A852F4" w:rsidRPr="00EB43F4">
        <w:rPr>
          <w:rFonts w:ascii="Garamond" w:hAnsi="Garamond" w:cs="Times New Roman"/>
          <w:sz w:val="22"/>
          <w:szCs w:val="22"/>
        </w:rPr>
        <w:t xml:space="preserve">hlorophyll </w:t>
      </w:r>
      <w:r w:rsidR="0084132C" w:rsidRPr="00EB43F4">
        <w:rPr>
          <w:rFonts w:ascii="Garamond" w:hAnsi="Garamond" w:cs="Times New Roman"/>
          <w:sz w:val="22"/>
          <w:szCs w:val="22"/>
        </w:rPr>
        <w:t>data</w:t>
      </w:r>
      <w:r w:rsidR="00A852F4" w:rsidRPr="00EB43F4">
        <w:rPr>
          <w:rFonts w:ascii="Garamond" w:hAnsi="Garamond" w:cs="Times New Roman"/>
          <w:sz w:val="22"/>
          <w:szCs w:val="22"/>
        </w:rPr>
        <w:t xml:space="preserve"> should be used only as estimates</w:t>
      </w:r>
      <w:r w:rsidR="0084132C" w:rsidRPr="00EB43F4">
        <w:rPr>
          <w:rFonts w:ascii="Garamond" w:hAnsi="Garamond" w:cs="Times New Roman"/>
          <w:sz w:val="22"/>
          <w:szCs w:val="22"/>
        </w:rPr>
        <w:t xml:space="preserve"> of chlorophyll activity</w:t>
      </w:r>
      <w:r w:rsidR="00A852F4" w:rsidRPr="00EB43F4">
        <w:rPr>
          <w:rFonts w:ascii="Garamond" w:hAnsi="Garamond" w:cs="Times New Roman"/>
          <w:sz w:val="22"/>
          <w:szCs w:val="22"/>
        </w:rPr>
        <w:t xml:space="preserve">, not as accurate quantitative measurements. </w:t>
      </w:r>
      <w:r w:rsidR="003A69AA" w:rsidRPr="00EB43F4">
        <w:rPr>
          <w:rFonts w:ascii="Garamond" w:hAnsi="Garamond" w:cs="Times New Roman"/>
          <w:sz w:val="22"/>
          <w:szCs w:val="22"/>
        </w:rPr>
        <w:t xml:space="preserve"> </w:t>
      </w:r>
      <w:r w:rsidR="0084132C" w:rsidRPr="00EB43F4">
        <w:rPr>
          <w:rFonts w:ascii="Garamond" w:hAnsi="Garamond" w:cs="Times New Roman"/>
          <w:sz w:val="22"/>
          <w:szCs w:val="22"/>
        </w:rPr>
        <w:t xml:space="preserve">These limitations are reduced by following calibration and </w:t>
      </w:r>
      <w:proofErr w:type="spellStart"/>
      <w:r w:rsidR="0084132C" w:rsidRPr="00EB43F4">
        <w:rPr>
          <w:rFonts w:ascii="Garamond" w:hAnsi="Garamond" w:cs="Times New Roman"/>
          <w:sz w:val="22"/>
          <w:szCs w:val="22"/>
        </w:rPr>
        <w:t>Rhodamine</w:t>
      </w:r>
      <w:proofErr w:type="spellEnd"/>
      <w:r w:rsidR="0084132C" w:rsidRPr="00EB43F4">
        <w:rPr>
          <w:rFonts w:ascii="Garamond" w:hAnsi="Garamond" w:cs="Times New Roman"/>
          <w:sz w:val="22"/>
          <w:szCs w:val="22"/>
        </w:rPr>
        <w:t xml:space="preserve"> WT standard protocol a</w:t>
      </w:r>
      <w:r w:rsidR="003A69AA" w:rsidRPr="00EB43F4">
        <w:rPr>
          <w:rFonts w:ascii="Garamond" w:hAnsi="Garamond" w:cs="Times New Roman"/>
          <w:sz w:val="22"/>
          <w:szCs w:val="22"/>
        </w:rPr>
        <w:t xml:space="preserve">ccording to the YSI Operating Manual.  Chlorophyll data </w:t>
      </w:r>
      <w:r w:rsidR="003D18C0" w:rsidRPr="00EB43F4">
        <w:rPr>
          <w:rFonts w:ascii="Garamond" w:hAnsi="Garamond" w:cs="Times New Roman"/>
          <w:sz w:val="22"/>
          <w:szCs w:val="22"/>
        </w:rPr>
        <w:t>are</w:t>
      </w:r>
      <w:r w:rsidR="003A69AA" w:rsidRPr="00EB43F4">
        <w:rPr>
          <w:rFonts w:ascii="Garamond" w:hAnsi="Garamond" w:cs="Times New Roman"/>
          <w:sz w:val="22"/>
          <w:szCs w:val="22"/>
        </w:rPr>
        <w:t xml:space="preserve"> considered as accurate as possible when matchup readings correlate and post-calibration is within range of the temperature-dependent standard, suggesting there was no sensor drift in readings during the deployment.  </w:t>
      </w:r>
      <w:r w:rsidR="00A852F4" w:rsidRPr="00EB43F4">
        <w:rPr>
          <w:rFonts w:ascii="Garamond" w:hAnsi="Garamond" w:cs="Times New Roman"/>
          <w:sz w:val="22"/>
          <w:szCs w:val="22"/>
        </w:rPr>
        <w:t>For more accurate chlorophyll measurements contact the Research Coordinator for the extractive analysis data obtained from field</w:t>
      </w:r>
      <w:r w:rsidR="003A69AA" w:rsidRPr="00EB43F4">
        <w:rPr>
          <w:rFonts w:ascii="Garamond" w:hAnsi="Garamond" w:cs="Times New Roman"/>
          <w:sz w:val="22"/>
          <w:szCs w:val="22"/>
        </w:rPr>
        <w:t xml:space="preserve"> grab</w:t>
      </w:r>
      <w:r w:rsidR="00A852F4" w:rsidRPr="00EB43F4">
        <w:rPr>
          <w:rFonts w:ascii="Garamond" w:hAnsi="Garamond" w:cs="Times New Roman"/>
          <w:sz w:val="22"/>
          <w:szCs w:val="22"/>
        </w:rPr>
        <w:t xml:space="preserve"> samples.</w:t>
      </w:r>
    </w:p>
    <w:p w:rsidR="00E45C87" w:rsidRPr="00EB43F4" w:rsidRDefault="00E45C87" w:rsidP="00507EC4">
      <w:pPr>
        <w:pStyle w:val="HTMLPreformatted"/>
        <w:rPr>
          <w:rFonts w:ascii="Garamond" w:hAnsi="Garamond" w:cs="Times New Roman"/>
          <w:sz w:val="22"/>
          <w:szCs w:val="22"/>
        </w:rPr>
      </w:pPr>
    </w:p>
    <w:p w:rsidR="00CC574C" w:rsidRPr="00EB43F4" w:rsidRDefault="00CC574C" w:rsidP="00507EC4">
      <w:pPr>
        <w:pStyle w:val="HTMLPreformatted"/>
        <w:rPr>
          <w:rFonts w:ascii="Garamond" w:hAnsi="Garamond" w:cs="Times New Roman"/>
          <w:sz w:val="22"/>
          <w:szCs w:val="22"/>
        </w:rPr>
      </w:pPr>
      <w:r w:rsidRPr="00EB43F4">
        <w:rPr>
          <w:rFonts w:ascii="Garamond" w:hAnsi="Garamond" w:cs="Times New Roman"/>
          <w:sz w:val="22"/>
          <w:szCs w:val="22"/>
        </w:rPr>
        <w:t xml:space="preserve">A </w:t>
      </w:r>
      <w:proofErr w:type="spellStart"/>
      <w:r w:rsidRPr="00EB43F4">
        <w:rPr>
          <w:rFonts w:ascii="Garamond" w:hAnsi="Garamond" w:cs="Times New Roman"/>
          <w:sz w:val="22"/>
          <w:szCs w:val="22"/>
        </w:rPr>
        <w:t>Sutron</w:t>
      </w:r>
      <w:proofErr w:type="spellEnd"/>
      <w:r w:rsidRPr="00EB43F4">
        <w:rPr>
          <w:rFonts w:ascii="Garamond" w:hAnsi="Garamond" w:cs="Times New Roman"/>
          <w:sz w:val="22"/>
          <w:szCs w:val="22"/>
        </w:rPr>
        <w:t xml:space="preserve"> Sat-Link2 transmitter was installed at the Railroad Bridge (RR) station on </w:t>
      </w:r>
      <w:smartTag w:uri="urn:schemas-microsoft-com:office:smarttags" w:element="date">
        <w:smartTagPr>
          <w:attr w:name="Month" w:val="11"/>
          <w:attr w:name="Day" w:val="18"/>
          <w:attr w:name="Year" w:val="2005"/>
        </w:smartTagPr>
        <w:r w:rsidRPr="00EB43F4">
          <w:rPr>
            <w:rFonts w:ascii="Garamond" w:hAnsi="Garamond" w:cs="Times New Roman"/>
            <w:sz w:val="22"/>
            <w:szCs w:val="22"/>
          </w:rPr>
          <w:t>11</w:t>
        </w:r>
        <w:r w:rsidR="00036036" w:rsidRPr="00036036">
          <w:rPr>
            <w:rFonts w:ascii="Garamond" w:hAnsi="Garamond" w:cs="Times New Roman"/>
            <w:sz w:val="22"/>
            <w:szCs w:val="22"/>
            <w:rPrChange w:id="57" w:author="Stephanie Thompson" w:date="2008-11-18T08:57:00Z">
              <w:rPr>
                <w:rFonts w:ascii="Times New Roman" w:hAnsi="Times New Roman" w:cs="Times New Roman"/>
              </w:rPr>
            </w:rPrChange>
          </w:rPr>
          <w:t>/18/05</w:t>
        </w:r>
      </w:smartTag>
      <w:r w:rsidR="00036036" w:rsidRPr="00036036">
        <w:rPr>
          <w:rFonts w:ascii="Garamond" w:hAnsi="Garamond" w:cs="Times New Roman"/>
          <w:sz w:val="22"/>
          <w:szCs w:val="22"/>
          <w:rPrChange w:id="58" w:author="Stephanie Thompson" w:date="2008-11-18T08:57:00Z">
            <w:rPr>
              <w:rFonts w:ascii="Times New Roman" w:hAnsi="Times New Roman" w:cs="Times New Roman"/>
            </w:rPr>
          </w:rPrChange>
        </w:rPr>
        <w:t xml:space="preserve"> and transmits data to the NOAA GOES satellite, NESDIS ID #</w:t>
      </w:r>
      <w:r w:rsidR="00036036" w:rsidRPr="00036036">
        <w:rPr>
          <w:rFonts w:ascii="Garamond" w:hAnsi="Garamond" w:cs="Arial"/>
          <w:sz w:val="22"/>
          <w:szCs w:val="22"/>
          <w:rPrChange w:id="59" w:author="Stephanie Thompson" w:date="2008-11-18T08:57:00Z">
            <w:rPr>
              <w:rFonts w:ascii="Arial" w:hAnsi="Arial" w:cs="Arial"/>
            </w:rPr>
          </w:rPrChange>
        </w:rPr>
        <w:t xml:space="preserve"> </w:t>
      </w:r>
      <w:r w:rsidR="00036036" w:rsidRPr="00036036">
        <w:rPr>
          <w:rFonts w:ascii="Garamond" w:hAnsi="Garamond" w:cs="Times New Roman"/>
          <w:sz w:val="22"/>
          <w:szCs w:val="22"/>
          <w:rPrChange w:id="60" w:author="Stephanie Thompson" w:date="2008-11-18T08:57:00Z">
            <w:rPr>
              <w:rFonts w:ascii="Times New Roman" w:hAnsi="Times New Roman" w:cs="Times New Roman"/>
            </w:rPr>
          </w:rPrChange>
        </w:rPr>
        <w:t>3B00629C.</w:t>
      </w:r>
      <w:r w:rsidRPr="00EB43F4">
        <w:rPr>
          <w:rFonts w:ascii="Garamond" w:hAnsi="Garamond" w:cs="Times New Roman"/>
          <w:sz w:val="22"/>
          <w:szCs w:val="22"/>
        </w:rPr>
        <w:t xml:space="preserve">  A </w:t>
      </w:r>
      <w:proofErr w:type="spellStart"/>
      <w:r w:rsidRPr="00EB43F4">
        <w:rPr>
          <w:rFonts w:ascii="Garamond" w:hAnsi="Garamond" w:cs="Times New Roman"/>
          <w:sz w:val="22"/>
          <w:szCs w:val="22"/>
        </w:rPr>
        <w:t>Sutron</w:t>
      </w:r>
      <w:proofErr w:type="spellEnd"/>
      <w:r w:rsidRPr="00EB43F4">
        <w:rPr>
          <w:rFonts w:ascii="Garamond" w:hAnsi="Garamond" w:cs="Times New Roman"/>
          <w:sz w:val="22"/>
          <w:szCs w:val="22"/>
        </w:rPr>
        <w:t xml:space="preserve"> Sat-Link2 transmitter was also installed at the Otter Point Creek (OC) station on </w:t>
      </w:r>
      <w:smartTag w:uri="urn:schemas-microsoft-com:office:smarttags" w:element="date">
        <w:smartTagPr>
          <w:attr w:name="Year" w:val="2006"/>
          <w:attr w:name="Day" w:val="25"/>
          <w:attr w:name="Month" w:val="9"/>
        </w:smartTagPr>
        <w:r w:rsidRPr="00EB43F4">
          <w:rPr>
            <w:rFonts w:ascii="Garamond" w:hAnsi="Garamond" w:cs="Times New Roman"/>
            <w:sz w:val="22"/>
            <w:szCs w:val="22"/>
          </w:rPr>
          <w:t>09/25</w:t>
        </w:r>
        <w:r w:rsidR="00036036" w:rsidRPr="00036036">
          <w:rPr>
            <w:rFonts w:ascii="Garamond" w:hAnsi="Garamond" w:cs="Times New Roman"/>
            <w:sz w:val="22"/>
            <w:szCs w:val="22"/>
            <w:rPrChange w:id="61" w:author="Stephanie Thompson" w:date="2008-11-18T09:24:00Z">
              <w:rPr>
                <w:rFonts w:ascii="Times New Roman" w:hAnsi="Times New Roman" w:cs="Times New Roman"/>
              </w:rPr>
            </w:rPrChange>
          </w:rPr>
          <w:t>/2006</w:t>
        </w:r>
      </w:smartTag>
      <w:r w:rsidR="00036036" w:rsidRPr="00036036">
        <w:rPr>
          <w:rFonts w:ascii="Garamond" w:hAnsi="Garamond" w:cs="Times New Roman"/>
          <w:sz w:val="22"/>
          <w:szCs w:val="22"/>
          <w:rPrChange w:id="62" w:author="Stephanie Thompson" w:date="2008-11-18T09:24:00Z">
            <w:rPr>
              <w:rFonts w:ascii="Times New Roman" w:hAnsi="Times New Roman" w:cs="Times New Roman"/>
            </w:rPr>
          </w:rPrChange>
        </w:rPr>
        <w:t xml:space="preserve"> and transmits data to the NOAA GOES satellite, NESDIS ID #</w:t>
      </w:r>
      <w:r w:rsidR="00036036" w:rsidRPr="00036036">
        <w:rPr>
          <w:rFonts w:ascii="Garamond" w:hAnsi="Garamond" w:cs="Arial"/>
          <w:sz w:val="22"/>
          <w:szCs w:val="22"/>
          <w:rPrChange w:id="63" w:author="Stephanie Thompson" w:date="2008-11-18T09:24:00Z">
            <w:rPr>
              <w:rFonts w:ascii="Arial" w:hAnsi="Arial" w:cs="Arial"/>
            </w:rPr>
          </w:rPrChange>
        </w:rPr>
        <w:t xml:space="preserve"> </w:t>
      </w:r>
      <w:r w:rsidR="00036036" w:rsidRPr="00036036">
        <w:rPr>
          <w:rFonts w:ascii="Garamond" w:hAnsi="Garamond" w:cs="Times New Roman"/>
          <w:sz w:val="22"/>
          <w:szCs w:val="22"/>
          <w:rPrChange w:id="64" w:author="Stephanie Thompson" w:date="2008-11-18T09:24:00Z">
            <w:rPr>
              <w:rFonts w:ascii="Times New Roman" w:hAnsi="Times New Roman" w:cs="Times New Roman"/>
            </w:rPr>
          </w:rPrChange>
        </w:rPr>
        <w:t xml:space="preserve">3B03D61C. </w:t>
      </w:r>
      <w:r w:rsidR="00036036" w:rsidRPr="00036036">
        <w:rPr>
          <w:rFonts w:ascii="Garamond" w:hAnsi="Garamond" w:cs="Times New Roman"/>
          <w:sz w:val="22"/>
          <w:szCs w:val="22"/>
          <w:rPrChange w:id="65" w:author="Stephanie Thompson" w:date="2008-11-18T08:57:00Z">
            <w:rPr>
              <w:rFonts w:ascii="Times New Roman" w:hAnsi="Times New Roman" w:cs="Times New Roman"/>
            </w:rPr>
          </w:rPrChange>
        </w:rPr>
        <w:t xml:space="preserve"> The transmissions are scheduled hourly and contain four (4) datasets reflecting fifteen minute data sampling intervals. </w:t>
      </w:r>
      <w:del w:id="66" w:author="Stephanie Thompson" w:date="2008-11-18T08:57:00Z">
        <w:r w:rsidR="00036036" w:rsidRPr="00036036">
          <w:rPr>
            <w:rFonts w:ascii="Garamond" w:hAnsi="Garamond" w:cs="Times New Roman"/>
            <w:sz w:val="22"/>
            <w:szCs w:val="22"/>
            <w:rPrChange w:id="67" w:author="Stephanie Thompson" w:date="2008-11-18T08:57:00Z">
              <w:rPr>
                <w:rFonts w:ascii="Times New Roman" w:hAnsi="Times New Roman" w:cs="Times New Roman"/>
              </w:rPr>
            </w:rPrChange>
          </w:rPr>
          <w:delText xml:space="preserve">The telemetry data is “Provisional” data and not the “Authentic” dataset used for long term monitoring and study. This data can be viewed by going to </w:delText>
        </w:r>
        <w:r w:rsidR="00036036" w:rsidRPr="00036036" w:rsidDel="001E4BC3">
          <w:rPr>
            <w:rFonts w:ascii="Garamond" w:hAnsi="Garamond" w:cs="Times New Roman"/>
            <w:sz w:val="22"/>
            <w:szCs w:val="22"/>
            <w:rPrChange w:id="68" w:author="Stephanie Thompson" w:date="2008-11-18T08:57:00Z">
              <w:rPr>
                <w:rFonts w:ascii="Times New Roman" w:hAnsi="Times New Roman" w:cs="Times New Roman"/>
              </w:rPr>
            </w:rPrChange>
          </w:rPr>
          <w:fldChar w:fldCharType="begin"/>
        </w:r>
        <w:r w:rsidR="00036036" w:rsidRPr="00036036">
          <w:rPr>
            <w:rFonts w:ascii="Garamond" w:hAnsi="Garamond" w:cs="Times New Roman"/>
            <w:sz w:val="22"/>
            <w:szCs w:val="22"/>
            <w:rPrChange w:id="69" w:author="Stephanie Thompson" w:date="2008-11-18T08:57:00Z">
              <w:rPr>
                <w:rFonts w:ascii="Times New Roman" w:hAnsi="Times New Roman" w:cs="Times New Roman"/>
              </w:rPr>
            </w:rPrChange>
          </w:rPr>
          <w:delInstrText xml:space="preserve"> HYPERLINK "http://cdmo.baruch.sc.edu/" \o "http://cdmo.baruch.sc.edu/" </w:delInstrText>
        </w:r>
        <w:r w:rsidR="00036036" w:rsidRPr="00036036" w:rsidDel="001E4BC3">
          <w:rPr>
            <w:rFonts w:ascii="Garamond" w:hAnsi="Garamond" w:cs="Times New Roman"/>
            <w:sz w:val="22"/>
            <w:szCs w:val="22"/>
            <w:rPrChange w:id="70" w:author="Stephanie Thompson" w:date="2008-11-18T08:57:00Z">
              <w:rPr>
                <w:rFonts w:ascii="Times New Roman" w:hAnsi="Times New Roman" w:cs="Times New Roman"/>
              </w:rPr>
            </w:rPrChange>
          </w:rPr>
          <w:fldChar w:fldCharType="separate"/>
        </w:r>
        <w:r w:rsidR="00036036" w:rsidRPr="00036036">
          <w:rPr>
            <w:rFonts w:ascii="Garamond" w:hAnsi="Garamond" w:cs="Times New Roman"/>
            <w:sz w:val="22"/>
            <w:szCs w:val="22"/>
            <w:rPrChange w:id="71" w:author="Stephanie Thompson" w:date="2008-11-18T08:57:00Z">
              <w:rPr>
                <w:rFonts w:ascii="Times New Roman" w:hAnsi="Times New Roman" w:cs="Times New Roman"/>
              </w:rPr>
            </w:rPrChange>
          </w:rPr>
          <w:delText>http://cdmo.baruch.sc.edu</w:delText>
        </w:r>
        <w:r w:rsidR="00036036" w:rsidRPr="00036036" w:rsidDel="001E4BC3">
          <w:rPr>
            <w:rFonts w:ascii="Garamond" w:hAnsi="Garamond" w:cs="Times New Roman"/>
            <w:sz w:val="22"/>
            <w:szCs w:val="22"/>
            <w:rPrChange w:id="72" w:author="Stephanie Thompson" w:date="2008-11-18T08:57:00Z">
              <w:rPr>
                <w:rFonts w:ascii="Times New Roman" w:hAnsi="Times New Roman" w:cs="Times New Roman"/>
              </w:rPr>
            </w:rPrChange>
          </w:rPr>
          <w:fldChar w:fldCharType="end"/>
        </w:r>
        <w:r w:rsidR="00036036" w:rsidRPr="00036036">
          <w:rPr>
            <w:rFonts w:ascii="Garamond" w:hAnsi="Garamond" w:cs="Times New Roman"/>
            <w:sz w:val="22"/>
            <w:szCs w:val="22"/>
            <w:rPrChange w:id="73" w:author="Stephanie Thompson" w:date="2008-11-18T08:57:00Z">
              <w:rPr>
                <w:rFonts w:ascii="Times New Roman" w:hAnsi="Times New Roman" w:cs="Times New Roman"/>
              </w:rPr>
            </w:rPrChange>
          </w:rPr>
          <w:delText>.</w:delText>
        </w:r>
      </w:del>
      <w:ins w:id="74" w:author="Stephanie Thompson" w:date="2008-11-18T08:56:00Z">
        <w:r w:rsidR="00036036" w:rsidRPr="00036036">
          <w:rPr>
            <w:rFonts w:ascii="Garamond" w:hAnsi="Garamond" w:cs="Times New Roman"/>
            <w:sz w:val="22"/>
            <w:szCs w:val="22"/>
            <w:rPrChange w:id="75" w:author="Stephanie Thompson" w:date="2008-11-18T08:57:00Z">
              <w:rPr/>
            </w:rPrChange>
          </w:rPr>
          <w:t xml:space="preserve">Upon receipt by the CDMO, the data undergoes the same automated primary QAQC process detailed in Section 2 above.  The “real-time” telemetry data become part of the provisional dataset until undergoing secondary and tertiary QAQC and </w:t>
        </w:r>
        <w:r w:rsidR="00036036" w:rsidRPr="00036036">
          <w:rPr>
            <w:rFonts w:ascii="Garamond" w:hAnsi="Garamond" w:cs="Times New Roman"/>
            <w:sz w:val="22"/>
            <w:szCs w:val="22"/>
            <w:rPrChange w:id="76" w:author="Stephanie Thompson" w:date="2008-11-18T08:57:00Z">
              <w:rPr/>
            </w:rPrChange>
          </w:rPr>
          <w:lastRenderedPageBreak/>
          <w:t>assimilation in the CDMO’s authoritative online database.  Provisional and authoritative data are available at http://cdmo.baruch.sc.edu.</w:t>
        </w:r>
      </w:ins>
    </w:p>
    <w:p w:rsidR="00CC574C" w:rsidRPr="00EB43F4" w:rsidDel="00AB2A7D" w:rsidRDefault="00CC574C" w:rsidP="00507EC4">
      <w:pPr>
        <w:tabs>
          <w:tab w:val="left" w:pos="10076"/>
        </w:tabs>
        <w:ind w:right="900"/>
        <w:jc w:val="both"/>
        <w:rPr>
          <w:del w:id="77" w:author="Stephanie Ann Thompson" w:date="2013-03-14T09:52:00Z"/>
          <w:rFonts w:ascii="Garamond" w:hAnsi="Garamond"/>
          <w:sz w:val="22"/>
          <w:szCs w:val="22"/>
        </w:rPr>
      </w:pPr>
    </w:p>
    <w:p w:rsidR="00AB2A7D" w:rsidRDefault="00AB2A7D" w:rsidP="00507EC4">
      <w:pPr>
        <w:pStyle w:val="HTMLPreformatted"/>
        <w:rPr>
          <w:ins w:id="78" w:author="Stephanie Ann Thompson" w:date="2013-03-14T09:52:00Z"/>
          <w:rFonts w:ascii="Garamond" w:hAnsi="Garamond" w:cs="Times New Roman"/>
          <w:b/>
          <w:bCs/>
          <w:sz w:val="22"/>
          <w:szCs w:val="22"/>
        </w:rPr>
      </w:pPr>
    </w:p>
    <w:p w:rsidR="00AB2A7D" w:rsidRDefault="00AB2A7D" w:rsidP="00507EC4">
      <w:pPr>
        <w:pStyle w:val="HTMLPreformatted"/>
        <w:rPr>
          <w:ins w:id="79" w:author="Stephanie Ann Thompson" w:date="2013-03-14T09:52:00Z"/>
          <w:rFonts w:ascii="Garamond" w:hAnsi="Garamond" w:cs="Times New Roman"/>
          <w:b/>
          <w:bCs/>
          <w:sz w:val="22"/>
          <w:szCs w:val="22"/>
        </w:rPr>
      </w:pPr>
    </w:p>
    <w:p w:rsidR="00AB2A7D" w:rsidRDefault="00AB2A7D" w:rsidP="00507EC4">
      <w:pPr>
        <w:pStyle w:val="HTMLPreformatted"/>
        <w:rPr>
          <w:ins w:id="80" w:author="Stephanie Ann Thompson" w:date="2013-03-14T09:52:00Z"/>
          <w:rFonts w:ascii="Garamond" w:hAnsi="Garamond" w:cs="Times New Roman"/>
          <w:b/>
          <w:bCs/>
          <w:sz w:val="22"/>
          <w:szCs w:val="22"/>
        </w:rPr>
      </w:pPr>
    </w:p>
    <w:p w:rsidR="00AB2A7D" w:rsidRDefault="00AB2A7D" w:rsidP="00507EC4">
      <w:pPr>
        <w:pStyle w:val="HTMLPreformatted"/>
        <w:rPr>
          <w:ins w:id="81" w:author="Stephanie Ann Thompson" w:date="2013-03-14T09:52:00Z"/>
          <w:rFonts w:ascii="Garamond" w:hAnsi="Garamond" w:cs="Times New Roman"/>
          <w:b/>
          <w:bCs/>
          <w:sz w:val="22"/>
          <w:szCs w:val="22"/>
        </w:rPr>
      </w:pPr>
    </w:p>
    <w:p w:rsidR="00DE356E" w:rsidRPr="00EB43F4" w:rsidDel="00AB2A7D" w:rsidRDefault="00DE356E" w:rsidP="00507EC4">
      <w:pPr>
        <w:pStyle w:val="HTMLPreformatted"/>
        <w:rPr>
          <w:del w:id="82" w:author="Stephanie Ann Thompson" w:date="2013-03-14T09:52:00Z"/>
          <w:rFonts w:ascii="Garamond" w:hAnsi="Garamond" w:cs="Times New Roman"/>
          <w:b/>
          <w:bCs/>
          <w:sz w:val="22"/>
          <w:szCs w:val="22"/>
        </w:rPr>
      </w:pPr>
      <w:r w:rsidRPr="00EB43F4">
        <w:rPr>
          <w:rFonts w:ascii="Garamond" w:hAnsi="Garamond" w:cs="Times New Roman"/>
          <w:b/>
          <w:bCs/>
          <w:sz w:val="22"/>
          <w:szCs w:val="22"/>
        </w:rPr>
        <w:t>5)  Site location and character</w:t>
      </w:r>
    </w:p>
    <w:p w:rsidR="00AB2A7D" w:rsidRDefault="00AB2A7D" w:rsidP="00507EC4">
      <w:pPr>
        <w:pStyle w:val="HTMLPreformatted"/>
        <w:rPr>
          <w:ins w:id="83" w:author="Stephanie Ann Thompson" w:date="2013-03-14T09:52:00Z"/>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Change w:id="84" w:author="Stephanie Thompson" w:date="2008-11-17T15:29:00Z">
            <w:rPr>
              <w:rFonts w:ascii="Times New Roman" w:hAnsi="Times New Roman" w:cs="Times New Roman"/>
            </w:rPr>
          </w:rPrChange>
        </w:rPr>
      </w:pPr>
      <w:r w:rsidRPr="00EB43F4">
        <w:rPr>
          <w:rFonts w:ascii="Garamond" w:hAnsi="Garamond" w:cs="Times New Roman"/>
          <w:sz w:val="22"/>
          <w:szCs w:val="22"/>
        </w:rPr>
        <w:t xml:space="preserve">The </w:t>
      </w:r>
      <w:r w:rsidR="00036036" w:rsidRPr="00036036">
        <w:rPr>
          <w:rFonts w:ascii="Garamond" w:hAnsi="Garamond" w:cs="Times New Roman"/>
          <w:sz w:val="22"/>
          <w:szCs w:val="22"/>
          <w:rPrChange w:id="85" w:author="Stephanie Thompson" w:date="2008-11-17T15:29:00Z">
            <w:rPr>
              <w:rFonts w:ascii="Times New Roman" w:hAnsi="Times New Roman" w:cs="Times New Roman"/>
            </w:rPr>
          </w:rPrChange>
        </w:rPr>
        <w:t>Chesapeake Bay Maryland NERR is comprised of three components, Otter Point Creek, Jug Bay</w:t>
      </w:r>
      <w:r w:rsidR="003A50E7">
        <w:rPr>
          <w:rFonts w:ascii="Garamond" w:hAnsi="Garamond" w:cs="Times New Roman"/>
          <w:sz w:val="22"/>
          <w:szCs w:val="22"/>
        </w:rPr>
        <w:t>,</w:t>
      </w:r>
      <w:r w:rsidR="00036036" w:rsidRPr="00036036">
        <w:rPr>
          <w:rFonts w:ascii="Garamond" w:hAnsi="Garamond" w:cs="Times New Roman"/>
          <w:sz w:val="22"/>
          <w:szCs w:val="22"/>
          <w:rPrChange w:id="86" w:author="Stephanie Thompson" w:date="2008-11-17T15:29:00Z">
            <w:rPr>
              <w:rFonts w:ascii="Times New Roman" w:hAnsi="Times New Roman" w:cs="Times New Roman"/>
            </w:rPr>
          </w:rPrChange>
        </w:rPr>
        <w:t xml:space="preserve"> and </w:t>
      </w:r>
      <w:proofErr w:type="spellStart"/>
      <w:r w:rsidR="00036036" w:rsidRPr="00036036">
        <w:rPr>
          <w:rFonts w:ascii="Garamond" w:hAnsi="Garamond" w:cs="Times New Roman"/>
          <w:sz w:val="22"/>
          <w:szCs w:val="22"/>
          <w:rPrChange w:id="87" w:author="Stephanie Thompson" w:date="2008-11-17T15:29:00Z">
            <w:rPr>
              <w:rFonts w:ascii="Times New Roman" w:hAnsi="Times New Roman" w:cs="Times New Roman"/>
            </w:rPr>
          </w:rPrChange>
        </w:rPr>
        <w:t>Monie</w:t>
      </w:r>
      <w:proofErr w:type="spellEnd"/>
      <w:r w:rsidR="00036036" w:rsidRPr="00036036">
        <w:rPr>
          <w:rFonts w:ascii="Garamond" w:hAnsi="Garamond" w:cs="Times New Roman"/>
          <w:sz w:val="22"/>
          <w:szCs w:val="22"/>
          <w:rPrChange w:id="88" w:author="Stephanie Thompson" w:date="2008-11-17T15:29:00Z">
            <w:rPr>
              <w:rFonts w:ascii="Times New Roman" w:hAnsi="Times New Roman" w:cs="Times New Roman"/>
            </w:rPr>
          </w:rPrChange>
        </w:rPr>
        <w:t xml:space="preserve"> Bay, which are scattered throughout the Maryland portion of </w:t>
      </w:r>
      <w:r w:rsidR="003A50E7">
        <w:rPr>
          <w:rFonts w:ascii="Garamond" w:hAnsi="Garamond" w:cs="Times New Roman"/>
          <w:sz w:val="22"/>
          <w:szCs w:val="22"/>
        </w:rPr>
        <w:t xml:space="preserve">the </w:t>
      </w:r>
      <w:r w:rsidR="00036036" w:rsidRPr="00036036">
        <w:rPr>
          <w:rFonts w:ascii="Garamond" w:hAnsi="Garamond" w:cs="Times New Roman"/>
          <w:sz w:val="22"/>
          <w:szCs w:val="22"/>
          <w:rPrChange w:id="89" w:author="Stephanie Thompson" w:date="2008-11-17T15:29:00Z">
            <w:rPr>
              <w:rFonts w:ascii="Times New Roman" w:hAnsi="Times New Roman" w:cs="Times New Roman"/>
            </w:rPr>
          </w:rPrChange>
        </w:rPr>
        <w:t>Chesapeake Bay.  All three components are thought to represent the diverse</w:t>
      </w:r>
      <w:r w:rsidR="00FD2221">
        <w:rPr>
          <w:rFonts w:ascii="Garamond" w:hAnsi="Garamond" w:cs="Times New Roman"/>
          <w:sz w:val="22"/>
          <w:szCs w:val="22"/>
        </w:rPr>
        <w:t xml:space="preserve"> semi-diurnal</w:t>
      </w:r>
      <w:r w:rsidR="00036036" w:rsidRPr="00036036">
        <w:rPr>
          <w:rFonts w:ascii="Garamond" w:hAnsi="Garamond" w:cs="Times New Roman"/>
          <w:sz w:val="22"/>
          <w:szCs w:val="22"/>
          <w:rPrChange w:id="90" w:author="Stephanie Thompson" w:date="2008-11-17T15:29:00Z">
            <w:rPr>
              <w:rFonts w:ascii="Times New Roman" w:hAnsi="Times New Roman" w:cs="Times New Roman"/>
            </w:rPr>
          </w:rPrChange>
        </w:rPr>
        <w:t xml:space="preserve"> estuarine environments of the </w:t>
      </w:r>
      <w:smartTag w:uri="urn:schemas-microsoft-com:office:smarttags" w:element="State">
        <w:r w:rsidR="00036036" w:rsidRPr="00036036">
          <w:rPr>
            <w:rFonts w:ascii="Garamond" w:hAnsi="Garamond" w:cs="Times New Roman"/>
            <w:sz w:val="22"/>
            <w:szCs w:val="22"/>
            <w:rPrChange w:id="91" w:author="Stephanie Thompson" w:date="2008-11-17T15:29:00Z">
              <w:rPr>
                <w:rFonts w:ascii="Times New Roman" w:hAnsi="Times New Roman" w:cs="Times New Roman"/>
              </w:rPr>
            </w:rPrChange>
          </w:rPr>
          <w:t>Maryland</w:t>
        </w:r>
      </w:smartTag>
      <w:r w:rsidR="00036036" w:rsidRPr="00036036">
        <w:rPr>
          <w:rFonts w:ascii="Garamond" w:hAnsi="Garamond" w:cs="Times New Roman"/>
          <w:sz w:val="22"/>
          <w:szCs w:val="22"/>
          <w:rPrChange w:id="92" w:author="Stephanie Thompson" w:date="2008-11-17T15:29:00Z">
            <w:rPr>
              <w:rFonts w:ascii="Times New Roman" w:hAnsi="Times New Roman" w:cs="Times New Roman"/>
            </w:rPr>
          </w:rPrChange>
        </w:rPr>
        <w:t xml:space="preserve"> portion of the </w:t>
      </w:r>
      <w:smartTag w:uri="urn:schemas-microsoft-com:office:smarttags" w:element="place">
        <w:r w:rsidR="00036036" w:rsidRPr="00036036">
          <w:rPr>
            <w:rFonts w:ascii="Garamond" w:hAnsi="Garamond" w:cs="Times New Roman"/>
            <w:sz w:val="22"/>
            <w:szCs w:val="22"/>
            <w:rPrChange w:id="93" w:author="Stephanie Thompson" w:date="2008-11-17T15:29:00Z">
              <w:rPr>
                <w:rFonts w:ascii="Times New Roman" w:hAnsi="Times New Roman" w:cs="Times New Roman"/>
              </w:rPr>
            </w:rPrChange>
          </w:rPr>
          <w:t>Chesapeake Bay</w:t>
        </w:r>
      </w:smartTag>
      <w:r w:rsidR="00036036" w:rsidRPr="00036036">
        <w:rPr>
          <w:rFonts w:ascii="Garamond" w:hAnsi="Garamond" w:cs="Times New Roman"/>
          <w:sz w:val="22"/>
          <w:szCs w:val="22"/>
          <w:rPrChange w:id="94" w:author="Stephanie Thompson" w:date="2008-11-17T15:29:00Z">
            <w:rPr>
              <w:rFonts w:ascii="Times New Roman" w:hAnsi="Times New Roman" w:cs="Times New Roman"/>
            </w:rPr>
          </w:rPrChange>
        </w:rPr>
        <w:t xml:space="preserve">.  </w:t>
      </w:r>
    </w:p>
    <w:p w:rsidR="00DE356E" w:rsidRPr="00EB43F4" w:rsidRDefault="00DE356E" w:rsidP="00507EC4">
      <w:pPr>
        <w:pStyle w:val="HTMLPreformatted"/>
        <w:rPr>
          <w:rFonts w:ascii="Garamond" w:hAnsi="Garamond" w:cs="Times New Roman"/>
          <w:sz w:val="22"/>
          <w:szCs w:val="22"/>
          <w:rPrChange w:id="95" w:author="Stephanie Thompson" w:date="2008-11-17T15:29: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96" w:author="Stephanie Thompson" w:date="2008-11-17T15:29:00Z">
            <w:rPr>
              <w:rFonts w:ascii="Times New Roman" w:hAnsi="Times New Roman" w:cs="Times New Roman"/>
            </w:rPr>
          </w:rPrChange>
        </w:rPr>
      </w:pPr>
      <w:r w:rsidRPr="00036036">
        <w:rPr>
          <w:rFonts w:ascii="Garamond" w:hAnsi="Garamond" w:cs="Times New Roman"/>
          <w:sz w:val="22"/>
          <w:szCs w:val="22"/>
          <w:rPrChange w:id="97" w:author="Stephanie Thompson" w:date="2008-11-17T15:29:00Z">
            <w:rPr>
              <w:rFonts w:ascii="Times New Roman" w:hAnsi="Times New Roman" w:cs="Times New Roman"/>
            </w:rPr>
          </w:rPrChange>
        </w:rPr>
        <w:t>Otter Point Creek is a shallow, open water embayment located in the tid</w:t>
      </w:r>
      <w:r w:rsidR="000F1D29" w:rsidRPr="00EB43F4">
        <w:rPr>
          <w:rFonts w:ascii="Garamond" w:hAnsi="Garamond" w:cs="Times New Roman"/>
          <w:sz w:val="22"/>
          <w:szCs w:val="22"/>
        </w:rPr>
        <w:t xml:space="preserve">al headwaters of the </w:t>
      </w:r>
      <w:smartTag w:uri="urn:schemas-microsoft-com:office:smarttags" w:element="PlaceName">
        <w:r w:rsidR="000F1D29" w:rsidRPr="00EB43F4">
          <w:rPr>
            <w:rFonts w:ascii="Garamond" w:hAnsi="Garamond" w:cs="Times New Roman"/>
            <w:sz w:val="22"/>
            <w:szCs w:val="22"/>
          </w:rPr>
          <w:t>Bush</w:t>
        </w:r>
      </w:smartTag>
      <w:r w:rsidR="000F1D29" w:rsidRPr="00EB43F4">
        <w:rPr>
          <w:rFonts w:ascii="Garamond" w:hAnsi="Garamond" w:cs="Times New Roman"/>
          <w:sz w:val="22"/>
          <w:szCs w:val="22"/>
        </w:rPr>
        <w:t xml:space="preserve"> </w:t>
      </w:r>
      <w:smartTag w:uri="urn:schemas-microsoft-com:office:smarttags" w:element="PlaceType">
        <w:r w:rsidR="000F1D29" w:rsidRPr="00EB43F4">
          <w:rPr>
            <w:rFonts w:ascii="Garamond" w:hAnsi="Garamond" w:cs="Times New Roman"/>
            <w:sz w:val="22"/>
            <w:szCs w:val="22"/>
          </w:rPr>
          <w:t>River</w:t>
        </w:r>
      </w:smartTag>
      <w:r w:rsidR="000F1D29" w:rsidRPr="00EB43F4">
        <w:rPr>
          <w:rFonts w:ascii="Garamond" w:hAnsi="Garamond" w:cs="Times New Roman"/>
          <w:sz w:val="22"/>
          <w:szCs w:val="22"/>
        </w:rPr>
        <w:t xml:space="preserve"> o</w:t>
      </w:r>
      <w:r w:rsidRPr="00036036">
        <w:rPr>
          <w:rFonts w:ascii="Garamond" w:hAnsi="Garamond" w:cs="Times New Roman"/>
          <w:sz w:val="22"/>
          <w:szCs w:val="22"/>
          <w:rPrChange w:id="98" w:author="Stephanie Thompson" w:date="2008-11-17T15:29:00Z">
            <w:rPr>
              <w:rFonts w:ascii="Times New Roman" w:hAnsi="Times New Roman" w:cs="Times New Roman"/>
            </w:rPr>
          </w:rPrChange>
        </w:rPr>
        <w:t xml:space="preserve">n the </w:t>
      </w:r>
      <w:smartTag w:uri="urn:schemas-microsoft-com:office:smarttags" w:element="PlaceName">
        <w:r w:rsidRPr="00036036">
          <w:rPr>
            <w:rFonts w:ascii="Garamond" w:hAnsi="Garamond" w:cs="Times New Roman"/>
            <w:sz w:val="22"/>
            <w:szCs w:val="22"/>
            <w:rPrChange w:id="99" w:author="Stephanie Thompson" w:date="2008-11-17T15:29:00Z">
              <w:rPr>
                <w:rFonts w:ascii="Times New Roman" w:hAnsi="Times New Roman" w:cs="Times New Roman"/>
              </w:rPr>
            </w:rPrChange>
          </w:rPr>
          <w:t>Upper</w:t>
        </w:r>
      </w:smartTag>
      <w:r w:rsidRPr="00036036">
        <w:rPr>
          <w:rFonts w:ascii="Garamond" w:hAnsi="Garamond" w:cs="Times New Roman"/>
          <w:sz w:val="22"/>
          <w:szCs w:val="22"/>
          <w:rPrChange w:id="100" w:author="Stephanie Thompson" w:date="2008-11-17T15:29:00Z">
            <w:rPr>
              <w:rFonts w:ascii="Times New Roman" w:hAnsi="Times New Roman" w:cs="Times New Roman"/>
            </w:rPr>
          </w:rPrChange>
        </w:rPr>
        <w:t xml:space="preserve"> </w:t>
      </w:r>
      <w:smartTag w:uri="urn:schemas-microsoft-com:office:smarttags" w:element="PlaceName">
        <w:r w:rsidRPr="00036036">
          <w:rPr>
            <w:rFonts w:ascii="Garamond" w:hAnsi="Garamond" w:cs="Times New Roman"/>
            <w:sz w:val="22"/>
            <w:szCs w:val="22"/>
            <w:rPrChange w:id="101" w:author="Stephanie Thompson" w:date="2008-11-17T15:29:00Z">
              <w:rPr>
                <w:rFonts w:ascii="Times New Roman" w:hAnsi="Times New Roman" w:cs="Times New Roman"/>
              </w:rPr>
            </w:rPrChange>
          </w:rPr>
          <w:t>Western</w:t>
        </w:r>
      </w:smartTag>
      <w:r w:rsidRPr="00036036">
        <w:rPr>
          <w:rFonts w:ascii="Garamond" w:hAnsi="Garamond" w:cs="Times New Roman"/>
          <w:sz w:val="22"/>
          <w:szCs w:val="22"/>
          <w:rPrChange w:id="102"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03" w:author="Stephanie Thompson" w:date="2008-11-17T15:29:00Z">
              <w:rPr>
                <w:rFonts w:ascii="Times New Roman" w:hAnsi="Times New Roman" w:cs="Times New Roman"/>
              </w:rPr>
            </w:rPrChange>
          </w:rPr>
          <w:t>Shore</w:t>
        </w:r>
      </w:smartTag>
      <w:r w:rsidRPr="00036036">
        <w:rPr>
          <w:rFonts w:ascii="Garamond" w:hAnsi="Garamond" w:cs="Times New Roman"/>
          <w:sz w:val="22"/>
          <w:szCs w:val="22"/>
          <w:rPrChange w:id="104" w:author="Stephanie Thompson" w:date="2008-11-17T15:29:00Z">
            <w:rPr>
              <w:rFonts w:ascii="Times New Roman" w:hAnsi="Times New Roman" w:cs="Times New Roman"/>
            </w:rPr>
          </w:rPrChange>
        </w:rPr>
        <w:t xml:space="preserve"> of the </w:t>
      </w:r>
      <w:smartTag w:uri="urn:schemas-microsoft-com:office:smarttags" w:element="place">
        <w:r w:rsidRPr="00036036">
          <w:rPr>
            <w:rFonts w:ascii="Garamond" w:hAnsi="Garamond" w:cs="Times New Roman"/>
            <w:sz w:val="22"/>
            <w:szCs w:val="22"/>
            <w:rPrChange w:id="105" w:author="Stephanie Thompson" w:date="2008-11-17T15:29:00Z">
              <w:rPr>
                <w:rFonts w:ascii="Times New Roman" w:hAnsi="Times New Roman" w:cs="Times New Roman"/>
              </w:rPr>
            </w:rPrChange>
          </w:rPr>
          <w:t>Chesapeake Bay</w:t>
        </w:r>
      </w:smartTag>
      <w:r w:rsidRPr="00036036">
        <w:rPr>
          <w:rFonts w:ascii="Garamond" w:hAnsi="Garamond" w:cs="Times New Roman"/>
          <w:sz w:val="22"/>
          <w:szCs w:val="22"/>
          <w:rPrChange w:id="106" w:author="Stephanie Thompson" w:date="2008-11-17T15:29:00Z">
            <w:rPr>
              <w:rFonts w:ascii="Times New Roman" w:hAnsi="Times New Roman" w:cs="Times New Roman"/>
            </w:rPr>
          </w:rPrChange>
        </w:rPr>
        <w:t xml:space="preserve">.  Otter Point Creek is the smallest and proportionately shallowest of the three components and consists of 672 acres of open water, tidal marshes, forested wetlands and upland hardwood forests surrounded by major highways, large residential communities, and heavy commercial and industrial development.  The watershed draining into Otter Point Creek is rapidly being developed and urbanized. </w:t>
      </w:r>
      <w:r w:rsidR="00BE0F28" w:rsidRPr="00EB43F4">
        <w:rPr>
          <w:rFonts w:ascii="Garamond" w:hAnsi="Garamond" w:cs="Times New Roman"/>
          <w:sz w:val="22"/>
          <w:szCs w:val="22"/>
        </w:rPr>
        <w:t>As a result,</w:t>
      </w:r>
      <w:r w:rsidRPr="00036036">
        <w:rPr>
          <w:rFonts w:ascii="Garamond" w:hAnsi="Garamond" w:cs="Times New Roman"/>
          <w:sz w:val="22"/>
          <w:szCs w:val="22"/>
          <w:rPrChange w:id="107" w:author="Stephanie Thompson" w:date="2008-11-17T15:29:00Z">
            <w:rPr>
              <w:rFonts w:ascii="Times New Roman" w:hAnsi="Times New Roman" w:cs="Times New Roman"/>
            </w:rPr>
          </w:rPrChange>
        </w:rPr>
        <w:t xml:space="preserve"> sediments are rapidly accreting into the marsh and are very fine and flocculent resulting in typically high turbidity when submerged </w:t>
      </w:r>
      <w:proofErr w:type="spellStart"/>
      <w:r w:rsidRPr="00036036">
        <w:rPr>
          <w:rFonts w:ascii="Garamond" w:hAnsi="Garamond" w:cs="Times New Roman"/>
          <w:sz w:val="22"/>
          <w:szCs w:val="22"/>
          <w:rPrChange w:id="108" w:author="Stephanie Thompson" w:date="2008-11-17T15:29:00Z">
            <w:rPr>
              <w:rFonts w:ascii="Times New Roman" w:hAnsi="Times New Roman" w:cs="Times New Roman"/>
            </w:rPr>
          </w:rPrChange>
        </w:rPr>
        <w:t>macrophytes</w:t>
      </w:r>
      <w:proofErr w:type="spellEnd"/>
      <w:r w:rsidRPr="00036036">
        <w:rPr>
          <w:rFonts w:ascii="Garamond" w:hAnsi="Garamond" w:cs="Times New Roman"/>
          <w:sz w:val="22"/>
          <w:szCs w:val="22"/>
          <w:rPrChange w:id="109" w:author="Stephanie Thompson" w:date="2008-11-17T15:29:00Z">
            <w:rPr>
              <w:rFonts w:ascii="Times New Roman" w:hAnsi="Times New Roman" w:cs="Times New Roman"/>
            </w:rPr>
          </w:rPrChange>
        </w:rPr>
        <w:t xml:space="preserve"> are not present.  The non-native </w:t>
      </w:r>
      <w:proofErr w:type="spellStart"/>
      <w:r w:rsidRPr="00036036">
        <w:rPr>
          <w:rFonts w:ascii="Garamond" w:hAnsi="Garamond" w:cs="Times New Roman"/>
          <w:i/>
          <w:sz w:val="22"/>
          <w:szCs w:val="22"/>
          <w:rPrChange w:id="110" w:author="Stephanie Thompson" w:date="2008-11-17T15:29:00Z">
            <w:rPr>
              <w:rFonts w:ascii="Times New Roman" w:hAnsi="Times New Roman" w:cs="Times New Roman"/>
            </w:rPr>
          </w:rPrChange>
        </w:rPr>
        <w:t>Hydrilla</w:t>
      </w:r>
      <w:proofErr w:type="spellEnd"/>
      <w:r w:rsidRPr="00036036">
        <w:rPr>
          <w:rFonts w:ascii="Garamond" w:hAnsi="Garamond" w:cs="Times New Roman"/>
          <w:i/>
          <w:sz w:val="22"/>
          <w:szCs w:val="22"/>
          <w:rPrChange w:id="111" w:author="Stephanie Thompson" w:date="2008-11-17T15:29:00Z">
            <w:rPr>
              <w:rFonts w:ascii="Times New Roman" w:hAnsi="Times New Roman" w:cs="Times New Roman"/>
            </w:rPr>
          </w:rPrChange>
        </w:rPr>
        <w:t xml:space="preserve"> </w:t>
      </w:r>
      <w:proofErr w:type="spellStart"/>
      <w:r w:rsidRPr="00036036">
        <w:rPr>
          <w:rFonts w:ascii="Garamond" w:hAnsi="Garamond" w:cs="Times New Roman"/>
          <w:i/>
          <w:sz w:val="22"/>
          <w:szCs w:val="22"/>
          <w:rPrChange w:id="112" w:author="Stephanie Thompson" w:date="2008-11-17T15:29:00Z">
            <w:rPr>
              <w:rFonts w:ascii="Times New Roman" w:hAnsi="Times New Roman" w:cs="Times New Roman"/>
            </w:rPr>
          </w:rPrChange>
        </w:rPr>
        <w:t>verticillata</w:t>
      </w:r>
      <w:proofErr w:type="spellEnd"/>
      <w:r w:rsidRPr="00036036">
        <w:rPr>
          <w:rFonts w:ascii="Garamond" w:hAnsi="Garamond" w:cs="Times New Roman"/>
          <w:sz w:val="22"/>
          <w:szCs w:val="22"/>
          <w:rPrChange w:id="113" w:author="Stephanie Thompson" w:date="2008-11-17T15:29:00Z">
            <w:rPr>
              <w:rFonts w:ascii="Times New Roman" w:hAnsi="Times New Roman" w:cs="Times New Roman"/>
            </w:rPr>
          </w:rPrChange>
        </w:rPr>
        <w:t xml:space="preserve"> submerged </w:t>
      </w:r>
      <w:proofErr w:type="spellStart"/>
      <w:r w:rsidRPr="00036036">
        <w:rPr>
          <w:rFonts w:ascii="Garamond" w:hAnsi="Garamond" w:cs="Times New Roman"/>
          <w:sz w:val="22"/>
          <w:szCs w:val="22"/>
          <w:rPrChange w:id="114" w:author="Stephanie Thompson" w:date="2008-11-17T15:29:00Z">
            <w:rPr>
              <w:rFonts w:ascii="Times New Roman" w:hAnsi="Times New Roman" w:cs="Times New Roman"/>
            </w:rPr>
          </w:rPrChange>
        </w:rPr>
        <w:t>macrophyte</w:t>
      </w:r>
      <w:proofErr w:type="spellEnd"/>
      <w:r w:rsidRPr="00036036">
        <w:rPr>
          <w:rFonts w:ascii="Garamond" w:hAnsi="Garamond" w:cs="Times New Roman"/>
          <w:sz w:val="22"/>
          <w:szCs w:val="22"/>
          <w:rPrChange w:id="115" w:author="Stephanie Thompson" w:date="2008-11-17T15:29:00Z">
            <w:rPr>
              <w:rFonts w:ascii="Times New Roman" w:hAnsi="Times New Roman" w:cs="Times New Roman"/>
            </w:rPr>
          </w:rPrChange>
        </w:rPr>
        <w:t xml:space="preserve"> invaded the marsh in 2002 and has colonized most bottom substrates less </w:t>
      </w:r>
      <w:proofErr w:type="gramStart"/>
      <w:r w:rsidRPr="00036036">
        <w:rPr>
          <w:rFonts w:ascii="Garamond" w:hAnsi="Garamond" w:cs="Times New Roman"/>
          <w:sz w:val="22"/>
          <w:szCs w:val="22"/>
          <w:rPrChange w:id="116" w:author="Stephanie Thompson" w:date="2008-11-17T15:29:00Z">
            <w:rPr>
              <w:rFonts w:ascii="Times New Roman" w:hAnsi="Times New Roman" w:cs="Times New Roman"/>
            </w:rPr>
          </w:rPrChange>
        </w:rPr>
        <w:t>th</w:t>
      </w:r>
      <w:proofErr w:type="gramEnd"/>
      <w:del w:id="117" w:author="Stephanie Thompson" w:date="2008-11-17T15:14:00Z">
        <w:r w:rsidRPr="00036036">
          <w:rPr>
            <w:rFonts w:ascii="Garamond" w:hAnsi="Garamond" w:cs="Times New Roman"/>
            <w:sz w:val="22"/>
            <w:szCs w:val="22"/>
            <w:rPrChange w:id="118" w:author="Stephanie Thompson" w:date="2008-11-17T15:29:00Z">
              <w:rPr>
                <w:rFonts w:ascii="Times New Roman" w:hAnsi="Times New Roman" w:cs="Times New Roman"/>
              </w:rPr>
            </w:rPrChange>
          </w:rPr>
          <w:delText>e</w:delText>
        </w:r>
      </w:del>
      <w:ins w:id="119" w:author="Stephanie Thompson" w:date="2008-11-17T15:14:00Z">
        <w:r w:rsidRPr="00036036">
          <w:rPr>
            <w:rFonts w:ascii="Garamond" w:hAnsi="Garamond" w:cs="Times New Roman"/>
            <w:sz w:val="22"/>
            <w:szCs w:val="22"/>
            <w:rPrChange w:id="120" w:author="Stephanie Thompson" w:date="2008-11-17T15:29:00Z">
              <w:rPr>
                <w:rFonts w:ascii="Times New Roman" w:hAnsi="Times New Roman" w:cs="Times New Roman"/>
              </w:rPr>
            </w:rPrChange>
          </w:rPr>
          <w:t>a</w:t>
        </w:r>
      </w:ins>
      <w:r w:rsidRPr="00036036">
        <w:rPr>
          <w:rFonts w:ascii="Garamond" w:hAnsi="Garamond" w:cs="Times New Roman"/>
          <w:sz w:val="22"/>
          <w:szCs w:val="22"/>
          <w:rPrChange w:id="121" w:author="Stephanie Thompson" w:date="2008-11-17T15:29:00Z">
            <w:rPr>
              <w:rFonts w:ascii="Times New Roman" w:hAnsi="Times New Roman" w:cs="Times New Roman"/>
            </w:rPr>
          </w:rPrChange>
        </w:rPr>
        <w:t>n one half meter depth at low tide.  There is one station (OC) lo</w:t>
      </w:r>
      <w:r w:rsidR="003A50E7">
        <w:rPr>
          <w:rFonts w:ascii="Garamond" w:hAnsi="Garamond" w:cs="Times New Roman"/>
          <w:sz w:val="22"/>
          <w:szCs w:val="22"/>
        </w:rPr>
        <w:t>cated at the Otter Point Creek c</w:t>
      </w:r>
      <w:r w:rsidRPr="00036036">
        <w:rPr>
          <w:rFonts w:ascii="Garamond" w:hAnsi="Garamond" w:cs="Times New Roman"/>
          <w:sz w:val="22"/>
          <w:szCs w:val="22"/>
          <w:rPrChange w:id="122" w:author="Stephanie Thompson" w:date="2008-11-17T15:29:00Z">
            <w:rPr>
              <w:rFonts w:ascii="Times New Roman" w:hAnsi="Times New Roman" w:cs="Times New Roman"/>
            </w:rPr>
          </w:rPrChange>
        </w:rPr>
        <w:t>omponent.</w:t>
      </w:r>
    </w:p>
    <w:p w:rsidR="00DE356E" w:rsidRPr="00EB43F4" w:rsidRDefault="00DE356E" w:rsidP="00507EC4">
      <w:pPr>
        <w:pStyle w:val="HTMLPreformatted"/>
        <w:rPr>
          <w:rFonts w:ascii="Garamond" w:hAnsi="Garamond" w:cs="Times New Roman"/>
          <w:sz w:val="22"/>
          <w:szCs w:val="22"/>
          <w:rPrChange w:id="123" w:author="Stephanie Thompson" w:date="2008-11-17T15:29: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124" w:author="Stephanie Thompson" w:date="2008-11-17T15:29:00Z">
            <w:rPr>
              <w:rFonts w:ascii="Times New Roman" w:hAnsi="Times New Roman" w:cs="Times New Roman"/>
            </w:rPr>
          </w:rPrChange>
        </w:rPr>
      </w:pPr>
      <w:smartTag w:uri="urn:schemas-microsoft-com:office:smarttags" w:element="PlaceName">
        <w:r w:rsidRPr="00036036">
          <w:rPr>
            <w:rFonts w:ascii="Garamond" w:hAnsi="Garamond" w:cs="Times New Roman"/>
            <w:sz w:val="22"/>
            <w:szCs w:val="22"/>
            <w:rPrChange w:id="125" w:author="Stephanie Thompson" w:date="2008-11-17T15:29:00Z">
              <w:rPr>
                <w:rFonts w:ascii="Times New Roman" w:hAnsi="Times New Roman" w:cs="Times New Roman"/>
              </w:rPr>
            </w:rPrChange>
          </w:rPr>
          <w:t>Jug</w:t>
        </w:r>
      </w:smartTag>
      <w:r w:rsidRPr="00036036">
        <w:rPr>
          <w:rFonts w:ascii="Garamond" w:hAnsi="Garamond" w:cs="Times New Roman"/>
          <w:sz w:val="22"/>
          <w:szCs w:val="22"/>
          <w:rPrChange w:id="126"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27" w:author="Stephanie Thompson" w:date="2008-11-17T15:29:00Z">
              <w:rPr>
                <w:rFonts w:ascii="Times New Roman" w:hAnsi="Times New Roman" w:cs="Times New Roman"/>
              </w:rPr>
            </w:rPrChange>
          </w:rPr>
          <w:t>Bay</w:t>
        </w:r>
      </w:smartTag>
      <w:r w:rsidRPr="00036036">
        <w:rPr>
          <w:rFonts w:ascii="Garamond" w:hAnsi="Garamond" w:cs="Times New Roman"/>
          <w:sz w:val="22"/>
          <w:szCs w:val="22"/>
          <w:rPrChange w:id="128" w:author="Stephanie Thompson" w:date="2008-11-17T15:29:00Z">
            <w:rPr>
              <w:rFonts w:ascii="Times New Roman" w:hAnsi="Times New Roman" w:cs="Times New Roman"/>
            </w:rPr>
          </w:rPrChange>
        </w:rPr>
        <w:t xml:space="preserve"> is located in the upper tidal reaches of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129" w:author="Stephanie Thompson" w:date="2008-11-17T15:29:00Z">
                <w:rPr>
                  <w:rFonts w:ascii="Times New Roman" w:hAnsi="Times New Roman" w:cs="Times New Roman"/>
                </w:rPr>
              </w:rPrChange>
            </w:rPr>
            <w:t>Patuxent</w:t>
          </w:r>
        </w:smartTag>
        <w:proofErr w:type="spellEnd"/>
        <w:r w:rsidRPr="00036036">
          <w:rPr>
            <w:rFonts w:ascii="Garamond" w:hAnsi="Garamond" w:cs="Times New Roman"/>
            <w:sz w:val="22"/>
            <w:szCs w:val="22"/>
            <w:rPrChange w:id="130"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31" w:author="Stephanie Thompson" w:date="2008-11-17T15:29:00Z">
                <w:rPr>
                  <w:rFonts w:ascii="Times New Roman" w:hAnsi="Times New Roman" w:cs="Times New Roman"/>
                </w:rPr>
              </w:rPrChange>
            </w:rPr>
            <w:t>River</w:t>
          </w:r>
        </w:smartTag>
      </w:smartTag>
      <w:r w:rsidRPr="00036036">
        <w:rPr>
          <w:rFonts w:ascii="Garamond" w:hAnsi="Garamond" w:cs="Times New Roman"/>
          <w:sz w:val="22"/>
          <w:szCs w:val="22"/>
          <w:rPrChange w:id="132" w:author="Stephanie Thompson" w:date="2008-11-17T15:29:00Z">
            <w:rPr>
              <w:rFonts w:ascii="Times New Roman" w:hAnsi="Times New Roman" w:cs="Times New Roman"/>
            </w:rPr>
          </w:rPrChange>
        </w:rPr>
        <w:t xml:space="preserve"> and represents a river dominated </w:t>
      </w:r>
      <w:ins w:id="133" w:author="Stephanie Thompson" w:date="2008-11-17T15:18:00Z">
        <w:r w:rsidRPr="00036036">
          <w:rPr>
            <w:rFonts w:ascii="Garamond" w:hAnsi="Garamond" w:cs="Times New Roman"/>
            <w:sz w:val="22"/>
            <w:szCs w:val="22"/>
            <w:rPrChange w:id="134" w:author="Stephanie Thompson" w:date="2008-11-17T15:29:00Z">
              <w:rPr>
                <w:rFonts w:ascii="Times New Roman" w:hAnsi="Times New Roman" w:cs="Times New Roman"/>
              </w:rPr>
            </w:rPrChange>
          </w:rPr>
          <w:t xml:space="preserve">by </w:t>
        </w:r>
      </w:ins>
      <w:r w:rsidRPr="00036036">
        <w:rPr>
          <w:rFonts w:ascii="Garamond" w:hAnsi="Garamond" w:cs="Times New Roman"/>
          <w:sz w:val="22"/>
          <w:szCs w:val="22"/>
          <w:rPrChange w:id="135" w:author="Stephanie Thompson" w:date="2008-11-17T15:29:00Z">
            <w:rPr>
              <w:rFonts w:ascii="Times New Roman" w:hAnsi="Times New Roman" w:cs="Times New Roman"/>
            </w:rPr>
          </w:rPrChange>
        </w:rPr>
        <w:t xml:space="preserve">tidal freshwater marsh with expansive emergent vegetation communities.  The </w:t>
      </w:r>
      <w:proofErr w:type="spellStart"/>
      <w:smartTag w:uri="urn:schemas-microsoft-com:office:smarttags" w:element="PlaceName">
        <w:r w:rsidRPr="00036036">
          <w:rPr>
            <w:rFonts w:ascii="Garamond" w:hAnsi="Garamond" w:cs="Times New Roman"/>
            <w:sz w:val="22"/>
            <w:szCs w:val="22"/>
            <w:rPrChange w:id="136" w:author="Stephanie Thompson" w:date="2008-11-17T15:29:00Z">
              <w:rPr>
                <w:rFonts w:ascii="Times New Roman" w:hAnsi="Times New Roman" w:cs="Times New Roman"/>
              </w:rPr>
            </w:rPrChange>
          </w:rPr>
          <w:t>Patuxent</w:t>
        </w:r>
      </w:smartTag>
      <w:proofErr w:type="spellEnd"/>
      <w:r w:rsidRPr="00036036">
        <w:rPr>
          <w:rFonts w:ascii="Garamond" w:hAnsi="Garamond" w:cs="Times New Roman"/>
          <w:sz w:val="22"/>
          <w:szCs w:val="22"/>
          <w:rPrChange w:id="137"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38" w:author="Stephanie Thompson" w:date="2008-11-17T15:29:00Z">
              <w:rPr>
                <w:rFonts w:ascii="Times New Roman" w:hAnsi="Times New Roman" w:cs="Times New Roman"/>
              </w:rPr>
            </w:rPrChange>
          </w:rPr>
          <w:t>River</w:t>
        </w:r>
      </w:smartTag>
      <w:r w:rsidRPr="00036036">
        <w:rPr>
          <w:rFonts w:ascii="Garamond" w:hAnsi="Garamond" w:cs="Times New Roman"/>
          <w:sz w:val="22"/>
          <w:szCs w:val="22"/>
          <w:rPrChange w:id="139" w:author="Stephanie Thompson" w:date="2008-11-17T15:29:00Z">
            <w:rPr>
              <w:rFonts w:ascii="Times New Roman" w:hAnsi="Times New Roman" w:cs="Times New Roman"/>
            </w:rPr>
          </w:rPrChange>
        </w:rPr>
        <w:t xml:space="preserve"> is located on the western shore of the </w:t>
      </w:r>
      <w:smartTag w:uri="urn:schemas-microsoft-com:office:smarttags" w:element="place">
        <w:r w:rsidRPr="00036036">
          <w:rPr>
            <w:rFonts w:ascii="Garamond" w:hAnsi="Garamond" w:cs="Times New Roman"/>
            <w:sz w:val="22"/>
            <w:szCs w:val="22"/>
            <w:rPrChange w:id="140" w:author="Stephanie Thompson" w:date="2008-11-17T15:29:00Z">
              <w:rPr>
                <w:rFonts w:ascii="Times New Roman" w:hAnsi="Times New Roman" w:cs="Times New Roman"/>
              </w:rPr>
            </w:rPrChange>
          </w:rPr>
          <w:t>Chesapeake Bay</w:t>
        </w:r>
      </w:smartTag>
      <w:r w:rsidRPr="00036036">
        <w:rPr>
          <w:rFonts w:ascii="Garamond" w:hAnsi="Garamond" w:cs="Times New Roman"/>
          <w:sz w:val="22"/>
          <w:szCs w:val="22"/>
          <w:rPrChange w:id="141" w:author="Stephanie Thompson" w:date="2008-11-17T15:29:00Z">
            <w:rPr>
              <w:rFonts w:ascii="Times New Roman" w:hAnsi="Times New Roman" w:cs="Times New Roman"/>
            </w:rPr>
          </w:rPrChange>
        </w:rPr>
        <w:t xml:space="preserve"> and drains highly urbanized areas of the Washington Metropolitan area. </w:t>
      </w:r>
      <w:r w:rsidR="003A50E7">
        <w:rPr>
          <w:rFonts w:ascii="Garamond" w:hAnsi="Garamond" w:cs="Times New Roman"/>
          <w:sz w:val="22"/>
          <w:szCs w:val="22"/>
        </w:rPr>
        <w:t xml:space="preserve"> </w:t>
      </w:r>
      <w:smartTag w:uri="urn:schemas-microsoft-com:office:smarttags" w:element="place">
        <w:smartTag w:uri="urn:schemas-microsoft-com:office:smarttags" w:element="PlaceName">
          <w:r w:rsidRPr="00036036">
            <w:rPr>
              <w:rFonts w:ascii="Garamond" w:hAnsi="Garamond" w:cs="Times New Roman"/>
              <w:sz w:val="22"/>
              <w:szCs w:val="22"/>
              <w:rPrChange w:id="142" w:author="Stephanie Thompson" w:date="2008-11-17T15:29:00Z">
                <w:rPr>
                  <w:rFonts w:ascii="Times New Roman" w:hAnsi="Times New Roman" w:cs="Times New Roman"/>
                </w:rPr>
              </w:rPrChange>
            </w:rPr>
            <w:t>Jug</w:t>
          </w:r>
        </w:smartTag>
        <w:r w:rsidRPr="00036036">
          <w:rPr>
            <w:rFonts w:ascii="Garamond" w:hAnsi="Garamond" w:cs="Times New Roman"/>
            <w:sz w:val="22"/>
            <w:szCs w:val="22"/>
            <w:rPrChange w:id="143"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44" w:author="Stephanie Thompson" w:date="2008-11-17T15:29:00Z">
                <w:rPr>
                  <w:rFonts w:ascii="Times New Roman" w:hAnsi="Times New Roman" w:cs="Times New Roman"/>
                </w:rPr>
              </w:rPrChange>
            </w:rPr>
            <w:t>Bay</w:t>
          </w:r>
        </w:smartTag>
      </w:smartTag>
      <w:r w:rsidRPr="00036036">
        <w:rPr>
          <w:rFonts w:ascii="Garamond" w:hAnsi="Garamond" w:cs="Times New Roman"/>
          <w:sz w:val="22"/>
          <w:szCs w:val="22"/>
          <w:rPrChange w:id="145" w:author="Stephanie Thompson" w:date="2008-11-17T15:29:00Z">
            <w:rPr>
              <w:rFonts w:ascii="Times New Roman" w:hAnsi="Times New Roman" w:cs="Times New Roman"/>
            </w:rPr>
          </w:rPrChange>
        </w:rPr>
        <w:t xml:space="preserve"> is a 722-acre tidal estuary providing a narrow transition zone between brackish marshes and upland freshwater wetlands. The broad, shallow waters of </w:t>
      </w:r>
      <w:smartTag w:uri="urn:schemas-microsoft-com:office:smarttags" w:element="place">
        <w:smartTag w:uri="urn:schemas-microsoft-com:office:smarttags" w:element="PlaceName">
          <w:r w:rsidRPr="00036036">
            <w:rPr>
              <w:rFonts w:ascii="Garamond" w:hAnsi="Garamond" w:cs="Times New Roman"/>
              <w:sz w:val="22"/>
              <w:szCs w:val="22"/>
              <w:rPrChange w:id="146" w:author="Stephanie Thompson" w:date="2008-11-17T15:29:00Z">
                <w:rPr>
                  <w:rFonts w:ascii="Times New Roman" w:hAnsi="Times New Roman" w:cs="Times New Roman"/>
                </w:rPr>
              </w:rPrChange>
            </w:rPr>
            <w:t>Jug</w:t>
          </w:r>
        </w:smartTag>
        <w:r w:rsidRPr="00036036">
          <w:rPr>
            <w:rFonts w:ascii="Garamond" w:hAnsi="Garamond" w:cs="Times New Roman"/>
            <w:sz w:val="22"/>
            <w:szCs w:val="22"/>
            <w:rPrChange w:id="147"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48" w:author="Stephanie Thompson" w:date="2008-11-17T15:29:00Z">
                <w:rPr>
                  <w:rFonts w:ascii="Times New Roman" w:hAnsi="Times New Roman" w:cs="Times New Roman"/>
                </w:rPr>
              </w:rPrChange>
            </w:rPr>
            <w:t>Bay</w:t>
          </w:r>
        </w:smartTag>
      </w:smartTag>
      <w:r w:rsidRPr="00036036">
        <w:rPr>
          <w:rFonts w:ascii="Garamond" w:hAnsi="Garamond" w:cs="Times New Roman"/>
          <w:sz w:val="22"/>
          <w:szCs w:val="22"/>
          <w:rPrChange w:id="149" w:author="Stephanie Thompson" w:date="2008-11-17T15:29:00Z">
            <w:rPr>
              <w:rFonts w:ascii="Times New Roman" w:hAnsi="Times New Roman" w:cs="Times New Roman"/>
            </w:rPr>
          </w:rPrChange>
        </w:rPr>
        <w:t xml:space="preserve"> support a profusion of freshwater plants and animals. </w:t>
      </w:r>
      <w:r w:rsidR="003A50E7">
        <w:rPr>
          <w:rFonts w:ascii="Garamond" w:hAnsi="Garamond" w:cs="Times New Roman"/>
          <w:sz w:val="22"/>
          <w:szCs w:val="22"/>
        </w:rPr>
        <w:t xml:space="preserve"> </w:t>
      </w:r>
      <w:r w:rsidRPr="00036036">
        <w:rPr>
          <w:rFonts w:ascii="Garamond" w:hAnsi="Garamond" w:cs="Times New Roman"/>
          <w:sz w:val="22"/>
          <w:szCs w:val="22"/>
          <w:rPrChange w:id="150" w:author="Stephanie Thompson" w:date="2008-11-17T15:29:00Z">
            <w:rPr>
              <w:rFonts w:ascii="Times New Roman" w:hAnsi="Times New Roman" w:cs="Times New Roman"/>
            </w:rPr>
          </w:rPrChange>
        </w:rPr>
        <w:t>Emergent and submerged vege</w:t>
      </w:r>
      <w:r w:rsidR="00203899">
        <w:rPr>
          <w:rFonts w:ascii="Garamond" w:hAnsi="Garamond" w:cs="Times New Roman"/>
          <w:sz w:val="22"/>
          <w:szCs w:val="22"/>
        </w:rPr>
        <w:t>tation crowd</w:t>
      </w:r>
      <w:r w:rsidRPr="00036036">
        <w:rPr>
          <w:rFonts w:ascii="Garamond" w:hAnsi="Garamond" w:cs="Times New Roman"/>
          <w:sz w:val="22"/>
          <w:szCs w:val="22"/>
          <w:rPrChange w:id="151" w:author="Stephanie Thompson" w:date="2008-11-17T15:29:00Z">
            <w:rPr>
              <w:rFonts w:ascii="Times New Roman" w:hAnsi="Times New Roman" w:cs="Times New Roman"/>
            </w:rPr>
          </w:rPrChange>
        </w:rPr>
        <w:t xml:space="preserve"> the river channel and form an interlaced pattern of tidal and </w:t>
      </w:r>
      <w:proofErr w:type="spellStart"/>
      <w:r w:rsidRPr="00036036">
        <w:rPr>
          <w:rFonts w:ascii="Garamond" w:hAnsi="Garamond" w:cs="Times New Roman"/>
          <w:sz w:val="22"/>
          <w:szCs w:val="22"/>
          <w:rPrChange w:id="152" w:author="Stephanie Thompson" w:date="2008-11-17T15:29:00Z">
            <w:rPr>
              <w:rFonts w:ascii="Times New Roman" w:hAnsi="Times New Roman" w:cs="Times New Roman"/>
            </w:rPr>
          </w:rPrChange>
        </w:rPr>
        <w:t>nontidal</w:t>
      </w:r>
      <w:proofErr w:type="spellEnd"/>
      <w:r w:rsidRPr="00036036">
        <w:rPr>
          <w:rFonts w:ascii="Garamond" w:hAnsi="Garamond" w:cs="Times New Roman"/>
          <w:sz w:val="22"/>
          <w:szCs w:val="22"/>
          <w:rPrChange w:id="153" w:author="Stephanie Thompson" w:date="2008-11-17T15:29:00Z">
            <w:rPr>
              <w:rFonts w:ascii="Times New Roman" w:hAnsi="Times New Roman" w:cs="Times New Roman"/>
            </w:rPr>
          </w:rPrChange>
        </w:rPr>
        <w:t xml:space="preserve"> marshes, swamps and forested wetlands surrounded by upland woods and fields.</w:t>
      </w:r>
      <w:r w:rsidR="003A50E7">
        <w:rPr>
          <w:rFonts w:ascii="Garamond" w:hAnsi="Garamond" w:cs="Times New Roman"/>
          <w:sz w:val="22"/>
          <w:szCs w:val="22"/>
        </w:rPr>
        <w:t xml:space="preserve"> </w:t>
      </w:r>
      <w:r w:rsidRPr="00036036">
        <w:rPr>
          <w:rFonts w:ascii="Garamond" w:hAnsi="Garamond" w:cs="Times New Roman"/>
          <w:sz w:val="22"/>
          <w:szCs w:val="22"/>
          <w:rPrChange w:id="154" w:author="Stephanie Thompson" w:date="2008-11-17T15:29:00Z">
            <w:rPr>
              <w:rFonts w:ascii="Times New Roman" w:hAnsi="Times New Roman" w:cs="Times New Roman"/>
            </w:rPr>
          </w:rPrChange>
        </w:rPr>
        <w:t xml:space="preserve"> The component has deep water river dominated areas (&gt;10m depth) as well as an extensive shallow water (&lt;1m depth) network of tidal creeks and flooded mud flats.  Submerged </w:t>
      </w:r>
      <w:proofErr w:type="spellStart"/>
      <w:r w:rsidRPr="00036036">
        <w:rPr>
          <w:rFonts w:ascii="Garamond" w:hAnsi="Garamond" w:cs="Times New Roman"/>
          <w:sz w:val="22"/>
          <w:szCs w:val="22"/>
          <w:rPrChange w:id="155" w:author="Stephanie Thompson" w:date="2008-11-17T15:29:00Z">
            <w:rPr>
              <w:rFonts w:ascii="Times New Roman" w:hAnsi="Times New Roman" w:cs="Times New Roman"/>
            </w:rPr>
          </w:rPrChange>
        </w:rPr>
        <w:t>macrophytes</w:t>
      </w:r>
      <w:proofErr w:type="spellEnd"/>
      <w:r w:rsidRPr="00036036">
        <w:rPr>
          <w:rFonts w:ascii="Garamond" w:hAnsi="Garamond" w:cs="Times New Roman"/>
          <w:sz w:val="22"/>
          <w:szCs w:val="22"/>
          <w:rPrChange w:id="156" w:author="Stephanie Thompson" w:date="2008-11-17T15:29:00Z">
            <w:rPr>
              <w:rFonts w:ascii="Times New Roman" w:hAnsi="Times New Roman" w:cs="Times New Roman"/>
            </w:rPr>
          </w:rPrChange>
        </w:rPr>
        <w:t xml:space="preserve"> are persistent along the shoreline of these creeks and </w:t>
      </w:r>
      <w:ins w:id="157" w:author="Stephanie Thompson" w:date="2008-11-17T15:21:00Z">
        <w:r w:rsidRPr="00036036">
          <w:rPr>
            <w:rFonts w:ascii="Garamond" w:hAnsi="Garamond" w:cs="Times New Roman"/>
            <w:sz w:val="22"/>
            <w:szCs w:val="22"/>
            <w:rPrChange w:id="158" w:author="Stephanie Thompson" w:date="2008-11-17T15:29:00Z">
              <w:rPr>
                <w:rFonts w:ascii="Times New Roman" w:hAnsi="Times New Roman" w:cs="Times New Roman"/>
              </w:rPr>
            </w:rPrChange>
          </w:rPr>
          <w:t xml:space="preserve">are extensive </w:t>
        </w:r>
      </w:ins>
      <w:r w:rsidRPr="00036036">
        <w:rPr>
          <w:rFonts w:ascii="Garamond" w:hAnsi="Garamond" w:cs="Times New Roman"/>
          <w:sz w:val="22"/>
          <w:szCs w:val="22"/>
          <w:rPrChange w:id="159" w:author="Stephanie Thompson" w:date="2008-11-17T15:29:00Z">
            <w:rPr>
              <w:rFonts w:ascii="Times New Roman" w:hAnsi="Times New Roman" w:cs="Times New Roman"/>
            </w:rPr>
          </w:rPrChange>
        </w:rPr>
        <w:t>within the flooded mud flats and the emergent marshes</w:t>
      </w:r>
      <w:del w:id="160" w:author="Stephanie Thompson" w:date="2008-11-17T15:21:00Z">
        <w:r w:rsidRPr="00036036">
          <w:rPr>
            <w:rFonts w:ascii="Garamond" w:hAnsi="Garamond" w:cs="Times New Roman"/>
            <w:sz w:val="22"/>
            <w:szCs w:val="22"/>
            <w:rPrChange w:id="161" w:author="Stephanie Thompson" w:date="2008-11-17T15:29:00Z">
              <w:rPr>
                <w:rFonts w:ascii="Times New Roman" w:hAnsi="Times New Roman" w:cs="Times New Roman"/>
              </w:rPr>
            </w:rPrChange>
          </w:rPr>
          <w:delText xml:space="preserve"> are extensive</w:delText>
        </w:r>
      </w:del>
      <w:r w:rsidRPr="00036036">
        <w:rPr>
          <w:rFonts w:ascii="Garamond" w:hAnsi="Garamond" w:cs="Times New Roman"/>
          <w:sz w:val="22"/>
          <w:szCs w:val="22"/>
          <w:rPrChange w:id="162" w:author="Stephanie Thompson" w:date="2008-11-17T15:29:00Z">
            <w:rPr>
              <w:rFonts w:ascii="Times New Roman" w:hAnsi="Times New Roman" w:cs="Times New Roman"/>
            </w:rPr>
          </w:rPrChange>
        </w:rPr>
        <w:t>.  There are three stations (MC, RR, IP) located at the Jug Bay Component.</w:t>
      </w:r>
    </w:p>
    <w:p w:rsidR="00DE356E" w:rsidRPr="00EB43F4" w:rsidRDefault="00DE356E" w:rsidP="00507EC4">
      <w:pPr>
        <w:pStyle w:val="HTMLPreformatted"/>
        <w:rPr>
          <w:rFonts w:ascii="Garamond" w:hAnsi="Garamond" w:cs="Times New Roman"/>
          <w:sz w:val="22"/>
          <w:szCs w:val="22"/>
          <w:rPrChange w:id="163" w:author="Stephanie Thompson" w:date="2008-11-17T15:29: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164" w:author="Stephanie Thompson" w:date="2008-11-17T15:29:00Z">
            <w:rPr>
              <w:rFonts w:ascii="Times New Roman" w:hAnsi="Times New Roman" w:cs="Times New Roman"/>
            </w:rPr>
          </w:rPrChange>
        </w:rPr>
      </w:pPr>
      <w:proofErr w:type="spellStart"/>
      <w:smartTag w:uri="urn:schemas-microsoft-com:office:smarttags" w:element="PlaceName">
        <w:r w:rsidRPr="00036036">
          <w:rPr>
            <w:rFonts w:ascii="Garamond" w:hAnsi="Garamond" w:cs="Times New Roman"/>
            <w:sz w:val="22"/>
            <w:szCs w:val="22"/>
            <w:rPrChange w:id="165" w:author="Stephanie Thompson" w:date="2008-11-17T15:29:00Z">
              <w:rPr>
                <w:rFonts w:ascii="Times New Roman" w:hAnsi="Times New Roman" w:cs="Times New Roman"/>
              </w:rPr>
            </w:rPrChange>
          </w:rPr>
          <w:t>Monie</w:t>
        </w:r>
      </w:smartTag>
      <w:proofErr w:type="spellEnd"/>
      <w:r w:rsidRPr="00036036">
        <w:rPr>
          <w:rFonts w:ascii="Garamond" w:hAnsi="Garamond" w:cs="Times New Roman"/>
          <w:sz w:val="22"/>
          <w:szCs w:val="22"/>
          <w:rPrChange w:id="166"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67" w:author="Stephanie Thompson" w:date="2008-11-17T15:29:00Z">
              <w:rPr>
                <w:rFonts w:ascii="Times New Roman" w:hAnsi="Times New Roman" w:cs="Times New Roman"/>
              </w:rPr>
            </w:rPrChange>
          </w:rPr>
          <w:t>Bay</w:t>
        </w:r>
      </w:smartTag>
      <w:r w:rsidRPr="00036036">
        <w:rPr>
          <w:rFonts w:ascii="Garamond" w:hAnsi="Garamond" w:cs="Times New Roman"/>
          <w:sz w:val="22"/>
          <w:szCs w:val="22"/>
          <w:rPrChange w:id="168" w:author="Stephanie Thompson" w:date="2008-11-17T15:29:00Z">
            <w:rPr>
              <w:rFonts w:ascii="Times New Roman" w:hAnsi="Times New Roman" w:cs="Times New Roman"/>
            </w:rPr>
          </w:rPrChange>
        </w:rPr>
        <w:t xml:space="preserve"> is located on the lower Eastern Shore of the Chesapeake Bay at the mouth of the </w:t>
      </w:r>
      <w:smartTag w:uri="urn:schemas-microsoft-com:office:smarttags" w:element="place">
        <w:smartTag w:uri="urn:schemas-microsoft-com:office:smarttags" w:element="PlaceName">
          <w:r w:rsidRPr="00036036">
            <w:rPr>
              <w:rFonts w:ascii="Garamond" w:hAnsi="Garamond" w:cs="Times New Roman"/>
              <w:sz w:val="22"/>
              <w:szCs w:val="22"/>
              <w:rPrChange w:id="169" w:author="Stephanie Thompson" w:date="2008-11-17T15:29:00Z">
                <w:rPr>
                  <w:rFonts w:ascii="Times New Roman" w:hAnsi="Times New Roman" w:cs="Times New Roman"/>
                </w:rPr>
              </w:rPrChange>
            </w:rPr>
            <w:t>Wicomico</w:t>
          </w:r>
        </w:smartTag>
        <w:r w:rsidRPr="00036036">
          <w:rPr>
            <w:rFonts w:ascii="Garamond" w:hAnsi="Garamond" w:cs="Times New Roman"/>
            <w:sz w:val="22"/>
            <w:szCs w:val="22"/>
            <w:rPrChange w:id="170" w:author="Stephanie Thompson" w:date="2008-11-17T15:29: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171" w:author="Stephanie Thompson" w:date="2008-11-17T15:29:00Z">
                <w:rPr>
                  <w:rFonts w:ascii="Times New Roman" w:hAnsi="Times New Roman" w:cs="Times New Roman"/>
                </w:rPr>
              </w:rPrChange>
            </w:rPr>
            <w:t>River</w:t>
          </w:r>
        </w:smartTag>
      </w:smartTag>
      <w:r w:rsidRPr="00036036">
        <w:rPr>
          <w:rFonts w:ascii="Garamond" w:hAnsi="Garamond" w:cs="Times New Roman"/>
          <w:sz w:val="22"/>
          <w:szCs w:val="22"/>
          <w:rPrChange w:id="172" w:author="Stephanie Thompson" w:date="2008-11-17T15:29:00Z">
            <w:rPr>
              <w:rFonts w:ascii="Times New Roman" w:hAnsi="Times New Roman" w:cs="Times New Roman"/>
            </w:rPr>
          </w:rPrChange>
        </w:rPr>
        <w:t xml:space="preserve">.  The </w:t>
      </w:r>
      <w:proofErr w:type="spellStart"/>
      <w:r w:rsidRPr="00036036">
        <w:rPr>
          <w:rFonts w:ascii="Garamond" w:hAnsi="Garamond" w:cs="Times New Roman"/>
          <w:sz w:val="22"/>
          <w:szCs w:val="22"/>
          <w:rPrChange w:id="173" w:author="Stephanie Thompson" w:date="2008-11-17T15:29:00Z">
            <w:rPr>
              <w:rFonts w:ascii="Times New Roman" w:hAnsi="Times New Roman" w:cs="Times New Roman"/>
            </w:rPr>
          </w:rPrChange>
        </w:rPr>
        <w:t>Monie</w:t>
      </w:r>
      <w:proofErr w:type="spellEnd"/>
      <w:r w:rsidRPr="00036036">
        <w:rPr>
          <w:rFonts w:ascii="Garamond" w:hAnsi="Garamond" w:cs="Times New Roman"/>
          <w:sz w:val="22"/>
          <w:szCs w:val="22"/>
          <w:rPrChange w:id="174" w:author="Stephanie Thompson" w:date="2008-11-17T15:29:00Z">
            <w:rPr>
              <w:rFonts w:ascii="Times New Roman" w:hAnsi="Times New Roman" w:cs="Times New Roman"/>
            </w:rPr>
          </w:rPrChange>
        </w:rPr>
        <w:t xml:space="preserve"> Bay Component represents a </w:t>
      </w:r>
      <w:proofErr w:type="spellStart"/>
      <w:r w:rsidRPr="00036036">
        <w:rPr>
          <w:rFonts w:ascii="Garamond" w:hAnsi="Garamond" w:cs="Times New Roman"/>
          <w:sz w:val="22"/>
          <w:szCs w:val="22"/>
          <w:rPrChange w:id="175" w:author="Stephanie Thompson" w:date="2008-11-17T15:29:00Z">
            <w:rPr>
              <w:rFonts w:ascii="Times New Roman" w:hAnsi="Times New Roman" w:cs="Times New Roman"/>
            </w:rPr>
          </w:rPrChange>
        </w:rPr>
        <w:t>mesohaline</w:t>
      </w:r>
      <w:proofErr w:type="spellEnd"/>
      <w:r w:rsidRPr="00036036">
        <w:rPr>
          <w:rFonts w:ascii="Garamond" w:hAnsi="Garamond" w:cs="Times New Roman"/>
          <w:sz w:val="22"/>
          <w:szCs w:val="22"/>
          <w:rPrChange w:id="176" w:author="Stephanie Thompson" w:date="2008-11-17T15:29:00Z">
            <w:rPr>
              <w:rFonts w:ascii="Times New Roman" w:hAnsi="Times New Roman" w:cs="Times New Roman"/>
            </w:rPr>
          </w:rPrChange>
        </w:rPr>
        <w:t xml:space="preserve"> bay with primarily three tidal creeks representing a variety of agricultural input.  The local area is largely undeveloped with varying agriculture and rural residential land use.  The component is dominated by salt marshes with tidal fresh marshes in the upper tidal reaches of the tributaries.  Shallow water habitats give way to fringing submerged </w:t>
      </w:r>
      <w:proofErr w:type="spellStart"/>
      <w:r w:rsidRPr="00036036">
        <w:rPr>
          <w:rFonts w:ascii="Garamond" w:hAnsi="Garamond" w:cs="Times New Roman"/>
          <w:sz w:val="22"/>
          <w:szCs w:val="22"/>
          <w:rPrChange w:id="177" w:author="Stephanie Thompson" w:date="2008-11-17T15:29:00Z">
            <w:rPr>
              <w:rFonts w:ascii="Times New Roman" w:hAnsi="Times New Roman" w:cs="Times New Roman"/>
            </w:rPr>
          </w:rPrChange>
        </w:rPr>
        <w:t>macrophyte</w:t>
      </w:r>
      <w:proofErr w:type="spellEnd"/>
      <w:r w:rsidRPr="00036036">
        <w:rPr>
          <w:rFonts w:ascii="Garamond" w:hAnsi="Garamond" w:cs="Times New Roman"/>
          <w:sz w:val="22"/>
          <w:szCs w:val="22"/>
          <w:rPrChange w:id="178" w:author="Stephanie Thompson" w:date="2008-11-17T15:29:00Z">
            <w:rPr>
              <w:rFonts w:ascii="Times New Roman" w:hAnsi="Times New Roman" w:cs="Times New Roman"/>
            </w:rPr>
          </w:rPrChange>
        </w:rPr>
        <w:t xml:space="preserve"> communities.  </w:t>
      </w:r>
      <w:del w:id="179" w:author="Stephanie Ann Thompson" w:date="2013-02-19T13:52:00Z">
        <w:r w:rsidRPr="00036036">
          <w:rPr>
            <w:rFonts w:ascii="Garamond" w:hAnsi="Garamond" w:cs="Times New Roman"/>
            <w:sz w:val="22"/>
            <w:szCs w:val="22"/>
            <w:rPrChange w:id="180" w:author="Stephanie Thompson" w:date="2008-11-17T15:29:00Z">
              <w:rPr>
                <w:rFonts w:ascii="Times New Roman" w:hAnsi="Times New Roman" w:cs="Times New Roman"/>
              </w:rPr>
            </w:rPrChange>
          </w:rPr>
          <w:delText xml:space="preserve">Currently no monitoring sites are located at this component.  </w:delText>
        </w:r>
      </w:del>
      <w:ins w:id="181" w:author="Stephanie Ann Thompson" w:date="2013-02-19T13:52:00Z">
        <w:r w:rsidR="00B55977">
          <w:rPr>
            <w:rFonts w:ascii="Garamond" w:hAnsi="Garamond" w:cs="Times New Roman"/>
            <w:sz w:val="22"/>
            <w:szCs w:val="22"/>
          </w:rPr>
          <w:t xml:space="preserve">One monitoring site is located within this component though the data are not submitted to the CDMO as SWMP </w:t>
        </w:r>
      </w:ins>
      <w:ins w:id="182" w:author="Stephanie Ann Thompson" w:date="2013-02-19T13:53:00Z">
        <w:r w:rsidR="00B55977">
          <w:rPr>
            <w:rFonts w:ascii="Garamond" w:hAnsi="Garamond" w:cs="Times New Roman"/>
            <w:sz w:val="22"/>
            <w:szCs w:val="22"/>
          </w:rPr>
          <w:t>compliant. These data m</w:t>
        </w:r>
      </w:ins>
      <w:ins w:id="183" w:author="Stephanie Ann Thompson" w:date="2013-02-19T13:54:00Z">
        <w:r w:rsidR="00B55977">
          <w:rPr>
            <w:rFonts w:ascii="Garamond" w:hAnsi="Garamond" w:cs="Times New Roman"/>
            <w:sz w:val="22"/>
            <w:szCs w:val="22"/>
          </w:rPr>
          <w:t>a</w:t>
        </w:r>
      </w:ins>
      <w:ins w:id="184" w:author="Stephanie Ann Thompson" w:date="2013-02-19T13:53:00Z">
        <w:r w:rsidR="00B55977">
          <w:rPr>
            <w:rFonts w:ascii="Garamond" w:hAnsi="Garamond" w:cs="Times New Roman"/>
            <w:sz w:val="22"/>
            <w:szCs w:val="22"/>
          </w:rPr>
          <w:t xml:space="preserve">y be obtained directly from the reserve. </w:t>
        </w:r>
      </w:ins>
    </w:p>
    <w:p w:rsidR="00DE356E" w:rsidRPr="00EB43F4" w:rsidRDefault="00DE356E" w:rsidP="00507EC4">
      <w:pPr>
        <w:pStyle w:val="HTMLPreformatted"/>
        <w:rPr>
          <w:rFonts w:ascii="Garamond" w:hAnsi="Garamond" w:cs="Times New Roman"/>
          <w:sz w:val="22"/>
          <w:szCs w:val="22"/>
          <w:rPrChange w:id="185" w:author="Stephanie Thompson" w:date="2008-11-17T15:29: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186" w:author="Stephanie Thompson" w:date="2008-11-17T15:29:00Z">
            <w:rPr>
              <w:rFonts w:ascii="Times New Roman" w:hAnsi="Times New Roman" w:cs="Times New Roman"/>
            </w:rPr>
          </w:rPrChange>
        </w:rPr>
      </w:pPr>
      <w:r w:rsidRPr="00036036">
        <w:rPr>
          <w:rFonts w:ascii="Garamond" w:hAnsi="Garamond" w:cs="Times New Roman"/>
          <w:sz w:val="22"/>
          <w:szCs w:val="22"/>
          <w:rPrChange w:id="187" w:author="Stephanie Thompson" w:date="2008-11-17T15:29:00Z">
            <w:rPr>
              <w:rFonts w:ascii="Times New Roman" w:hAnsi="Times New Roman" w:cs="Times New Roman"/>
            </w:rPr>
          </w:rPrChange>
        </w:rPr>
        <w:t>The following is a list of the 4 sites as well as site characteristics</w:t>
      </w:r>
    </w:p>
    <w:p w:rsidR="00DE356E" w:rsidRPr="00EB43F4" w:rsidRDefault="00DE356E" w:rsidP="00507EC4">
      <w:pPr>
        <w:pStyle w:val="HTMLPreformatted"/>
        <w:rPr>
          <w:rFonts w:ascii="Garamond" w:hAnsi="Garamond" w:cs="Times New Roman"/>
          <w:sz w:val="22"/>
          <w:szCs w:val="22"/>
          <w:rPrChange w:id="188" w:author="Stephanie Thompson" w:date="2008-11-17T15:29: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189" w:author="Stephanie Thompson" w:date="2008-11-17T15:29:00Z">
            <w:rPr>
              <w:rFonts w:ascii="Times New Roman" w:hAnsi="Times New Roman" w:cs="Times New Roman"/>
            </w:rPr>
          </w:rPrChange>
        </w:rPr>
      </w:pPr>
      <w:proofErr w:type="spellStart"/>
      <w:r w:rsidRPr="00036036">
        <w:rPr>
          <w:rFonts w:ascii="Garamond" w:hAnsi="Garamond" w:cs="Times New Roman"/>
          <w:sz w:val="22"/>
          <w:szCs w:val="22"/>
          <w:rPrChange w:id="190" w:author="Stephanie Thompson" w:date="2008-11-17T15:29:00Z">
            <w:rPr>
              <w:rFonts w:ascii="Times New Roman" w:hAnsi="Times New Roman" w:cs="Times New Roman"/>
            </w:rPr>
          </w:rPrChange>
        </w:rPr>
        <w:t>Mataponi</w:t>
      </w:r>
      <w:proofErr w:type="spellEnd"/>
      <w:r w:rsidRPr="00036036">
        <w:rPr>
          <w:rFonts w:ascii="Garamond" w:hAnsi="Garamond" w:cs="Times New Roman"/>
          <w:sz w:val="22"/>
          <w:szCs w:val="22"/>
          <w:rPrChange w:id="191" w:author="Stephanie Thompson" w:date="2008-11-17T15:29:00Z">
            <w:rPr>
              <w:rFonts w:ascii="Times New Roman" w:hAnsi="Times New Roman" w:cs="Times New Roman"/>
            </w:rPr>
          </w:rPrChange>
        </w:rPr>
        <w:t xml:space="preserve"> Creek (MC) </w:t>
      </w:r>
    </w:p>
    <w:p w:rsidR="00DE356E" w:rsidRPr="00EB43F4" w:rsidRDefault="00036036" w:rsidP="00507EC4">
      <w:pPr>
        <w:pStyle w:val="HTMLPreformatted"/>
        <w:rPr>
          <w:rFonts w:ascii="Garamond" w:hAnsi="Garamond" w:cs="Times New Roman"/>
          <w:sz w:val="22"/>
          <w:szCs w:val="22"/>
          <w:rPrChange w:id="192" w:author="Stephanie Thompson" w:date="2008-11-17T15:29:00Z">
            <w:rPr>
              <w:rFonts w:ascii="Times New Roman" w:hAnsi="Times New Roman" w:cs="Times New Roman"/>
            </w:rPr>
          </w:rPrChange>
        </w:rPr>
      </w:pPr>
      <w:r w:rsidRPr="00036036">
        <w:rPr>
          <w:rFonts w:ascii="Garamond" w:hAnsi="Garamond" w:cs="Times New Roman"/>
          <w:sz w:val="22"/>
          <w:szCs w:val="22"/>
          <w:rPrChange w:id="193" w:author="Stephanie Thompson" w:date="2008-11-17T15:29:00Z">
            <w:rPr>
              <w:rFonts w:ascii="Times New Roman" w:hAnsi="Times New Roman" w:cs="Times New Roman"/>
            </w:rPr>
          </w:rPrChange>
        </w:rPr>
        <w:t>38° 44.599'N, 76° 42.446'W (NAD83)</w:t>
      </w:r>
    </w:p>
    <w:p w:rsidR="00DE356E" w:rsidRPr="00EB43F4" w:rsidRDefault="008807CB" w:rsidP="00507EC4">
      <w:pPr>
        <w:pStyle w:val="HTMLPreformatted"/>
        <w:rPr>
          <w:rFonts w:ascii="Garamond" w:hAnsi="Garamond" w:cs="Times New Roman"/>
          <w:sz w:val="22"/>
          <w:szCs w:val="22"/>
          <w:rPrChange w:id="194" w:author="Stephanie Thompson" w:date="2008-11-17T15:29:00Z">
            <w:rPr>
              <w:rFonts w:ascii="Times New Roman" w:hAnsi="Times New Roman" w:cs="Times New Roman"/>
            </w:rPr>
          </w:rPrChange>
        </w:rPr>
      </w:pPr>
      <w:r>
        <w:rPr>
          <w:rFonts w:ascii="Garamond" w:hAnsi="Garamond" w:cs="Times New Roman"/>
          <w:sz w:val="22"/>
          <w:szCs w:val="22"/>
        </w:rPr>
        <w:t xml:space="preserve">38.74331667, </w:t>
      </w:r>
      <w:r w:rsidR="00036036" w:rsidRPr="00036036">
        <w:rPr>
          <w:rFonts w:ascii="Garamond" w:hAnsi="Garamond" w:cs="Times New Roman"/>
          <w:sz w:val="22"/>
          <w:szCs w:val="22"/>
          <w:rPrChange w:id="195" w:author="Stephanie Thompson" w:date="2008-11-17T15:29:00Z">
            <w:rPr>
              <w:rFonts w:ascii="Times New Roman" w:hAnsi="Times New Roman" w:cs="Times New Roman"/>
            </w:rPr>
          </w:rPrChange>
        </w:rPr>
        <w:t>-76.70743333 (</w:t>
      </w:r>
      <w:smartTag w:uri="urn:schemas-microsoft-com:office:smarttags" w:element="stockticker">
        <w:r w:rsidR="00036036" w:rsidRPr="00036036">
          <w:rPr>
            <w:rFonts w:ascii="Garamond" w:hAnsi="Garamond" w:cs="Times New Roman"/>
            <w:sz w:val="22"/>
            <w:szCs w:val="22"/>
            <w:rPrChange w:id="196" w:author="Stephanie Thompson" w:date="2008-11-17T15:29:00Z">
              <w:rPr>
                <w:rFonts w:ascii="Times New Roman" w:hAnsi="Times New Roman" w:cs="Times New Roman"/>
              </w:rPr>
            </w:rPrChange>
          </w:rPr>
          <w:t>GIS</w:t>
        </w:r>
      </w:smartTag>
      <w:r w:rsidR="00036036" w:rsidRPr="00036036">
        <w:rPr>
          <w:rFonts w:ascii="Garamond" w:hAnsi="Garamond" w:cs="Times New Roman"/>
          <w:sz w:val="22"/>
          <w:szCs w:val="22"/>
          <w:rPrChange w:id="197" w:author="Stephanie Thompson" w:date="2008-11-17T15:29:00Z">
            <w:rPr>
              <w:rFonts w:ascii="Times New Roman" w:hAnsi="Times New Roman" w:cs="Times New Roman"/>
            </w:rPr>
          </w:rPrChange>
        </w:rPr>
        <w:t xml:space="preserve"> format)</w:t>
      </w:r>
    </w:p>
    <w:p w:rsidR="00DE356E" w:rsidRPr="00EB43F4" w:rsidRDefault="00036036" w:rsidP="00507EC4">
      <w:pPr>
        <w:pStyle w:val="HTMLPreformatted"/>
        <w:rPr>
          <w:rFonts w:ascii="Garamond" w:hAnsi="Garamond" w:cs="Times New Roman"/>
          <w:sz w:val="22"/>
          <w:szCs w:val="22"/>
          <w:rPrChange w:id="198" w:author="Stephanie Thompson" w:date="2008-11-17T15:29:00Z">
            <w:rPr>
              <w:rFonts w:ascii="Times New Roman" w:hAnsi="Times New Roman" w:cs="Times New Roman"/>
            </w:rPr>
          </w:rPrChange>
        </w:rPr>
      </w:pPr>
      <w:r w:rsidRPr="00036036">
        <w:rPr>
          <w:rFonts w:ascii="Garamond" w:hAnsi="Garamond" w:cs="Times New Roman"/>
          <w:sz w:val="22"/>
          <w:szCs w:val="22"/>
          <w:rPrChange w:id="199" w:author="Stephanie Thompson" w:date="2008-11-17T15:29:00Z">
            <w:rPr>
              <w:rFonts w:ascii="Times New Roman" w:hAnsi="Times New Roman" w:cs="Times New Roman"/>
            </w:rPr>
          </w:rPrChange>
        </w:rPr>
        <w:t xml:space="preserve"> </w:t>
      </w:r>
    </w:p>
    <w:p w:rsidR="00DE356E" w:rsidRPr="00EB43F4" w:rsidRDefault="00036036" w:rsidP="00507EC4">
      <w:pPr>
        <w:pStyle w:val="HTMLPreformatted"/>
        <w:rPr>
          <w:rFonts w:ascii="Garamond" w:hAnsi="Garamond" w:cs="Times New Roman"/>
          <w:sz w:val="22"/>
          <w:szCs w:val="22"/>
        </w:rPr>
      </w:pPr>
      <w:r w:rsidRPr="00036036">
        <w:rPr>
          <w:rFonts w:ascii="Garamond" w:hAnsi="Garamond" w:cs="Times New Roman"/>
          <w:sz w:val="22"/>
          <w:szCs w:val="22"/>
          <w:rPrChange w:id="200" w:author="Stephanie Thompson" w:date="2008-11-17T15:29:00Z">
            <w:rPr>
              <w:rFonts w:ascii="Times New Roman" w:hAnsi="Times New Roman" w:cs="Times New Roman"/>
            </w:rPr>
          </w:rPrChange>
        </w:rPr>
        <w:t xml:space="preserve">Site MC is located in a small tributary off the upper tidal headwaters of the </w:t>
      </w:r>
      <w:proofErr w:type="spellStart"/>
      <w:r w:rsidRPr="00036036">
        <w:rPr>
          <w:rFonts w:ascii="Garamond" w:hAnsi="Garamond" w:cs="Times New Roman"/>
          <w:sz w:val="22"/>
          <w:szCs w:val="22"/>
          <w:rPrChange w:id="201" w:author="Stephanie Thompson" w:date="2008-11-17T15:29:00Z">
            <w:rPr>
              <w:rFonts w:ascii="Times New Roman" w:hAnsi="Times New Roman" w:cs="Times New Roman"/>
            </w:rPr>
          </w:rPrChange>
        </w:rPr>
        <w:t>Patuxent</w:t>
      </w:r>
      <w:proofErr w:type="spellEnd"/>
      <w:r w:rsidRPr="00036036">
        <w:rPr>
          <w:rFonts w:ascii="Garamond" w:hAnsi="Garamond" w:cs="Times New Roman"/>
          <w:sz w:val="22"/>
          <w:szCs w:val="22"/>
          <w:rPrChange w:id="202" w:author="Stephanie Thompson" w:date="2008-11-17T15:29:00Z">
            <w:rPr>
              <w:rFonts w:ascii="Times New Roman" w:hAnsi="Times New Roman" w:cs="Times New Roman"/>
            </w:rPr>
          </w:rPrChange>
        </w:rPr>
        <w:t xml:space="preserve"> River, Maryland.  MC is 2.4 km upstream of the mouth, </w:t>
      </w:r>
      <w:proofErr w:type="spellStart"/>
      <w:r w:rsidRPr="00036036">
        <w:rPr>
          <w:rFonts w:ascii="Garamond" w:hAnsi="Garamond" w:cs="Times New Roman"/>
          <w:sz w:val="22"/>
          <w:szCs w:val="22"/>
          <w:rPrChange w:id="203" w:author="Stephanie Thompson" w:date="2008-11-17T15:29:00Z">
            <w:rPr>
              <w:rFonts w:ascii="Times New Roman" w:hAnsi="Times New Roman" w:cs="Times New Roman"/>
            </w:rPr>
          </w:rPrChange>
        </w:rPr>
        <w:t>midchannel</w:t>
      </w:r>
      <w:proofErr w:type="spellEnd"/>
      <w:r w:rsidRPr="00036036">
        <w:rPr>
          <w:rFonts w:ascii="Garamond" w:hAnsi="Garamond" w:cs="Times New Roman"/>
          <w:sz w:val="22"/>
          <w:szCs w:val="22"/>
          <w:rPrChange w:id="204" w:author="Stephanie Thompson" w:date="2008-11-17T15:29:00Z">
            <w:rPr>
              <w:rFonts w:ascii="Times New Roman" w:hAnsi="Times New Roman" w:cs="Times New Roman"/>
            </w:rPr>
          </w:rPrChange>
        </w:rPr>
        <w:t xml:space="preserve"> in the creek, which is approximately 7m wide.  The southern bank is steep and covered mainly with hardwood trees while the </w:t>
      </w:r>
      <w:ins w:id="205" w:author="Stephanie Ann Thompson" w:date="2013-02-19T13:57:00Z">
        <w:r w:rsidR="0016313E">
          <w:rPr>
            <w:rFonts w:ascii="Garamond" w:hAnsi="Garamond" w:cs="Times New Roman"/>
            <w:sz w:val="22"/>
            <w:szCs w:val="22"/>
          </w:rPr>
          <w:t>n</w:t>
        </w:r>
      </w:ins>
      <w:del w:id="206" w:author="Stephanie Ann Thompson" w:date="2013-02-19T13:57:00Z">
        <w:r w:rsidRPr="00036036">
          <w:rPr>
            <w:rFonts w:ascii="Garamond" w:hAnsi="Garamond" w:cs="Times New Roman"/>
            <w:sz w:val="22"/>
            <w:szCs w:val="22"/>
            <w:rPrChange w:id="207" w:author="Stephanie Thompson" w:date="2008-11-17T15:29:00Z">
              <w:rPr>
                <w:rFonts w:ascii="Times New Roman" w:hAnsi="Times New Roman" w:cs="Times New Roman"/>
              </w:rPr>
            </w:rPrChange>
          </w:rPr>
          <w:delText>N</w:delText>
        </w:r>
      </w:del>
      <w:r w:rsidRPr="00036036">
        <w:rPr>
          <w:rFonts w:ascii="Garamond" w:hAnsi="Garamond" w:cs="Times New Roman"/>
          <w:sz w:val="22"/>
          <w:szCs w:val="22"/>
          <w:rPrChange w:id="208" w:author="Stephanie Thompson" w:date="2008-11-17T15:29:00Z">
            <w:rPr>
              <w:rFonts w:ascii="Times New Roman" w:hAnsi="Times New Roman" w:cs="Times New Roman"/>
            </w:rPr>
          </w:rPrChange>
        </w:rPr>
        <w:t xml:space="preserve">orthern bank is tidal marsh.  The </w:t>
      </w:r>
      <w:proofErr w:type="spellStart"/>
      <w:r w:rsidRPr="00036036">
        <w:rPr>
          <w:rFonts w:ascii="Garamond" w:hAnsi="Garamond" w:cs="Times New Roman"/>
          <w:sz w:val="22"/>
          <w:szCs w:val="22"/>
          <w:rPrChange w:id="209" w:author="Stephanie Thompson" w:date="2008-11-17T15:29:00Z">
            <w:rPr>
              <w:rFonts w:ascii="Times New Roman" w:hAnsi="Times New Roman" w:cs="Times New Roman"/>
            </w:rPr>
          </w:rPrChange>
        </w:rPr>
        <w:t>sonde</w:t>
      </w:r>
      <w:proofErr w:type="spellEnd"/>
      <w:r w:rsidRPr="00036036">
        <w:rPr>
          <w:rFonts w:ascii="Garamond" w:hAnsi="Garamond" w:cs="Times New Roman"/>
          <w:sz w:val="22"/>
          <w:szCs w:val="22"/>
          <w:rPrChange w:id="210" w:author="Stephanie Thompson" w:date="2008-11-17T15:29:00Z">
            <w:rPr>
              <w:rFonts w:ascii="Times New Roman" w:hAnsi="Times New Roman" w:cs="Times New Roman"/>
            </w:rPr>
          </w:rPrChange>
        </w:rPr>
        <w:t xml:space="preserve"> </w:t>
      </w:r>
      <w:r w:rsidR="00A33098">
        <w:rPr>
          <w:rFonts w:ascii="Garamond" w:hAnsi="Garamond" w:cs="Times New Roman"/>
          <w:sz w:val="22"/>
          <w:szCs w:val="22"/>
        </w:rPr>
        <w:t>is</w:t>
      </w:r>
      <w:r w:rsidRPr="00036036">
        <w:rPr>
          <w:rFonts w:ascii="Garamond" w:hAnsi="Garamond" w:cs="Times New Roman"/>
          <w:sz w:val="22"/>
          <w:szCs w:val="22"/>
          <w:rPrChange w:id="211" w:author="Stephanie Thompson" w:date="2008-11-17T15:29:00Z">
            <w:rPr>
              <w:rFonts w:ascii="Times New Roman" w:hAnsi="Times New Roman" w:cs="Times New Roman"/>
            </w:rPr>
          </w:rPrChange>
        </w:rPr>
        <w:t xml:space="preserve"> deployed vertically in a perforated PVC pipe.  Average depth at this site is roughly 0.7 meters with a mean tidal fluctuation of approximately 0.6 m.  The YSI is deployed 0.25</w:t>
      </w:r>
      <w:del w:id="212" w:author="Stephanie Ann Thompson" w:date="2013-02-19T13:57:00Z">
        <w:r w:rsidRPr="00036036">
          <w:rPr>
            <w:rFonts w:ascii="Garamond" w:hAnsi="Garamond" w:cs="Times New Roman"/>
            <w:sz w:val="22"/>
            <w:szCs w:val="22"/>
            <w:rPrChange w:id="213" w:author="Stephanie Thompson" w:date="2008-11-17T15:29:00Z">
              <w:rPr>
                <w:rFonts w:ascii="Times New Roman" w:hAnsi="Times New Roman" w:cs="Times New Roman"/>
              </w:rPr>
            </w:rPrChange>
          </w:rPr>
          <w:delText xml:space="preserve"> </w:delText>
        </w:r>
      </w:del>
      <w:r w:rsidRPr="00036036">
        <w:rPr>
          <w:rFonts w:ascii="Garamond" w:hAnsi="Garamond" w:cs="Times New Roman"/>
          <w:sz w:val="22"/>
          <w:szCs w:val="22"/>
          <w:rPrChange w:id="214" w:author="Stephanie Thompson" w:date="2008-11-17T15:29:00Z">
            <w:rPr>
              <w:rFonts w:ascii="Times New Roman" w:hAnsi="Times New Roman" w:cs="Times New Roman"/>
            </w:rPr>
          </w:rPrChange>
        </w:rPr>
        <w:t xml:space="preserve">m off of the creek bottom.  Salinities at this site rarely exceed 0.1 ppt.  The bottom </w:t>
      </w:r>
      <w:r w:rsidRPr="00036036">
        <w:rPr>
          <w:rFonts w:ascii="Garamond" w:hAnsi="Garamond" w:cs="Times New Roman"/>
          <w:sz w:val="22"/>
          <w:szCs w:val="22"/>
          <w:rPrChange w:id="215" w:author="Stephanie Thompson" w:date="2008-11-17T15:29:00Z">
            <w:rPr>
              <w:rFonts w:ascii="Times New Roman" w:hAnsi="Times New Roman" w:cs="Times New Roman"/>
            </w:rPr>
          </w:rPrChange>
        </w:rPr>
        <w:lastRenderedPageBreak/>
        <w:t xml:space="preserve">habitat is soft sediment, and SAV </w:t>
      </w:r>
      <w:proofErr w:type="spellStart"/>
      <w:r w:rsidRPr="00036036">
        <w:rPr>
          <w:rFonts w:ascii="Garamond" w:hAnsi="Garamond" w:cs="Times New Roman"/>
          <w:sz w:val="22"/>
          <w:szCs w:val="22"/>
          <w:rPrChange w:id="216" w:author="Stephanie Thompson" w:date="2008-11-17T15:29:00Z">
            <w:rPr>
              <w:rFonts w:ascii="Times New Roman" w:hAnsi="Times New Roman" w:cs="Times New Roman"/>
            </w:rPr>
          </w:rPrChange>
        </w:rPr>
        <w:t>grassbeds</w:t>
      </w:r>
      <w:proofErr w:type="spellEnd"/>
      <w:r w:rsidRPr="00036036">
        <w:rPr>
          <w:rFonts w:ascii="Garamond" w:hAnsi="Garamond" w:cs="Times New Roman"/>
          <w:sz w:val="22"/>
          <w:szCs w:val="22"/>
          <w:rPrChange w:id="217" w:author="Stephanie Thompson" w:date="2008-11-17T15:29:00Z">
            <w:rPr>
              <w:rFonts w:ascii="Times New Roman" w:hAnsi="Times New Roman" w:cs="Times New Roman"/>
            </w:rPr>
          </w:rPrChange>
        </w:rPr>
        <w:t xml:space="preserve"> are abundant during the summer months.  Because this site is located along the main channel of </w:t>
      </w:r>
      <w:proofErr w:type="spellStart"/>
      <w:r w:rsidRPr="00036036">
        <w:rPr>
          <w:rFonts w:ascii="Garamond" w:hAnsi="Garamond" w:cs="Times New Roman"/>
          <w:sz w:val="22"/>
          <w:szCs w:val="22"/>
          <w:rPrChange w:id="218" w:author="Stephanie Thompson" w:date="2008-11-17T15:29:00Z">
            <w:rPr>
              <w:rFonts w:ascii="Times New Roman" w:hAnsi="Times New Roman" w:cs="Times New Roman"/>
            </w:rPr>
          </w:rPrChange>
        </w:rPr>
        <w:t>Mataponi</w:t>
      </w:r>
      <w:proofErr w:type="spellEnd"/>
      <w:r w:rsidRPr="00036036">
        <w:rPr>
          <w:rFonts w:ascii="Garamond" w:hAnsi="Garamond" w:cs="Times New Roman"/>
          <w:sz w:val="22"/>
          <w:szCs w:val="22"/>
          <w:rPrChange w:id="219" w:author="Stephanie Thompson" w:date="2008-11-17T15:29:00Z">
            <w:rPr>
              <w:rFonts w:ascii="Times New Roman" w:hAnsi="Times New Roman" w:cs="Times New Roman"/>
            </w:rPr>
          </w:rPrChange>
        </w:rPr>
        <w:t xml:space="preserve"> Creek, water quality is reflective of the general quality of water flowing along the main portion of the creek.</w:t>
      </w:r>
      <w:r w:rsidR="00A33098">
        <w:rPr>
          <w:rFonts w:ascii="Garamond" w:hAnsi="Garamond" w:cs="Times New Roman"/>
          <w:sz w:val="22"/>
          <w:szCs w:val="22"/>
        </w:rPr>
        <w:t xml:space="preserve"> </w:t>
      </w:r>
      <w:r w:rsidRPr="00036036">
        <w:rPr>
          <w:rFonts w:ascii="Garamond" w:hAnsi="Garamond" w:cs="Times New Roman"/>
          <w:sz w:val="22"/>
          <w:szCs w:val="22"/>
          <w:rPrChange w:id="220" w:author="Stephanie Thompson" w:date="2008-11-17T15:29:00Z">
            <w:rPr>
              <w:rFonts w:ascii="Times New Roman" w:hAnsi="Times New Roman" w:cs="Times New Roman"/>
            </w:rPr>
          </w:rPrChange>
        </w:rPr>
        <w:t xml:space="preserve"> The SAV community a</w:t>
      </w:r>
      <w:r w:rsidR="006058E7" w:rsidRPr="00EB43F4">
        <w:rPr>
          <w:rFonts w:ascii="Garamond" w:hAnsi="Garamond" w:cs="Times New Roman"/>
          <w:sz w:val="22"/>
          <w:szCs w:val="22"/>
        </w:rPr>
        <w:t>t</w:t>
      </w:r>
      <w:r w:rsidRPr="00036036">
        <w:rPr>
          <w:rFonts w:ascii="Garamond" w:hAnsi="Garamond" w:cs="Times New Roman"/>
          <w:sz w:val="22"/>
          <w:szCs w:val="22"/>
          <w:rPrChange w:id="221" w:author="Stephanie Thompson" w:date="2008-11-17T15:29:00Z">
            <w:rPr>
              <w:rFonts w:ascii="Times New Roman" w:hAnsi="Times New Roman" w:cs="Times New Roman"/>
            </w:rPr>
          </w:rPrChange>
        </w:rPr>
        <w:t xml:space="preserve"> this site is seasonally very dense and thus water quality is thought to be strongly influenced by the presence of SAV during the summer months.  Freshwater inputs are not quantified.  Any pollutants would most likely</w:t>
      </w:r>
      <w:r w:rsidR="00402D07">
        <w:rPr>
          <w:rFonts w:ascii="Garamond" w:hAnsi="Garamond" w:cs="Times New Roman"/>
          <w:sz w:val="22"/>
          <w:szCs w:val="22"/>
        </w:rPr>
        <w:t xml:space="preserve"> be</w:t>
      </w:r>
      <w:r w:rsidRPr="00036036">
        <w:rPr>
          <w:rFonts w:ascii="Garamond" w:hAnsi="Garamond" w:cs="Times New Roman"/>
          <w:sz w:val="22"/>
          <w:szCs w:val="22"/>
          <w:rPrChange w:id="222" w:author="Stephanie Thompson" w:date="2008-11-17T15:29:00Z">
            <w:rPr>
              <w:rFonts w:ascii="Times New Roman" w:hAnsi="Times New Roman" w:cs="Times New Roman"/>
            </w:rPr>
          </w:rPrChange>
        </w:rPr>
        <w:t xml:space="preserve"> due to agricultural runoff.</w:t>
      </w:r>
      <w:r w:rsidR="003B0767">
        <w:rPr>
          <w:rFonts w:ascii="Garamond" w:hAnsi="Garamond" w:cs="Times New Roman"/>
          <w:sz w:val="22"/>
          <w:szCs w:val="22"/>
        </w:rPr>
        <w:t xml:space="preserve">  No USGS gauge for </w:t>
      </w:r>
      <w:proofErr w:type="spellStart"/>
      <w:r w:rsidR="003B0767">
        <w:rPr>
          <w:rFonts w:ascii="Garamond" w:hAnsi="Garamond" w:cs="Times New Roman"/>
          <w:sz w:val="22"/>
          <w:szCs w:val="22"/>
        </w:rPr>
        <w:t>streamflow</w:t>
      </w:r>
      <w:proofErr w:type="spellEnd"/>
      <w:r w:rsidR="003B0767">
        <w:rPr>
          <w:rFonts w:ascii="Garamond" w:hAnsi="Garamond" w:cs="Times New Roman"/>
          <w:sz w:val="22"/>
          <w:szCs w:val="22"/>
        </w:rPr>
        <w:t xml:space="preserve"> is available.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smartTag w:uri="urn:schemas-microsoft-com:office:smarttags" w:element="place">
        <w:smartTag w:uri="urn:schemas-microsoft-com:office:smarttags" w:element="PlaceName">
          <w:r w:rsidRPr="00EB43F4">
            <w:rPr>
              <w:rFonts w:ascii="Garamond" w:hAnsi="Garamond" w:cs="Times New Roman"/>
              <w:sz w:val="22"/>
              <w:szCs w:val="22"/>
            </w:rPr>
            <w:t>Railroad</w:t>
          </w:r>
        </w:smartTag>
        <w:r w:rsidRPr="00EB43F4">
          <w:rPr>
            <w:rFonts w:ascii="Garamond" w:hAnsi="Garamond" w:cs="Times New Roman"/>
            <w:sz w:val="22"/>
            <w:szCs w:val="22"/>
          </w:rPr>
          <w:t xml:space="preserve"> </w:t>
        </w:r>
        <w:smartTag w:uri="urn:schemas-microsoft-com:office:smarttags" w:element="PlaceType">
          <w:r w:rsidRPr="00EB43F4">
            <w:rPr>
              <w:rFonts w:ascii="Garamond" w:hAnsi="Garamond" w:cs="Times New Roman"/>
              <w:sz w:val="22"/>
              <w:szCs w:val="22"/>
            </w:rPr>
            <w:t>Bridge</w:t>
          </w:r>
        </w:smartTag>
      </w:smartTag>
      <w:r w:rsidRPr="00EB43F4">
        <w:rPr>
          <w:rFonts w:ascii="Garamond" w:hAnsi="Garamond" w:cs="Times New Roman"/>
          <w:sz w:val="22"/>
          <w:szCs w:val="22"/>
        </w:rPr>
        <w:t xml:space="preserve"> (RR) </w:t>
      </w: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38° 46.877'N, 76° 42.822'W (NAD 83)</w:t>
      </w:r>
    </w:p>
    <w:p w:rsidR="00DE356E" w:rsidRPr="00EB43F4" w:rsidRDefault="00036036" w:rsidP="00507EC4">
      <w:pPr>
        <w:pStyle w:val="HTMLPreformatted"/>
        <w:rPr>
          <w:rFonts w:ascii="Garamond" w:hAnsi="Garamond" w:cs="Times New Roman"/>
          <w:sz w:val="22"/>
          <w:szCs w:val="22"/>
          <w:rPrChange w:id="223" w:author="Stephanie Thompson" w:date="2008-11-17T15:32:00Z">
            <w:rPr>
              <w:rFonts w:ascii="Times New Roman" w:hAnsi="Times New Roman" w:cs="Times New Roman"/>
            </w:rPr>
          </w:rPrChange>
        </w:rPr>
      </w:pPr>
      <w:r w:rsidRPr="00036036">
        <w:rPr>
          <w:rFonts w:ascii="Garamond" w:hAnsi="Garamond" w:cs="Times New Roman"/>
          <w:sz w:val="22"/>
          <w:szCs w:val="22"/>
          <w:rPrChange w:id="224" w:author="Stephanie Thompson" w:date="2008-11-17T15:32:00Z">
            <w:rPr>
              <w:rFonts w:ascii="Times New Roman" w:hAnsi="Times New Roman" w:cs="Times New Roman"/>
            </w:rPr>
          </w:rPrChange>
        </w:rPr>
        <w:t>38.78128333, -76.7137 (</w:t>
      </w:r>
      <w:smartTag w:uri="urn:schemas-microsoft-com:office:smarttags" w:element="stockticker">
        <w:r w:rsidRPr="00036036">
          <w:rPr>
            <w:rFonts w:ascii="Garamond" w:hAnsi="Garamond" w:cs="Times New Roman"/>
            <w:sz w:val="22"/>
            <w:szCs w:val="22"/>
            <w:rPrChange w:id="225" w:author="Stephanie Thompson" w:date="2008-11-17T15:32:00Z">
              <w:rPr>
                <w:rFonts w:ascii="Times New Roman" w:hAnsi="Times New Roman" w:cs="Times New Roman"/>
              </w:rPr>
            </w:rPrChange>
          </w:rPr>
          <w:t>GIS</w:t>
        </w:r>
      </w:smartTag>
      <w:r w:rsidRPr="00036036">
        <w:rPr>
          <w:rFonts w:ascii="Garamond" w:hAnsi="Garamond" w:cs="Times New Roman"/>
          <w:sz w:val="22"/>
          <w:szCs w:val="22"/>
          <w:rPrChange w:id="226" w:author="Stephanie Thompson" w:date="2008-11-17T15:32:00Z">
            <w:rPr>
              <w:rFonts w:ascii="Times New Roman" w:hAnsi="Times New Roman" w:cs="Times New Roman"/>
            </w:rPr>
          </w:rPrChange>
        </w:rPr>
        <w:t xml:space="preserve"> format)</w:t>
      </w:r>
    </w:p>
    <w:p w:rsidR="00DE356E" w:rsidRPr="00EB43F4" w:rsidDel="00AB2A7D" w:rsidRDefault="00DE356E" w:rsidP="00507EC4">
      <w:pPr>
        <w:pStyle w:val="HTMLPreformatted"/>
        <w:rPr>
          <w:del w:id="227" w:author="Stephanie Ann Thompson" w:date="2013-03-14T09:52:00Z"/>
          <w:rFonts w:ascii="Garamond" w:hAnsi="Garamond" w:cs="Times New Roman"/>
          <w:sz w:val="22"/>
          <w:szCs w:val="22"/>
          <w:rPrChange w:id="228" w:author="Stephanie Thompson" w:date="2008-11-17T15:32:00Z">
            <w:rPr>
              <w:del w:id="229" w:author="Stephanie Ann Thompson" w:date="2013-03-14T09:52:00Z"/>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
      </w:pPr>
      <w:r w:rsidRPr="00036036">
        <w:rPr>
          <w:rFonts w:ascii="Garamond" w:hAnsi="Garamond" w:cs="Times New Roman"/>
          <w:sz w:val="22"/>
          <w:szCs w:val="22"/>
          <w:rPrChange w:id="230" w:author="Stephanie Thompson" w:date="2008-11-17T15:32:00Z">
            <w:rPr>
              <w:rFonts w:ascii="Times New Roman" w:hAnsi="Times New Roman" w:cs="Times New Roman"/>
            </w:rPr>
          </w:rPrChange>
        </w:rPr>
        <w:t xml:space="preserve">Site RR is located in the </w:t>
      </w:r>
      <w:proofErr w:type="spellStart"/>
      <w:r w:rsidRPr="00036036">
        <w:rPr>
          <w:rFonts w:ascii="Garamond" w:hAnsi="Garamond" w:cs="Times New Roman"/>
          <w:sz w:val="22"/>
          <w:szCs w:val="22"/>
          <w:rPrChange w:id="231" w:author="Stephanie Thompson" w:date="2008-11-17T15:32:00Z">
            <w:rPr>
              <w:rFonts w:ascii="Times New Roman" w:hAnsi="Times New Roman" w:cs="Times New Roman"/>
            </w:rPr>
          </w:rPrChange>
        </w:rPr>
        <w:t>mainstem</w:t>
      </w:r>
      <w:proofErr w:type="spellEnd"/>
      <w:r w:rsidRPr="00036036">
        <w:rPr>
          <w:rFonts w:ascii="Garamond" w:hAnsi="Garamond" w:cs="Times New Roman"/>
          <w:sz w:val="22"/>
          <w:szCs w:val="22"/>
          <w:rPrChange w:id="232" w:author="Stephanie Thompson" w:date="2008-11-17T15:32:00Z">
            <w:rPr>
              <w:rFonts w:ascii="Times New Roman" w:hAnsi="Times New Roman" w:cs="Times New Roman"/>
            </w:rPr>
          </w:rPrChange>
        </w:rPr>
        <w:t xml:space="preserve"> of the upper tidal headwaters of the </w:t>
      </w:r>
      <w:proofErr w:type="spellStart"/>
      <w:r w:rsidRPr="00036036">
        <w:rPr>
          <w:rFonts w:ascii="Garamond" w:hAnsi="Garamond" w:cs="Times New Roman"/>
          <w:sz w:val="22"/>
          <w:szCs w:val="22"/>
          <w:rPrChange w:id="233" w:author="Stephanie Thompson" w:date="2008-11-17T15:32:00Z">
            <w:rPr>
              <w:rFonts w:ascii="Times New Roman" w:hAnsi="Times New Roman" w:cs="Times New Roman"/>
            </w:rPr>
          </w:rPrChange>
        </w:rPr>
        <w:t>Patuxent</w:t>
      </w:r>
      <w:proofErr w:type="spellEnd"/>
      <w:r w:rsidRPr="00036036">
        <w:rPr>
          <w:rFonts w:ascii="Garamond" w:hAnsi="Garamond" w:cs="Times New Roman"/>
          <w:sz w:val="22"/>
          <w:szCs w:val="22"/>
          <w:rPrChange w:id="234" w:author="Stephanie Thompson" w:date="2008-11-17T15:32:00Z">
            <w:rPr>
              <w:rFonts w:ascii="Times New Roman" w:hAnsi="Times New Roman" w:cs="Times New Roman"/>
            </w:rPr>
          </w:rPrChange>
        </w:rPr>
        <w:t xml:space="preserve"> River, Maryland.  The site is slightly upstream (roughly 0.3km) from </w:t>
      </w:r>
      <w:smartTag w:uri="urn:schemas-microsoft-com:office:smarttags" w:element="City">
        <w:r w:rsidRPr="00036036">
          <w:rPr>
            <w:rFonts w:ascii="Garamond" w:hAnsi="Garamond" w:cs="Times New Roman"/>
            <w:sz w:val="22"/>
            <w:szCs w:val="22"/>
            <w:rPrChange w:id="235" w:author="Stephanie Thompson" w:date="2008-11-17T15:32:00Z">
              <w:rPr>
                <w:rFonts w:ascii="Times New Roman" w:hAnsi="Times New Roman" w:cs="Times New Roman"/>
              </w:rPr>
            </w:rPrChange>
          </w:rPr>
          <w:t>Jackson</w:t>
        </w:r>
      </w:smartTag>
      <w:r w:rsidRPr="00036036">
        <w:rPr>
          <w:rFonts w:ascii="Garamond" w:hAnsi="Garamond" w:cs="Times New Roman"/>
          <w:sz w:val="22"/>
          <w:szCs w:val="22"/>
          <w:rPrChange w:id="236" w:author="Stephanie Thompson" w:date="2008-11-17T15:32:00Z">
            <w:rPr>
              <w:rFonts w:ascii="Times New Roman" w:hAnsi="Times New Roman" w:cs="Times New Roman"/>
            </w:rPr>
          </w:rPrChange>
        </w:rPr>
        <w:t xml:space="preserve">'s Landing at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237" w:author="Stephanie Thompson" w:date="2008-11-17T15:32:00Z">
                <w:rPr>
                  <w:rFonts w:ascii="Times New Roman" w:hAnsi="Times New Roman" w:cs="Times New Roman"/>
                </w:rPr>
              </w:rPrChange>
            </w:rPr>
            <w:t>Patuxent</w:t>
          </w:r>
        </w:smartTag>
        <w:proofErr w:type="spellEnd"/>
        <w:r w:rsidRPr="00036036">
          <w:rPr>
            <w:rFonts w:ascii="Garamond" w:hAnsi="Garamond" w:cs="Times New Roman"/>
            <w:sz w:val="22"/>
            <w:szCs w:val="22"/>
            <w:rPrChange w:id="238"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39" w:author="Stephanie Thompson" w:date="2008-11-17T15:32:00Z">
                <w:rPr>
                  <w:rFonts w:ascii="Times New Roman" w:hAnsi="Times New Roman" w:cs="Times New Roman"/>
                </w:rPr>
              </w:rPrChange>
            </w:rPr>
            <w:t>River</w:t>
          </w:r>
        </w:smartTag>
        <w:r w:rsidRPr="00036036">
          <w:rPr>
            <w:rFonts w:ascii="Garamond" w:hAnsi="Garamond" w:cs="Times New Roman"/>
            <w:sz w:val="22"/>
            <w:szCs w:val="22"/>
            <w:rPrChange w:id="240"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41" w:author="Stephanie Thompson" w:date="2008-11-17T15:32:00Z">
                <w:rPr>
                  <w:rFonts w:ascii="Times New Roman" w:hAnsi="Times New Roman" w:cs="Times New Roman"/>
                </w:rPr>
              </w:rPrChange>
            </w:rPr>
            <w:t>Park</w:t>
          </w:r>
        </w:smartTag>
      </w:smartTag>
      <w:r w:rsidRPr="00036036">
        <w:rPr>
          <w:rFonts w:ascii="Garamond" w:hAnsi="Garamond" w:cs="Times New Roman"/>
          <w:sz w:val="22"/>
          <w:szCs w:val="22"/>
          <w:rPrChange w:id="242" w:author="Stephanie Thompson" w:date="2008-11-17T15:32:00Z">
            <w:rPr>
              <w:rFonts w:ascii="Times New Roman" w:hAnsi="Times New Roman" w:cs="Times New Roman"/>
            </w:rPr>
          </w:rPrChange>
        </w:rPr>
        <w:t xml:space="preserve"> (previous PR site 2002).</w:t>
      </w:r>
      <w:r w:rsidR="00A33098">
        <w:rPr>
          <w:rFonts w:ascii="Garamond" w:hAnsi="Garamond" w:cs="Times New Roman"/>
          <w:sz w:val="22"/>
          <w:szCs w:val="22"/>
        </w:rPr>
        <w:t xml:space="preserve"> </w:t>
      </w:r>
      <w:r w:rsidRPr="00036036">
        <w:rPr>
          <w:rFonts w:ascii="Garamond" w:hAnsi="Garamond" w:cs="Times New Roman"/>
          <w:sz w:val="22"/>
          <w:szCs w:val="22"/>
          <w:rPrChange w:id="243" w:author="Stephanie Thompson" w:date="2008-11-17T15:32:00Z">
            <w:rPr>
              <w:rFonts w:ascii="Times New Roman" w:hAnsi="Times New Roman" w:cs="Times New Roman"/>
            </w:rPr>
          </w:rPrChange>
        </w:rPr>
        <w:t xml:space="preserve"> This section of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244" w:author="Stephanie Thompson" w:date="2008-11-17T15:32:00Z">
                <w:rPr>
                  <w:rFonts w:ascii="Times New Roman" w:hAnsi="Times New Roman" w:cs="Times New Roman"/>
                </w:rPr>
              </w:rPrChange>
            </w:rPr>
            <w:t>Patuxent</w:t>
          </w:r>
        </w:smartTag>
        <w:proofErr w:type="spellEnd"/>
        <w:r w:rsidRPr="00036036">
          <w:rPr>
            <w:rFonts w:ascii="Garamond" w:hAnsi="Garamond" w:cs="Times New Roman"/>
            <w:sz w:val="22"/>
            <w:szCs w:val="22"/>
            <w:rPrChange w:id="245"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46" w:author="Stephanie Thompson" w:date="2008-11-17T15:32:00Z">
                <w:rPr>
                  <w:rFonts w:ascii="Times New Roman" w:hAnsi="Times New Roman" w:cs="Times New Roman"/>
                </w:rPr>
              </w:rPrChange>
            </w:rPr>
            <w:t>River</w:t>
          </w:r>
        </w:smartTag>
      </w:smartTag>
      <w:r w:rsidRPr="00036036">
        <w:rPr>
          <w:rFonts w:ascii="Garamond" w:hAnsi="Garamond" w:cs="Times New Roman"/>
          <w:sz w:val="22"/>
          <w:szCs w:val="22"/>
          <w:rPrChange w:id="247" w:author="Stephanie Thompson" w:date="2008-11-17T15:32:00Z">
            <w:rPr>
              <w:rFonts w:ascii="Times New Roman" w:hAnsi="Times New Roman" w:cs="Times New Roman"/>
            </w:rPr>
          </w:rPrChange>
        </w:rPr>
        <w:t xml:space="preserve"> is approximately 70m wide and average depth at the site is 1.4m.  The YSI is deployed 0.25 m off of the river bottom.  Bottom habitat is soft sediment, and </w:t>
      </w:r>
      <w:proofErr w:type="spellStart"/>
      <w:r w:rsidRPr="00036036">
        <w:rPr>
          <w:rFonts w:ascii="Garamond" w:hAnsi="Garamond" w:cs="Times New Roman"/>
          <w:sz w:val="22"/>
          <w:szCs w:val="22"/>
          <w:rPrChange w:id="248" w:author="Stephanie Thompson" w:date="2008-11-17T15:32:00Z">
            <w:rPr>
              <w:rFonts w:ascii="Times New Roman" w:hAnsi="Times New Roman" w:cs="Times New Roman"/>
            </w:rPr>
          </w:rPrChange>
        </w:rPr>
        <w:t>grassbeds</w:t>
      </w:r>
      <w:proofErr w:type="spellEnd"/>
      <w:r w:rsidRPr="00036036">
        <w:rPr>
          <w:rFonts w:ascii="Garamond" w:hAnsi="Garamond" w:cs="Times New Roman"/>
          <w:sz w:val="22"/>
          <w:szCs w:val="22"/>
          <w:rPrChange w:id="249" w:author="Stephanie Thompson" w:date="2008-11-17T15:32:00Z">
            <w:rPr>
              <w:rFonts w:ascii="Times New Roman" w:hAnsi="Times New Roman" w:cs="Times New Roman"/>
            </w:rPr>
          </w:rPrChange>
        </w:rPr>
        <w:t xml:space="preserve"> are evident in the area during summer months.  Mean tidal</w:t>
      </w:r>
      <w:del w:id="250" w:author="Stephanie Thompson" w:date="2008-11-17T15:30:00Z">
        <w:r w:rsidRPr="00036036">
          <w:rPr>
            <w:rFonts w:ascii="Garamond" w:hAnsi="Garamond" w:cs="Times New Roman"/>
            <w:sz w:val="22"/>
            <w:szCs w:val="22"/>
            <w:rPrChange w:id="251" w:author="Stephanie Thompson" w:date="2008-11-17T15:32:00Z">
              <w:rPr>
                <w:rFonts w:ascii="Times New Roman" w:hAnsi="Times New Roman" w:cs="Times New Roman"/>
              </w:rPr>
            </w:rPrChange>
          </w:rPr>
          <w:delText xml:space="preserve"> </w:delText>
        </w:r>
      </w:del>
      <w:r w:rsidRPr="00036036">
        <w:rPr>
          <w:rFonts w:ascii="Garamond" w:hAnsi="Garamond" w:cs="Times New Roman"/>
          <w:sz w:val="22"/>
          <w:szCs w:val="22"/>
          <w:rPrChange w:id="252" w:author="Stephanie Thompson" w:date="2008-11-17T15:32:00Z">
            <w:rPr>
              <w:rFonts w:ascii="Times New Roman" w:hAnsi="Times New Roman" w:cs="Times New Roman"/>
            </w:rPr>
          </w:rPrChange>
        </w:rPr>
        <w:t xml:space="preserve"> fluctuation is approximately 0.6 m.  Salinities are typically less than 1 </w:t>
      </w:r>
      <w:proofErr w:type="spellStart"/>
      <w:r w:rsidRPr="00036036">
        <w:rPr>
          <w:rFonts w:ascii="Garamond" w:hAnsi="Garamond" w:cs="Times New Roman"/>
          <w:sz w:val="22"/>
          <w:szCs w:val="22"/>
          <w:rPrChange w:id="253" w:author="Stephanie Thompson" w:date="2008-11-17T15:32:00Z">
            <w:rPr>
              <w:rFonts w:ascii="Times New Roman" w:hAnsi="Times New Roman" w:cs="Times New Roman"/>
            </w:rPr>
          </w:rPrChange>
        </w:rPr>
        <w:t>ppt</w:t>
      </w:r>
      <w:proofErr w:type="spellEnd"/>
      <w:r w:rsidRPr="00036036">
        <w:rPr>
          <w:rFonts w:ascii="Garamond" w:hAnsi="Garamond" w:cs="Times New Roman"/>
          <w:sz w:val="22"/>
          <w:szCs w:val="22"/>
          <w:rPrChange w:id="254" w:author="Stephanie Thompson" w:date="2008-11-17T15:32:00Z">
            <w:rPr>
              <w:rFonts w:ascii="Times New Roman" w:hAnsi="Times New Roman" w:cs="Times New Roman"/>
            </w:rPr>
          </w:rPrChange>
        </w:rPr>
        <w:t xml:space="preserve"> at this site throughout the year. </w:t>
      </w:r>
      <w:del w:id="255" w:author="Stephanie Thompson" w:date="2008-11-17T15:31:00Z">
        <w:r w:rsidRPr="00036036">
          <w:rPr>
            <w:rFonts w:ascii="Garamond" w:hAnsi="Garamond" w:cs="Times New Roman"/>
            <w:sz w:val="22"/>
            <w:szCs w:val="22"/>
            <w:rPrChange w:id="256" w:author="Stephanie Thompson" w:date="2008-11-17T15:32:00Z">
              <w:rPr>
                <w:rFonts w:ascii="Times New Roman" w:hAnsi="Times New Roman" w:cs="Times New Roman"/>
              </w:rPr>
            </w:rPrChange>
          </w:rPr>
          <w:delText>.</w:delText>
        </w:r>
      </w:del>
      <w:r w:rsidRPr="00036036">
        <w:rPr>
          <w:rFonts w:ascii="Garamond" w:hAnsi="Garamond" w:cs="Times New Roman"/>
          <w:sz w:val="22"/>
          <w:szCs w:val="22"/>
          <w:rPrChange w:id="257" w:author="Stephanie Thompson" w:date="2008-11-17T15:32:00Z">
            <w:rPr>
              <w:rFonts w:ascii="Times New Roman" w:hAnsi="Times New Roman" w:cs="Times New Roman"/>
            </w:rPr>
          </w:rPrChange>
        </w:rPr>
        <w:t xml:space="preserve"> In 2003 this site was moved from 38° 46' 50.6" N, 76° 42' 29.1" W (</w:t>
      </w:r>
      <w:smartTag w:uri="urn:schemas-microsoft-com:office:smarttags" w:element="place">
        <w:smartTag w:uri="urn:schemas-microsoft-com:office:smarttags" w:element="PlaceName">
          <w:r w:rsidRPr="00036036">
            <w:rPr>
              <w:rFonts w:ascii="Garamond" w:hAnsi="Garamond" w:cs="Times New Roman"/>
              <w:sz w:val="22"/>
              <w:szCs w:val="22"/>
              <w:rPrChange w:id="258" w:author="Stephanie Thompson" w:date="2008-11-17T15:32:00Z">
                <w:rPr>
                  <w:rFonts w:ascii="Times New Roman" w:hAnsi="Times New Roman" w:cs="Times New Roman"/>
                </w:rPr>
              </w:rPrChange>
            </w:rPr>
            <w:t>Jug</w:t>
          </w:r>
        </w:smartTag>
        <w:r w:rsidRPr="00036036">
          <w:rPr>
            <w:rFonts w:ascii="Garamond" w:hAnsi="Garamond" w:cs="Times New Roman"/>
            <w:sz w:val="22"/>
            <w:szCs w:val="22"/>
            <w:rPrChange w:id="259"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60" w:author="Stephanie Thompson" w:date="2008-11-17T15:32:00Z">
                <w:rPr>
                  <w:rFonts w:ascii="Times New Roman" w:hAnsi="Times New Roman" w:cs="Times New Roman"/>
                </w:rPr>
              </w:rPrChange>
            </w:rPr>
            <w:t>Bay</w:t>
          </w:r>
        </w:smartTag>
      </w:smartTag>
      <w:r w:rsidRPr="00036036">
        <w:rPr>
          <w:rFonts w:ascii="Garamond" w:hAnsi="Garamond" w:cs="Times New Roman"/>
          <w:sz w:val="22"/>
          <w:szCs w:val="22"/>
          <w:rPrChange w:id="261" w:author="Stephanie Thompson" w:date="2008-11-17T15:32:00Z">
            <w:rPr>
              <w:rFonts w:ascii="Times New Roman" w:hAnsi="Times New Roman" w:cs="Times New Roman"/>
            </w:rPr>
          </w:rPrChange>
        </w:rPr>
        <w:t xml:space="preserve">) to its present location because of the shallow nature of the old site.  The new site location (RR) is at the end of the old railroad bed and is deployed vertically in a perforated PVC pipe near </w:t>
      </w:r>
      <w:proofErr w:type="spellStart"/>
      <w:r w:rsidRPr="00036036">
        <w:rPr>
          <w:rFonts w:ascii="Garamond" w:hAnsi="Garamond" w:cs="Times New Roman"/>
          <w:sz w:val="22"/>
          <w:szCs w:val="22"/>
          <w:rPrChange w:id="262" w:author="Stephanie Thompson" w:date="2008-11-17T15:32:00Z">
            <w:rPr>
              <w:rFonts w:ascii="Times New Roman" w:hAnsi="Times New Roman" w:cs="Times New Roman"/>
            </w:rPr>
          </w:rPrChange>
        </w:rPr>
        <w:t>midchannel</w:t>
      </w:r>
      <w:proofErr w:type="spellEnd"/>
      <w:r w:rsidRPr="00036036">
        <w:rPr>
          <w:rFonts w:ascii="Garamond" w:hAnsi="Garamond" w:cs="Times New Roman"/>
          <w:sz w:val="22"/>
          <w:szCs w:val="22"/>
          <w:rPrChange w:id="263" w:author="Stephanie Thompson" w:date="2008-11-17T15:32:00Z">
            <w:rPr>
              <w:rFonts w:ascii="Times New Roman" w:hAnsi="Times New Roman" w:cs="Times New Roman"/>
            </w:rPr>
          </w:rPrChange>
        </w:rPr>
        <w:t xml:space="preserve"> of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264" w:author="Stephanie Thompson" w:date="2008-11-17T15:32:00Z">
                <w:rPr>
                  <w:rFonts w:ascii="Times New Roman" w:hAnsi="Times New Roman" w:cs="Times New Roman"/>
                </w:rPr>
              </w:rPrChange>
            </w:rPr>
            <w:t>Patuxent</w:t>
          </w:r>
        </w:smartTag>
        <w:proofErr w:type="spellEnd"/>
        <w:r w:rsidRPr="00036036">
          <w:rPr>
            <w:rFonts w:ascii="Garamond" w:hAnsi="Garamond" w:cs="Times New Roman"/>
            <w:sz w:val="22"/>
            <w:szCs w:val="22"/>
            <w:rPrChange w:id="265"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66" w:author="Stephanie Thompson" w:date="2008-11-17T15:32:00Z">
                <w:rPr>
                  <w:rFonts w:ascii="Times New Roman" w:hAnsi="Times New Roman" w:cs="Times New Roman"/>
                </w:rPr>
              </w:rPrChange>
            </w:rPr>
            <w:t>River</w:t>
          </w:r>
        </w:smartTag>
      </w:smartTag>
      <w:r w:rsidRPr="00036036">
        <w:rPr>
          <w:rFonts w:ascii="Garamond" w:hAnsi="Garamond" w:cs="Times New Roman"/>
          <w:sz w:val="22"/>
          <w:szCs w:val="22"/>
          <w:rPrChange w:id="267" w:author="Stephanie Thompson" w:date="2008-11-17T15:32:00Z">
            <w:rPr>
              <w:rFonts w:ascii="Times New Roman" w:hAnsi="Times New Roman" w:cs="Times New Roman"/>
            </w:rPr>
          </w:rPrChange>
        </w:rPr>
        <w:t xml:space="preserve">.  Because this site is located along the main channel of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268" w:author="Stephanie Thompson" w:date="2008-11-17T15:32:00Z">
                <w:rPr>
                  <w:rFonts w:ascii="Times New Roman" w:hAnsi="Times New Roman" w:cs="Times New Roman"/>
                </w:rPr>
              </w:rPrChange>
            </w:rPr>
            <w:t>Patuxent</w:t>
          </w:r>
        </w:smartTag>
        <w:proofErr w:type="spellEnd"/>
        <w:r w:rsidRPr="00036036">
          <w:rPr>
            <w:rFonts w:ascii="Garamond" w:hAnsi="Garamond" w:cs="Times New Roman"/>
            <w:sz w:val="22"/>
            <w:szCs w:val="22"/>
            <w:rPrChange w:id="269"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70" w:author="Stephanie Thompson" w:date="2008-11-17T15:32:00Z">
                <w:rPr>
                  <w:rFonts w:ascii="Times New Roman" w:hAnsi="Times New Roman" w:cs="Times New Roman"/>
                </w:rPr>
              </w:rPrChange>
            </w:rPr>
            <w:t>River</w:t>
          </w:r>
        </w:smartTag>
      </w:smartTag>
      <w:r w:rsidRPr="00036036">
        <w:rPr>
          <w:rFonts w:ascii="Garamond" w:hAnsi="Garamond" w:cs="Times New Roman"/>
          <w:sz w:val="22"/>
          <w:szCs w:val="22"/>
          <w:rPrChange w:id="271" w:author="Stephanie Thompson" w:date="2008-11-17T15:32:00Z">
            <w:rPr>
              <w:rFonts w:ascii="Times New Roman" w:hAnsi="Times New Roman" w:cs="Times New Roman"/>
            </w:rPr>
          </w:rPrChange>
        </w:rPr>
        <w:t xml:space="preserve">, water quality is reflective of the general quality of water flowing along the main portion of the river.  The site is roughly 1km downstream of the confluence of the Western Branch tributary and the </w:t>
      </w:r>
      <w:proofErr w:type="spellStart"/>
      <w:r w:rsidRPr="00036036">
        <w:rPr>
          <w:rFonts w:ascii="Garamond" w:hAnsi="Garamond" w:cs="Times New Roman"/>
          <w:sz w:val="22"/>
          <w:szCs w:val="22"/>
          <w:rPrChange w:id="272" w:author="Stephanie Thompson" w:date="2008-11-17T15:32:00Z">
            <w:rPr>
              <w:rFonts w:ascii="Times New Roman" w:hAnsi="Times New Roman" w:cs="Times New Roman"/>
            </w:rPr>
          </w:rPrChange>
        </w:rPr>
        <w:t>Patuxent</w:t>
      </w:r>
      <w:proofErr w:type="spellEnd"/>
      <w:r w:rsidRPr="00036036">
        <w:rPr>
          <w:rFonts w:ascii="Garamond" w:hAnsi="Garamond" w:cs="Times New Roman"/>
          <w:sz w:val="22"/>
          <w:szCs w:val="22"/>
          <w:rPrChange w:id="273" w:author="Stephanie Thompson" w:date="2008-11-17T15:32:00Z">
            <w:rPr>
              <w:rFonts w:ascii="Times New Roman" w:hAnsi="Times New Roman" w:cs="Times New Roman"/>
            </w:rPr>
          </w:rPrChange>
        </w:rPr>
        <w:t xml:space="preserve"> River </w:t>
      </w:r>
      <w:proofErr w:type="spellStart"/>
      <w:r w:rsidRPr="00036036">
        <w:rPr>
          <w:rFonts w:ascii="Garamond" w:hAnsi="Garamond" w:cs="Times New Roman"/>
          <w:sz w:val="22"/>
          <w:szCs w:val="22"/>
          <w:rPrChange w:id="274" w:author="Stephanie Thompson" w:date="2008-11-17T15:32:00Z">
            <w:rPr>
              <w:rFonts w:ascii="Times New Roman" w:hAnsi="Times New Roman" w:cs="Times New Roman"/>
            </w:rPr>
          </w:rPrChange>
        </w:rPr>
        <w:t>Mainstem</w:t>
      </w:r>
      <w:proofErr w:type="spellEnd"/>
      <w:r w:rsidRPr="00036036">
        <w:rPr>
          <w:rFonts w:ascii="Garamond" w:hAnsi="Garamond" w:cs="Times New Roman"/>
          <w:sz w:val="22"/>
          <w:szCs w:val="22"/>
          <w:rPrChange w:id="275" w:author="Stephanie Thompson" w:date="2008-11-17T15:32:00Z">
            <w:rPr>
              <w:rFonts w:ascii="Times New Roman" w:hAnsi="Times New Roman" w:cs="Times New Roman"/>
            </w:rPr>
          </w:rPrChange>
        </w:rPr>
        <w:t xml:space="preserve">, thus water quality is influenced by Western Branch.  A large wastewater treatment plant (averaging 10-20 </w:t>
      </w:r>
      <w:proofErr w:type="spellStart"/>
      <w:proofErr w:type="gramStart"/>
      <w:r w:rsidRPr="00036036">
        <w:rPr>
          <w:rFonts w:ascii="Garamond" w:hAnsi="Garamond" w:cs="Times New Roman"/>
          <w:sz w:val="22"/>
          <w:szCs w:val="22"/>
          <w:rPrChange w:id="276" w:author="Stephanie Thompson" w:date="2008-11-17T15:32:00Z">
            <w:rPr>
              <w:rFonts w:ascii="Times New Roman" w:hAnsi="Times New Roman" w:cs="Times New Roman"/>
            </w:rPr>
          </w:rPrChange>
        </w:rPr>
        <w:t>mgd</w:t>
      </w:r>
      <w:proofErr w:type="spellEnd"/>
      <w:r w:rsidRPr="00036036">
        <w:rPr>
          <w:rFonts w:ascii="Garamond" w:hAnsi="Garamond" w:cs="Times New Roman"/>
          <w:sz w:val="22"/>
          <w:szCs w:val="22"/>
          <w:rPrChange w:id="277" w:author="Stephanie Thompson" w:date="2008-11-17T15:32:00Z">
            <w:rPr>
              <w:rFonts w:ascii="Times New Roman" w:hAnsi="Times New Roman" w:cs="Times New Roman"/>
            </w:rPr>
          </w:rPrChange>
        </w:rPr>
        <w:t xml:space="preserve"> )</w:t>
      </w:r>
      <w:proofErr w:type="gramEnd"/>
      <w:r w:rsidRPr="00036036">
        <w:rPr>
          <w:rFonts w:ascii="Garamond" w:hAnsi="Garamond" w:cs="Times New Roman"/>
          <w:sz w:val="22"/>
          <w:szCs w:val="22"/>
          <w:rPrChange w:id="278" w:author="Stephanie Thompson" w:date="2008-11-17T15:32:00Z">
            <w:rPr>
              <w:rFonts w:ascii="Times New Roman" w:hAnsi="Times New Roman" w:cs="Times New Roman"/>
            </w:rPr>
          </w:rPrChange>
        </w:rPr>
        <w:t xml:space="preserve"> discharges directly into the Western Branch tributary of the </w:t>
      </w:r>
      <w:proofErr w:type="spellStart"/>
      <w:smartTag w:uri="urn:schemas-microsoft-com:office:smarttags" w:element="place">
        <w:smartTag w:uri="urn:schemas-microsoft-com:office:smarttags" w:element="PlaceName">
          <w:r w:rsidRPr="00036036">
            <w:rPr>
              <w:rFonts w:ascii="Garamond" w:hAnsi="Garamond" w:cs="Times New Roman"/>
              <w:sz w:val="22"/>
              <w:szCs w:val="22"/>
              <w:rPrChange w:id="279" w:author="Stephanie Thompson" w:date="2008-11-17T15:32:00Z">
                <w:rPr>
                  <w:rFonts w:ascii="Times New Roman" w:hAnsi="Times New Roman" w:cs="Times New Roman"/>
                </w:rPr>
              </w:rPrChange>
            </w:rPr>
            <w:t>Patuxent</w:t>
          </w:r>
        </w:smartTag>
        <w:proofErr w:type="spellEnd"/>
        <w:r w:rsidRPr="00036036">
          <w:rPr>
            <w:rFonts w:ascii="Garamond" w:hAnsi="Garamond" w:cs="Times New Roman"/>
            <w:sz w:val="22"/>
            <w:szCs w:val="22"/>
            <w:rPrChange w:id="280" w:author="Stephanie Thompson" w:date="2008-11-17T15:3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81" w:author="Stephanie Thompson" w:date="2008-11-17T15:32:00Z">
                <w:rPr>
                  <w:rFonts w:ascii="Times New Roman" w:hAnsi="Times New Roman" w:cs="Times New Roman"/>
                </w:rPr>
              </w:rPrChange>
            </w:rPr>
            <w:t>River</w:t>
          </w:r>
        </w:smartTag>
      </w:smartTag>
      <w:r w:rsidRPr="00036036">
        <w:rPr>
          <w:rFonts w:ascii="Garamond" w:hAnsi="Garamond" w:cs="Times New Roman"/>
          <w:sz w:val="22"/>
          <w:szCs w:val="22"/>
          <w:rPrChange w:id="282" w:author="Stephanie Thompson" w:date="2008-11-17T15:32:00Z">
            <w:rPr>
              <w:rFonts w:ascii="Times New Roman" w:hAnsi="Times New Roman" w:cs="Times New Roman"/>
            </w:rPr>
          </w:rPrChange>
        </w:rPr>
        <w:t xml:space="preserve"> just upstream of IP.  USGS </w:t>
      </w:r>
      <w:proofErr w:type="spellStart"/>
      <w:r w:rsidRPr="00036036">
        <w:rPr>
          <w:rFonts w:ascii="Garamond" w:hAnsi="Garamond" w:cs="Times New Roman"/>
          <w:sz w:val="22"/>
          <w:szCs w:val="22"/>
          <w:rPrChange w:id="283" w:author="Stephanie Thompson" w:date="2008-11-17T15:32:00Z">
            <w:rPr>
              <w:rFonts w:ascii="Times New Roman" w:hAnsi="Times New Roman" w:cs="Times New Roman"/>
            </w:rPr>
          </w:rPrChange>
        </w:rPr>
        <w:t>streamflow</w:t>
      </w:r>
      <w:proofErr w:type="spellEnd"/>
      <w:r w:rsidRPr="00036036">
        <w:rPr>
          <w:rFonts w:ascii="Garamond" w:hAnsi="Garamond" w:cs="Times New Roman"/>
          <w:sz w:val="22"/>
          <w:szCs w:val="22"/>
          <w:rPrChange w:id="284" w:author="Stephanie Thompson" w:date="2008-11-17T15:32:00Z">
            <w:rPr>
              <w:rFonts w:ascii="Times New Roman" w:hAnsi="Times New Roman" w:cs="Times New Roman"/>
            </w:rPr>
          </w:rPrChange>
        </w:rPr>
        <w:t xml:space="preserve"> for the closest gauge (Latitude 38</w:t>
      </w:r>
      <w:r w:rsidRPr="00036036">
        <w:rPr>
          <w:rFonts w:ascii="Garamond" w:hAnsi="Garamond" w:cs="Times New Roman"/>
          <w:sz w:val="22"/>
          <w:szCs w:val="22"/>
          <w:rPrChange w:id="285" w:author="Stephanie Thompson" w:date="2008-11-17T15:32:00Z">
            <w:rPr>
              <w:rFonts w:ascii="Times New Roman" w:hAnsi="Times New Roman" w:cs="Times New Roman"/>
            </w:rPr>
          </w:rPrChange>
        </w:rPr>
        <w:sym w:font="Symbol" w:char="F0B0"/>
      </w:r>
      <w:r w:rsidRPr="00036036">
        <w:rPr>
          <w:rFonts w:ascii="Garamond" w:hAnsi="Garamond" w:cs="Times New Roman"/>
          <w:sz w:val="22"/>
          <w:szCs w:val="22"/>
          <w:rPrChange w:id="286" w:author="Stephanie Thompson" w:date="2008-11-17T15:32:00Z">
            <w:rPr>
              <w:rFonts w:ascii="Times New Roman" w:hAnsi="Times New Roman" w:cs="Times New Roman"/>
            </w:rPr>
          </w:rPrChange>
        </w:rPr>
        <w:t>57’21.3”N, Longitude 76</w:t>
      </w:r>
      <w:r w:rsidRPr="00036036">
        <w:rPr>
          <w:rFonts w:ascii="Garamond" w:hAnsi="Garamond" w:cs="Times New Roman"/>
          <w:sz w:val="22"/>
          <w:szCs w:val="22"/>
          <w:rPrChange w:id="287" w:author="Stephanie Thompson" w:date="2008-11-17T15:32:00Z">
            <w:rPr>
              <w:rFonts w:ascii="Times New Roman" w:hAnsi="Times New Roman" w:cs="Times New Roman"/>
            </w:rPr>
          </w:rPrChange>
        </w:rPr>
        <w:sym w:font="Symbol" w:char="F0B0"/>
      </w:r>
      <w:r w:rsidRPr="00036036">
        <w:rPr>
          <w:rFonts w:ascii="Garamond" w:hAnsi="Garamond" w:cs="Times New Roman"/>
          <w:sz w:val="22"/>
          <w:szCs w:val="22"/>
          <w:rPrChange w:id="288" w:author="Stephanie Thompson" w:date="2008-11-17T15:32:00Z">
            <w:rPr>
              <w:rFonts w:ascii="Times New Roman" w:hAnsi="Times New Roman" w:cs="Times New Roman"/>
            </w:rPr>
          </w:rPrChange>
        </w:rPr>
        <w:t xml:space="preserve">41’37.3”W NAD83): yearly mean of approximately </w:t>
      </w:r>
      <w:r w:rsidR="00FE269C">
        <w:rPr>
          <w:rFonts w:ascii="Garamond" w:hAnsi="Garamond" w:cs="Times New Roman"/>
          <w:sz w:val="22"/>
          <w:szCs w:val="22"/>
        </w:rPr>
        <w:t xml:space="preserve">350 </w:t>
      </w:r>
      <w:r w:rsidR="003B0767">
        <w:rPr>
          <w:rFonts w:ascii="Garamond" w:hAnsi="Garamond" w:cs="Times New Roman"/>
          <w:sz w:val="22"/>
          <w:szCs w:val="22"/>
        </w:rPr>
        <w:t xml:space="preserve">– </w:t>
      </w:r>
      <w:r w:rsidR="00FE269C">
        <w:rPr>
          <w:rFonts w:ascii="Garamond" w:hAnsi="Garamond" w:cs="Times New Roman"/>
          <w:sz w:val="22"/>
          <w:szCs w:val="22"/>
        </w:rPr>
        <w:t>430</w:t>
      </w:r>
      <w:r w:rsidRPr="00036036">
        <w:rPr>
          <w:rFonts w:ascii="Garamond" w:hAnsi="Garamond" w:cs="Times New Roman"/>
          <w:sz w:val="22"/>
          <w:szCs w:val="22"/>
          <w:rPrChange w:id="289" w:author="Stephanie Thompson" w:date="2008-11-17T15:32:00Z">
            <w:rPr>
              <w:rFonts w:ascii="Times New Roman" w:hAnsi="Times New Roman" w:cs="Times New Roman"/>
            </w:rPr>
          </w:rPrChange>
        </w:rPr>
        <w:t xml:space="preserve"> </w:t>
      </w:r>
      <w:proofErr w:type="spellStart"/>
      <w:r w:rsidRPr="00036036">
        <w:rPr>
          <w:rFonts w:ascii="Garamond" w:hAnsi="Garamond" w:cs="Times New Roman"/>
          <w:sz w:val="22"/>
          <w:szCs w:val="22"/>
          <w:rPrChange w:id="290" w:author="Stephanie Thompson" w:date="2008-11-17T15:32:00Z">
            <w:rPr>
              <w:rFonts w:ascii="Times New Roman" w:hAnsi="Times New Roman" w:cs="Times New Roman"/>
            </w:rPr>
          </w:rPrChange>
        </w:rPr>
        <w:t>cfs</w:t>
      </w:r>
      <w:proofErr w:type="spellEnd"/>
      <w:r w:rsidRPr="00036036">
        <w:rPr>
          <w:rFonts w:ascii="Garamond" w:hAnsi="Garamond" w:cs="Times New Roman"/>
          <w:sz w:val="22"/>
          <w:szCs w:val="22"/>
          <w:rPrChange w:id="291" w:author="Stephanie Thompson" w:date="2008-11-17T15:32:00Z">
            <w:rPr>
              <w:rFonts w:ascii="Times New Roman" w:hAnsi="Times New Roman" w:cs="Times New Roman"/>
            </w:rPr>
          </w:rPrChange>
        </w:rPr>
        <w:t>.</w:t>
      </w:r>
    </w:p>
    <w:p w:rsidR="00A34C05" w:rsidRPr="00EB43F4" w:rsidRDefault="00A34C05"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Iron Pot Landing (IP) </w:t>
      </w:r>
    </w:p>
    <w:p w:rsidR="00DE356E" w:rsidRPr="00EB43F4" w:rsidRDefault="00036036" w:rsidP="00507EC4">
      <w:pPr>
        <w:pStyle w:val="HTMLPreformatted"/>
        <w:rPr>
          <w:rFonts w:ascii="Garamond" w:hAnsi="Garamond" w:cs="Times New Roman"/>
          <w:sz w:val="22"/>
          <w:szCs w:val="22"/>
          <w:rPrChange w:id="292" w:author="Stephanie Thompson" w:date="2008-11-18T09:00:00Z">
            <w:rPr>
              <w:rFonts w:ascii="Times New Roman" w:hAnsi="Times New Roman" w:cs="Times New Roman"/>
            </w:rPr>
          </w:rPrChange>
        </w:rPr>
      </w:pPr>
      <w:r w:rsidRPr="00036036">
        <w:rPr>
          <w:rFonts w:ascii="Garamond" w:hAnsi="Garamond" w:cs="Times New Roman"/>
          <w:sz w:val="22"/>
          <w:szCs w:val="22"/>
          <w:rPrChange w:id="293" w:author="Stephanie Thompson" w:date="2008-11-18T09:00:00Z">
            <w:rPr>
              <w:rFonts w:ascii="Times New Roman" w:hAnsi="Times New Roman" w:cs="Times New Roman"/>
            </w:rPr>
          </w:rPrChange>
        </w:rPr>
        <w:t xml:space="preserve">38° 47.760'N, 76° 43.248' W (NAD 83) </w:t>
      </w:r>
    </w:p>
    <w:p w:rsidR="00DE356E" w:rsidRPr="00EB43F4" w:rsidRDefault="00036036" w:rsidP="00507EC4">
      <w:pPr>
        <w:pStyle w:val="HTMLPreformatted"/>
        <w:rPr>
          <w:rFonts w:ascii="Garamond" w:hAnsi="Garamond" w:cs="Times New Roman"/>
          <w:sz w:val="22"/>
          <w:szCs w:val="22"/>
          <w:rPrChange w:id="294" w:author="Stephanie Thompson" w:date="2008-11-18T09:00:00Z">
            <w:rPr>
              <w:rFonts w:ascii="Times New Roman" w:hAnsi="Times New Roman" w:cs="Times New Roman"/>
            </w:rPr>
          </w:rPrChange>
        </w:rPr>
      </w:pPr>
      <w:r w:rsidRPr="00036036">
        <w:rPr>
          <w:rFonts w:ascii="Garamond" w:hAnsi="Garamond" w:cs="Times New Roman"/>
          <w:sz w:val="22"/>
          <w:szCs w:val="22"/>
          <w:rPrChange w:id="295" w:author="Stephanie Thompson" w:date="2008-11-18T09:00:00Z">
            <w:rPr>
              <w:rFonts w:ascii="Times New Roman" w:hAnsi="Times New Roman" w:cs="Times New Roman"/>
            </w:rPr>
          </w:rPrChange>
        </w:rPr>
        <w:t>38.796, -76.7208 (</w:t>
      </w:r>
      <w:smartTag w:uri="urn:schemas-microsoft-com:office:smarttags" w:element="stockticker">
        <w:r w:rsidRPr="00036036">
          <w:rPr>
            <w:rFonts w:ascii="Garamond" w:hAnsi="Garamond" w:cs="Times New Roman"/>
            <w:sz w:val="22"/>
            <w:szCs w:val="22"/>
            <w:rPrChange w:id="296" w:author="Stephanie Thompson" w:date="2008-11-18T09:00:00Z">
              <w:rPr>
                <w:rFonts w:ascii="Times New Roman" w:hAnsi="Times New Roman" w:cs="Times New Roman"/>
              </w:rPr>
            </w:rPrChange>
          </w:rPr>
          <w:t>GIS</w:t>
        </w:r>
      </w:smartTag>
      <w:r w:rsidRPr="00036036">
        <w:rPr>
          <w:rFonts w:ascii="Garamond" w:hAnsi="Garamond" w:cs="Times New Roman"/>
          <w:sz w:val="22"/>
          <w:szCs w:val="22"/>
          <w:rPrChange w:id="297" w:author="Stephanie Thompson" w:date="2008-11-18T09:00: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298" w:author="Stephanie Thompson" w:date="2008-11-18T09:00: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
      </w:pPr>
      <w:r w:rsidRPr="00036036">
        <w:rPr>
          <w:rFonts w:ascii="Garamond" w:hAnsi="Garamond" w:cs="Times New Roman"/>
          <w:sz w:val="22"/>
          <w:szCs w:val="22"/>
          <w:rPrChange w:id="299" w:author="Stephanie Thompson" w:date="2008-11-18T09:00:00Z">
            <w:rPr>
              <w:rFonts w:ascii="Times New Roman" w:hAnsi="Times New Roman" w:cs="Times New Roman"/>
            </w:rPr>
          </w:rPrChange>
        </w:rPr>
        <w:t xml:space="preserve">Site IP is located 2.09km from the mouth of Western Branch.  IP is attached vertically off of a small pier near </w:t>
      </w:r>
      <w:proofErr w:type="spellStart"/>
      <w:r w:rsidRPr="00036036">
        <w:rPr>
          <w:rFonts w:ascii="Garamond" w:hAnsi="Garamond" w:cs="Times New Roman"/>
          <w:sz w:val="22"/>
          <w:szCs w:val="22"/>
          <w:rPrChange w:id="300" w:author="Stephanie Thompson" w:date="2008-11-18T09:00:00Z">
            <w:rPr>
              <w:rFonts w:ascii="Times New Roman" w:hAnsi="Times New Roman" w:cs="Times New Roman"/>
            </w:rPr>
          </w:rPrChange>
        </w:rPr>
        <w:t>midchannel</w:t>
      </w:r>
      <w:proofErr w:type="spellEnd"/>
      <w:r w:rsidRPr="00036036">
        <w:rPr>
          <w:rFonts w:ascii="Garamond" w:hAnsi="Garamond" w:cs="Times New Roman"/>
          <w:sz w:val="22"/>
          <w:szCs w:val="22"/>
          <w:rPrChange w:id="301" w:author="Stephanie Thompson" w:date="2008-11-18T09:00:00Z">
            <w:rPr>
              <w:rFonts w:ascii="Times New Roman" w:hAnsi="Times New Roman" w:cs="Times New Roman"/>
            </w:rPr>
          </w:rPrChange>
        </w:rPr>
        <w:t xml:space="preserve"> of the river and has an average depth of 1.6m.  The YSI is deployed 0.25 m off of the river bottom.  The site is roughly 1km downstream of a large (10-20 </w:t>
      </w:r>
      <w:proofErr w:type="spellStart"/>
      <w:r w:rsidRPr="00036036">
        <w:rPr>
          <w:rFonts w:ascii="Garamond" w:hAnsi="Garamond" w:cs="Times New Roman"/>
          <w:sz w:val="22"/>
          <w:szCs w:val="22"/>
          <w:rPrChange w:id="302" w:author="Stephanie Thompson" w:date="2008-11-18T09:00:00Z">
            <w:rPr>
              <w:rFonts w:ascii="Times New Roman" w:hAnsi="Times New Roman" w:cs="Times New Roman"/>
            </w:rPr>
          </w:rPrChange>
        </w:rPr>
        <w:t>mgd</w:t>
      </w:r>
      <w:proofErr w:type="spellEnd"/>
      <w:r w:rsidRPr="00036036">
        <w:rPr>
          <w:rFonts w:ascii="Garamond" w:hAnsi="Garamond" w:cs="Times New Roman"/>
          <w:sz w:val="22"/>
          <w:szCs w:val="22"/>
          <w:rPrChange w:id="303" w:author="Stephanie Thompson" w:date="2008-11-18T09:00:00Z">
            <w:rPr>
              <w:rFonts w:ascii="Times New Roman" w:hAnsi="Times New Roman" w:cs="Times New Roman"/>
            </w:rPr>
          </w:rPrChange>
        </w:rPr>
        <w:t xml:space="preserve">) wastewater treatment plant effluent.  The river is approximately 15m wide and flows through extensive riparian buffers.  Both banks of the river are flanked by hardwood flora.  </w:t>
      </w:r>
      <w:r w:rsidR="00FD2221">
        <w:rPr>
          <w:rFonts w:ascii="Garamond" w:hAnsi="Garamond" w:cs="Times New Roman"/>
          <w:sz w:val="22"/>
          <w:szCs w:val="22"/>
        </w:rPr>
        <w:t>M</w:t>
      </w:r>
      <w:r w:rsidRPr="00036036">
        <w:rPr>
          <w:rFonts w:ascii="Garamond" w:hAnsi="Garamond" w:cs="Times New Roman"/>
          <w:sz w:val="22"/>
          <w:szCs w:val="22"/>
          <w:rPrChange w:id="304" w:author="Stephanie Thompson" w:date="2008-11-18T09:00:00Z">
            <w:rPr>
              <w:rFonts w:ascii="Times New Roman" w:hAnsi="Times New Roman" w:cs="Times New Roman"/>
            </w:rPr>
          </w:rPrChange>
        </w:rPr>
        <w:t xml:space="preserve">ean tidal fluctuation is approximately 0.6 m.  Salinity at this site is generally 0.1 ppt.  Bottom habitat is soft sediment, and </w:t>
      </w:r>
      <w:proofErr w:type="spellStart"/>
      <w:r w:rsidRPr="00036036">
        <w:rPr>
          <w:rFonts w:ascii="Garamond" w:hAnsi="Garamond" w:cs="Times New Roman"/>
          <w:sz w:val="22"/>
          <w:szCs w:val="22"/>
          <w:rPrChange w:id="305" w:author="Stephanie Thompson" w:date="2008-11-18T09:00:00Z">
            <w:rPr>
              <w:rFonts w:ascii="Times New Roman" w:hAnsi="Times New Roman" w:cs="Times New Roman"/>
            </w:rPr>
          </w:rPrChange>
        </w:rPr>
        <w:t>grassbeds</w:t>
      </w:r>
      <w:proofErr w:type="spellEnd"/>
      <w:r w:rsidRPr="00036036">
        <w:rPr>
          <w:rFonts w:ascii="Garamond" w:hAnsi="Garamond" w:cs="Times New Roman"/>
          <w:sz w:val="22"/>
          <w:szCs w:val="22"/>
          <w:rPrChange w:id="306" w:author="Stephanie Thompson" w:date="2008-11-18T09:00:00Z">
            <w:rPr>
              <w:rFonts w:ascii="Times New Roman" w:hAnsi="Times New Roman" w:cs="Times New Roman"/>
            </w:rPr>
          </w:rPrChange>
        </w:rPr>
        <w:t xml:space="preserve"> are evident during the summer months.  USGS </w:t>
      </w:r>
      <w:proofErr w:type="spellStart"/>
      <w:r w:rsidRPr="00036036">
        <w:rPr>
          <w:rFonts w:ascii="Garamond" w:hAnsi="Garamond" w:cs="Times New Roman"/>
          <w:sz w:val="22"/>
          <w:szCs w:val="22"/>
          <w:rPrChange w:id="307" w:author="Stephanie Thompson" w:date="2008-11-18T09:00:00Z">
            <w:rPr>
              <w:rFonts w:ascii="Times New Roman" w:hAnsi="Times New Roman" w:cs="Times New Roman"/>
            </w:rPr>
          </w:rPrChange>
        </w:rPr>
        <w:t>streamflow</w:t>
      </w:r>
      <w:proofErr w:type="spellEnd"/>
      <w:r w:rsidRPr="00036036">
        <w:rPr>
          <w:rFonts w:ascii="Garamond" w:hAnsi="Garamond" w:cs="Times New Roman"/>
          <w:sz w:val="22"/>
          <w:szCs w:val="22"/>
          <w:rPrChange w:id="308" w:author="Stephanie Thompson" w:date="2008-11-18T09:00:00Z">
            <w:rPr>
              <w:rFonts w:ascii="Times New Roman" w:hAnsi="Times New Roman" w:cs="Times New Roman"/>
            </w:rPr>
          </w:rPrChange>
        </w:rPr>
        <w:t xml:space="preserve"> for the closest gauge (Latitude 38</w:t>
      </w:r>
      <w:r w:rsidRPr="00036036">
        <w:rPr>
          <w:rFonts w:ascii="Garamond" w:hAnsi="Garamond" w:cs="Times New Roman"/>
          <w:sz w:val="22"/>
          <w:szCs w:val="22"/>
          <w:rPrChange w:id="309" w:author="Stephanie Thompson" w:date="2008-11-18T09:00:00Z">
            <w:rPr>
              <w:rFonts w:ascii="Times New Roman" w:hAnsi="Times New Roman" w:cs="Times New Roman"/>
            </w:rPr>
          </w:rPrChange>
        </w:rPr>
        <w:sym w:font="Symbol" w:char="F0B0"/>
      </w:r>
      <w:r w:rsidRPr="00036036">
        <w:rPr>
          <w:rFonts w:ascii="Garamond" w:hAnsi="Garamond" w:cs="Times New Roman"/>
          <w:sz w:val="22"/>
          <w:szCs w:val="22"/>
          <w:rPrChange w:id="310" w:author="Stephanie Thompson" w:date="2008-11-18T09:00:00Z">
            <w:rPr>
              <w:rFonts w:ascii="Times New Roman" w:hAnsi="Times New Roman" w:cs="Times New Roman"/>
            </w:rPr>
          </w:rPrChange>
        </w:rPr>
        <w:t>48’51.2”N, Longitude 76</w:t>
      </w:r>
      <w:r w:rsidRPr="00036036">
        <w:rPr>
          <w:rFonts w:ascii="Garamond" w:hAnsi="Garamond" w:cs="Times New Roman"/>
          <w:sz w:val="22"/>
          <w:szCs w:val="22"/>
          <w:rPrChange w:id="311" w:author="Stephanie Thompson" w:date="2008-11-18T09:00:00Z">
            <w:rPr>
              <w:rFonts w:ascii="Times New Roman" w:hAnsi="Times New Roman" w:cs="Times New Roman"/>
            </w:rPr>
          </w:rPrChange>
        </w:rPr>
        <w:sym w:font="Symbol" w:char="F0B0"/>
      </w:r>
      <w:r w:rsidRPr="00036036">
        <w:rPr>
          <w:rFonts w:ascii="Garamond" w:hAnsi="Garamond" w:cs="Times New Roman"/>
          <w:sz w:val="22"/>
          <w:szCs w:val="22"/>
          <w:rPrChange w:id="312" w:author="Stephanie Thompson" w:date="2008-11-18T09:00:00Z">
            <w:rPr>
              <w:rFonts w:ascii="Times New Roman" w:hAnsi="Times New Roman" w:cs="Times New Roman"/>
            </w:rPr>
          </w:rPrChange>
        </w:rPr>
        <w:t xml:space="preserve">44’55.4”W NAD83): yearly mean of approximately </w:t>
      </w:r>
      <w:r w:rsidR="003B0767">
        <w:rPr>
          <w:rFonts w:ascii="Garamond" w:hAnsi="Garamond" w:cs="Times New Roman"/>
          <w:sz w:val="22"/>
          <w:szCs w:val="22"/>
        </w:rPr>
        <w:t>100 – 13</w:t>
      </w:r>
      <w:r w:rsidRPr="00036036">
        <w:rPr>
          <w:rFonts w:ascii="Garamond" w:hAnsi="Garamond" w:cs="Times New Roman"/>
          <w:sz w:val="22"/>
          <w:szCs w:val="22"/>
          <w:rPrChange w:id="313" w:author="Stephanie Thompson" w:date="2008-11-18T09:00:00Z">
            <w:rPr>
              <w:rFonts w:ascii="Times New Roman" w:hAnsi="Times New Roman" w:cs="Times New Roman"/>
            </w:rPr>
          </w:rPrChange>
        </w:rPr>
        <w:t xml:space="preserve">0 </w:t>
      </w:r>
      <w:proofErr w:type="spellStart"/>
      <w:r w:rsidRPr="00036036">
        <w:rPr>
          <w:rFonts w:ascii="Garamond" w:hAnsi="Garamond" w:cs="Times New Roman"/>
          <w:sz w:val="22"/>
          <w:szCs w:val="22"/>
          <w:rPrChange w:id="314" w:author="Stephanie Thompson" w:date="2008-11-18T09:00:00Z">
            <w:rPr>
              <w:rFonts w:ascii="Times New Roman" w:hAnsi="Times New Roman" w:cs="Times New Roman"/>
            </w:rPr>
          </w:rPrChange>
        </w:rPr>
        <w:t>cfs</w:t>
      </w:r>
      <w:proofErr w:type="spellEnd"/>
      <w:r w:rsidRPr="00036036">
        <w:rPr>
          <w:rFonts w:ascii="Garamond" w:hAnsi="Garamond" w:cs="Times New Roman"/>
          <w:sz w:val="22"/>
          <w:szCs w:val="22"/>
          <w:rPrChange w:id="315" w:author="Stephanie Thompson" w:date="2008-11-18T09:00:00Z">
            <w:rPr>
              <w:rFonts w:ascii="Times New Roman" w:hAnsi="Times New Roman" w:cs="Times New Roman"/>
            </w:rPr>
          </w:rPrChange>
        </w:rPr>
        <w:t>.  In addition, a wastewater treatment plant</w:t>
      </w:r>
      <w:ins w:id="316" w:author="Stephanie Thompson" w:date="2008-11-18T08:59:00Z">
        <w:r w:rsidRPr="00036036">
          <w:rPr>
            <w:rFonts w:ascii="Garamond" w:hAnsi="Garamond" w:cs="Times New Roman"/>
            <w:sz w:val="22"/>
            <w:szCs w:val="22"/>
            <w:rPrChange w:id="317" w:author="Stephanie Thompson" w:date="2008-11-18T09:00:00Z">
              <w:rPr>
                <w:rFonts w:ascii="Times New Roman" w:hAnsi="Times New Roman" w:cs="Times New Roman"/>
              </w:rPr>
            </w:rPrChange>
          </w:rPr>
          <w:t xml:space="preserve"> </w:t>
        </w:r>
      </w:ins>
      <w:r w:rsidRPr="00036036">
        <w:rPr>
          <w:rFonts w:ascii="Garamond" w:hAnsi="Garamond" w:cs="Times New Roman"/>
          <w:sz w:val="22"/>
          <w:szCs w:val="22"/>
          <w:rPrChange w:id="318" w:author="Stephanie Thompson" w:date="2008-11-18T09:00:00Z">
            <w:rPr>
              <w:rFonts w:ascii="Times New Roman" w:hAnsi="Times New Roman" w:cs="Times New Roman"/>
            </w:rPr>
          </w:rPrChange>
        </w:rPr>
        <w:t xml:space="preserve">discharges about 15 – 30 </w:t>
      </w:r>
      <w:proofErr w:type="spellStart"/>
      <w:r w:rsidRPr="00036036">
        <w:rPr>
          <w:rFonts w:ascii="Garamond" w:hAnsi="Garamond" w:cs="Times New Roman"/>
          <w:sz w:val="22"/>
          <w:szCs w:val="22"/>
          <w:rPrChange w:id="319" w:author="Stephanie Thompson" w:date="2008-11-18T09:00:00Z">
            <w:rPr>
              <w:rFonts w:ascii="Times New Roman" w:hAnsi="Times New Roman" w:cs="Times New Roman"/>
            </w:rPr>
          </w:rPrChange>
        </w:rPr>
        <w:t>cfs</w:t>
      </w:r>
      <w:proofErr w:type="spellEnd"/>
      <w:r w:rsidRPr="00036036">
        <w:rPr>
          <w:rFonts w:ascii="Garamond" w:hAnsi="Garamond" w:cs="Times New Roman"/>
          <w:sz w:val="22"/>
          <w:szCs w:val="22"/>
          <w:rPrChange w:id="320" w:author="Stephanie Thompson" w:date="2008-11-18T09:00:00Z">
            <w:rPr>
              <w:rFonts w:ascii="Times New Roman" w:hAnsi="Times New Roman" w:cs="Times New Roman"/>
            </w:rPr>
          </w:rPrChange>
        </w:rPr>
        <w:t xml:space="preserve"> about 1 km upstream of site.</w:t>
      </w:r>
      <w:r w:rsidR="00514D23" w:rsidRPr="00EB43F4">
        <w:rPr>
          <w:rFonts w:ascii="Garamond" w:hAnsi="Garamond" w:cs="Times New Roman"/>
          <w:sz w:val="22"/>
          <w:szCs w:val="22"/>
        </w:rPr>
        <w:t xml:space="preserve"> </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 xml:space="preserve">Otter Point Creek (OC) </w:t>
      </w:r>
    </w:p>
    <w:p w:rsidR="00DE356E" w:rsidRPr="00EB43F4" w:rsidRDefault="00DE356E" w:rsidP="00507EC4">
      <w:pPr>
        <w:pStyle w:val="HTMLPreformatted"/>
        <w:rPr>
          <w:rFonts w:ascii="Garamond" w:hAnsi="Garamond" w:cs="Times New Roman"/>
          <w:sz w:val="22"/>
          <w:szCs w:val="22"/>
          <w:rPrChange w:id="321" w:author="Stephanie Thompson" w:date="2008-11-18T09:21:00Z">
            <w:rPr>
              <w:rFonts w:ascii="Times New Roman" w:hAnsi="Times New Roman" w:cs="Times New Roman"/>
            </w:rPr>
          </w:rPrChange>
        </w:rPr>
      </w:pPr>
      <w:r w:rsidRPr="00EB43F4">
        <w:rPr>
          <w:rFonts w:ascii="Garamond" w:hAnsi="Garamond" w:cs="Times New Roman"/>
          <w:sz w:val="22"/>
          <w:szCs w:val="22"/>
        </w:rPr>
        <w:t>39° 27.047'N, 76° 1</w:t>
      </w:r>
      <w:r w:rsidR="00036036" w:rsidRPr="00036036">
        <w:rPr>
          <w:rFonts w:ascii="Garamond" w:hAnsi="Garamond" w:cs="Times New Roman"/>
          <w:sz w:val="22"/>
          <w:szCs w:val="22"/>
          <w:rPrChange w:id="322" w:author="Stephanie Thompson" w:date="2008-11-18T09:21:00Z">
            <w:rPr>
              <w:rFonts w:ascii="Times New Roman" w:hAnsi="Times New Roman" w:cs="Times New Roman"/>
            </w:rPr>
          </w:rPrChange>
        </w:rPr>
        <w:t xml:space="preserve">6.474'W (NAD 83) </w:t>
      </w:r>
    </w:p>
    <w:p w:rsidR="00DE356E" w:rsidRPr="00EB43F4" w:rsidRDefault="00036036" w:rsidP="00507EC4">
      <w:pPr>
        <w:pStyle w:val="HTMLPreformatted"/>
        <w:rPr>
          <w:rFonts w:ascii="Garamond" w:hAnsi="Garamond" w:cs="Times New Roman"/>
          <w:sz w:val="22"/>
          <w:szCs w:val="22"/>
          <w:rPrChange w:id="323" w:author="Stephanie Thompson" w:date="2008-11-18T09:21:00Z">
            <w:rPr>
              <w:rFonts w:ascii="Times New Roman" w:hAnsi="Times New Roman" w:cs="Times New Roman"/>
            </w:rPr>
          </w:rPrChange>
        </w:rPr>
      </w:pPr>
      <w:r w:rsidRPr="00036036">
        <w:rPr>
          <w:rFonts w:ascii="Garamond" w:hAnsi="Garamond" w:cs="Times New Roman"/>
          <w:sz w:val="22"/>
          <w:szCs w:val="22"/>
          <w:rPrChange w:id="324" w:author="Stephanie Thompson" w:date="2008-11-18T09:21:00Z">
            <w:rPr>
              <w:rFonts w:ascii="Times New Roman" w:hAnsi="Times New Roman" w:cs="Times New Roman"/>
            </w:rPr>
          </w:rPrChange>
        </w:rPr>
        <w:t>39.45078333, -76.27456667 (</w:t>
      </w:r>
      <w:smartTag w:uri="urn:schemas-microsoft-com:office:smarttags" w:element="stockticker">
        <w:r w:rsidRPr="00036036">
          <w:rPr>
            <w:rFonts w:ascii="Garamond" w:hAnsi="Garamond" w:cs="Times New Roman"/>
            <w:sz w:val="22"/>
            <w:szCs w:val="22"/>
            <w:rPrChange w:id="325" w:author="Stephanie Thompson" w:date="2008-11-18T09:21:00Z">
              <w:rPr>
                <w:rFonts w:ascii="Times New Roman" w:hAnsi="Times New Roman" w:cs="Times New Roman"/>
              </w:rPr>
            </w:rPrChange>
          </w:rPr>
          <w:t>GIS</w:t>
        </w:r>
      </w:smartTag>
      <w:r w:rsidRPr="00036036">
        <w:rPr>
          <w:rFonts w:ascii="Garamond" w:hAnsi="Garamond" w:cs="Times New Roman"/>
          <w:sz w:val="22"/>
          <w:szCs w:val="22"/>
          <w:rPrChange w:id="326" w:author="Stephanie Thompson" w:date="2008-11-18T09:21:00Z">
            <w:rPr>
              <w:rFonts w:ascii="Times New Roman" w:hAnsi="Times New Roman" w:cs="Times New Roman"/>
            </w:rPr>
          </w:rPrChange>
        </w:rPr>
        <w:t xml:space="preserve"> Format)</w:t>
      </w:r>
    </w:p>
    <w:p w:rsidR="00DE356E" w:rsidRPr="00EB43F4" w:rsidRDefault="00DE356E" w:rsidP="00507EC4">
      <w:pPr>
        <w:pStyle w:val="HTMLPreformatted"/>
        <w:rPr>
          <w:rFonts w:ascii="Garamond" w:hAnsi="Garamond" w:cs="Times New Roman"/>
          <w:sz w:val="22"/>
          <w:szCs w:val="22"/>
          <w:rPrChange w:id="327" w:author="Stephanie Thompson" w:date="2008-11-18T09:21: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
      </w:pPr>
      <w:r w:rsidRPr="00036036">
        <w:rPr>
          <w:rFonts w:ascii="Garamond" w:hAnsi="Garamond" w:cs="Times New Roman"/>
          <w:sz w:val="22"/>
          <w:szCs w:val="22"/>
          <w:rPrChange w:id="328" w:author="Stephanie Thompson" w:date="2008-11-18T09:21:00Z">
            <w:rPr>
              <w:rFonts w:ascii="Times New Roman" w:hAnsi="Times New Roman" w:cs="Times New Roman"/>
            </w:rPr>
          </w:rPrChange>
        </w:rPr>
        <w:t xml:space="preserve">Site OC is located approximately 0.3km from the </w:t>
      </w:r>
      <w:smartTag w:uri="urn:schemas-microsoft-com:office:smarttags" w:element="place">
        <w:smartTag w:uri="urn:schemas-microsoft-com:office:smarttags" w:element="PlaceName">
          <w:r w:rsidRPr="00036036">
            <w:rPr>
              <w:rFonts w:ascii="Garamond" w:hAnsi="Garamond" w:cs="Times New Roman"/>
              <w:sz w:val="22"/>
              <w:szCs w:val="22"/>
              <w:rPrChange w:id="329" w:author="Stephanie Thompson" w:date="2008-11-18T09:21:00Z">
                <w:rPr>
                  <w:rFonts w:ascii="Times New Roman" w:hAnsi="Times New Roman" w:cs="Times New Roman"/>
                </w:rPr>
              </w:rPrChange>
            </w:rPr>
            <w:t>Anita</w:t>
          </w:r>
        </w:smartTag>
        <w:r w:rsidRPr="00036036">
          <w:rPr>
            <w:rFonts w:ascii="Garamond" w:hAnsi="Garamond" w:cs="Times New Roman"/>
            <w:sz w:val="22"/>
            <w:szCs w:val="22"/>
            <w:rPrChange w:id="330" w:author="Stephanie Thompson" w:date="2008-11-18T09:21:00Z">
              <w:rPr>
                <w:rFonts w:ascii="Times New Roman" w:hAnsi="Times New Roman" w:cs="Times New Roman"/>
              </w:rPr>
            </w:rPrChange>
          </w:rPr>
          <w:t xml:space="preserve"> </w:t>
        </w:r>
        <w:smartTag w:uri="urn:schemas-microsoft-com:office:smarttags" w:element="PlaceName">
          <w:r w:rsidRPr="00036036">
            <w:rPr>
              <w:rFonts w:ascii="Garamond" w:hAnsi="Garamond" w:cs="Times New Roman"/>
              <w:sz w:val="22"/>
              <w:szCs w:val="22"/>
              <w:rPrChange w:id="331" w:author="Stephanie Thompson" w:date="2008-11-18T09:21:00Z">
                <w:rPr>
                  <w:rFonts w:ascii="Times New Roman" w:hAnsi="Times New Roman" w:cs="Times New Roman"/>
                </w:rPr>
              </w:rPrChange>
            </w:rPr>
            <w:t>C.</w:t>
          </w:r>
        </w:smartTag>
        <w:r w:rsidRPr="00036036">
          <w:rPr>
            <w:rFonts w:ascii="Garamond" w:hAnsi="Garamond" w:cs="Times New Roman"/>
            <w:sz w:val="22"/>
            <w:szCs w:val="22"/>
            <w:rPrChange w:id="332" w:author="Stephanie Thompson" w:date="2008-11-18T09:21:00Z">
              <w:rPr>
                <w:rFonts w:ascii="Times New Roman" w:hAnsi="Times New Roman" w:cs="Times New Roman"/>
              </w:rPr>
            </w:rPrChange>
          </w:rPr>
          <w:t xml:space="preserve"> </w:t>
        </w:r>
        <w:proofErr w:type="spellStart"/>
        <w:smartTag w:uri="urn:schemas-microsoft-com:office:smarttags" w:element="PlaceName">
          <w:r w:rsidRPr="00036036">
            <w:rPr>
              <w:rFonts w:ascii="Garamond" w:hAnsi="Garamond" w:cs="Times New Roman"/>
              <w:sz w:val="22"/>
              <w:szCs w:val="22"/>
              <w:rPrChange w:id="333" w:author="Stephanie Thompson" w:date="2008-11-18T09:21:00Z">
                <w:rPr>
                  <w:rFonts w:ascii="Times New Roman" w:hAnsi="Times New Roman" w:cs="Times New Roman"/>
                </w:rPr>
              </w:rPrChange>
            </w:rPr>
            <w:t>Leight</w:t>
          </w:r>
        </w:smartTag>
        <w:proofErr w:type="spellEnd"/>
        <w:r w:rsidRPr="00036036">
          <w:rPr>
            <w:rFonts w:ascii="Garamond" w:hAnsi="Garamond" w:cs="Times New Roman"/>
            <w:sz w:val="22"/>
            <w:szCs w:val="22"/>
            <w:rPrChange w:id="334" w:author="Stephanie Thompson" w:date="2008-11-18T09:21:00Z">
              <w:rPr>
                <w:rFonts w:ascii="Times New Roman" w:hAnsi="Times New Roman" w:cs="Times New Roman"/>
              </w:rPr>
            </w:rPrChange>
          </w:rPr>
          <w:t xml:space="preserve"> </w:t>
        </w:r>
        <w:smartTag w:uri="urn:schemas-microsoft-com:office:smarttags" w:element="PlaceName">
          <w:r w:rsidRPr="00036036">
            <w:rPr>
              <w:rFonts w:ascii="Garamond" w:hAnsi="Garamond" w:cs="Times New Roman"/>
              <w:sz w:val="22"/>
              <w:szCs w:val="22"/>
              <w:rPrChange w:id="335" w:author="Stephanie Thompson" w:date="2008-11-18T09:21:00Z">
                <w:rPr>
                  <w:rFonts w:ascii="Times New Roman" w:hAnsi="Times New Roman" w:cs="Times New Roman"/>
                </w:rPr>
              </w:rPrChange>
            </w:rPr>
            <w:t>Estuary</w:t>
          </w:r>
        </w:smartTag>
        <w:r w:rsidRPr="00036036">
          <w:rPr>
            <w:rFonts w:ascii="Garamond" w:hAnsi="Garamond" w:cs="Times New Roman"/>
            <w:sz w:val="22"/>
            <w:szCs w:val="22"/>
            <w:rPrChange w:id="336" w:author="Stephanie Thompson" w:date="2008-11-18T09:21: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337" w:author="Stephanie Thompson" w:date="2008-11-18T09:21:00Z">
                <w:rPr>
                  <w:rFonts w:ascii="Times New Roman" w:hAnsi="Times New Roman" w:cs="Times New Roman"/>
                </w:rPr>
              </w:rPrChange>
            </w:rPr>
            <w:t>Center</w:t>
          </w:r>
        </w:smartTag>
      </w:smartTag>
      <w:r w:rsidRPr="00036036">
        <w:rPr>
          <w:rFonts w:ascii="Garamond" w:hAnsi="Garamond" w:cs="Times New Roman"/>
          <w:sz w:val="22"/>
          <w:szCs w:val="22"/>
          <w:rPrChange w:id="338" w:author="Stephanie Thompson" w:date="2008-11-18T09:21:00Z">
            <w:rPr>
              <w:rFonts w:ascii="Times New Roman" w:hAnsi="Times New Roman" w:cs="Times New Roman"/>
            </w:rPr>
          </w:rPrChange>
        </w:rPr>
        <w:t xml:space="preserve">.  OC is deployed vertically in a perforated PVC pipe and has an average depth of 0.7m.  The YSI is deployed 0.25 m off of the creek bottom.  Bottom habitat is extremely soft sediment, and grass beds inundate the site during summer months.  Salinity at this station rarely rises above 0.1 ppt.  </w:t>
      </w:r>
      <w:r w:rsidR="00FD2221">
        <w:rPr>
          <w:rFonts w:ascii="Garamond" w:hAnsi="Garamond" w:cs="Times New Roman"/>
          <w:sz w:val="22"/>
          <w:szCs w:val="22"/>
        </w:rPr>
        <w:t>Mean tidal fluctuation is</w:t>
      </w:r>
      <w:r w:rsidRPr="00036036">
        <w:rPr>
          <w:rFonts w:ascii="Garamond" w:hAnsi="Garamond" w:cs="Times New Roman"/>
          <w:sz w:val="22"/>
          <w:szCs w:val="22"/>
          <w:rPrChange w:id="339" w:author="Stephanie Thompson" w:date="2008-11-18T09:21:00Z">
            <w:rPr>
              <w:rFonts w:ascii="Times New Roman" w:hAnsi="Times New Roman" w:cs="Times New Roman"/>
            </w:rPr>
          </w:rPrChange>
        </w:rPr>
        <w:t xml:space="preserve"> about 0.3 m. The average water levels are generally lower in the winter due to north and northwest winds that increase the egress from </w:t>
      </w:r>
      <w:smartTag w:uri="urn:schemas-microsoft-com:office:smarttags" w:element="place">
        <w:r w:rsidRPr="00036036">
          <w:rPr>
            <w:rFonts w:ascii="Garamond" w:hAnsi="Garamond" w:cs="Times New Roman"/>
            <w:sz w:val="22"/>
            <w:szCs w:val="22"/>
            <w:rPrChange w:id="340" w:author="Stephanie Thompson" w:date="2008-11-18T09:21:00Z">
              <w:rPr>
                <w:rFonts w:ascii="Times New Roman" w:hAnsi="Times New Roman" w:cs="Times New Roman"/>
              </w:rPr>
            </w:rPrChange>
          </w:rPr>
          <w:t>Chesapeake Bay</w:t>
        </w:r>
      </w:smartTag>
      <w:r w:rsidRPr="00036036">
        <w:rPr>
          <w:rFonts w:ascii="Garamond" w:hAnsi="Garamond" w:cs="Times New Roman"/>
          <w:sz w:val="22"/>
          <w:szCs w:val="22"/>
          <w:rPrChange w:id="341" w:author="Stephanie Thompson" w:date="2008-11-18T09:21:00Z">
            <w:rPr>
              <w:rFonts w:ascii="Times New Roman" w:hAnsi="Times New Roman" w:cs="Times New Roman"/>
            </w:rPr>
          </w:rPrChange>
        </w:rPr>
        <w:t xml:space="preserve">.  The </w:t>
      </w:r>
      <w:proofErr w:type="spellStart"/>
      <w:r w:rsidRPr="00036036">
        <w:rPr>
          <w:rFonts w:ascii="Garamond" w:hAnsi="Garamond" w:cs="Times New Roman"/>
          <w:sz w:val="22"/>
          <w:szCs w:val="22"/>
          <w:rPrChange w:id="342" w:author="Stephanie Thompson" w:date="2008-11-18T09:21:00Z">
            <w:rPr>
              <w:rFonts w:ascii="Times New Roman" w:hAnsi="Times New Roman" w:cs="Times New Roman"/>
            </w:rPr>
          </w:rPrChange>
        </w:rPr>
        <w:t>sonde</w:t>
      </w:r>
      <w:proofErr w:type="spellEnd"/>
      <w:r w:rsidRPr="00036036">
        <w:rPr>
          <w:rFonts w:ascii="Garamond" w:hAnsi="Garamond" w:cs="Times New Roman"/>
          <w:sz w:val="22"/>
          <w:szCs w:val="22"/>
          <w:rPrChange w:id="343" w:author="Stephanie Thompson" w:date="2008-11-18T09:21:00Z">
            <w:rPr>
              <w:rFonts w:ascii="Times New Roman" w:hAnsi="Times New Roman" w:cs="Times New Roman"/>
            </w:rPr>
          </w:rPrChange>
        </w:rPr>
        <w:t xml:space="preserve"> </w:t>
      </w:r>
      <w:del w:id="344" w:author="Stephanie Thompson" w:date="2008-11-18T09:01:00Z">
        <w:r w:rsidRPr="00036036">
          <w:rPr>
            <w:rFonts w:ascii="Garamond" w:hAnsi="Garamond" w:cs="Times New Roman"/>
            <w:sz w:val="22"/>
            <w:szCs w:val="22"/>
            <w:rPrChange w:id="345" w:author="Stephanie Thompson" w:date="2008-11-18T09:21:00Z">
              <w:rPr>
                <w:rFonts w:ascii="Times New Roman" w:hAnsi="Times New Roman" w:cs="Times New Roman"/>
              </w:rPr>
            </w:rPrChange>
          </w:rPr>
          <w:delText xml:space="preserve">was </w:delText>
        </w:r>
      </w:del>
      <w:ins w:id="346" w:author="Stephanie Thompson" w:date="2008-11-18T09:01:00Z">
        <w:r w:rsidRPr="00036036">
          <w:rPr>
            <w:rFonts w:ascii="Garamond" w:hAnsi="Garamond" w:cs="Times New Roman"/>
            <w:sz w:val="22"/>
            <w:szCs w:val="22"/>
            <w:rPrChange w:id="347" w:author="Stephanie Thompson" w:date="2008-11-18T09:21:00Z">
              <w:rPr>
                <w:rFonts w:ascii="Times New Roman" w:hAnsi="Times New Roman" w:cs="Times New Roman"/>
              </w:rPr>
            </w:rPrChange>
          </w:rPr>
          <w:t xml:space="preserve">is </w:t>
        </w:r>
      </w:ins>
      <w:r w:rsidRPr="00036036">
        <w:rPr>
          <w:rFonts w:ascii="Garamond" w:hAnsi="Garamond" w:cs="Times New Roman"/>
          <w:sz w:val="22"/>
          <w:szCs w:val="22"/>
          <w:rPrChange w:id="348" w:author="Stephanie Thompson" w:date="2008-11-18T09:21:00Z">
            <w:rPr>
              <w:rFonts w:ascii="Times New Roman" w:hAnsi="Times New Roman" w:cs="Times New Roman"/>
            </w:rPr>
          </w:rPrChange>
        </w:rPr>
        <w:t>periodically exposed to very low</w:t>
      </w:r>
      <w:del w:id="349" w:author="Stephanie Thompson" w:date="2008-11-18T09:01:00Z">
        <w:r w:rsidRPr="00036036">
          <w:rPr>
            <w:rFonts w:ascii="Garamond" w:hAnsi="Garamond" w:cs="Times New Roman"/>
            <w:sz w:val="22"/>
            <w:szCs w:val="22"/>
            <w:rPrChange w:id="350" w:author="Stephanie Thompson" w:date="2008-11-18T09:21:00Z">
              <w:rPr>
                <w:rFonts w:ascii="Times New Roman" w:hAnsi="Times New Roman" w:cs="Times New Roman"/>
              </w:rPr>
            </w:rPrChange>
          </w:rPr>
          <w:delText xml:space="preserve"> </w:delText>
        </w:r>
      </w:del>
      <w:r w:rsidRPr="00036036">
        <w:rPr>
          <w:rFonts w:ascii="Garamond" w:hAnsi="Garamond" w:cs="Times New Roman"/>
          <w:sz w:val="22"/>
          <w:szCs w:val="22"/>
          <w:rPrChange w:id="351" w:author="Stephanie Thompson" w:date="2008-11-18T09:21:00Z">
            <w:rPr>
              <w:rFonts w:ascii="Times New Roman" w:hAnsi="Times New Roman" w:cs="Times New Roman"/>
            </w:rPr>
          </w:rPrChange>
        </w:rPr>
        <w:t xml:space="preserve"> tides, and sediments at the site are extremely fine and flocculent.  Because of the shallowness of the tidal marsh, coupled with the dramatic daily changes in the depth and width of the stream, deployments at the site present</w:t>
      </w:r>
      <w:del w:id="352" w:author="Stephanie Thompson" w:date="2008-11-18T09:02:00Z">
        <w:r w:rsidRPr="00036036">
          <w:rPr>
            <w:rFonts w:ascii="Garamond" w:hAnsi="Garamond" w:cs="Times New Roman"/>
            <w:sz w:val="22"/>
            <w:szCs w:val="22"/>
            <w:rPrChange w:id="353" w:author="Stephanie Thompson" w:date="2008-11-18T09:21:00Z">
              <w:rPr>
                <w:rFonts w:ascii="Times New Roman" w:hAnsi="Times New Roman" w:cs="Times New Roman"/>
              </w:rPr>
            </w:rPrChange>
          </w:rPr>
          <w:delText>ed</w:delText>
        </w:r>
      </w:del>
      <w:r w:rsidRPr="00036036">
        <w:rPr>
          <w:rFonts w:ascii="Garamond" w:hAnsi="Garamond" w:cs="Times New Roman"/>
          <w:sz w:val="22"/>
          <w:szCs w:val="22"/>
          <w:rPrChange w:id="354" w:author="Stephanie Thompson" w:date="2008-11-18T09:21:00Z">
            <w:rPr>
              <w:rFonts w:ascii="Times New Roman" w:hAnsi="Times New Roman" w:cs="Times New Roman"/>
            </w:rPr>
          </w:rPrChange>
        </w:rPr>
        <w:t xml:space="preserve"> many problems.  These problems include</w:t>
      </w:r>
      <w:del w:id="355" w:author="Stephanie Thompson" w:date="2008-11-18T09:03:00Z">
        <w:r w:rsidRPr="00036036">
          <w:rPr>
            <w:rFonts w:ascii="Garamond" w:hAnsi="Garamond" w:cs="Times New Roman"/>
            <w:sz w:val="22"/>
            <w:szCs w:val="22"/>
            <w:rPrChange w:id="356" w:author="Stephanie Thompson" w:date="2008-11-18T09:21:00Z">
              <w:rPr>
                <w:rFonts w:ascii="Times New Roman" w:hAnsi="Times New Roman" w:cs="Times New Roman"/>
              </w:rPr>
            </w:rPrChange>
          </w:rPr>
          <w:delText>d</w:delText>
        </w:r>
      </w:del>
      <w:r w:rsidRPr="00036036">
        <w:rPr>
          <w:rFonts w:ascii="Garamond" w:hAnsi="Garamond" w:cs="Times New Roman"/>
          <w:sz w:val="22"/>
          <w:szCs w:val="22"/>
          <w:rPrChange w:id="357" w:author="Stephanie Thompson" w:date="2008-11-18T09:21:00Z">
            <w:rPr>
              <w:rFonts w:ascii="Times New Roman" w:hAnsi="Times New Roman" w:cs="Times New Roman"/>
            </w:rPr>
          </w:rPrChange>
        </w:rPr>
        <w:t xml:space="preserve"> periodic exposure of the </w:t>
      </w:r>
      <w:proofErr w:type="spellStart"/>
      <w:r w:rsidRPr="00036036">
        <w:rPr>
          <w:rFonts w:ascii="Garamond" w:hAnsi="Garamond" w:cs="Times New Roman"/>
          <w:sz w:val="22"/>
          <w:szCs w:val="22"/>
          <w:rPrChange w:id="358" w:author="Stephanie Thompson" w:date="2008-11-18T09:21:00Z">
            <w:rPr>
              <w:rFonts w:ascii="Times New Roman" w:hAnsi="Times New Roman" w:cs="Times New Roman"/>
            </w:rPr>
          </w:rPrChange>
        </w:rPr>
        <w:t>sonde</w:t>
      </w:r>
      <w:proofErr w:type="spellEnd"/>
      <w:r w:rsidRPr="00036036">
        <w:rPr>
          <w:rFonts w:ascii="Garamond" w:hAnsi="Garamond" w:cs="Times New Roman"/>
          <w:sz w:val="22"/>
          <w:szCs w:val="22"/>
          <w:rPrChange w:id="359" w:author="Stephanie Thompson" w:date="2008-11-18T09:21:00Z">
            <w:rPr>
              <w:rFonts w:ascii="Times New Roman" w:hAnsi="Times New Roman" w:cs="Times New Roman"/>
            </w:rPr>
          </w:rPrChange>
        </w:rPr>
        <w:t>, very high turbidity</w:t>
      </w:r>
      <w:ins w:id="360" w:author="Stephanie Thompson" w:date="2008-11-18T09:04:00Z">
        <w:r w:rsidRPr="00036036">
          <w:rPr>
            <w:rFonts w:ascii="Garamond" w:hAnsi="Garamond" w:cs="Times New Roman"/>
            <w:sz w:val="22"/>
            <w:szCs w:val="22"/>
            <w:rPrChange w:id="361" w:author="Stephanie Thompson" w:date="2008-11-18T09:21:00Z">
              <w:rPr>
                <w:rFonts w:ascii="Times New Roman" w:hAnsi="Times New Roman" w:cs="Times New Roman"/>
              </w:rPr>
            </w:rPrChange>
          </w:rPr>
          <w:t>,</w:t>
        </w:r>
      </w:ins>
      <w:r w:rsidRPr="00036036">
        <w:rPr>
          <w:rFonts w:ascii="Garamond" w:hAnsi="Garamond" w:cs="Times New Roman"/>
          <w:sz w:val="22"/>
          <w:szCs w:val="22"/>
          <w:rPrChange w:id="362" w:author="Stephanie Thompson" w:date="2008-11-18T09:21:00Z">
            <w:rPr>
              <w:rFonts w:ascii="Times New Roman" w:hAnsi="Times New Roman" w:cs="Times New Roman"/>
            </w:rPr>
          </w:rPrChange>
        </w:rPr>
        <w:t xml:space="preserve"> </w:t>
      </w:r>
      <w:del w:id="363" w:author="Stephanie Thompson" w:date="2008-11-18T09:04:00Z">
        <w:r w:rsidRPr="00036036">
          <w:rPr>
            <w:rFonts w:ascii="Garamond" w:hAnsi="Garamond" w:cs="Times New Roman"/>
            <w:sz w:val="22"/>
            <w:szCs w:val="22"/>
            <w:rPrChange w:id="364" w:author="Stephanie Thompson" w:date="2008-11-18T09:21:00Z">
              <w:rPr>
                <w:rFonts w:ascii="Times New Roman" w:hAnsi="Times New Roman" w:cs="Times New Roman"/>
              </w:rPr>
            </w:rPrChange>
          </w:rPr>
          <w:delText xml:space="preserve">and </w:delText>
        </w:r>
      </w:del>
      <w:r w:rsidRPr="00036036">
        <w:rPr>
          <w:rFonts w:ascii="Garamond" w:hAnsi="Garamond" w:cs="Times New Roman"/>
          <w:sz w:val="22"/>
          <w:szCs w:val="22"/>
          <w:rPrChange w:id="365" w:author="Stephanie Thompson" w:date="2008-11-18T09:21:00Z">
            <w:rPr>
              <w:rFonts w:ascii="Times New Roman" w:hAnsi="Times New Roman" w:cs="Times New Roman"/>
            </w:rPr>
          </w:rPrChange>
        </w:rPr>
        <w:t xml:space="preserve">sedimentation rates associated with tidal infiltration and wind and wave generated </w:t>
      </w:r>
      <w:proofErr w:type="spellStart"/>
      <w:r w:rsidRPr="00036036">
        <w:rPr>
          <w:rFonts w:ascii="Garamond" w:hAnsi="Garamond" w:cs="Times New Roman"/>
          <w:sz w:val="22"/>
          <w:szCs w:val="22"/>
          <w:rPrChange w:id="366" w:author="Stephanie Thompson" w:date="2008-11-18T09:21:00Z">
            <w:rPr>
              <w:rFonts w:ascii="Times New Roman" w:hAnsi="Times New Roman" w:cs="Times New Roman"/>
            </w:rPr>
          </w:rPrChange>
        </w:rPr>
        <w:t>resuspension</w:t>
      </w:r>
      <w:proofErr w:type="spellEnd"/>
      <w:r w:rsidRPr="00036036">
        <w:rPr>
          <w:rFonts w:ascii="Garamond" w:hAnsi="Garamond" w:cs="Times New Roman"/>
          <w:sz w:val="22"/>
          <w:szCs w:val="22"/>
          <w:rPrChange w:id="367" w:author="Stephanie Thompson" w:date="2008-11-18T09:21:00Z">
            <w:rPr>
              <w:rFonts w:ascii="Times New Roman" w:hAnsi="Times New Roman" w:cs="Times New Roman"/>
            </w:rPr>
          </w:rPrChange>
        </w:rPr>
        <w:t xml:space="preserve"> </w:t>
      </w:r>
      <w:del w:id="368" w:author="Stephanie Thompson" w:date="2008-11-18T09:03:00Z">
        <w:r w:rsidRPr="00036036">
          <w:rPr>
            <w:rFonts w:ascii="Garamond" w:hAnsi="Garamond" w:cs="Times New Roman"/>
            <w:sz w:val="22"/>
            <w:szCs w:val="22"/>
            <w:rPrChange w:id="369" w:author="Stephanie Thompson" w:date="2008-11-18T09:21:00Z">
              <w:rPr>
                <w:rFonts w:ascii="Times New Roman" w:hAnsi="Times New Roman" w:cs="Times New Roman"/>
              </w:rPr>
            </w:rPrChange>
          </w:rPr>
          <w:delText xml:space="preserve">which </w:delText>
        </w:r>
      </w:del>
      <w:ins w:id="370" w:author="Stephanie Thompson" w:date="2008-11-18T09:03:00Z">
        <w:r w:rsidRPr="00036036">
          <w:rPr>
            <w:rFonts w:ascii="Garamond" w:hAnsi="Garamond" w:cs="Times New Roman"/>
            <w:sz w:val="22"/>
            <w:szCs w:val="22"/>
            <w:rPrChange w:id="371" w:author="Stephanie Thompson" w:date="2008-11-18T09:21:00Z">
              <w:rPr>
                <w:rFonts w:ascii="Times New Roman" w:hAnsi="Times New Roman" w:cs="Times New Roman"/>
              </w:rPr>
            </w:rPrChange>
          </w:rPr>
          <w:t xml:space="preserve">that </w:t>
        </w:r>
      </w:ins>
      <w:r w:rsidRPr="00036036">
        <w:rPr>
          <w:rFonts w:ascii="Garamond" w:hAnsi="Garamond" w:cs="Times New Roman"/>
          <w:sz w:val="22"/>
          <w:szCs w:val="22"/>
          <w:rPrChange w:id="372" w:author="Stephanie Thompson" w:date="2008-11-18T09:21:00Z">
            <w:rPr>
              <w:rFonts w:ascii="Times New Roman" w:hAnsi="Times New Roman" w:cs="Times New Roman"/>
            </w:rPr>
          </w:rPrChange>
        </w:rPr>
        <w:t>cause</w:t>
      </w:r>
      <w:del w:id="373" w:author="Stephanie Thompson" w:date="2008-11-18T09:03:00Z">
        <w:r w:rsidRPr="00036036">
          <w:rPr>
            <w:rFonts w:ascii="Garamond" w:hAnsi="Garamond" w:cs="Times New Roman"/>
            <w:sz w:val="22"/>
            <w:szCs w:val="22"/>
            <w:rPrChange w:id="374" w:author="Stephanie Thompson" w:date="2008-11-18T09:21:00Z">
              <w:rPr>
                <w:rFonts w:ascii="Times New Roman" w:hAnsi="Times New Roman" w:cs="Times New Roman"/>
              </w:rPr>
            </w:rPrChange>
          </w:rPr>
          <w:delText>d</w:delText>
        </w:r>
      </w:del>
      <w:ins w:id="375" w:author="Stephanie Thompson" w:date="2008-11-18T09:03:00Z">
        <w:r w:rsidRPr="00036036">
          <w:rPr>
            <w:rFonts w:ascii="Garamond" w:hAnsi="Garamond" w:cs="Times New Roman"/>
            <w:sz w:val="22"/>
            <w:szCs w:val="22"/>
            <w:rPrChange w:id="376" w:author="Stephanie Thompson" w:date="2008-11-18T09:21:00Z">
              <w:rPr>
                <w:rFonts w:ascii="Times New Roman" w:hAnsi="Times New Roman" w:cs="Times New Roman"/>
              </w:rPr>
            </w:rPrChange>
          </w:rPr>
          <w:t>s</w:t>
        </w:r>
      </w:ins>
      <w:r w:rsidRPr="00036036">
        <w:rPr>
          <w:rFonts w:ascii="Garamond" w:hAnsi="Garamond" w:cs="Times New Roman"/>
          <w:sz w:val="22"/>
          <w:szCs w:val="22"/>
          <w:rPrChange w:id="377" w:author="Stephanie Thompson" w:date="2008-11-18T09:21:00Z">
            <w:rPr>
              <w:rFonts w:ascii="Times New Roman" w:hAnsi="Times New Roman" w:cs="Times New Roman"/>
            </w:rPr>
          </w:rPrChange>
        </w:rPr>
        <w:t xml:space="preserve"> severe fouling of the probes.  Water quality at the site represents extreme shallow water habitats.  Thus it is not uncommon to see very large fluctuations in temperature and dissolved oxygen at this site ranging from complete anoxia to full saturation, due in part to the shallow nature of the site and the effects of marsh processes on </w:t>
      </w:r>
      <w:r w:rsidRPr="00036036">
        <w:rPr>
          <w:rFonts w:ascii="Garamond" w:hAnsi="Garamond" w:cs="Times New Roman"/>
          <w:sz w:val="22"/>
          <w:szCs w:val="22"/>
          <w:rPrChange w:id="378" w:author="Stephanie Thompson" w:date="2008-11-18T09:21:00Z">
            <w:rPr>
              <w:rFonts w:ascii="Times New Roman" w:hAnsi="Times New Roman" w:cs="Times New Roman"/>
            </w:rPr>
          </w:rPrChange>
        </w:rPr>
        <w:lastRenderedPageBreak/>
        <w:t xml:space="preserve">water quality.  Additionally, the site </w:t>
      </w:r>
      <w:del w:id="379" w:author="Stephanie Thompson" w:date="2008-11-18T09:20:00Z">
        <w:r w:rsidRPr="00036036">
          <w:rPr>
            <w:rFonts w:ascii="Garamond" w:hAnsi="Garamond" w:cs="Times New Roman"/>
            <w:sz w:val="22"/>
            <w:szCs w:val="22"/>
            <w:rPrChange w:id="380" w:author="Stephanie Thompson" w:date="2008-11-18T09:21:00Z">
              <w:rPr>
                <w:rFonts w:ascii="Times New Roman" w:hAnsi="Times New Roman" w:cs="Times New Roman"/>
              </w:rPr>
            </w:rPrChange>
          </w:rPr>
          <w:delText xml:space="preserve">was </w:delText>
        </w:r>
      </w:del>
      <w:ins w:id="381" w:author="Stephanie Thompson" w:date="2008-11-18T09:20:00Z">
        <w:r w:rsidRPr="00036036">
          <w:rPr>
            <w:rFonts w:ascii="Garamond" w:hAnsi="Garamond" w:cs="Times New Roman"/>
            <w:sz w:val="22"/>
            <w:szCs w:val="22"/>
            <w:rPrChange w:id="382" w:author="Stephanie Thompson" w:date="2008-11-18T09:21:00Z">
              <w:rPr>
                <w:rFonts w:ascii="Times New Roman" w:hAnsi="Times New Roman" w:cs="Times New Roman"/>
              </w:rPr>
            </w:rPrChange>
          </w:rPr>
          <w:t xml:space="preserve">is </w:t>
        </w:r>
      </w:ins>
      <w:r w:rsidRPr="00036036">
        <w:rPr>
          <w:rFonts w:ascii="Garamond" w:hAnsi="Garamond" w:cs="Times New Roman"/>
          <w:sz w:val="22"/>
          <w:szCs w:val="22"/>
          <w:rPrChange w:id="383" w:author="Stephanie Thompson" w:date="2008-11-18T09:21:00Z">
            <w:rPr>
              <w:rFonts w:ascii="Times New Roman" w:hAnsi="Times New Roman" w:cs="Times New Roman"/>
            </w:rPr>
          </w:rPrChange>
        </w:rPr>
        <w:t xml:space="preserve">seasonally dominated by dense SAV communities from June-October </w:t>
      </w:r>
      <w:del w:id="384" w:author="Stephanie Thompson" w:date="2008-11-18T09:20:00Z">
        <w:r w:rsidRPr="00036036">
          <w:rPr>
            <w:rFonts w:ascii="Garamond" w:hAnsi="Garamond" w:cs="Times New Roman"/>
            <w:sz w:val="22"/>
            <w:szCs w:val="22"/>
            <w:rPrChange w:id="385" w:author="Stephanie Thompson" w:date="2008-11-18T09:21:00Z">
              <w:rPr>
                <w:rFonts w:ascii="Times New Roman" w:hAnsi="Times New Roman" w:cs="Times New Roman"/>
              </w:rPr>
            </w:rPrChange>
          </w:rPr>
          <w:delText>2004</w:delText>
        </w:r>
      </w:del>
      <w:r w:rsidRPr="00036036">
        <w:rPr>
          <w:rFonts w:ascii="Garamond" w:hAnsi="Garamond" w:cs="Times New Roman"/>
          <w:sz w:val="22"/>
          <w:szCs w:val="22"/>
          <w:rPrChange w:id="386" w:author="Stephanie Thompson" w:date="2008-11-18T09:21:00Z">
            <w:rPr>
              <w:rFonts w:ascii="Times New Roman" w:hAnsi="Times New Roman" w:cs="Times New Roman"/>
            </w:rPr>
          </w:rPrChange>
        </w:rPr>
        <w:t xml:space="preserve"> and thus water quality conditions </w:t>
      </w:r>
      <w:del w:id="387" w:author="Stephanie Thompson" w:date="2008-11-18T09:20:00Z">
        <w:r w:rsidRPr="00036036">
          <w:rPr>
            <w:rFonts w:ascii="Garamond" w:hAnsi="Garamond" w:cs="Times New Roman"/>
            <w:sz w:val="22"/>
            <w:szCs w:val="22"/>
            <w:rPrChange w:id="388" w:author="Stephanie Thompson" w:date="2008-11-18T09:21:00Z">
              <w:rPr>
                <w:rFonts w:ascii="Times New Roman" w:hAnsi="Times New Roman" w:cs="Times New Roman"/>
              </w:rPr>
            </w:rPrChange>
          </w:rPr>
          <w:delText xml:space="preserve">were </w:delText>
        </w:r>
      </w:del>
      <w:ins w:id="389" w:author="Stephanie Thompson" w:date="2008-11-18T09:20:00Z">
        <w:r w:rsidRPr="00036036">
          <w:rPr>
            <w:rFonts w:ascii="Garamond" w:hAnsi="Garamond" w:cs="Times New Roman"/>
            <w:sz w:val="22"/>
            <w:szCs w:val="22"/>
            <w:rPrChange w:id="390" w:author="Stephanie Thompson" w:date="2008-11-18T09:21:00Z">
              <w:rPr>
                <w:rFonts w:ascii="Times New Roman" w:hAnsi="Times New Roman" w:cs="Times New Roman"/>
              </w:rPr>
            </w:rPrChange>
          </w:rPr>
          <w:t xml:space="preserve">during this time are </w:t>
        </w:r>
      </w:ins>
      <w:r w:rsidRPr="00036036">
        <w:rPr>
          <w:rFonts w:ascii="Garamond" w:hAnsi="Garamond" w:cs="Times New Roman"/>
          <w:sz w:val="22"/>
          <w:szCs w:val="22"/>
          <w:rPrChange w:id="391" w:author="Stephanie Thompson" w:date="2008-11-18T09:21:00Z">
            <w:rPr>
              <w:rFonts w:ascii="Times New Roman" w:hAnsi="Times New Roman" w:cs="Times New Roman"/>
            </w:rPr>
          </w:rPrChange>
        </w:rPr>
        <w:t xml:space="preserve">likely influenced by the presence of these </w:t>
      </w:r>
      <w:proofErr w:type="spellStart"/>
      <w:r w:rsidRPr="00036036">
        <w:rPr>
          <w:rFonts w:ascii="Garamond" w:hAnsi="Garamond" w:cs="Times New Roman"/>
          <w:sz w:val="22"/>
          <w:szCs w:val="22"/>
          <w:rPrChange w:id="392" w:author="Stephanie Thompson" w:date="2008-11-18T09:21:00Z">
            <w:rPr>
              <w:rFonts w:ascii="Times New Roman" w:hAnsi="Times New Roman" w:cs="Times New Roman"/>
            </w:rPr>
          </w:rPrChange>
        </w:rPr>
        <w:t>macrophytes</w:t>
      </w:r>
      <w:proofErr w:type="spellEnd"/>
      <w:r w:rsidRPr="00036036">
        <w:rPr>
          <w:rFonts w:ascii="Garamond" w:hAnsi="Garamond" w:cs="Times New Roman"/>
          <w:sz w:val="22"/>
          <w:szCs w:val="22"/>
          <w:rPrChange w:id="393" w:author="Stephanie Thompson" w:date="2008-11-18T09:21:00Z">
            <w:rPr>
              <w:rFonts w:ascii="Times New Roman" w:hAnsi="Times New Roman" w:cs="Times New Roman"/>
            </w:rPr>
          </w:rPrChange>
        </w:rPr>
        <w:t xml:space="preserve">.  USGS </w:t>
      </w:r>
      <w:proofErr w:type="spellStart"/>
      <w:r w:rsidRPr="00036036">
        <w:rPr>
          <w:rFonts w:ascii="Garamond" w:hAnsi="Garamond" w:cs="Times New Roman"/>
          <w:sz w:val="22"/>
          <w:szCs w:val="22"/>
          <w:rPrChange w:id="394" w:author="Stephanie Thompson" w:date="2008-11-18T09:21:00Z">
            <w:rPr>
              <w:rFonts w:ascii="Times New Roman" w:hAnsi="Times New Roman" w:cs="Times New Roman"/>
            </w:rPr>
          </w:rPrChange>
        </w:rPr>
        <w:t>streamflow</w:t>
      </w:r>
      <w:proofErr w:type="spellEnd"/>
      <w:r w:rsidRPr="00036036">
        <w:rPr>
          <w:rFonts w:ascii="Garamond" w:hAnsi="Garamond" w:cs="Times New Roman"/>
          <w:sz w:val="22"/>
          <w:szCs w:val="22"/>
          <w:rPrChange w:id="395" w:author="Stephanie Thompson" w:date="2008-11-18T09:21:00Z">
            <w:rPr>
              <w:rFonts w:ascii="Times New Roman" w:hAnsi="Times New Roman" w:cs="Times New Roman"/>
            </w:rPr>
          </w:rPrChange>
        </w:rPr>
        <w:t xml:space="preserve"> for the</w:t>
      </w:r>
      <w:r w:rsidRPr="00036036">
        <w:rPr>
          <w:rFonts w:ascii="Garamond" w:hAnsi="Garamond" w:cs="Times New Roman"/>
          <w:sz w:val="22"/>
          <w:szCs w:val="22"/>
          <w:rPrChange w:id="396" w:author="Stephanie Thompson" w:date="2008-11-18T09:22:00Z">
            <w:rPr>
              <w:rFonts w:ascii="Times New Roman" w:hAnsi="Times New Roman" w:cs="Times New Roman"/>
            </w:rPr>
          </w:rPrChange>
        </w:rPr>
        <w:t xml:space="preserve"> </w:t>
      </w:r>
      <w:r w:rsidRPr="00036036">
        <w:rPr>
          <w:rFonts w:ascii="Garamond" w:hAnsi="Garamond" w:cs="Times New Roman"/>
          <w:sz w:val="22"/>
          <w:szCs w:val="22"/>
          <w:rPrChange w:id="397" w:author="Stephanie Thompson" w:date="2008-11-18T09:21:00Z">
            <w:rPr>
              <w:rFonts w:ascii="Times New Roman" w:hAnsi="Times New Roman" w:cs="Times New Roman"/>
            </w:rPr>
          </w:rPrChange>
        </w:rPr>
        <w:t>closest gauge (Latitude 39</w:t>
      </w:r>
      <w:r w:rsidRPr="00036036">
        <w:rPr>
          <w:rFonts w:ascii="Garamond" w:hAnsi="Garamond" w:cs="Times New Roman"/>
          <w:sz w:val="22"/>
          <w:szCs w:val="22"/>
          <w:rPrChange w:id="398" w:author="Stephanie Thompson" w:date="2008-11-18T09:21:00Z">
            <w:rPr>
              <w:rFonts w:ascii="Times New Roman" w:hAnsi="Times New Roman" w:cs="Times New Roman"/>
            </w:rPr>
          </w:rPrChange>
        </w:rPr>
        <w:sym w:font="Symbol" w:char="F0B0"/>
      </w:r>
      <w:r w:rsidRPr="00036036">
        <w:rPr>
          <w:rFonts w:ascii="Garamond" w:hAnsi="Garamond" w:cs="Times New Roman"/>
          <w:sz w:val="22"/>
          <w:szCs w:val="22"/>
          <w:rPrChange w:id="399" w:author="Stephanie Thompson" w:date="2008-11-18T09:21:00Z">
            <w:rPr>
              <w:rFonts w:ascii="Times New Roman" w:hAnsi="Times New Roman" w:cs="Times New Roman"/>
            </w:rPr>
          </w:rPrChange>
        </w:rPr>
        <w:t>26’21.4”N, Longitude 76</w:t>
      </w:r>
      <w:r w:rsidRPr="00036036">
        <w:rPr>
          <w:rFonts w:ascii="Garamond" w:hAnsi="Garamond" w:cs="Times New Roman"/>
          <w:sz w:val="22"/>
          <w:szCs w:val="22"/>
          <w:rPrChange w:id="400" w:author="Stephanie Thompson" w:date="2008-11-18T09:21:00Z">
            <w:rPr>
              <w:rFonts w:ascii="Times New Roman" w:hAnsi="Times New Roman" w:cs="Times New Roman"/>
            </w:rPr>
          </w:rPrChange>
        </w:rPr>
        <w:sym w:font="Symbol" w:char="F0B0"/>
      </w:r>
      <w:r w:rsidRPr="00036036">
        <w:rPr>
          <w:rFonts w:ascii="Garamond" w:hAnsi="Garamond" w:cs="Times New Roman"/>
          <w:sz w:val="22"/>
          <w:szCs w:val="22"/>
          <w:rPrChange w:id="401" w:author="Stephanie Thompson" w:date="2008-11-18T09:21:00Z">
            <w:rPr>
              <w:rFonts w:ascii="Times New Roman" w:hAnsi="Times New Roman" w:cs="Times New Roman"/>
            </w:rPr>
          </w:rPrChange>
        </w:rPr>
        <w:t xml:space="preserve">18’21.7”W NAD83): </w:t>
      </w:r>
      <w:r w:rsidR="00FE269C">
        <w:rPr>
          <w:rFonts w:ascii="Garamond" w:hAnsi="Garamond" w:cs="Times New Roman"/>
          <w:sz w:val="22"/>
          <w:szCs w:val="22"/>
        </w:rPr>
        <w:t xml:space="preserve">yearly mean of approximately 90 </w:t>
      </w:r>
      <w:proofErr w:type="spellStart"/>
      <w:r w:rsidR="00FE269C">
        <w:rPr>
          <w:rFonts w:ascii="Garamond" w:hAnsi="Garamond" w:cs="Times New Roman"/>
          <w:sz w:val="22"/>
          <w:szCs w:val="22"/>
        </w:rPr>
        <w:t>cfs</w:t>
      </w:r>
      <w:proofErr w:type="spellEnd"/>
      <w:r w:rsidR="00667F86" w:rsidRPr="00EB43F4">
        <w:rPr>
          <w:rFonts w:ascii="Garamond" w:hAnsi="Garamond" w:cs="Times New Roman"/>
          <w:sz w:val="22"/>
          <w:szCs w:val="22"/>
        </w:rPr>
        <w:t xml:space="preserve">.  Site is in substantially urban environment which accounts for its flashiness.  Pollutants </w:t>
      </w:r>
      <w:del w:id="402" w:author="Stephanie Thompson" w:date="2008-11-18T09:21:00Z">
        <w:r w:rsidR="00667F86" w:rsidRPr="00EB43F4" w:rsidDel="002B50E2">
          <w:rPr>
            <w:rFonts w:ascii="Garamond" w:hAnsi="Garamond" w:cs="Times New Roman"/>
            <w:sz w:val="22"/>
            <w:szCs w:val="22"/>
          </w:rPr>
          <w:delText>would be</w:delText>
        </w:r>
      </w:del>
      <w:ins w:id="403" w:author="Stephanie Thompson" w:date="2008-11-18T09:21:00Z">
        <w:r w:rsidRPr="00036036">
          <w:rPr>
            <w:rFonts w:ascii="Garamond" w:hAnsi="Garamond" w:cs="Times New Roman"/>
            <w:sz w:val="22"/>
            <w:szCs w:val="22"/>
            <w:rPrChange w:id="404" w:author="Stephanie Thompson" w:date="2008-11-18T09:21:00Z">
              <w:rPr>
                <w:rFonts w:ascii="Times New Roman" w:hAnsi="Times New Roman" w:cs="Times New Roman"/>
              </w:rPr>
            </w:rPrChange>
          </w:rPr>
          <w:t>are</w:t>
        </w:r>
      </w:ins>
      <w:r w:rsidRPr="00036036">
        <w:rPr>
          <w:rFonts w:ascii="Garamond" w:hAnsi="Garamond" w:cs="Times New Roman"/>
          <w:sz w:val="22"/>
          <w:szCs w:val="22"/>
          <w:rPrChange w:id="405" w:author="Stephanie Thompson" w:date="2008-11-18T09:21:00Z">
            <w:rPr>
              <w:rFonts w:ascii="Times New Roman" w:hAnsi="Times New Roman" w:cs="Times New Roman"/>
            </w:rPr>
          </w:rPrChange>
        </w:rPr>
        <w:t xml:space="preserve"> mostly urban run-off, with some industrial discharge possible.</w:t>
      </w:r>
    </w:p>
    <w:p w:rsidR="00DE356E" w:rsidRPr="00EB43F4" w:rsidRDefault="00DE356E" w:rsidP="00507EC4">
      <w:pPr>
        <w:pStyle w:val="HTMLPreformatted"/>
        <w:rPr>
          <w:rFonts w:ascii="Garamond" w:hAnsi="Garamond" w:cs="Times New Roman"/>
          <w:sz w:val="22"/>
          <w:szCs w:val="22"/>
        </w:rPr>
      </w:pPr>
    </w:p>
    <w:p w:rsidR="00A34C05" w:rsidRPr="00EB43F4" w:rsidDel="002B50E2" w:rsidRDefault="00A34C05" w:rsidP="00507EC4">
      <w:pPr>
        <w:pStyle w:val="HTMLPreformatted"/>
        <w:rPr>
          <w:del w:id="406" w:author="Stephanie Thompson" w:date="2008-11-18T09:23:00Z"/>
          <w:rFonts w:ascii="Garamond" w:hAnsi="Garamond" w:cs="Times New Roman"/>
          <w:sz w:val="22"/>
          <w:szCs w:val="22"/>
        </w:rPr>
      </w:pPr>
      <w:del w:id="407" w:author="Stephanie Thompson" w:date="2008-11-18T09:23:00Z">
        <w:r w:rsidRPr="00EB43F4" w:rsidDel="002B50E2">
          <w:rPr>
            <w:rFonts w:ascii="Garamond" w:hAnsi="Garamond" w:cs="Times New Roman"/>
            <w:sz w:val="22"/>
            <w:szCs w:val="22"/>
          </w:rPr>
          <w:delText xml:space="preserve">The telemetry data is “Provisional” data and not the “Authentic” dataset used for long term monitoring and study. This data can be viewed by going to </w:delText>
        </w:r>
        <w:r w:rsidR="00036036" w:rsidRPr="00EB43F4" w:rsidDel="002B50E2">
          <w:rPr>
            <w:rFonts w:ascii="Garamond" w:hAnsi="Garamond"/>
            <w:sz w:val="22"/>
            <w:szCs w:val="22"/>
          </w:rPr>
          <w:fldChar w:fldCharType="begin"/>
        </w:r>
        <w:r w:rsidRPr="00EB43F4" w:rsidDel="002B50E2">
          <w:rPr>
            <w:rFonts w:ascii="Garamond" w:hAnsi="Garamond" w:cs="Times New Roman"/>
            <w:sz w:val="22"/>
            <w:szCs w:val="22"/>
          </w:rPr>
          <w:delInstrText xml:space="preserve"> HYPERLINK "http://cdmo.baruch.sc.edu/" \o "http://cdmo.baruch.sc.edu/" </w:delInstrText>
        </w:r>
        <w:r w:rsidR="00036036" w:rsidRPr="00EB43F4" w:rsidDel="002B50E2">
          <w:rPr>
            <w:rFonts w:ascii="Garamond" w:hAnsi="Garamond"/>
            <w:sz w:val="22"/>
            <w:szCs w:val="22"/>
          </w:rPr>
          <w:fldChar w:fldCharType="separate"/>
        </w:r>
        <w:r w:rsidRPr="00EB43F4" w:rsidDel="002B50E2">
          <w:rPr>
            <w:rFonts w:ascii="Garamond" w:hAnsi="Garamond" w:cs="Times New Roman"/>
            <w:sz w:val="22"/>
            <w:szCs w:val="22"/>
          </w:rPr>
          <w:delText>http://cdmo.baruch.sc.edu</w:delText>
        </w:r>
        <w:r w:rsidR="00036036" w:rsidRPr="00EB43F4" w:rsidDel="002B50E2">
          <w:rPr>
            <w:rFonts w:ascii="Garamond" w:hAnsi="Garamond"/>
            <w:sz w:val="22"/>
            <w:szCs w:val="22"/>
          </w:rPr>
          <w:fldChar w:fldCharType="end"/>
        </w:r>
        <w:r w:rsidRPr="00EB43F4" w:rsidDel="002B50E2">
          <w:rPr>
            <w:rFonts w:ascii="Garamond" w:hAnsi="Garamond" w:cs="Times New Roman"/>
            <w:sz w:val="22"/>
            <w:szCs w:val="22"/>
          </w:rPr>
          <w:delText>.</w:delText>
        </w:r>
      </w:del>
    </w:p>
    <w:p w:rsidR="00851B21" w:rsidRPr="00EB43F4" w:rsidRDefault="00851B21" w:rsidP="00851B21">
      <w:pPr>
        <w:pStyle w:val="HTMLPreformatted"/>
        <w:rPr>
          <w:rFonts w:ascii="Garamond" w:hAnsi="Garamond" w:cs="Times New Roman"/>
          <w:b/>
          <w:bCs/>
          <w:sz w:val="22"/>
          <w:szCs w:val="22"/>
        </w:rPr>
      </w:pPr>
      <w:r w:rsidRPr="00EB43F4">
        <w:rPr>
          <w:rFonts w:ascii="Garamond" w:hAnsi="Garamond" w:cs="Times New Roman"/>
          <w:b/>
          <w:bCs/>
          <w:sz w:val="22"/>
          <w:szCs w:val="22"/>
        </w:rPr>
        <w:t>6)  Data collection period</w:t>
      </w:r>
    </w:p>
    <w:p w:rsidR="00851B21" w:rsidRDefault="00851B21" w:rsidP="00851B21">
      <w:pPr>
        <w:pStyle w:val="HTMLPreformatted"/>
        <w:rPr>
          <w:rFonts w:ascii="Garamond" w:hAnsi="Garamond" w:cs="Times New Roman"/>
          <w:sz w:val="22"/>
          <w:szCs w:val="22"/>
        </w:rPr>
      </w:pPr>
      <w:r w:rsidRPr="00EB43F4">
        <w:rPr>
          <w:rFonts w:ascii="Garamond" w:hAnsi="Garamond" w:cs="Times New Roman"/>
          <w:sz w:val="22"/>
          <w:szCs w:val="22"/>
        </w:rPr>
        <w:t>Long-term data c</w:t>
      </w:r>
      <w:r w:rsidRPr="00007804">
        <w:rPr>
          <w:rFonts w:ascii="Garamond" w:hAnsi="Garamond" w:cs="Times New Roman"/>
          <w:sz w:val="22"/>
          <w:szCs w:val="22"/>
        </w:rPr>
        <w:t xml:space="preserve">ollection using </w:t>
      </w:r>
      <w:proofErr w:type="spellStart"/>
      <w:r w:rsidRPr="00007804">
        <w:rPr>
          <w:rFonts w:ascii="Garamond" w:hAnsi="Garamond" w:cs="Times New Roman"/>
          <w:sz w:val="22"/>
          <w:szCs w:val="22"/>
        </w:rPr>
        <w:t>sondes</w:t>
      </w:r>
      <w:proofErr w:type="spellEnd"/>
      <w:r w:rsidRPr="00007804">
        <w:rPr>
          <w:rFonts w:ascii="Garamond" w:hAnsi="Garamond" w:cs="Times New Roman"/>
          <w:sz w:val="22"/>
          <w:szCs w:val="22"/>
        </w:rPr>
        <w:t xml:space="preserve"> at Railroad Bridge (Jug Bay Wetlands Sanctuary) (RR) began on April 4, 2003; </w:t>
      </w:r>
      <w:proofErr w:type="spellStart"/>
      <w:r w:rsidRPr="00007804">
        <w:rPr>
          <w:rFonts w:ascii="Garamond" w:hAnsi="Garamond" w:cs="Times New Roman"/>
          <w:sz w:val="22"/>
          <w:szCs w:val="22"/>
        </w:rPr>
        <w:t>Mataponi</w:t>
      </w:r>
      <w:proofErr w:type="spellEnd"/>
      <w:r w:rsidRPr="00007804">
        <w:rPr>
          <w:rFonts w:ascii="Garamond" w:hAnsi="Garamond" w:cs="Times New Roman"/>
          <w:sz w:val="22"/>
          <w:szCs w:val="22"/>
        </w:rPr>
        <w:t xml:space="preserve"> Creek (M</w:t>
      </w:r>
      <w:r>
        <w:rPr>
          <w:rFonts w:ascii="Garamond" w:hAnsi="Garamond" w:cs="Times New Roman"/>
          <w:sz w:val="22"/>
          <w:szCs w:val="22"/>
        </w:rPr>
        <w:t>C</w:t>
      </w:r>
      <w:r w:rsidRPr="00007804">
        <w:rPr>
          <w:rFonts w:ascii="Garamond" w:hAnsi="Garamond" w:cs="Times New Roman"/>
          <w:sz w:val="22"/>
          <w:szCs w:val="22"/>
        </w:rPr>
        <w:t xml:space="preserve">) began April 22, 2003; Iron Pot Landing (IP) began April 4, 2003; and Otter Point Creek (OC) began April 15, 2003.  </w:t>
      </w:r>
    </w:p>
    <w:p w:rsidR="00851B21" w:rsidRPr="00EB43F4" w:rsidRDefault="00851B21" w:rsidP="00851B21">
      <w:pPr>
        <w:pStyle w:val="HTMLPreformatted"/>
        <w:rPr>
          <w:rFonts w:ascii="Garamond" w:hAnsi="Garamond" w:cs="Times New Roman"/>
          <w:sz w:val="22"/>
          <w:szCs w:val="22"/>
        </w:rPr>
      </w:pPr>
      <w:r w:rsidRPr="00007804">
        <w:rPr>
          <w:rFonts w:ascii="Garamond" w:hAnsi="Garamond" w:cs="Times New Roman"/>
          <w:sz w:val="22"/>
          <w:szCs w:val="22"/>
        </w:rPr>
        <w:t>20</w:t>
      </w:r>
      <w:r>
        <w:rPr>
          <w:rFonts w:ascii="Garamond" w:hAnsi="Garamond" w:cs="Times New Roman"/>
          <w:sz w:val="22"/>
          <w:szCs w:val="22"/>
        </w:rPr>
        <w:t>13</w:t>
      </w:r>
      <w:r w:rsidRPr="00007804">
        <w:rPr>
          <w:rFonts w:ascii="Garamond" w:hAnsi="Garamond" w:cs="Times New Roman"/>
          <w:sz w:val="22"/>
          <w:szCs w:val="22"/>
        </w:rPr>
        <w:t xml:space="preserve"> collection dates and times are as follows.  All times are in Eastern Standard Time (EST).</w:t>
      </w:r>
      <w:r w:rsidRPr="00EB43F4">
        <w:rPr>
          <w:rFonts w:ascii="Garamond" w:hAnsi="Garamond" w:cs="Times New Roman"/>
          <w:sz w:val="22"/>
          <w:szCs w:val="22"/>
        </w:rPr>
        <w:t xml:space="preserve"> </w:t>
      </w:r>
    </w:p>
    <w:p w:rsidR="00851B21" w:rsidRPr="00EB43F4" w:rsidRDefault="00851B21" w:rsidP="00851B21">
      <w:pPr>
        <w:pStyle w:val="HTMLPreformatted"/>
        <w:rPr>
          <w:rFonts w:ascii="Garamond" w:hAnsi="Garamond" w:cs="Times New Roman"/>
          <w:sz w:val="22"/>
          <w:szCs w:val="22"/>
        </w:rPr>
      </w:pPr>
    </w:p>
    <w:p w:rsidR="00851B21" w:rsidRPr="00EB43F4" w:rsidRDefault="00851B21" w:rsidP="00851B21">
      <w:pPr>
        <w:pStyle w:val="HTMLPreformatted"/>
        <w:rPr>
          <w:rFonts w:ascii="Garamond" w:hAnsi="Garamond" w:cs="Times New Roman"/>
          <w:sz w:val="22"/>
          <w:szCs w:val="22"/>
        </w:rPr>
      </w:pPr>
      <w:proofErr w:type="spellStart"/>
      <w:r w:rsidRPr="00EB43F4">
        <w:rPr>
          <w:rFonts w:ascii="Garamond" w:hAnsi="Garamond" w:cs="Times New Roman"/>
          <w:sz w:val="22"/>
          <w:szCs w:val="22"/>
        </w:rPr>
        <w:t>Datalogger</w:t>
      </w:r>
      <w:proofErr w:type="spellEnd"/>
      <w:r w:rsidRPr="00EB43F4">
        <w:rPr>
          <w:rFonts w:ascii="Garamond" w:hAnsi="Garamond" w:cs="Times New Roman"/>
          <w:sz w:val="22"/>
          <w:szCs w:val="22"/>
        </w:rPr>
        <w:t xml:space="preserve"> deployments:</w:t>
      </w:r>
    </w:p>
    <w:p w:rsidR="00851B21" w:rsidRPr="00EB43F4" w:rsidRDefault="00851B21" w:rsidP="00851B21">
      <w:pPr>
        <w:pStyle w:val="HTMLPreformatted"/>
        <w:rPr>
          <w:rFonts w:ascii="Garamond" w:hAnsi="Garamond" w:cs="Times New Roman"/>
          <w:sz w:val="22"/>
          <w:szCs w:val="22"/>
        </w:rPr>
      </w:pPr>
    </w:p>
    <w:p w:rsidR="00851B21" w:rsidRPr="00EB43F4" w:rsidRDefault="00851B21" w:rsidP="00851B21">
      <w:pPr>
        <w:pStyle w:val="HTMLPreformatted"/>
        <w:rPr>
          <w:rFonts w:ascii="Garamond" w:hAnsi="Garamond" w:cs="Times New Roman"/>
          <w:sz w:val="22"/>
          <w:szCs w:val="22"/>
        </w:rPr>
      </w:pPr>
      <w:smartTag w:uri="urn:schemas-microsoft-com:office:smarttags" w:element="place">
        <w:smartTag w:uri="urn:schemas-microsoft-com:office:smarttags" w:element="PlaceName">
          <w:r w:rsidRPr="00007804">
            <w:rPr>
              <w:rFonts w:ascii="Garamond" w:hAnsi="Garamond" w:cs="Times New Roman"/>
              <w:sz w:val="22"/>
              <w:szCs w:val="22"/>
            </w:rPr>
            <w:t>Railroad</w:t>
          </w:r>
        </w:smartTag>
        <w:r w:rsidRPr="00007804">
          <w:rPr>
            <w:rFonts w:ascii="Garamond" w:hAnsi="Garamond" w:cs="Times New Roman"/>
            <w:sz w:val="22"/>
            <w:szCs w:val="22"/>
          </w:rPr>
          <w:t xml:space="preserve"> </w:t>
        </w:r>
        <w:smartTag w:uri="urn:schemas-microsoft-com:office:smarttags" w:element="PlaceType">
          <w:r w:rsidRPr="00007804">
            <w:rPr>
              <w:rFonts w:ascii="Garamond" w:hAnsi="Garamond" w:cs="Times New Roman"/>
              <w:sz w:val="22"/>
              <w:szCs w:val="22"/>
            </w:rPr>
            <w:t>Bridge</w:t>
          </w:r>
        </w:smartTag>
      </w:smartTag>
      <w:r w:rsidRPr="00007804">
        <w:rPr>
          <w:rFonts w:ascii="Garamond" w:hAnsi="Garamond" w:cs="Times New Roman"/>
          <w:sz w:val="22"/>
          <w:szCs w:val="22"/>
        </w:rPr>
        <w:t xml:space="preserve"> </w:t>
      </w:r>
    </w:p>
    <w:p w:rsidR="00851B21" w:rsidRPr="00EB43F4" w:rsidRDefault="00851B21" w:rsidP="00851B21">
      <w:pPr>
        <w:pStyle w:val="HTMLPreformatted"/>
        <w:rPr>
          <w:rFonts w:ascii="Garamond" w:hAnsi="Garamond" w:cs="Times New Roman"/>
          <w:sz w:val="22"/>
          <w:szCs w:val="22"/>
        </w:rPr>
      </w:pPr>
      <w:r w:rsidRPr="00007804">
        <w:rPr>
          <w:rFonts w:ascii="Garamond" w:hAnsi="Garamond" w:cs="Times New Roman"/>
          <w:sz w:val="22"/>
          <w:szCs w:val="22"/>
        </w:rPr>
        <w:t>RR</w:t>
      </w:r>
      <w:r w:rsidRPr="00007804">
        <w:rPr>
          <w:rFonts w:ascii="Garamond" w:hAnsi="Garamond" w:cs="Times New Roman"/>
          <w:sz w:val="22"/>
          <w:szCs w:val="22"/>
        </w:rPr>
        <w:tab/>
      </w:r>
    </w:p>
    <w:tbl>
      <w:tblPr>
        <w:tblW w:w="5535" w:type="dxa"/>
        <w:tblLayout w:type="fixed"/>
        <w:tblCellMar>
          <w:left w:w="0" w:type="dxa"/>
          <w:right w:w="0" w:type="dxa"/>
        </w:tblCellMar>
        <w:tblLook w:val="0000"/>
      </w:tblPr>
      <w:tblGrid>
        <w:gridCol w:w="1378"/>
        <w:gridCol w:w="617"/>
        <w:gridCol w:w="1260"/>
        <w:gridCol w:w="1060"/>
        <w:gridCol w:w="1220"/>
      </w:tblGrid>
      <w:tr w:rsidR="00851B21" w:rsidRPr="00EB43F4" w:rsidTr="00851B21">
        <w:trPr>
          <w:trHeight w:val="255"/>
        </w:trPr>
        <w:tc>
          <w:tcPr>
            <w:tcW w:w="1995"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Deployment</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2280"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Retrieval</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sidRPr="00007804">
              <w:rPr>
                <w:rFonts w:ascii="Garamond" w:eastAsia="Times New Roman" w:hAnsi="Garamond" w:cs="Times New Roman"/>
                <w:sz w:val="22"/>
                <w:szCs w:val="22"/>
              </w:rPr>
              <w:t>Date</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007804">
              <w:rPr>
                <w:rFonts w:ascii="Garamond" w:hAnsi="Garamond"/>
                <w:sz w:val="22"/>
                <w:szCs w:val="22"/>
              </w:rPr>
              <w:t>Time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Date</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007804">
              <w:rPr>
                <w:rFonts w:ascii="Garamond" w:hAnsi="Garamond"/>
                <w:sz w:val="22"/>
                <w:szCs w:val="22"/>
              </w:rPr>
              <w:t>Time</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01/01/13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00:00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01/10/13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01/10/13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02/14/13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02/14/13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03/13/13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03/13/13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Pr>
                <w:rFonts w:ascii="Garamond" w:eastAsia="Arial Unicode MS" w:hAnsi="Garamond"/>
                <w:sz w:val="22"/>
                <w:szCs w:val="22"/>
              </w:rPr>
              <w:t>04/09/13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08:15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04/09/13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04/25/13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04/25/13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05/08/13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05/08/13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07:15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07:15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1220" w:type="dxa"/>
            <w:tcBorders>
              <w:top w:val="nil"/>
              <w:left w:val="nil"/>
              <w:bottom w:val="nil"/>
              <w:right w:val="nil"/>
            </w:tcBorders>
            <w:noWrap/>
            <w:tcMar>
              <w:top w:w="15" w:type="dxa"/>
              <w:left w:w="15" w:type="dxa"/>
              <w:bottom w:w="0" w:type="dxa"/>
              <w:right w:w="15" w:type="dxa"/>
            </w:tcMar>
            <w:vAlign w:val="bottom"/>
          </w:tcPr>
          <w:p w:rsidR="009644DE" w:rsidRPr="00EB43F4" w:rsidRDefault="009644DE" w:rsidP="009644DE">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07/09/13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07/09/13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12/04/13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r w:rsidR="00851B21" w:rsidRPr="00EB43F4" w:rsidTr="00851B21">
        <w:trPr>
          <w:trHeight w:val="255"/>
        </w:trPr>
        <w:tc>
          <w:tcPr>
            <w:tcW w:w="1378"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12/04/13</w:t>
            </w:r>
          </w:p>
        </w:tc>
        <w:tc>
          <w:tcPr>
            <w:tcW w:w="617"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rPr>
                <w:rFonts w:ascii="Garamond" w:eastAsia="Arial Unicode MS" w:hAnsi="Garamond"/>
                <w:sz w:val="22"/>
                <w:szCs w:val="22"/>
              </w:rPr>
            </w:pPr>
            <w:r>
              <w:rPr>
                <w:rFonts w:ascii="Garamond" w:eastAsia="Arial Unicode MS" w:hAnsi="Garamond"/>
                <w:sz w:val="22"/>
                <w:szCs w:val="22"/>
              </w:rPr>
              <w:t>12/31/13</w:t>
            </w:r>
          </w:p>
        </w:tc>
        <w:tc>
          <w:tcPr>
            <w:tcW w:w="1220" w:type="dxa"/>
            <w:tcBorders>
              <w:top w:val="nil"/>
              <w:left w:val="nil"/>
              <w:bottom w:val="nil"/>
              <w:right w:val="nil"/>
            </w:tcBorders>
            <w:noWrap/>
            <w:tcMar>
              <w:top w:w="15" w:type="dxa"/>
              <w:left w:w="15" w:type="dxa"/>
              <w:bottom w:w="0" w:type="dxa"/>
              <w:right w:w="15" w:type="dxa"/>
            </w:tcMar>
            <w:vAlign w:val="bottom"/>
          </w:tcPr>
          <w:p w:rsidR="00851B21" w:rsidRPr="00EB43F4" w:rsidRDefault="009644DE" w:rsidP="00851B21">
            <w:pPr>
              <w:tabs>
                <w:tab w:val="left" w:pos="10076"/>
              </w:tabs>
              <w:jc w:val="right"/>
              <w:rPr>
                <w:rFonts w:ascii="Garamond" w:eastAsia="Arial Unicode MS" w:hAnsi="Garamond"/>
                <w:sz w:val="22"/>
                <w:szCs w:val="22"/>
              </w:rPr>
            </w:pPr>
            <w:r>
              <w:rPr>
                <w:rFonts w:ascii="Garamond" w:eastAsia="Arial Unicode MS" w:hAnsi="Garamond"/>
                <w:sz w:val="22"/>
                <w:szCs w:val="22"/>
              </w:rPr>
              <w:t>23:45</w:t>
            </w:r>
          </w:p>
        </w:tc>
      </w:tr>
    </w:tbl>
    <w:p w:rsidR="00851B21" w:rsidRDefault="00851B21" w:rsidP="00851B21">
      <w:pPr>
        <w:pStyle w:val="HTMLPreformatted"/>
        <w:rPr>
          <w:rFonts w:ascii="Garamond" w:hAnsi="Garamond" w:cs="Times New Roman"/>
          <w:sz w:val="22"/>
          <w:szCs w:val="22"/>
        </w:rPr>
      </w:pPr>
    </w:p>
    <w:p w:rsidR="00851B21" w:rsidRPr="00EB43F4" w:rsidRDefault="00851B21" w:rsidP="00851B21">
      <w:pPr>
        <w:pStyle w:val="HTMLPreformatted"/>
        <w:rPr>
          <w:rFonts w:ascii="Garamond" w:hAnsi="Garamond" w:cs="Times New Roman"/>
          <w:sz w:val="22"/>
          <w:szCs w:val="22"/>
        </w:rPr>
      </w:pPr>
      <w:proofErr w:type="spellStart"/>
      <w:r w:rsidRPr="00EB43F4">
        <w:rPr>
          <w:rFonts w:ascii="Garamond" w:hAnsi="Garamond" w:cs="Times New Roman"/>
          <w:sz w:val="22"/>
          <w:szCs w:val="22"/>
        </w:rPr>
        <w:t>Mataponi</w:t>
      </w:r>
      <w:proofErr w:type="spellEnd"/>
      <w:r w:rsidRPr="00EB43F4">
        <w:rPr>
          <w:rFonts w:ascii="Garamond" w:hAnsi="Garamond" w:cs="Times New Roman"/>
          <w:sz w:val="22"/>
          <w:szCs w:val="22"/>
        </w:rPr>
        <w:t xml:space="preserve"> Creek</w:t>
      </w:r>
    </w:p>
    <w:p w:rsidR="00851B21" w:rsidRPr="00EB43F4" w:rsidRDefault="00851B21" w:rsidP="00851B21">
      <w:pPr>
        <w:pStyle w:val="HTMLPreformatted"/>
        <w:rPr>
          <w:rFonts w:ascii="Garamond" w:hAnsi="Garamond" w:cs="Times New Roman"/>
          <w:sz w:val="22"/>
          <w:szCs w:val="22"/>
        </w:rPr>
      </w:pPr>
      <w:r w:rsidRPr="00EB43F4">
        <w:rPr>
          <w:rFonts w:ascii="Garamond" w:hAnsi="Garamond" w:cs="Times New Roman"/>
          <w:sz w:val="22"/>
          <w:szCs w:val="22"/>
        </w:rPr>
        <w:t>MC</w:t>
      </w:r>
    </w:p>
    <w:tbl>
      <w:tblPr>
        <w:tblW w:w="5595" w:type="dxa"/>
        <w:tblLayout w:type="fixed"/>
        <w:tblCellMar>
          <w:left w:w="0" w:type="dxa"/>
          <w:right w:w="0" w:type="dxa"/>
        </w:tblCellMar>
        <w:tblLook w:val="0000"/>
      </w:tblPr>
      <w:tblGrid>
        <w:gridCol w:w="1275"/>
        <w:gridCol w:w="720"/>
        <w:gridCol w:w="1260"/>
        <w:gridCol w:w="1080"/>
        <w:gridCol w:w="1260"/>
      </w:tblGrid>
      <w:tr w:rsidR="00851B21" w:rsidRPr="00EB43F4" w:rsidTr="00851B21">
        <w:trPr>
          <w:trHeight w:val="255"/>
        </w:trPr>
        <w:tc>
          <w:tcPr>
            <w:tcW w:w="1995"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Deployment</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Retrieval</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sidRPr="00007804">
              <w:rPr>
                <w:rFonts w:ascii="Garamond" w:eastAsia="Times New Roman" w:hAnsi="Garamond" w:cs="Times New Roman"/>
                <w:sz w:val="22"/>
                <w:szCs w:val="22"/>
              </w:rPr>
              <w:t>Date</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007804">
              <w:rPr>
                <w:rFonts w:ascii="Garamond" w:hAnsi="Garamond"/>
                <w:sz w:val="22"/>
                <w:szCs w:val="22"/>
              </w:rPr>
              <w:t>Time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007804">
              <w:rPr>
                <w:rFonts w:ascii="Garamond" w:hAnsi="Garamond"/>
                <w:sz w:val="22"/>
                <w:szCs w:val="22"/>
              </w:rPr>
              <w:t>Date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007804">
              <w:rPr>
                <w:rFonts w:ascii="Garamond" w:hAnsi="Garamond"/>
                <w:sz w:val="22"/>
                <w:szCs w:val="22"/>
              </w:rPr>
              <w:t>Time</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226A52" w:rsidP="00851B21">
            <w:pPr>
              <w:tabs>
                <w:tab w:val="left" w:pos="10076"/>
              </w:tabs>
              <w:rPr>
                <w:rFonts w:ascii="Garamond" w:eastAsia="Arial Unicode MS" w:hAnsi="Garamond"/>
                <w:sz w:val="22"/>
                <w:szCs w:val="22"/>
              </w:rPr>
            </w:pPr>
            <w:r>
              <w:rPr>
                <w:rFonts w:ascii="Garamond" w:eastAsia="Arial Unicode MS" w:hAnsi="Garamond"/>
                <w:sz w:val="22"/>
                <w:szCs w:val="22"/>
              </w:rPr>
              <w:t>04/09/13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226A52" w:rsidP="00851B21">
            <w:pPr>
              <w:tabs>
                <w:tab w:val="left" w:pos="10076"/>
              </w:tabs>
              <w:jc w:val="right"/>
              <w:rPr>
                <w:rFonts w:ascii="Garamond" w:eastAsia="Arial Unicode MS" w:hAnsi="Garamond"/>
                <w:sz w:val="22"/>
                <w:szCs w:val="22"/>
              </w:rPr>
            </w:pPr>
            <w:r>
              <w:rPr>
                <w:rFonts w:ascii="Garamond" w:eastAsia="Arial Unicode MS" w:hAnsi="Garamond"/>
                <w:sz w:val="22"/>
                <w:szCs w:val="22"/>
              </w:rPr>
              <w:t>11:15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226A5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04/</w:t>
            </w:r>
            <w:r w:rsidR="00226A52">
              <w:rPr>
                <w:rFonts w:ascii="Garamond" w:eastAsia="Times New Roman" w:hAnsi="Garamond" w:cs="Times New Roman"/>
                <w:sz w:val="22"/>
                <w:szCs w:val="22"/>
              </w:rPr>
              <w:t>25</w:t>
            </w:r>
            <w:r>
              <w:rPr>
                <w:rFonts w:ascii="Garamond" w:eastAsia="Times New Roman" w:hAnsi="Garamond" w:cs="Times New Roman"/>
                <w:sz w:val="22"/>
                <w:szCs w:val="22"/>
              </w:rPr>
              <w:t>/1</w:t>
            </w:r>
            <w:r w:rsidR="00226A52">
              <w:rPr>
                <w:rFonts w:ascii="Garamond" w:eastAsia="Times New Roman" w:hAnsi="Garamond" w:cs="Times New Roman"/>
                <w:sz w:val="22"/>
                <w:szCs w:val="22"/>
              </w:rPr>
              <w:t>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226A52">
            <w:pPr>
              <w:tabs>
                <w:tab w:val="left" w:pos="10076"/>
              </w:tabs>
              <w:jc w:val="right"/>
              <w:rPr>
                <w:rFonts w:ascii="Garamond" w:eastAsia="Arial Unicode MS" w:hAnsi="Garamond"/>
                <w:sz w:val="22"/>
                <w:szCs w:val="22"/>
              </w:rPr>
            </w:pPr>
            <w:r>
              <w:rPr>
                <w:rFonts w:ascii="Garamond" w:eastAsia="Arial Unicode MS" w:hAnsi="Garamond"/>
                <w:sz w:val="22"/>
                <w:szCs w:val="22"/>
              </w:rPr>
              <w:t>1</w:t>
            </w:r>
            <w:r w:rsidR="00226A52">
              <w:rPr>
                <w:rFonts w:ascii="Garamond" w:eastAsia="Arial Unicode MS" w:hAnsi="Garamond"/>
                <w:sz w:val="22"/>
                <w:szCs w:val="22"/>
              </w:rPr>
              <w:t>0</w:t>
            </w:r>
            <w:r>
              <w:rPr>
                <w:rFonts w:ascii="Garamond" w:eastAsia="Arial Unicode MS" w:hAnsi="Garamond"/>
                <w:sz w:val="22"/>
                <w:szCs w:val="22"/>
              </w:rPr>
              <w:t>:</w:t>
            </w:r>
            <w:r w:rsidR="00226A52">
              <w:rPr>
                <w:rFonts w:ascii="Garamond" w:eastAsia="Arial Unicode MS" w:hAnsi="Garamond"/>
                <w:sz w:val="22"/>
                <w:szCs w:val="22"/>
              </w:rPr>
              <w:t>0</w:t>
            </w:r>
            <w:r>
              <w:rPr>
                <w:rFonts w:ascii="Garamond" w:eastAsia="Arial Unicode MS" w:hAnsi="Garamond"/>
                <w:sz w:val="22"/>
                <w:szCs w:val="22"/>
              </w:rPr>
              <w:t>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04/25/13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05/08/13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05/08/13</w:t>
            </w:r>
          </w:p>
        </w:tc>
        <w:tc>
          <w:tcPr>
            <w:tcW w:w="720" w:type="dxa"/>
            <w:tcBorders>
              <w:top w:val="nil"/>
              <w:left w:val="nil"/>
              <w:bottom w:val="nil"/>
              <w:right w:val="nil"/>
            </w:tcBorders>
            <w:noWrap/>
            <w:tcMar>
              <w:top w:w="15" w:type="dxa"/>
              <w:left w:w="15" w:type="dxa"/>
              <w:bottom w:w="0" w:type="dxa"/>
              <w:right w:w="15" w:type="dxa"/>
            </w:tcMar>
            <w:vAlign w:val="bottom"/>
          </w:tcPr>
          <w:p w:rsidR="00851B21"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1260" w:type="dxa"/>
            <w:tcBorders>
              <w:top w:val="nil"/>
              <w:left w:val="nil"/>
              <w:bottom w:val="nil"/>
              <w:right w:val="nil"/>
            </w:tcBorders>
            <w:noWrap/>
            <w:tcMar>
              <w:top w:w="15" w:type="dxa"/>
              <w:left w:w="15" w:type="dxa"/>
              <w:bottom w:w="0" w:type="dxa"/>
              <w:right w:w="15" w:type="dxa"/>
            </w:tcMar>
            <w:vAlign w:val="bottom"/>
          </w:tcPr>
          <w:p w:rsidR="00851B21"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4E6BF4" w:rsidP="00851B21">
            <w:pPr>
              <w:tabs>
                <w:tab w:val="left" w:pos="10076"/>
              </w:tabs>
              <w:rPr>
                <w:rFonts w:ascii="Garamond" w:eastAsia="Arial Unicode MS" w:hAnsi="Garamond"/>
                <w:sz w:val="22"/>
                <w:szCs w:val="22"/>
              </w:rPr>
            </w:pPr>
            <w:r>
              <w:rPr>
                <w:rFonts w:ascii="Garamond" w:eastAsia="Arial Unicode MS" w:hAnsi="Garamond"/>
                <w:sz w:val="22"/>
                <w:szCs w:val="22"/>
              </w:rPr>
              <w:t>07/09/13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lastRenderedPageBreak/>
              <w:t>07/09/13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12:15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12:30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12/04/13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jc w:val="right"/>
              <w:rPr>
                <w:rFonts w:ascii="Garamond" w:eastAsia="Arial Unicode MS" w:hAnsi="Garamond"/>
                <w:sz w:val="22"/>
                <w:szCs w:val="22"/>
              </w:rPr>
            </w:pPr>
            <w:r>
              <w:rPr>
                <w:rFonts w:ascii="Garamond" w:eastAsia="Arial Unicode MS" w:hAnsi="Garamond"/>
                <w:sz w:val="22"/>
                <w:szCs w:val="22"/>
              </w:rPr>
              <w:t>11:45</w:t>
            </w:r>
          </w:p>
        </w:tc>
      </w:tr>
      <w:tr w:rsidR="00851B21" w:rsidRPr="00EB43F4" w:rsidTr="00851B21">
        <w:trPr>
          <w:trHeight w:val="255"/>
        </w:trPr>
        <w:tc>
          <w:tcPr>
            <w:tcW w:w="1275"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72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p>
        </w:tc>
      </w:tr>
    </w:tbl>
    <w:p w:rsidR="00851B21" w:rsidRPr="00EB43F4" w:rsidRDefault="00851B21" w:rsidP="00851B21">
      <w:pPr>
        <w:pStyle w:val="HTMLPreformatted"/>
        <w:rPr>
          <w:rFonts w:ascii="Garamond" w:hAnsi="Garamond" w:cs="Times New Roman"/>
          <w:sz w:val="22"/>
          <w:szCs w:val="22"/>
        </w:rPr>
      </w:pPr>
      <w:r w:rsidRPr="00EB43F4">
        <w:rPr>
          <w:rFonts w:ascii="Garamond" w:hAnsi="Garamond" w:cs="Times New Roman"/>
          <w:sz w:val="22"/>
          <w:szCs w:val="22"/>
        </w:rPr>
        <w:t>Iron Pot Landing</w:t>
      </w:r>
    </w:p>
    <w:p w:rsidR="00851B21" w:rsidRPr="00EB43F4" w:rsidRDefault="00851B21" w:rsidP="00851B21">
      <w:pPr>
        <w:pStyle w:val="HTMLPreformatted"/>
        <w:rPr>
          <w:rFonts w:ascii="Garamond" w:hAnsi="Garamond" w:cs="Times New Roman"/>
          <w:sz w:val="22"/>
          <w:szCs w:val="22"/>
        </w:rPr>
      </w:pPr>
      <w:r w:rsidRPr="00007804">
        <w:rPr>
          <w:rFonts w:ascii="Garamond" w:hAnsi="Garamond"/>
          <w:sz w:val="22"/>
          <w:szCs w:val="22"/>
        </w:rPr>
        <w:t>IP</w:t>
      </w:r>
    </w:p>
    <w:tbl>
      <w:tblPr>
        <w:tblW w:w="5595" w:type="dxa"/>
        <w:tblLayout w:type="fixed"/>
        <w:tblCellMar>
          <w:left w:w="0" w:type="dxa"/>
          <w:right w:w="0" w:type="dxa"/>
        </w:tblCellMar>
        <w:tblLook w:val="0000"/>
      </w:tblPr>
      <w:tblGrid>
        <w:gridCol w:w="1275"/>
        <w:gridCol w:w="720"/>
        <w:gridCol w:w="1260"/>
        <w:gridCol w:w="1080"/>
        <w:gridCol w:w="1260"/>
      </w:tblGrid>
      <w:tr w:rsidR="00851B21" w:rsidRPr="00EB43F4" w:rsidTr="00851B21">
        <w:trPr>
          <w:trHeight w:val="255"/>
        </w:trPr>
        <w:tc>
          <w:tcPr>
            <w:tcW w:w="1995"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Deployment</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Retrieval</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sidRPr="00EB43F4">
              <w:rPr>
                <w:rFonts w:ascii="Garamond" w:eastAsia="Times New Roman" w:hAnsi="Garamond" w:cs="Times New Roman"/>
                <w:sz w:val="22"/>
                <w:szCs w:val="22"/>
              </w:rPr>
              <w:t>Date</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EB43F4">
              <w:rPr>
                <w:rFonts w:ascii="Garamond" w:hAnsi="Garamond"/>
                <w:sz w:val="22"/>
                <w:szCs w:val="22"/>
              </w:rPr>
              <w:t>Time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Date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EB43F4">
              <w:rPr>
                <w:rFonts w:ascii="Garamond" w:hAnsi="Garamond"/>
                <w:sz w:val="22"/>
                <w:szCs w:val="22"/>
              </w:rPr>
              <w:t>Time</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AF3686" w:rsidP="00851B21">
            <w:pPr>
              <w:tabs>
                <w:tab w:val="left" w:pos="10076"/>
              </w:tabs>
              <w:rPr>
                <w:rFonts w:ascii="Garamond" w:eastAsia="Arial Unicode MS" w:hAnsi="Garamond"/>
                <w:sz w:val="22"/>
                <w:szCs w:val="22"/>
              </w:rPr>
            </w:pPr>
            <w:r>
              <w:rPr>
                <w:rFonts w:ascii="Garamond" w:eastAsia="Arial Unicode MS" w:hAnsi="Garamond"/>
                <w:sz w:val="22"/>
                <w:szCs w:val="22"/>
              </w:rPr>
              <w:t>01/01/13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Pr>
                <w:rFonts w:ascii="Garamond" w:eastAsia="Arial Unicode MS" w:hAnsi="Garamond"/>
                <w:sz w:val="22"/>
                <w:szCs w:val="22"/>
              </w:rPr>
              <w:t>00:00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AF368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01/10/1</w:t>
            </w:r>
            <w:r w:rsidR="00AF3686">
              <w:rPr>
                <w:rFonts w:ascii="Garamond" w:eastAsia="Times New Roman" w:hAnsi="Garamond" w:cs="Times New Roman"/>
                <w:sz w:val="22"/>
                <w:szCs w:val="22"/>
              </w:rPr>
              <w:t>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AF3686">
            <w:pPr>
              <w:tabs>
                <w:tab w:val="left" w:pos="10076"/>
              </w:tabs>
              <w:jc w:val="right"/>
              <w:rPr>
                <w:rFonts w:ascii="Garamond" w:eastAsia="Arial Unicode MS" w:hAnsi="Garamond"/>
                <w:sz w:val="22"/>
                <w:szCs w:val="22"/>
              </w:rPr>
            </w:pPr>
            <w:r>
              <w:rPr>
                <w:rFonts w:ascii="Garamond" w:eastAsia="Arial Unicode MS" w:hAnsi="Garamond"/>
                <w:sz w:val="22"/>
                <w:szCs w:val="22"/>
              </w:rPr>
              <w:t>09:</w:t>
            </w:r>
            <w:r w:rsidR="00AF3686">
              <w:rPr>
                <w:rFonts w:ascii="Garamond" w:eastAsia="Arial Unicode MS" w:hAnsi="Garamond"/>
                <w:sz w:val="22"/>
                <w:szCs w:val="22"/>
              </w:rPr>
              <w:t>1</w:t>
            </w:r>
            <w:r>
              <w:rPr>
                <w:rFonts w:ascii="Garamond" w:eastAsia="Arial Unicode MS" w:hAnsi="Garamond"/>
                <w:sz w:val="22"/>
                <w:szCs w:val="22"/>
              </w:rPr>
              <w:t>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01/10/13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02/14/13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11:15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02/14/13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11:30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03/13/13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12:00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03/13/13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12:15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04/09/13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04/09/13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04/25/13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04/25/13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05/08/13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05/08/13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05/23/13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06/06/13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06/25/13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rPr>
                <w:rFonts w:ascii="Garamond" w:eastAsia="Arial Unicode MS" w:hAnsi="Garamond"/>
                <w:sz w:val="22"/>
                <w:szCs w:val="22"/>
              </w:rPr>
            </w:pPr>
            <w:r>
              <w:rPr>
                <w:rFonts w:ascii="Garamond" w:eastAsia="Arial Unicode MS" w:hAnsi="Garamond"/>
                <w:sz w:val="22"/>
                <w:szCs w:val="22"/>
              </w:rPr>
              <w:t>07/09/13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736822"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07/09/13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07/23/13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08/06/13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08/20/13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09/03/13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10/07/13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r>
      <w:tr w:rsidR="00851B21" w:rsidRPr="00EB43F4" w:rsidTr="00851B21">
        <w:trPr>
          <w:trHeight w:val="255"/>
        </w:trPr>
        <w:tc>
          <w:tcPr>
            <w:tcW w:w="1275"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10/22/13</w:t>
            </w:r>
          </w:p>
        </w:tc>
        <w:tc>
          <w:tcPr>
            <w:tcW w:w="72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10:45</w:t>
            </w: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11:00</w:t>
            </w:r>
          </w:p>
        </w:tc>
      </w:tr>
      <w:tr w:rsidR="00851B21" w:rsidRPr="00EB43F4" w:rsidTr="00851B21">
        <w:trPr>
          <w:trHeight w:val="255"/>
        </w:trPr>
        <w:tc>
          <w:tcPr>
            <w:tcW w:w="1275" w:type="dxa"/>
            <w:tcBorders>
              <w:top w:val="nil"/>
              <w:left w:val="nil"/>
              <w:right w:val="nil"/>
            </w:tcBorders>
            <w:noWrap/>
            <w:tcMar>
              <w:top w:w="15" w:type="dxa"/>
              <w:left w:w="15" w:type="dxa"/>
              <w:bottom w:w="0" w:type="dxa"/>
              <w:right w:w="15" w:type="dxa"/>
            </w:tcMar>
            <w:vAlign w:val="bottom"/>
          </w:tcPr>
          <w:p w:rsidR="00851B21"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11/06/13</w:t>
            </w:r>
          </w:p>
        </w:tc>
        <w:tc>
          <w:tcPr>
            <w:tcW w:w="720" w:type="dxa"/>
            <w:tcBorders>
              <w:top w:val="nil"/>
              <w:left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11:15</w:t>
            </w: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851B21"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12/04/13</w:t>
            </w:r>
          </w:p>
        </w:tc>
        <w:tc>
          <w:tcPr>
            <w:tcW w:w="1260" w:type="dxa"/>
            <w:tcBorders>
              <w:top w:val="nil"/>
              <w:left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851B21" w:rsidRPr="00EB43F4" w:rsidTr="00851B21">
        <w:trPr>
          <w:trHeight w:val="255"/>
        </w:trPr>
        <w:tc>
          <w:tcPr>
            <w:tcW w:w="1275"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12/04/13</w:t>
            </w:r>
          </w:p>
        </w:tc>
        <w:tc>
          <w:tcPr>
            <w:tcW w:w="72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12/31/13</w:t>
            </w:r>
          </w:p>
        </w:tc>
        <w:tc>
          <w:tcPr>
            <w:tcW w:w="1260" w:type="dxa"/>
            <w:tcBorders>
              <w:top w:val="nil"/>
              <w:left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23:45</w:t>
            </w:r>
          </w:p>
        </w:tc>
      </w:tr>
    </w:tbl>
    <w:p w:rsidR="00851B21" w:rsidRPr="00EB43F4" w:rsidRDefault="00851B21" w:rsidP="00851B21">
      <w:pPr>
        <w:pStyle w:val="HTMLPreformatted"/>
        <w:rPr>
          <w:rFonts w:ascii="Garamond" w:hAnsi="Garamond" w:cs="Times New Roman"/>
          <w:sz w:val="22"/>
          <w:szCs w:val="22"/>
        </w:rPr>
      </w:pPr>
    </w:p>
    <w:p w:rsidR="00851B21" w:rsidRPr="00EB43F4" w:rsidRDefault="00851B21" w:rsidP="00851B21">
      <w:pPr>
        <w:pStyle w:val="HTMLPreformatted"/>
        <w:rPr>
          <w:rFonts w:ascii="Garamond" w:hAnsi="Garamond" w:cs="Times New Roman"/>
          <w:sz w:val="22"/>
          <w:szCs w:val="22"/>
        </w:rPr>
      </w:pPr>
      <w:r w:rsidRPr="00EB43F4">
        <w:rPr>
          <w:rFonts w:ascii="Garamond" w:hAnsi="Garamond" w:cs="Times New Roman"/>
          <w:sz w:val="22"/>
          <w:szCs w:val="22"/>
        </w:rPr>
        <w:t>Otter Point Creek</w:t>
      </w:r>
    </w:p>
    <w:p w:rsidR="00851B21" w:rsidRPr="00EB43F4" w:rsidRDefault="00851B21" w:rsidP="00851B21">
      <w:pPr>
        <w:pStyle w:val="HTMLPreformatted"/>
        <w:rPr>
          <w:rFonts w:ascii="Garamond" w:hAnsi="Garamond" w:cs="Times New Roman"/>
          <w:sz w:val="22"/>
          <w:szCs w:val="22"/>
        </w:rPr>
      </w:pPr>
      <w:r w:rsidRPr="00007804">
        <w:rPr>
          <w:rFonts w:ascii="Garamond" w:hAnsi="Garamond"/>
          <w:sz w:val="22"/>
          <w:szCs w:val="22"/>
        </w:rPr>
        <w:t>OC</w:t>
      </w:r>
    </w:p>
    <w:tbl>
      <w:tblPr>
        <w:tblW w:w="5595" w:type="dxa"/>
        <w:tblLayout w:type="fixed"/>
        <w:tblCellMar>
          <w:left w:w="0" w:type="dxa"/>
          <w:right w:w="0" w:type="dxa"/>
        </w:tblCellMar>
        <w:tblLook w:val="0000"/>
      </w:tblPr>
      <w:tblGrid>
        <w:gridCol w:w="1275"/>
        <w:gridCol w:w="720"/>
        <w:gridCol w:w="1260"/>
        <w:gridCol w:w="1080"/>
        <w:gridCol w:w="1260"/>
      </w:tblGrid>
      <w:tr w:rsidR="00851B21" w:rsidRPr="00EB43F4" w:rsidTr="00851B21">
        <w:trPr>
          <w:trHeight w:val="255"/>
        </w:trPr>
        <w:tc>
          <w:tcPr>
            <w:tcW w:w="1995"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Deployment</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Retrieval</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sidRPr="00EB43F4">
              <w:rPr>
                <w:rFonts w:ascii="Garamond" w:eastAsia="Times New Roman" w:hAnsi="Garamond" w:cs="Times New Roman"/>
                <w:sz w:val="22"/>
                <w:szCs w:val="22"/>
              </w:rPr>
              <w:t>Date</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EB43F4">
              <w:rPr>
                <w:rFonts w:ascii="Garamond" w:hAnsi="Garamond"/>
                <w:sz w:val="22"/>
                <w:szCs w:val="22"/>
              </w:rPr>
              <w:t>Time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r w:rsidRPr="00EB43F4">
              <w:rPr>
                <w:rFonts w:ascii="Garamond" w:hAnsi="Garamond"/>
                <w:sz w:val="22"/>
                <w:szCs w:val="22"/>
              </w:rPr>
              <w:t>Date</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jc w:val="right"/>
              <w:rPr>
                <w:rFonts w:ascii="Garamond" w:eastAsia="Arial Unicode MS" w:hAnsi="Garamond"/>
                <w:sz w:val="22"/>
                <w:szCs w:val="22"/>
              </w:rPr>
            </w:pPr>
            <w:r w:rsidRPr="00EB43F4">
              <w:rPr>
                <w:rFonts w:ascii="Garamond" w:hAnsi="Garamond"/>
                <w:sz w:val="22"/>
                <w:szCs w:val="22"/>
              </w:rPr>
              <w:t>Time</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Default="00851B21" w:rsidP="00343691">
            <w:pPr>
              <w:tabs>
                <w:tab w:val="left" w:pos="10076"/>
              </w:tabs>
              <w:rPr>
                <w:rFonts w:ascii="Garamond" w:eastAsia="Arial Unicode MS" w:hAnsi="Garamond"/>
                <w:sz w:val="22"/>
                <w:szCs w:val="22"/>
              </w:rPr>
            </w:pPr>
            <w:r>
              <w:rPr>
                <w:rFonts w:ascii="Garamond" w:eastAsia="Arial Unicode MS" w:hAnsi="Garamond"/>
                <w:sz w:val="22"/>
                <w:szCs w:val="22"/>
              </w:rPr>
              <w:t>03/</w:t>
            </w:r>
            <w:r w:rsidR="00343691">
              <w:rPr>
                <w:rFonts w:ascii="Garamond" w:eastAsia="Arial Unicode MS" w:hAnsi="Garamond"/>
                <w:sz w:val="22"/>
                <w:szCs w:val="22"/>
              </w:rPr>
              <w:t>26</w:t>
            </w:r>
            <w:r>
              <w:rPr>
                <w:rFonts w:ascii="Garamond" w:eastAsia="Arial Unicode MS" w:hAnsi="Garamond"/>
                <w:sz w:val="22"/>
                <w:szCs w:val="22"/>
              </w:rPr>
              <w:t>/1</w:t>
            </w:r>
            <w:r w:rsidR="00343691">
              <w:rPr>
                <w:rFonts w:ascii="Garamond" w:eastAsia="Arial Unicode MS" w:hAnsi="Garamond"/>
                <w:sz w:val="22"/>
                <w:szCs w:val="22"/>
              </w:rPr>
              <w:t>3</w:t>
            </w:r>
          </w:p>
        </w:tc>
        <w:tc>
          <w:tcPr>
            <w:tcW w:w="72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Default="00851B21" w:rsidP="003436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04/</w:t>
            </w:r>
            <w:r w:rsidR="00343691">
              <w:rPr>
                <w:rFonts w:ascii="Garamond" w:eastAsia="Times New Roman" w:hAnsi="Garamond" w:cs="Times New Roman"/>
                <w:sz w:val="22"/>
                <w:szCs w:val="22"/>
              </w:rPr>
              <w:t>18</w:t>
            </w:r>
            <w:r>
              <w:rPr>
                <w:rFonts w:ascii="Garamond" w:eastAsia="Times New Roman" w:hAnsi="Garamond" w:cs="Times New Roman"/>
                <w:sz w:val="22"/>
                <w:szCs w:val="22"/>
              </w:rPr>
              <w:t>/1</w:t>
            </w:r>
            <w:r w:rsidR="00343691">
              <w:rPr>
                <w:rFonts w:ascii="Garamond" w:eastAsia="Times New Roman" w:hAnsi="Garamond" w:cs="Times New Roman"/>
                <w:sz w:val="22"/>
                <w:szCs w:val="22"/>
              </w:rPr>
              <w:t>3</w:t>
            </w:r>
          </w:p>
        </w:tc>
        <w:tc>
          <w:tcPr>
            <w:tcW w:w="126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w:t>
            </w:r>
            <w:r w:rsidR="00851B21">
              <w:rPr>
                <w:rFonts w:ascii="Garamond" w:eastAsia="Arial Unicode MS" w:hAnsi="Garamond"/>
                <w:sz w:val="22"/>
                <w:szCs w:val="22"/>
              </w:rPr>
              <w:t>:45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04/18/13</w:t>
            </w:r>
          </w:p>
        </w:tc>
        <w:tc>
          <w:tcPr>
            <w:tcW w:w="72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05/02/13</w:t>
            </w:r>
          </w:p>
        </w:tc>
        <w:tc>
          <w:tcPr>
            <w:tcW w:w="126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06:15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05/02/13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06:30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rFonts w:ascii="Garamond" w:eastAsia="Times New Roman" w:hAnsi="Garamond" w:cs="Times New Roman"/>
                <w:sz w:val="22"/>
                <w:szCs w:val="22"/>
              </w:rPr>
            </w:pPr>
            <w:r>
              <w:rPr>
                <w:rFonts w:ascii="Garamond" w:eastAsia="Times New Roman" w:hAnsi="Garamond" w:cs="Times New Roman"/>
                <w:sz w:val="22"/>
                <w:szCs w:val="22"/>
              </w:rPr>
              <w:t>05/20/13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05/20/13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06/04/13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06/04/13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06/18/13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06/18/13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07/01/13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hAnsi="Garamond"/>
                <w:sz w:val="22"/>
                <w:szCs w:val="22"/>
              </w:rPr>
            </w:pPr>
            <w:r>
              <w:rPr>
                <w:rFonts w:ascii="Garamond" w:hAnsi="Garamond"/>
                <w:sz w:val="22"/>
                <w:szCs w:val="22"/>
              </w:rPr>
              <w:t>07/01/13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07/18/13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07/18/13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07/31/13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07/31/13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08/14/13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08/14/13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08/29/13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07:45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08/29/13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08:00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09/18/13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lastRenderedPageBreak/>
              <w:t>09/18/13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10/01/13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10/01/13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10/15/13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10/15/13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10:30</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10/29/13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10:00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10/29/13</w:t>
            </w:r>
          </w:p>
        </w:tc>
        <w:tc>
          <w:tcPr>
            <w:tcW w:w="72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10:15</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11/21/13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r w:rsidR="00851B21" w:rsidRPr="00EB43F4" w:rsidTr="00851B21">
        <w:trPr>
          <w:trHeight w:val="255"/>
        </w:trPr>
        <w:tc>
          <w:tcPr>
            <w:tcW w:w="1275" w:type="dxa"/>
            <w:tcBorders>
              <w:top w:val="nil"/>
              <w:left w:val="nil"/>
              <w:bottom w:val="nil"/>
              <w:right w:val="nil"/>
            </w:tcBorders>
            <w:noWrap/>
            <w:tcMar>
              <w:top w:w="15" w:type="dxa"/>
              <w:left w:w="15" w:type="dxa"/>
              <w:bottom w:w="0" w:type="dxa"/>
              <w:right w:w="15" w:type="dxa"/>
            </w:tcMar>
            <w:vAlign w:val="bottom"/>
          </w:tcPr>
          <w:p w:rsidR="00851B21" w:rsidRPr="00EB43F4" w:rsidRDefault="00343691" w:rsidP="00851B21">
            <w:pPr>
              <w:tabs>
                <w:tab w:val="left" w:pos="10076"/>
              </w:tabs>
              <w:rPr>
                <w:rFonts w:ascii="Garamond" w:eastAsia="Arial Unicode MS" w:hAnsi="Garamond"/>
                <w:sz w:val="22"/>
                <w:szCs w:val="22"/>
              </w:rPr>
            </w:pPr>
            <w:r>
              <w:rPr>
                <w:rFonts w:ascii="Garamond" w:eastAsia="Arial Unicode MS" w:hAnsi="Garamond"/>
                <w:sz w:val="22"/>
                <w:szCs w:val="22"/>
              </w:rPr>
              <w:t>11/21/13</w:t>
            </w:r>
          </w:p>
        </w:tc>
        <w:tc>
          <w:tcPr>
            <w:tcW w:w="720" w:type="dxa"/>
            <w:tcBorders>
              <w:top w:val="nil"/>
              <w:left w:val="nil"/>
              <w:bottom w:val="nil"/>
              <w:right w:val="nil"/>
            </w:tcBorders>
            <w:noWrap/>
            <w:tcMar>
              <w:top w:w="15" w:type="dxa"/>
              <w:left w:w="15" w:type="dxa"/>
              <w:bottom w:w="0" w:type="dxa"/>
              <w:right w:w="15" w:type="dxa"/>
            </w:tcMar>
            <w:vAlign w:val="bottom"/>
          </w:tcPr>
          <w:p w:rsidR="00851B21" w:rsidRDefault="0034369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09:45</w:t>
            </w:r>
          </w:p>
        </w:tc>
        <w:tc>
          <w:tcPr>
            <w:tcW w:w="1260" w:type="dxa"/>
            <w:tcBorders>
              <w:top w:val="nil"/>
              <w:left w:val="nil"/>
              <w:bottom w:val="nil"/>
              <w:right w:val="nil"/>
            </w:tcBorders>
            <w:noWrap/>
            <w:tcMar>
              <w:top w:w="15" w:type="dxa"/>
              <w:left w:w="15" w:type="dxa"/>
              <w:bottom w:w="0" w:type="dxa"/>
              <w:right w:w="15" w:type="dxa"/>
            </w:tcMar>
            <w:vAlign w:val="bottom"/>
          </w:tcPr>
          <w:p w:rsidR="00851B21" w:rsidRDefault="00851B21" w:rsidP="00851B21">
            <w:pPr>
              <w:tabs>
                <w:tab w:val="left" w:pos="10076"/>
              </w:tabs>
              <w:rPr>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851B21" w:rsidRPr="00EB43F4" w:rsidRDefault="002C5571" w:rsidP="00851B21">
            <w:pPr>
              <w:tabs>
                <w:tab w:val="left" w:pos="10076"/>
              </w:tabs>
              <w:rPr>
                <w:rFonts w:ascii="Garamond" w:eastAsia="Arial Unicode MS" w:hAnsi="Garamond"/>
                <w:sz w:val="22"/>
                <w:szCs w:val="22"/>
              </w:rPr>
            </w:pPr>
            <w:r>
              <w:rPr>
                <w:rFonts w:ascii="Garamond" w:eastAsia="Arial Unicode MS" w:hAnsi="Garamond"/>
                <w:sz w:val="22"/>
                <w:szCs w:val="22"/>
              </w:rPr>
              <w:t>12/05/13</w:t>
            </w:r>
          </w:p>
        </w:tc>
        <w:tc>
          <w:tcPr>
            <w:tcW w:w="1260" w:type="dxa"/>
            <w:tcBorders>
              <w:top w:val="nil"/>
              <w:left w:val="nil"/>
              <w:bottom w:val="nil"/>
              <w:right w:val="nil"/>
            </w:tcBorders>
            <w:noWrap/>
            <w:tcMar>
              <w:top w:w="15" w:type="dxa"/>
              <w:left w:w="15" w:type="dxa"/>
              <w:bottom w:w="0" w:type="dxa"/>
              <w:right w:w="15" w:type="dxa"/>
            </w:tcMar>
            <w:vAlign w:val="bottom"/>
          </w:tcPr>
          <w:p w:rsidR="00851B21" w:rsidRPr="00EB43F4" w:rsidRDefault="002C5571" w:rsidP="00851B21">
            <w:pPr>
              <w:tabs>
                <w:tab w:val="left" w:pos="10076"/>
              </w:tabs>
              <w:jc w:val="right"/>
              <w:rPr>
                <w:rFonts w:ascii="Garamond" w:eastAsia="Arial Unicode MS" w:hAnsi="Garamond"/>
                <w:sz w:val="22"/>
                <w:szCs w:val="22"/>
              </w:rPr>
            </w:pPr>
            <w:r>
              <w:rPr>
                <w:rFonts w:ascii="Garamond" w:eastAsia="Arial Unicode MS" w:hAnsi="Garamond"/>
                <w:sz w:val="22"/>
                <w:szCs w:val="22"/>
              </w:rPr>
              <w:t>09:30</w:t>
            </w:r>
          </w:p>
        </w:tc>
      </w:tr>
    </w:tbl>
    <w:p w:rsidR="0079634A" w:rsidRPr="00EB43F4" w:rsidDel="0079634A" w:rsidRDefault="0079634A" w:rsidP="00507EC4">
      <w:pPr>
        <w:pStyle w:val="HTMLPreformatted"/>
        <w:rPr>
          <w:del w:id="408" w:author="Stephanie Ann Thompson" w:date="2013-04-30T13:07:00Z"/>
          <w:rFonts w:ascii="Garamond" w:hAnsi="Garamond" w:cs="Times New Roman"/>
          <w:b/>
          <w:bCs/>
          <w:sz w:val="22"/>
          <w:szCs w:val="22"/>
        </w:rPr>
      </w:pPr>
    </w:p>
    <w:p w:rsidR="007472A5" w:rsidDel="0079634A" w:rsidRDefault="00DE356E" w:rsidP="00507EC4">
      <w:pPr>
        <w:pStyle w:val="HTMLPreformatted"/>
        <w:rPr>
          <w:del w:id="409" w:author="Stephanie Ann Thompson" w:date="2013-04-30T13:07:00Z"/>
          <w:rFonts w:ascii="Garamond" w:hAnsi="Garamond" w:cs="Times New Roman"/>
          <w:sz w:val="22"/>
          <w:szCs w:val="22"/>
        </w:rPr>
      </w:pPr>
      <w:del w:id="410" w:author="Stephanie Ann Thompson" w:date="2013-04-30T13:07:00Z">
        <w:r w:rsidRPr="00EB43F4" w:rsidDel="0079634A">
          <w:rPr>
            <w:rFonts w:ascii="Garamond" w:hAnsi="Garamond" w:cs="Times New Roman"/>
            <w:sz w:val="22"/>
            <w:szCs w:val="22"/>
          </w:rPr>
          <w:delText>Long-term data c</w:delText>
        </w:r>
        <w:r w:rsidR="00036036" w:rsidRPr="00036036">
          <w:rPr>
            <w:rFonts w:ascii="Garamond" w:hAnsi="Garamond"/>
            <w:sz w:val="22"/>
            <w:szCs w:val="22"/>
            <w:rPrChange w:id="411" w:author="Stephanie Thompson" w:date="2008-11-18T10:54:00Z">
              <w:rPr/>
            </w:rPrChange>
          </w:rPr>
          <w:delText>ollection using sondes at Railroad Bridge (Jug Bay Wetlands Sanctuary) (RR) began on April 4, 2003; Mataponi Creek (M</w:delText>
        </w:r>
        <w:r w:rsidR="002521E9" w:rsidDel="0079634A">
          <w:rPr>
            <w:rFonts w:ascii="Garamond" w:hAnsi="Garamond" w:cs="Times New Roman"/>
            <w:sz w:val="22"/>
            <w:szCs w:val="22"/>
          </w:rPr>
          <w:delText>C</w:delText>
        </w:r>
        <w:r w:rsidR="00036036" w:rsidRPr="00036036">
          <w:rPr>
            <w:rFonts w:ascii="Garamond" w:hAnsi="Garamond"/>
            <w:sz w:val="22"/>
            <w:szCs w:val="22"/>
            <w:rPrChange w:id="412" w:author="Stephanie Thompson" w:date="2008-11-18T10:54:00Z">
              <w:rPr/>
            </w:rPrChange>
          </w:rPr>
          <w:delText xml:space="preserve">) began April 22, 2003; Iron Pot Landing (IP) began April 4, 2003; and Otter Point Creek (OC) began April 15, 2003.  </w:delText>
        </w:r>
      </w:del>
    </w:p>
    <w:p w:rsidR="000C5108" w:rsidDel="00CB0A95" w:rsidRDefault="000C5108" w:rsidP="000C5108">
      <w:pPr>
        <w:pStyle w:val="HTMLPreformatted"/>
        <w:rPr>
          <w:del w:id="413" w:author="Stephanie Ann Thompson" w:date="2013-03-05T13:37:00Z"/>
          <w:rFonts w:ascii="Garamond" w:hAnsi="Garamond" w:cs="Times New Roman"/>
          <w:sz w:val="22"/>
          <w:szCs w:val="22"/>
        </w:rPr>
      </w:pPr>
    </w:p>
    <w:p w:rsidR="000C5108" w:rsidRPr="00EB43F4" w:rsidDel="0079634A" w:rsidRDefault="00036036" w:rsidP="000C5108">
      <w:pPr>
        <w:pStyle w:val="HTMLPreformatted"/>
        <w:rPr>
          <w:del w:id="414" w:author="Stephanie Ann Thompson" w:date="2013-04-30T13:07:00Z"/>
          <w:rFonts w:ascii="Garamond" w:hAnsi="Garamond" w:cs="Times New Roman"/>
          <w:sz w:val="22"/>
          <w:szCs w:val="22"/>
        </w:rPr>
      </w:pPr>
      <w:del w:id="415" w:author="Stephanie Ann Thompson" w:date="2013-04-30T13:07:00Z">
        <w:r w:rsidRPr="00036036">
          <w:rPr>
            <w:rFonts w:ascii="Garamond" w:hAnsi="Garamond"/>
            <w:sz w:val="22"/>
            <w:szCs w:val="22"/>
            <w:rPrChange w:id="416" w:author="Stephanie Thompson" w:date="2008-11-18T10:54:00Z">
              <w:rPr/>
            </w:rPrChange>
          </w:rPr>
          <w:delText>20</w:delText>
        </w:r>
        <w:r w:rsidR="000C5108" w:rsidDel="0079634A">
          <w:rPr>
            <w:rFonts w:ascii="Garamond" w:hAnsi="Garamond" w:cs="Times New Roman"/>
            <w:sz w:val="22"/>
            <w:szCs w:val="22"/>
          </w:rPr>
          <w:delText>12</w:delText>
        </w:r>
        <w:r w:rsidRPr="00036036">
          <w:rPr>
            <w:rFonts w:ascii="Garamond" w:hAnsi="Garamond"/>
            <w:sz w:val="22"/>
            <w:szCs w:val="22"/>
            <w:rPrChange w:id="417" w:author="Stephanie Thompson" w:date="2008-11-18T10:54:00Z">
              <w:rPr/>
            </w:rPrChange>
          </w:rPr>
          <w:delText xml:space="preserve"> collection dates and times are as follows.  All times are in Eastern Standard Time (EST).</w:delText>
        </w:r>
        <w:r w:rsidR="000C5108" w:rsidRPr="00EB43F4" w:rsidDel="0079634A">
          <w:rPr>
            <w:rFonts w:ascii="Garamond" w:hAnsi="Garamond" w:cs="Times New Roman"/>
            <w:sz w:val="22"/>
            <w:szCs w:val="22"/>
          </w:rPr>
          <w:delText xml:space="preserve"> </w:delText>
        </w:r>
      </w:del>
    </w:p>
    <w:p w:rsidR="000C5108" w:rsidRPr="00EB43F4" w:rsidDel="0079634A" w:rsidRDefault="000C5108" w:rsidP="000C5108">
      <w:pPr>
        <w:pStyle w:val="HTMLPreformatted"/>
        <w:rPr>
          <w:del w:id="418" w:author="Stephanie Ann Thompson" w:date="2013-04-30T13:07:00Z"/>
          <w:rFonts w:ascii="Garamond" w:hAnsi="Garamond" w:cs="Times New Roman"/>
          <w:sz w:val="22"/>
          <w:szCs w:val="22"/>
        </w:rPr>
      </w:pPr>
    </w:p>
    <w:p w:rsidR="000C5108" w:rsidRPr="00EB43F4" w:rsidDel="0079634A" w:rsidRDefault="000C5108" w:rsidP="000C5108">
      <w:pPr>
        <w:pStyle w:val="HTMLPreformatted"/>
        <w:rPr>
          <w:del w:id="419" w:author="Stephanie Ann Thompson" w:date="2013-04-30T13:07:00Z"/>
          <w:rFonts w:ascii="Garamond" w:hAnsi="Garamond" w:cs="Times New Roman"/>
          <w:sz w:val="22"/>
          <w:szCs w:val="22"/>
        </w:rPr>
      </w:pPr>
      <w:del w:id="420" w:author="Stephanie Ann Thompson" w:date="2013-04-30T13:07:00Z">
        <w:r w:rsidRPr="00EB43F4" w:rsidDel="0079634A">
          <w:rPr>
            <w:rFonts w:ascii="Garamond" w:hAnsi="Garamond" w:cs="Times New Roman"/>
            <w:sz w:val="22"/>
            <w:szCs w:val="22"/>
          </w:rPr>
          <w:delText>Datalogger deployments:</w:delText>
        </w:r>
      </w:del>
    </w:p>
    <w:p w:rsidR="000C5108" w:rsidRPr="00EB43F4" w:rsidDel="0079634A" w:rsidRDefault="000C5108" w:rsidP="000C5108">
      <w:pPr>
        <w:pStyle w:val="HTMLPreformatted"/>
        <w:rPr>
          <w:del w:id="421" w:author="Stephanie Ann Thompson" w:date="2013-04-30T13:07:00Z"/>
          <w:rFonts w:ascii="Garamond" w:hAnsi="Garamond" w:cs="Times New Roman"/>
          <w:sz w:val="22"/>
          <w:szCs w:val="22"/>
        </w:rPr>
      </w:pPr>
    </w:p>
    <w:p w:rsidR="000C5108" w:rsidRPr="00EB43F4" w:rsidDel="0079634A" w:rsidRDefault="00036036" w:rsidP="000C5108">
      <w:pPr>
        <w:pStyle w:val="HTMLPreformatted"/>
        <w:rPr>
          <w:ins w:id="422" w:author="Stephanie Thompson" w:date="2008-11-18T10:44:00Z"/>
          <w:del w:id="423" w:author="Stephanie Ann Thompson" w:date="2013-04-30T13:07:00Z"/>
          <w:rFonts w:ascii="Garamond" w:hAnsi="Garamond" w:cs="Times New Roman"/>
          <w:sz w:val="22"/>
          <w:szCs w:val="22"/>
          <w:rPrChange w:id="424" w:author="Stephanie Thompson" w:date="2008-11-18T11:32:00Z">
            <w:rPr>
              <w:ins w:id="425" w:author="Stephanie Thompson" w:date="2008-11-18T10:44:00Z"/>
              <w:del w:id="426" w:author="Stephanie Ann Thompson" w:date="2013-04-30T13:07:00Z"/>
              <w:rFonts w:ascii="Times New Roman" w:hAnsi="Times New Roman" w:cs="Times New Roman"/>
            </w:rPr>
          </w:rPrChange>
        </w:rPr>
      </w:pPr>
      <w:del w:id="427" w:author="Stephanie Ann Thompson" w:date="2013-04-30T13:07:00Z">
        <w:r w:rsidRPr="00036036">
          <w:rPr>
            <w:rFonts w:ascii="Garamond" w:hAnsi="Garamond"/>
            <w:sz w:val="22"/>
            <w:szCs w:val="22"/>
            <w:rPrChange w:id="428" w:author="Stephanie Thompson" w:date="2008-11-18T11:32:00Z">
              <w:rPr/>
            </w:rPrChange>
          </w:rPr>
          <w:delText>Railroad Bridge (RR):</w:delText>
        </w:r>
      </w:del>
    </w:p>
    <w:p w:rsidR="000C5108" w:rsidRPr="00EB43F4" w:rsidDel="0079634A" w:rsidRDefault="00036036" w:rsidP="000C5108">
      <w:pPr>
        <w:pStyle w:val="HTMLPreformatted"/>
        <w:numPr>
          <w:ins w:id="429" w:author="Stephanie Thompson" w:date="2008-11-18T10:44:00Z"/>
        </w:numPr>
        <w:rPr>
          <w:del w:id="430" w:author="Stephanie Ann Thompson" w:date="2013-04-30T13:07:00Z"/>
          <w:rFonts w:ascii="Garamond" w:hAnsi="Garamond" w:cs="Times New Roman"/>
          <w:sz w:val="22"/>
          <w:szCs w:val="22"/>
          <w:rPrChange w:id="431" w:author="Stephanie Thompson" w:date="2008-11-18T11:32:00Z">
            <w:rPr>
              <w:del w:id="432" w:author="Stephanie Ann Thompson" w:date="2013-04-30T13:07:00Z"/>
              <w:rFonts w:ascii="Times New Roman" w:hAnsi="Times New Roman" w:cs="Times New Roman"/>
            </w:rPr>
          </w:rPrChange>
        </w:rPr>
      </w:pPr>
      <w:ins w:id="433" w:author="Stephanie Thompson" w:date="2008-11-18T10:44:00Z">
        <w:del w:id="434" w:author="Stephanie Ann Thompson" w:date="2013-04-30T13:07:00Z">
          <w:r w:rsidRPr="00036036">
            <w:rPr>
              <w:rFonts w:ascii="Garamond" w:hAnsi="Garamond"/>
              <w:sz w:val="22"/>
              <w:szCs w:val="22"/>
              <w:rPrChange w:id="435" w:author="Stephanie Thompson" w:date="2008-11-18T11:32:00Z">
                <w:rPr/>
              </w:rPrChange>
            </w:rPr>
            <w:delText>RR</w:delText>
          </w:r>
        </w:del>
      </w:ins>
      <w:del w:id="436" w:author="Stephanie Ann Thompson" w:date="2013-04-30T13:07:00Z">
        <w:r w:rsidRPr="00036036">
          <w:rPr>
            <w:rFonts w:ascii="Garamond" w:hAnsi="Garamond"/>
            <w:sz w:val="22"/>
            <w:szCs w:val="22"/>
            <w:rPrChange w:id="437" w:author="Stephanie Thompson" w:date="2008-11-18T11:32:00Z">
              <w:rPr/>
            </w:rPrChange>
          </w:rPr>
          <w:br/>
        </w:r>
        <w:r w:rsidRPr="00036036">
          <w:rPr>
            <w:rFonts w:ascii="Garamond" w:hAnsi="Garamond"/>
            <w:sz w:val="22"/>
            <w:szCs w:val="22"/>
            <w:rPrChange w:id="438" w:author="Stephanie Thompson" w:date="2008-11-18T11:32:00Z">
              <w:rPr/>
            </w:rPrChange>
          </w:rPr>
          <w:tab/>
        </w:r>
      </w:del>
    </w:p>
    <w:tbl>
      <w:tblPr>
        <w:tblW w:w="5535" w:type="dxa"/>
        <w:tblLayout w:type="fixed"/>
        <w:tblCellMar>
          <w:left w:w="0" w:type="dxa"/>
          <w:right w:w="0" w:type="dxa"/>
        </w:tblCellMar>
        <w:tblLook w:val="0000"/>
      </w:tblPr>
      <w:tblGrid>
        <w:gridCol w:w="1378"/>
        <w:gridCol w:w="617"/>
        <w:gridCol w:w="1260"/>
        <w:gridCol w:w="1060"/>
        <w:gridCol w:w="1220"/>
      </w:tblGrid>
      <w:tr w:rsidR="000C5108" w:rsidRPr="00EB43F4" w:rsidDel="0079634A" w:rsidTr="000C5108">
        <w:trPr>
          <w:trHeight w:val="255"/>
          <w:del w:id="439"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tabs>
                <w:tab w:val="left" w:pos="10076"/>
              </w:tabs>
              <w:rPr>
                <w:del w:id="440" w:author="Stephanie Ann Thompson" w:date="2013-04-30T13:07:00Z"/>
                <w:rFonts w:ascii="Garamond" w:eastAsia="Arial Unicode MS" w:hAnsi="Garamond"/>
                <w:sz w:val="22"/>
                <w:szCs w:val="22"/>
                <w:rPrChange w:id="441" w:author="Stephanie Thompson" w:date="2008-11-18T11:32:00Z">
                  <w:rPr>
                    <w:del w:id="442" w:author="Stephanie Ann Thompson" w:date="2013-04-30T13:07:00Z"/>
                    <w:rFonts w:eastAsia="Arial Unicode MS"/>
                    <w:sz w:val="20"/>
                    <w:szCs w:val="20"/>
                  </w:rPr>
                </w:rPrChange>
              </w:rPr>
            </w:pPr>
            <w:del w:id="443" w:author="Stephanie Ann Thompson" w:date="2013-04-30T13:07:00Z">
              <w:r w:rsidRPr="00036036">
                <w:rPr>
                  <w:rFonts w:ascii="Garamond" w:hAnsi="Garamond"/>
                  <w:sz w:val="22"/>
                  <w:szCs w:val="22"/>
                  <w:rPrChange w:id="444" w:author="Stephanie Thompson" w:date="2008-11-18T11:32:00Z">
                    <w:rPr>
                      <w:sz w:val="20"/>
                      <w:szCs w:val="20"/>
                    </w:rPr>
                  </w:rPrChange>
                </w:rPr>
                <w:delText>Deployment</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45" w:author="Stephanie Ann Thompson" w:date="2013-04-30T13:07:00Z"/>
                <w:rFonts w:ascii="Garamond" w:eastAsia="Arial Unicode MS" w:hAnsi="Garamond"/>
                <w:sz w:val="22"/>
                <w:szCs w:val="22"/>
                <w:rPrChange w:id="446" w:author="Stephanie Thompson" w:date="2008-11-18T11:32:00Z">
                  <w:rPr>
                    <w:del w:id="447" w:author="Stephanie Ann Thompson" w:date="2013-04-30T13:07:00Z"/>
                    <w:rFonts w:eastAsia="Arial Unicode MS"/>
                    <w:sz w:val="20"/>
                    <w:szCs w:val="20"/>
                  </w:rPr>
                </w:rPrChange>
              </w:rPr>
            </w:pPr>
          </w:p>
        </w:tc>
        <w:tc>
          <w:tcPr>
            <w:tcW w:w="228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tabs>
                <w:tab w:val="left" w:pos="10076"/>
              </w:tabs>
              <w:rPr>
                <w:del w:id="448" w:author="Stephanie Ann Thompson" w:date="2013-04-30T13:07:00Z"/>
                <w:rFonts w:ascii="Garamond" w:eastAsia="Arial Unicode MS" w:hAnsi="Garamond"/>
                <w:sz w:val="22"/>
                <w:szCs w:val="22"/>
                <w:rPrChange w:id="449" w:author="Stephanie Thompson" w:date="2008-11-18T11:32:00Z">
                  <w:rPr>
                    <w:del w:id="450" w:author="Stephanie Ann Thompson" w:date="2013-04-30T13:07:00Z"/>
                    <w:rFonts w:eastAsia="Arial Unicode MS"/>
                    <w:sz w:val="20"/>
                    <w:szCs w:val="20"/>
                  </w:rPr>
                </w:rPrChange>
              </w:rPr>
            </w:pPr>
            <w:del w:id="451" w:author="Stephanie Ann Thompson" w:date="2013-04-30T13:07:00Z">
              <w:r w:rsidRPr="00036036">
                <w:rPr>
                  <w:rFonts w:ascii="Garamond" w:hAnsi="Garamond"/>
                  <w:sz w:val="22"/>
                  <w:szCs w:val="22"/>
                  <w:rPrChange w:id="452" w:author="Stephanie Thompson" w:date="2008-11-18T11:32:00Z">
                    <w:rPr>
                      <w:sz w:val="20"/>
                      <w:szCs w:val="20"/>
                    </w:rPr>
                  </w:rPrChange>
                </w:rPr>
                <w:delText>Retrieval</w:delText>
              </w:r>
            </w:del>
          </w:p>
        </w:tc>
      </w:tr>
      <w:tr w:rsidR="000C5108" w:rsidRPr="00EB43F4" w:rsidDel="0079634A" w:rsidTr="000C5108">
        <w:trPr>
          <w:trHeight w:val="255"/>
          <w:del w:id="453"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454" w:author="Stephanie Ann Thompson" w:date="2013-04-30T13:07:00Z"/>
                <w:rFonts w:ascii="Garamond" w:eastAsia="Times New Roman" w:hAnsi="Garamond" w:cs="Times New Roman"/>
                <w:sz w:val="22"/>
                <w:szCs w:val="22"/>
                <w:rPrChange w:id="455" w:author="Stephanie Thompson" w:date="2008-11-18T11:32:00Z">
                  <w:rPr>
                    <w:del w:id="456" w:author="Stephanie Ann Thompson" w:date="2013-04-30T13:07:00Z"/>
                    <w:rFonts w:ascii="Times New Roman" w:eastAsia="Times New Roman" w:hAnsi="Times New Roman" w:cs="Times New Roman"/>
                  </w:rPr>
                </w:rPrChange>
              </w:rPr>
            </w:pPr>
            <w:del w:id="457" w:author="Stephanie Ann Thompson" w:date="2013-04-30T13:07:00Z">
              <w:r w:rsidRPr="00036036">
                <w:rPr>
                  <w:rFonts w:ascii="Garamond" w:hAnsi="Garamond"/>
                  <w:sz w:val="22"/>
                  <w:szCs w:val="22"/>
                  <w:rPrChange w:id="458" w:author="Stephanie Thompson" w:date="2008-11-18T11:32:00Z">
                    <w:rPr/>
                  </w:rPrChange>
                </w:rPr>
                <w:delText>Date</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tabs>
                <w:tab w:val="left" w:pos="10076"/>
              </w:tabs>
              <w:jc w:val="right"/>
              <w:rPr>
                <w:del w:id="459" w:author="Stephanie Ann Thompson" w:date="2013-04-30T13:07:00Z"/>
                <w:rFonts w:ascii="Garamond" w:eastAsia="Arial Unicode MS" w:hAnsi="Garamond"/>
                <w:sz w:val="22"/>
                <w:szCs w:val="22"/>
                <w:rPrChange w:id="460" w:author="Stephanie Thompson" w:date="2008-11-18T11:32:00Z">
                  <w:rPr>
                    <w:del w:id="461" w:author="Stephanie Ann Thompson" w:date="2013-04-30T13:07:00Z"/>
                    <w:rFonts w:eastAsia="Arial Unicode MS"/>
                    <w:sz w:val="20"/>
                    <w:szCs w:val="20"/>
                  </w:rPr>
                </w:rPrChange>
              </w:rPr>
            </w:pPr>
            <w:del w:id="462" w:author="Stephanie Ann Thompson" w:date="2013-04-30T13:07:00Z">
              <w:r w:rsidRPr="00036036">
                <w:rPr>
                  <w:rFonts w:ascii="Garamond" w:hAnsi="Garamond"/>
                  <w:sz w:val="22"/>
                  <w:szCs w:val="22"/>
                  <w:rPrChange w:id="463" w:author="Stephanie Thompson" w:date="2008-11-18T11:32:00Z">
                    <w:rPr>
                      <w:sz w:val="20"/>
                      <w:szCs w:val="20"/>
                    </w:rPr>
                  </w:rPrChange>
                </w:rPr>
                <w:delText>Time</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64" w:author="Stephanie Ann Thompson" w:date="2013-04-30T13:07:00Z"/>
                <w:rFonts w:ascii="Garamond" w:eastAsia="Arial Unicode MS" w:hAnsi="Garamond"/>
                <w:sz w:val="22"/>
                <w:szCs w:val="22"/>
                <w:rPrChange w:id="465" w:author="Stephanie Thompson" w:date="2008-11-18T11:32:00Z">
                  <w:rPr>
                    <w:del w:id="466"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tabs>
                <w:tab w:val="left" w:pos="10076"/>
              </w:tabs>
              <w:rPr>
                <w:del w:id="467" w:author="Stephanie Ann Thompson" w:date="2013-04-30T13:07:00Z"/>
                <w:rFonts w:ascii="Garamond" w:eastAsia="Arial Unicode MS" w:hAnsi="Garamond"/>
                <w:sz w:val="22"/>
                <w:szCs w:val="22"/>
                <w:rPrChange w:id="468" w:author="Stephanie Thompson" w:date="2008-11-18T11:32:00Z">
                  <w:rPr>
                    <w:del w:id="469" w:author="Stephanie Ann Thompson" w:date="2013-04-30T13:07:00Z"/>
                    <w:rFonts w:eastAsia="Arial Unicode MS"/>
                    <w:sz w:val="20"/>
                    <w:szCs w:val="20"/>
                  </w:rPr>
                </w:rPrChange>
              </w:rPr>
            </w:pPr>
            <w:del w:id="470" w:author="Stephanie Ann Thompson" w:date="2013-04-30T13:07:00Z">
              <w:r w:rsidRPr="00036036">
                <w:rPr>
                  <w:rFonts w:ascii="Garamond" w:hAnsi="Garamond"/>
                  <w:sz w:val="22"/>
                  <w:szCs w:val="22"/>
                  <w:rPrChange w:id="471" w:author="Stephanie Thompson" w:date="2008-11-18T11:32:00Z">
                    <w:rPr>
                      <w:sz w:val="20"/>
                      <w:szCs w:val="20"/>
                    </w:rPr>
                  </w:rPrChange>
                </w:rPr>
                <w:delText>Date</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tabs>
                <w:tab w:val="left" w:pos="10076"/>
              </w:tabs>
              <w:jc w:val="right"/>
              <w:rPr>
                <w:del w:id="472" w:author="Stephanie Ann Thompson" w:date="2013-04-30T13:07:00Z"/>
                <w:rFonts w:ascii="Garamond" w:eastAsia="Arial Unicode MS" w:hAnsi="Garamond"/>
                <w:sz w:val="22"/>
                <w:szCs w:val="22"/>
                <w:rPrChange w:id="473" w:author="Stephanie Thompson" w:date="2008-11-18T11:32:00Z">
                  <w:rPr>
                    <w:del w:id="474" w:author="Stephanie Ann Thompson" w:date="2013-04-30T13:07:00Z"/>
                    <w:rFonts w:eastAsia="Arial Unicode MS"/>
                    <w:sz w:val="20"/>
                    <w:szCs w:val="20"/>
                  </w:rPr>
                </w:rPrChange>
              </w:rPr>
            </w:pPr>
            <w:del w:id="475" w:author="Stephanie Ann Thompson" w:date="2013-04-30T13:07:00Z">
              <w:r w:rsidRPr="00036036">
                <w:rPr>
                  <w:rFonts w:ascii="Garamond" w:hAnsi="Garamond"/>
                  <w:sz w:val="22"/>
                  <w:szCs w:val="22"/>
                  <w:rPrChange w:id="476" w:author="Stephanie Thompson" w:date="2008-11-18T11:32:00Z">
                    <w:rPr>
                      <w:sz w:val="20"/>
                      <w:szCs w:val="20"/>
                    </w:rPr>
                  </w:rPrChange>
                </w:rPr>
                <w:delText>Time</w:delText>
              </w:r>
            </w:del>
          </w:p>
        </w:tc>
      </w:tr>
      <w:tr w:rsidR="000C5108" w:rsidRPr="00EB43F4" w:rsidDel="0079634A" w:rsidTr="000C5108">
        <w:trPr>
          <w:trHeight w:val="255"/>
          <w:del w:id="47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78" w:author="Stephanie Ann Thompson" w:date="2013-04-30T13:07:00Z"/>
                <w:rFonts w:ascii="Garamond" w:eastAsia="Arial Unicode MS" w:hAnsi="Garamond"/>
                <w:sz w:val="22"/>
                <w:szCs w:val="22"/>
                <w:rPrChange w:id="479" w:author="Stephanie Thompson" w:date="2008-11-18T11:32:00Z">
                  <w:rPr>
                    <w:del w:id="480" w:author="Stephanie Ann Thompson" w:date="2013-04-30T13:07:00Z"/>
                    <w:rFonts w:eastAsia="Arial Unicode MS"/>
                    <w:sz w:val="20"/>
                    <w:szCs w:val="20"/>
                  </w:rPr>
                </w:rPrChange>
              </w:rPr>
            </w:pPr>
            <w:del w:id="481" w:author="Stephanie Ann Thompson" w:date="2013-04-30T13:07:00Z">
              <w:r w:rsidDel="0079634A">
                <w:rPr>
                  <w:rFonts w:ascii="Garamond" w:eastAsia="Arial Unicode MS" w:hAnsi="Garamond"/>
                  <w:sz w:val="22"/>
                  <w:szCs w:val="22"/>
                </w:rPr>
                <w:delText>01/01/12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482" w:author="Stephanie Ann Thompson" w:date="2013-04-30T13:07:00Z"/>
                <w:rFonts w:ascii="Garamond" w:eastAsia="Arial Unicode MS" w:hAnsi="Garamond"/>
                <w:sz w:val="22"/>
                <w:szCs w:val="22"/>
                <w:rPrChange w:id="483" w:author="Stephanie Thompson" w:date="2008-11-18T11:32:00Z">
                  <w:rPr>
                    <w:del w:id="484" w:author="Stephanie Ann Thompson" w:date="2013-04-30T13:07:00Z"/>
                    <w:rFonts w:eastAsia="Arial Unicode MS"/>
                    <w:sz w:val="20"/>
                    <w:szCs w:val="20"/>
                  </w:rPr>
                </w:rPrChange>
              </w:rPr>
            </w:pPr>
            <w:del w:id="485" w:author="Stephanie Ann Thompson" w:date="2013-04-30T13:07:00Z">
              <w:r w:rsidDel="0079634A">
                <w:rPr>
                  <w:rFonts w:ascii="Garamond" w:eastAsia="Arial Unicode MS" w:hAnsi="Garamond"/>
                  <w:sz w:val="22"/>
                  <w:szCs w:val="22"/>
                </w:rPr>
                <w:delText>00:00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486" w:author="Stephanie Ann Thompson" w:date="2013-04-30T13:07:00Z"/>
                <w:rFonts w:ascii="Garamond" w:eastAsia="Arial Unicode MS" w:hAnsi="Garamond"/>
                <w:sz w:val="22"/>
                <w:szCs w:val="22"/>
                <w:rPrChange w:id="487" w:author="Stephanie Thompson" w:date="2008-11-18T11:32:00Z">
                  <w:rPr>
                    <w:del w:id="48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B73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489" w:author="Stephanie Ann Thompson" w:date="2013-04-30T13:07:00Z"/>
                <w:rFonts w:ascii="Garamond" w:eastAsia="Times New Roman" w:hAnsi="Garamond" w:cs="Times New Roman"/>
                <w:sz w:val="22"/>
                <w:szCs w:val="22"/>
                <w:rPrChange w:id="490" w:author="Stephanie Thompson" w:date="2008-11-18T11:32:00Z">
                  <w:rPr>
                    <w:del w:id="491" w:author="Stephanie Ann Thompson" w:date="2013-04-30T13:07:00Z"/>
                    <w:rFonts w:ascii="Times New Roman" w:eastAsia="Times New Roman" w:hAnsi="Times New Roman" w:cs="Times New Roman"/>
                  </w:rPr>
                </w:rPrChange>
              </w:rPr>
            </w:pPr>
            <w:del w:id="492" w:author="Stephanie Ann Thompson" w:date="2013-04-30T13:07:00Z">
              <w:r w:rsidDel="0079634A">
                <w:rPr>
                  <w:rFonts w:ascii="Garamond" w:eastAsia="Times New Roman" w:hAnsi="Garamond" w:cs="Times New Roman"/>
                  <w:sz w:val="22"/>
                  <w:szCs w:val="22"/>
                </w:rPr>
                <w:delText>01/</w:delText>
              </w:r>
              <w:r w:rsidR="00DB7330" w:rsidDel="0079634A">
                <w:rPr>
                  <w:rFonts w:ascii="Garamond" w:eastAsia="Times New Roman" w:hAnsi="Garamond" w:cs="Times New Roman"/>
                  <w:sz w:val="22"/>
                  <w:szCs w:val="22"/>
                </w:rPr>
                <w:delText>10</w:delText>
              </w:r>
              <w:r w:rsidDel="0079634A">
                <w:rPr>
                  <w:rFonts w:ascii="Garamond" w:eastAsia="Times New Roman" w:hAnsi="Garamond" w:cs="Times New Roman"/>
                  <w:sz w:val="22"/>
                  <w:szCs w:val="22"/>
                </w:rPr>
                <w:delText>/1</w:delText>
              </w:r>
              <w:r w:rsidR="00DB7330" w:rsidDel="0079634A">
                <w:rPr>
                  <w:rFonts w:ascii="Garamond" w:eastAsia="Times New Roman" w:hAnsi="Garamond" w:cs="Times New Roman"/>
                  <w:sz w:val="22"/>
                  <w:szCs w:val="22"/>
                </w:rPr>
                <w:delText>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B7330">
            <w:pPr>
              <w:tabs>
                <w:tab w:val="left" w:pos="10076"/>
              </w:tabs>
              <w:jc w:val="right"/>
              <w:rPr>
                <w:del w:id="493" w:author="Stephanie Ann Thompson" w:date="2013-04-30T13:07:00Z"/>
                <w:rFonts w:ascii="Garamond" w:eastAsia="Arial Unicode MS" w:hAnsi="Garamond"/>
                <w:sz w:val="22"/>
                <w:szCs w:val="22"/>
                <w:rPrChange w:id="494" w:author="Stephanie Thompson" w:date="2008-11-18T11:32:00Z">
                  <w:rPr>
                    <w:del w:id="495" w:author="Stephanie Ann Thompson" w:date="2013-04-30T13:07:00Z"/>
                    <w:rFonts w:eastAsia="Arial Unicode MS"/>
                    <w:sz w:val="20"/>
                    <w:szCs w:val="20"/>
                  </w:rPr>
                </w:rPrChange>
              </w:rPr>
            </w:pPr>
            <w:del w:id="496" w:author="Stephanie Ann Thompson" w:date="2013-04-30T13:07:00Z">
              <w:r w:rsidDel="0079634A">
                <w:rPr>
                  <w:rFonts w:ascii="Garamond" w:eastAsia="Arial Unicode MS" w:hAnsi="Garamond"/>
                  <w:sz w:val="22"/>
                  <w:szCs w:val="22"/>
                </w:rPr>
                <w:delText>08:</w:delText>
              </w:r>
              <w:r w:rsidR="00DB7330" w:rsidDel="0079634A">
                <w:rPr>
                  <w:rFonts w:ascii="Garamond" w:eastAsia="Arial Unicode MS" w:hAnsi="Garamond"/>
                  <w:sz w:val="22"/>
                  <w:szCs w:val="22"/>
                </w:rPr>
                <w:delText>1</w:delText>
              </w:r>
              <w:r w:rsidDel="0079634A">
                <w:rPr>
                  <w:rFonts w:ascii="Garamond" w:eastAsia="Arial Unicode MS" w:hAnsi="Garamond"/>
                  <w:sz w:val="22"/>
                  <w:szCs w:val="22"/>
                </w:rPr>
                <w:delText>5</w:delText>
              </w:r>
            </w:del>
          </w:p>
        </w:tc>
      </w:tr>
      <w:tr w:rsidR="000C5108" w:rsidRPr="00EB43F4" w:rsidDel="0079634A" w:rsidTr="000C5108">
        <w:trPr>
          <w:trHeight w:val="255"/>
          <w:del w:id="49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498" w:author="Stephanie Ann Thompson" w:date="2013-04-30T13:07:00Z"/>
                <w:rFonts w:ascii="Garamond" w:eastAsia="Arial Unicode MS" w:hAnsi="Garamond"/>
                <w:sz w:val="22"/>
                <w:szCs w:val="22"/>
                <w:rPrChange w:id="499" w:author="Stephanie Thompson" w:date="2008-11-18T11:32:00Z">
                  <w:rPr>
                    <w:del w:id="500" w:author="Stephanie Ann Thompson" w:date="2013-04-30T13:07:00Z"/>
                    <w:rFonts w:eastAsia="Arial Unicode MS"/>
                    <w:sz w:val="20"/>
                    <w:szCs w:val="20"/>
                  </w:rPr>
                </w:rPrChange>
              </w:rPr>
            </w:pPr>
            <w:del w:id="501" w:author="Stephanie Ann Thompson" w:date="2013-04-30T13:07:00Z">
              <w:r w:rsidDel="0079634A">
                <w:rPr>
                  <w:rFonts w:ascii="Garamond" w:eastAsia="Arial Unicode MS" w:hAnsi="Garamond"/>
                  <w:sz w:val="22"/>
                  <w:szCs w:val="22"/>
                </w:rPr>
                <w:delText>01/10/12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DB7330">
            <w:pPr>
              <w:tabs>
                <w:tab w:val="left" w:pos="10076"/>
              </w:tabs>
              <w:jc w:val="right"/>
              <w:rPr>
                <w:del w:id="502" w:author="Stephanie Ann Thompson" w:date="2013-04-30T13:07:00Z"/>
                <w:rFonts w:ascii="Garamond" w:eastAsia="Arial Unicode MS" w:hAnsi="Garamond"/>
                <w:sz w:val="22"/>
                <w:szCs w:val="22"/>
                <w:rPrChange w:id="503" w:author="Stephanie Thompson" w:date="2008-11-18T11:32:00Z">
                  <w:rPr>
                    <w:del w:id="504" w:author="Stephanie Ann Thompson" w:date="2013-04-30T13:07:00Z"/>
                    <w:rFonts w:eastAsia="Arial Unicode MS"/>
                    <w:sz w:val="20"/>
                    <w:szCs w:val="20"/>
                  </w:rPr>
                </w:rPrChange>
              </w:rPr>
            </w:pPr>
            <w:del w:id="505"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06" w:author="Stephanie Ann Thompson" w:date="2013-04-30T13:07:00Z"/>
                <w:rFonts w:ascii="Garamond" w:eastAsia="Arial Unicode MS" w:hAnsi="Garamond"/>
                <w:sz w:val="22"/>
                <w:szCs w:val="22"/>
                <w:rPrChange w:id="507" w:author="Stephanie Thompson" w:date="2008-11-18T11:32:00Z">
                  <w:rPr>
                    <w:del w:id="50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09" w:author="Stephanie Ann Thompson" w:date="2013-04-30T13:07:00Z"/>
                <w:rFonts w:ascii="Garamond" w:eastAsia="Arial Unicode MS" w:hAnsi="Garamond"/>
                <w:sz w:val="22"/>
                <w:szCs w:val="22"/>
                <w:rPrChange w:id="510" w:author="Stephanie Thompson" w:date="2008-11-18T11:32:00Z">
                  <w:rPr>
                    <w:del w:id="511" w:author="Stephanie Ann Thompson" w:date="2013-04-30T13:07:00Z"/>
                    <w:rFonts w:eastAsia="Arial Unicode MS"/>
                    <w:sz w:val="20"/>
                    <w:szCs w:val="20"/>
                  </w:rPr>
                </w:rPrChange>
              </w:rPr>
            </w:pPr>
            <w:del w:id="512" w:author="Stephanie Ann Thompson" w:date="2013-04-30T13:07:00Z">
              <w:r w:rsidDel="0079634A">
                <w:rPr>
                  <w:rFonts w:ascii="Garamond" w:eastAsia="Arial Unicode MS" w:hAnsi="Garamond"/>
                  <w:sz w:val="22"/>
                  <w:szCs w:val="22"/>
                </w:rPr>
                <w:delText>02/09/12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13" w:author="Stephanie Ann Thompson" w:date="2013-04-30T13:07:00Z"/>
                <w:rFonts w:ascii="Garamond" w:eastAsia="Arial Unicode MS" w:hAnsi="Garamond"/>
                <w:sz w:val="22"/>
                <w:szCs w:val="22"/>
                <w:rPrChange w:id="514" w:author="Stephanie Thompson" w:date="2008-11-18T11:32:00Z">
                  <w:rPr>
                    <w:del w:id="515" w:author="Stephanie Ann Thompson" w:date="2013-04-30T13:07:00Z"/>
                    <w:rFonts w:eastAsia="Arial Unicode MS"/>
                    <w:sz w:val="20"/>
                    <w:szCs w:val="20"/>
                  </w:rPr>
                </w:rPrChange>
              </w:rPr>
            </w:pPr>
            <w:del w:id="516"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rPr>
          <w:trHeight w:val="255"/>
          <w:del w:id="51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18" w:author="Stephanie Ann Thompson" w:date="2013-04-30T13:07:00Z"/>
                <w:rFonts w:ascii="Garamond" w:eastAsia="Arial Unicode MS" w:hAnsi="Garamond"/>
                <w:sz w:val="22"/>
                <w:szCs w:val="22"/>
                <w:rPrChange w:id="519" w:author="Stephanie Thompson" w:date="2008-11-18T11:32:00Z">
                  <w:rPr>
                    <w:del w:id="520" w:author="Stephanie Ann Thompson" w:date="2013-04-30T13:07:00Z"/>
                    <w:rFonts w:eastAsia="Arial Unicode MS"/>
                    <w:sz w:val="20"/>
                    <w:szCs w:val="20"/>
                  </w:rPr>
                </w:rPrChange>
              </w:rPr>
            </w:pPr>
            <w:del w:id="521" w:author="Stephanie Ann Thompson" w:date="2013-04-30T13:07:00Z">
              <w:r w:rsidDel="0079634A">
                <w:rPr>
                  <w:rFonts w:ascii="Garamond" w:eastAsia="Arial Unicode MS" w:hAnsi="Garamond"/>
                  <w:sz w:val="22"/>
                  <w:szCs w:val="22"/>
                </w:rPr>
                <w:delText>02/09/12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22" w:author="Stephanie Ann Thompson" w:date="2013-04-30T13:07:00Z"/>
                <w:rFonts w:ascii="Garamond" w:eastAsia="Arial Unicode MS" w:hAnsi="Garamond"/>
                <w:sz w:val="22"/>
                <w:szCs w:val="22"/>
                <w:rPrChange w:id="523" w:author="Stephanie Thompson" w:date="2008-11-18T11:32:00Z">
                  <w:rPr>
                    <w:del w:id="524" w:author="Stephanie Ann Thompson" w:date="2013-04-30T13:07:00Z"/>
                    <w:rFonts w:eastAsia="Arial Unicode MS"/>
                    <w:sz w:val="20"/>
                    <w:szCs w:val="20"/>
                  </w:rPr>
                </w:rPrChange>
              </w:rPr>
            </w:pPr>
            <w:del w:id="525"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26" w:author="Stephanie Ann Thompson" w:date="2013-04-30T13:07:00Z"/>
                <w:rFonts w:ascii="Garamond" w:eastAsia="Arial Unicode MS" w:hAnsi="Garamond"/>
                <w:sz w:val="22"/>
                <w:szCs w:val="22"/>
                <w:rPrChange w:id="527" w:author="Stephanie Thompson" w:date="2008-11-18T11:32:00Z">
                  <w:rPr>
                    <w:del w:id="52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29" w:author="Stephanie Ann Thompson" w:date="2013-04-30T13:07:00Z"/>
                <w:rFonts w:ascii="Garamond" w:eastAsia="Arial Unicode MS" w:hAnsi="Garamond"/>
                <w:sz w:val="22"/>
                <w:szCs w:val="22"/>
                <w:rPrChange w:id="530" w:author="Stephanie Thompson" w:date="2008-11-18T11:32:00Z">
                  <w:rPr>
                    <w:del w:id="531" w:author="Stephanie Ann Thompson" w:date="2013-04-30T13:07:00Z"/>
                    <w:rFonts w:eastAsia="Arial Unicode MS"/>
                    <w:sz w:val="20"/>
                    <w:szCs w:val="20"/>
                  </w:rPr>
                </w:rPrChange>
              </w:rPr>
            </w:pPr>
            <w:del w:id="532" w:author="Stephanie Ann Thompson" w:date="2013-04-30T13:07:00Z">
              <w:r w:rsidDel="0079634A">
                <w:rPr>
                  <w:rFonts w:ascii="Garamond" w:eastAsia="Arial Unicode MS" w:hAnsi="Garamond"/>
                  <w:sz w:val="22"/>
                  <w:szCs w:val="22"/>
                </w:rPr>
                <w:delText>03/07/12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33" w:author="Stephanie Ann Thompson" w:date="2013-04-30T13:07:00Z"/>
                <w:rFonts w:ascii="Garamond" w:eastAsia="Arial Unicode MS" w:hAnsi="Garamond"/>
                <w:sz w:val="22"/>
                <w:szCs w:val="22"/>
                <w:rPrChange w:id="534" w:author="Stephanie Thompson" w:date="2008-11-18T11:32:00Z">
                  <w:rPr>
                    <w:del w:id="535" w:author="Stephanie Ann Thompson" w:date="2013-04-30T13:07:00Z"/>
                    <w:rFonts w:eastAsia="Arial Unicode MS"/>
                    <w:sz w:val="20"/>
                    <w:szCs w:val="20"/>
                  </w:rPr>
                </w:rPrChange>
              </w:rPr>
            </w:pPr>
            <w:del w:id="536"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53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38" w:author="Stephanie Ann Thompson" w:date="2013-04-30T13:07:00Z"/>
                <w:rFonts w:ascii="Garamond" w:eastAsia="Arial Unicode MS" w:hAnsi="Garamond"/>
                <w:sz w:val="22"/>
                <w:szCs w:val="22"/>
                <w:rPrChange w:id="539" w:author="Stephanie Thompson" w:date="2008-11-18T11:32:00Z">
                  <w:rPr>
                    <w:del w:id="540" w:author="Stephanie Ann Thompson" w:date="2013-04-30T13:07:00Z"/>
                    <w:rFonts w:eastAsia="Arial Unicode MS"/>
                    <w:sz w:val="20"/>
                    <w:szCs w:val="20"/>
                  </w:rPr>
                </w:rPrChange>
              </w:rPr>
            </w:pPr>
            <w:del w:id="541" w:author="Stephanie Ann Thompson" w:date="2013-04-30T13:07:00Z">
              <w:r w:rsidDel="0079634A">
                <w:rPr>
                  <w:rFonts w:ascii="Garamond" w:eastAsia="Arial Unicode MS" w:hAnsi="Garamond"/>
                  <w:sz w:val="22"/>
                  <w:szCs w:val="22"/>
                </w:rPr>
                <w:delText>03/07/12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42" w:author="Stephanie Ann Thompson" w:date="2013-04-30T13:07:00Z"/>
                <w:rFonts w:ascii="Garamond" w:eastAsia="Arial Unicode MS" w:hAnsi="Garamond"/>
                <w:sz w:val="22"/>
                <w:szCs w:val="22"/>
                <w:rPrChange w:id="543" w:author="Stephanie Thompson" w:date="2008-11-18T11:32:00Z">
                  <w:rPr>
                    <w:del w:id="544" w:author="Stephanie Ann Thompson" w:date="2013-04-30T13:07:00Z"/>
                    <w:rFonts w:eastAsia="Arial Unicode MS"/>
                    <w:sz w:val="20"/>
                    <w:szCs w:val="20"/>
                  </w:rPr>
                </w:rPrChange>
              </w:rPr>
            </w:pPr>
            <w:del w:id="545"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46" w:author="Stephanie Ann Thompson" w:date="2013-04-30T13:07:00Z"/>
                <w:rFonts w:ascii="Garamond" w:eastAsia="Arial Unicode MS" w:hAnsi="Garamond"/>
                <w:sz w:val="22"/>
                <w:szCs w:val="22"/>
                <w:rPrChange w:id="547" w:author="Stephanie Thompson" w:date="2008-11-18T11:32:00Z">
                  <w:rPr>
                    <w:del w:id="54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49" w:author="Stephanie Ann Thompson" w:date="2013-04-30T13:07:00Z"/>
                <w:rFonts w:ascii="Garamond" w:eastAsia="Arial Unicode MS" w:hAnsi="Garamond"/>
                <w:sz w:val="22"/>
                <w:szCs w:val="22"/>
                <w:rPrChange w:id="550" w:author="Stephanie Thompson" w:date="2008-11-18T11:32:00Z">
                  <w:rPr>
                    <w:del w:id="551" w:author="Stephanie Ann Thompson" w:date="2013-04-30T13:07:00Z"/>
                    <w:rFonts w:eastAsia="Arial Unicode MS"/>
                    <w:sz w:val="20"/>
                    <w:szCs w:val="20"/>
                  </w:rPr>
                </w:rPrChange>
              </w:rPr>
            </w:pPr>
            <w:del w:id="552" w:author="Stephanie Ann Thompson" w:date="2013-04-30T13:07:00Z">
              <w:r w:rsidDel="0079634A">
                <w:rPr>
                  <w:rFonts w:ascii="Garamond" w:eastAsia="Arial Unicode MS" w:hAnsi="Garamond"/>
                  <w:sz w:val="22"/>
                  <w:szCs w:val="22"/>
                </w:rPr>
                <w:delText>03/22/12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53" w:author="Stephanie Ann Thompson" w:date="2013-04-30T13:07:00Z"/>
                <w:rFonts w:ascii="Garamond" w:eastAsia="Arial Unicode MS" w:hAnsi="Garamond"/>
                <w:sz w:val="22"/>
                <w:szCs w:val="22"/>
                <w:rPrChange w:id="554" w:author="Stephanie Thompson" w:date="2008-11-18T11:32:00Z">
                  <w:rPr>
                    <w:del w:id="555" w:author="Stephanie Ann Thompson" w:date="2013-04-30T13:07:00Z"/>
                    <w:rFonts w:eastAsia="Arial Unicode MS"/>
                    <w:sz w:val="20"/>
                    <w:szCs w:val="20"/>
                  </w:rPr>
                </w:rPrChange>
              </w:rPr>
            </w:pPr>
            <w:del w:id="556" w:author="Stephanie Ann Thompson" w:date="2013-04-30T13:07:00Z">
              <w:r w:rsidDel="0079634A">
                <w:rPr>
                  <w:rFonts w:ascii="Garamond" w:eastAsia="Arial Unicode MS" w:hAnsi="Garamond"/>
                  <w:sz w:val="22"/>
                  <w:szCs w:val="22"/>
                </w:rPr>
                <w:delText>08:00</w:delText>
              </w:r>
            </w:del>
          </w:p>
        </w:tc>
      </w:tr>
      <w:tr w:rsidR="000C5108" w:rsidRPr="00EB43F4" w:rsidDel="0079634A" w:rsidTr="000C5108">
        <w:trPr>
          <w:trHeight w:val="255"/>
          <w:del w:id="55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58" w:author="Stephanie Ann Thompson" w:date="2013-04-30T13:07:00Z"/>
                <w:rFonts w:ascii="Garamond" w:eastAsia="Arial Unicode MS" w:hAnsi="Garamond"/>
                <w:sz w:val="22"/>
                <w:szCs w:val="22"/>
                <w:rPrChange w:id="559" w:author="Stephanie Thompson" w:date="2008-11-18T11:32:00Z">
                  <w:rPr>
                    <w:del w:id="560" w:author="Stephanie Ann Thompson" w:date="2013-04-30T13:07:00Z"/>
                    <w:rFonts w:eastAsia="Arial Unicode MS"/>
                    <w:sz w:val="20"/>
                    <w:szCs w:val="20"/>
                  </w:rPr>
                </w:rPrChange>
              </w:rPr>
            </w:pPr>
            <w:del w:id="561" w:author="Stephanie Ann Thompson" w:date="2013-04-30T13:07:00Z">
              <w:r w:rsidDel="0079634A">
                <w:rPr>
                  <w:rFonts w:ascii="Garamond" w:eastAsia="Arial Unicode MS" w:hAnsi="Garamond"/>
                  <w:sz w:val="22"/>
                  <w:szCs w:val="22"/>
                </w:rPr>
                <w:delText>03/22/12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62" w:author="Stephanie Ann Thompson" w:date="2013-04-30T13:07:00Z"/>
                <w:rFonts w:ascii="Garamond" w:eastAsia="Arial Unicode MS" w:hAnsi="Garamond"/>
                <w:sz w:val="22"/>
                <w:szCs w:val="22"/>
                <w:rPrChange w:id="563" w:author="Stephanie Thompson" w:date="2008-11-18T11:32:00Z">
                  <w:rPr>
                    <w:del w:id="564" w:author="Stephanie Ann Thompson" w:date="2013-04-30T13:07:00Z"/>
                    <w:rFonts w:eastAsia="Arial Unicode MS"/>
                    <w:sz w:val="20"/>
                    <w:szCs w:val="20"/>
                  </w:rPr>
                </w:rPrChange>
              </w:rPr>
            </w:pPr>
            <w:del w:id="565" w:author="Stephanie Ann Thompson" w:date="2013-04-30T13:07:00Z">
              <w:r w:rsidDel="0079634A">
                <w:rPr>
                  <w:rFonts w:ascii="Garamond" w:eastAsia="Arial Unicode MS" w:hAnsi="Garamond"/>
                  <w:sz w:val="22"/>
                  <w:szCs w:val="22"/>
                </w:rPr>
                <w:delText>08:15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66" w:author="Stephanie Ann Thompson" w:date="2013-04-30T13:07:00Z"/>
                <w:rFonts w:ascii="Garamond" w:eastAsia="Arial Unicode MS" w:hAnsi="Garamond"/>
                <w:sz w:val="22"/>
                <w:szCs w:val="22"/>
                <w:rPrChange w:id="567" w:author="Stephanie Thompson" w:date="2008-11-18T11:32:00Z">
                  <w:rPr>
                    <w:del w:id="56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69" w:author="Stephanie Ann Thompson" w:date="2013-04-30T13:07:00Z"/>
                <w:rFonts w:ascii="Garamond" w:eastAsia="Arial Unicode MS" w:hAnsi="Garamond"/>
                <w:sz w:val="22"/>
                <w:szCs w:val="22"/>
                <w:rPrChange w:id="570" w:author="Stephanie Thompson" w:date="2008-11-18T11:32:00Z">
                  <w:rPr>
                    <w:del w:id="571" w:author="Stephanie Ann Thompson" w:date="2013-04-30T13:07:00Z"/>
                    <w:rFonts w:eastAsia="Arial Unicode MS"/>
                    <w:sz w:val="20"/>
                    <w:szCs w:val="20"/>
                  </w:rPr>
                </w:rPrChange>
              </w:rPr>
            </w:pPr>
            <w:del w:id="572" w:author="Stephanie Ann Thompson" w:date="2013-04-30T13:07:00Z">
              <w:r w:rsidDel="0079634A">
                <w:rPr>
                  <w:rFonts w:ascii="Garamond" w:eastAsia="Arial Unicode MS" w:hAnsi="Garamond"/>
                  <w:sz w:val="22"/>
                  <w:szCs w:val="22"/>
                </w:rPr>
                <w:delText>04/09/12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73" w:author="Stephanie Ann Thompson" w:date="2013-04-30T13:07:00Z"/>
                <w:rFonts w:ascii="Garamond" w:eastAsia="Arial Unicode MS" w:hAnsi="Garamond"/>
                <w:sz w:val="22"/>
                <w:szCs w:val="22"/>
                <w:rPrChange w:id="574" w:author="Stephanie Thompson" w:date="2008-11-18T11:32:00Z">
                  <w:rPr>
                    <w:del w:id="575" w:author="Stephanie Ann Thompson" w:date="2013-04-30T13:07:00Z"/>
                    <w:rFonts w:eastAsia="Arial Unicode MS"/>
                    <w:sz w:val="20"/>
                    <w:szCs w:val="20"/>
                  </w:rPr>
                </w:rPrChange>
              </w:rPr>
            </w:pPr>
            <w:del w:id="576"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rPr>
          <w:trHeight w:val="255"/>
          <w:del w:id="57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78" w:author="Stephanie Ann Thompson" w:date="2013-04-30T13:07:00Z"/>
                <w:rFonts w:ascii="Garamond" w:eastAsia="Arial Unicode MS" w:hAnsi="Garamond"/>
                <w:sz w:val="22"/>
                <w:szCs w:val="22"/>
                <w:rPrChange w:id="579" w:author="Stephanie Thompson" w:date="2008-11-18T11:32:00Z">
                  <w:rPr>
                    <w:del w:id="580" w:author="Stephanie Ann Thompson" w:date="2013-04-30T13:07:00Z"/>
                    <w:rFonts w:eastAsia="Arial Unicode MS"/>
                    <w:sz w:val="20"/>
                    <w:szCs w:val="20"/>
                  </w:rPr>
                </w:rPrChange>
              </w:rPr>
            </w:pPr>
            <w:del w:id="581" w:author="Stephanie Ann Thompson" w:date="2013-04-30T13:07:00Z">
              <w:r w:rsidDel="0079634A">
                <w:rPr>
                  <w:rFonts w:ascii="Garamond" w:eastAsia="Arial Unicode MS" w:hAnsi="Garamond"/>
                  <w:sz w:val="22"/>
                  <w:szCs w:val="22"/>
                </w:rPr>
                <w:delText>04/09/12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582" w:author="Stephanie Ann Thompson" w:date="2013-04-30T13:07:00Z"/>
                <w:rFonts w:ascii="Garamond" w:eastAsia="Arial Unicode MS" w:hAnsi="Garamond"/>
                <w:sz w:val="22"/>
                <w:szCs w:val="22"/>
                <w:rPrChange w:id="583" w:author="Stephanie Thompson" w:date="2008-11-18T11:32:00Z">
                  <w:rPr>
                    <w:del w:id="584" w:author="Stephanie Ann Thompson" w:date="2013-04-30T13:07:00Z"/>
                    <w:rFonts w:eastAsia="Arial Unicode MS"/>
                    <w:sz w:val="20"/>
                    <w:szCs w:val="20"/>
                  </w:rPr>
                </w:rPrChange>
              </w:rPr>
            </w:pPr>
            <w:del w:id="585"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586" w:author="Stephanie Ann Thompson" w:date="2013-04-30T13:07:00Z"/>
                <w:rFonts w:ascii="Garamond" w:eastAsia="Arial Unicode MS" w:hAnsi="Garamond"/>
                <w:sz w:val="22"/>
                <w:szCs w:val="22"/>
                <w:rPrChange w:id="587" w:author="Stephanie Thompson" w:date="2008-11-18T11:32:00Z">
                  <w:rPr>
                    <w:del w:id="58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89" w:author="Stephanie Ann Thompson" w:date="2013-04-30T13:07:00Z"/>
                <w:rFonts w:ascii="Garamond" w:eastAsia="Arial Unicode MS" w:hAnsi="Garamond"/>
                <w:sz w:val="22"/>
                <w:szCs w:val="22"/>
                <w:rPrChange w:id="590" w:author="Stephanie Thompson" w:date="2008-11-18T11:32:00Z">
                  <w:rPr>
                    <w:del w:id="591" w:author="Stephanie Ann Thompson" w:date="2013-04-30T13:07:00Z"/>
                    <w:rFonts w:eastAsia="Arial Unicode MS"/>
                    <w:sz w:val="20"/>
                    <w:szCs w:val="20"/>
                  </w:rPr>
                </w:rPrChange>
              </w:rPr>
            </w:pPr>
            <w:del w:id="592" w:author="Stephanie Ann Thompson" w:date="2013-04-30T13:07:00Z">
              <w:r w:rsidDel="0079634A">
                <w:rPr>
                  <w:rFonts w:ascii="Garamond" w:eastAsia="Arial Unicode MS" w:hAnsi="Garamond"/>
                  <w:sz w:val="22"/>
                  <w:szCs w:val="22"/>
                </w:rPr>
                <w:delText>04/23/12</w:delText>
              </w:r>
            </w:del>
          </w:p>
        </w:tc>
        <w:tc>
          <w:tcPr>
            <w:tcW w:w="1220" w:type="dxa"/>
            <w:tcBorders>
              <w:top w:val="nil"/>
              <w:left w:val="nil"/>
              <w:bottom w:val="nil"/>
              <w:right w:val="nil"/>
            </w:tcBorders>
            <w:noWrap/>
            <w:tcMar>
              <w:top w:w="15" w:type="dxa"/>
              <w:left w:w="15" w:type="dxa"/>
              <w:bottom w:w="0" w:type="dxa"/>
              <w:right w:w="15" w:type="dxa"/>
            </w:tcMar>
            <w:vAlign w:val="bottom"/>
          </w:tcPr>
          <w:p w:rsidR="00DB7330" w:rsidRPr="00EB43F4" w:rsidDel="0079634A" w:rsidRDefault="00DB7330" w:rsidP="00DB7330">
            <w:pPr>
              <w:tabs>
                <w:tab w:val="left" w:pos="10076"/>
              </w:tabs>
              <w:jc w:val="right"/>
              <w:rPr>
                <w:del w:id="593" w:author="Stephanie Ann Thompson" w:date="2013-04-30T13:07:00Z"/>
                <w:rFonts w:ascii="Garamond" w:eastAsia="Arial Unicode MS" w:hAnsi="Garamond"/>
                <w:sz w:val="22"/>
                <w:szCs w:val="22"/>
                <w:rPrChange w:id="594" w:author="Stephanie Thompson" w:date="2008-11-18T11:32:00Z">
                  <w:rPr>
                    <w:del w:id="595" w:author="Stephanie Ann Thompson" w:date="2013-04-30T13:07:00Z"/>
                    <w:rFonts w:eastAsia="Arial Unicode MS"/>
                    <w:sz w:val="20"/>
                    <w:szCs w:val="20"/>
                  </w:rPr>
                </w:rPrChange>
              </w:rPr>
            </w:pPr>
            <w:del w:id="596" w:author="Stephanie Ann Thompson" w:date="2013-04-30T13:07:00Z">
              <w:r w:rsidDel="0079634A">
                <w:rPr>
                  <w:rFonts w:ascii="Garamond" w:eastAsia="Arial Unicode MS" w:hAnsi="Garamond"/>
                  <w:sz w:val="22"/>
                  <w:szCs w:val="22"/>
                </w:rPr>
                <w:delText>09:15</w:delText>
              </w:r>
            </w:del>
          </w:p>
        </w:tc>
      </w:tr>
      <w:tr w:rsidR="000C5108" w:rsidRPr="00EB43F4" w:rsidDel="0079634A" w:rsidTr="000C5108">
        <w:trPr>
          <w:trHeight w:val="255"/>
          <w:del w:id="59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598" w:author="Stephanie Ann Thompson" w:date="2013-04-30T13:07:00Z"/>
                <w:rFonts w:ascii="Garamond" w:eastAsia="Arial Unicode MS" w:hAnsi="Garamond"/>
                <w:sz w:val="22"/>
                <w:szCs w:val="22"/>
                <w:rPrChange w:id="599" w:author="Stephanie Thompson" w:date="2008-11-18T11:32:00Z">
                  <w:rPr>
                    <w:del w:id="600" w:author="Stephanie Ann Thompson" w:date="2013-04-30T13:07:00Z"/>
                    <w:rFonts w:eastAsia="Arial Unicode MS"/>
                    <w:sz w:val="20"/>
                    <w:szCs w:val="20"/>
                  </w:rPr>
                </w:rPrChange>
              </w:rPr>
            </w:pPr>
            <w:del w:id="601" w:author="Stephanie Ann Thompson" w:date="2013-04-30T13:07:00Z">
              <w:r w:rsidDel="0079634A">
                <w:rPr>
                  <w:rFonts w:ascii="Garamond" w:eastAsia="Arial Unicode MS" w:hAnsi="Garamond"/>
                  <w:sz w:val="22"/>
                  <w:szCs w:val="22"/>
                </w:rPr>
                <w:delText>04/23/12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02" w:author="Stephanie Ann Thompson" w:date="2013-04-30T13:07:00Z"/>
                <w:rFonts w:ascii="Garamond" w:eastAsia="Arial Unicode MS" w:hAnsi="Garamond"/>
                <w:sz w:val="22"/>
                <w:szCs w:val="22"/>
                <w:rPrChange w:id="603" w:author="Stephanie Thompson" w:date="2008-11-18T11:32:00Z">
                  <w:rPr>
                    <w:del w:id="604" w:author="Stephanie Ann Thompson" w:date="2013-04-30T13:07:00Z"/>
                    <w:rFonts w:eastAsia="Arial Unicode MS"/>
                    <w:sz w:val="20"/>
                    <w:szCs w:val="20"/>
                  </w:rPr>
                </w:rPrChange>
              </w:rPr>
            </w:pPr>
            <w:del w:id="605" w:author="Stephanie Ann Thompson" w:date="2013-04-30T13:07:00Z">
              <w:r w:rsidDel="0079634A">
                <w:rPr>
                  <w:rFonts w:ascii="Garamond" w:eastAsia="Arial Unicode MS" w:hAnsi="Garamond"/>
                  <w:sz w:val="22"/>
                  <w:szCs w:val="22"/>
                </w:rPr>
                <w:delText>09:30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06" w:author="Stephanie Ann Thompson" w:date="2013-04-30T13:07:00Z"/>
                <w:rFonts w:ascii="Garamond" w:eastAsia="Arial Unicode MS" w:hAnsi="Garamond"/>
                <w:sz w:val="22"/>
                <w:szCs w:val="22"/>
                <w:rPrChange w:id="607" w:author="Stephanie Thompson" w:date="2008-11-18T11:32:00Z">
                  <w:rPr>
                    <w:del w:id="60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09" w:author="Stephanie Ann Thompson" w:date="2013-04-30T13:07:00Z"/>
                <w:rFonts w:ascii="Garamond" w:eastAsia="Arial Unicode MS" w:hAnsi="Garamond"/>
                <w:sz w:val="22"/>
                <w:szCs w:val="22"/>
                <w:rPrChange w:id="610" w:author="Stephanie Thompson" w:date="2008-11-18T11:32:00Z">
                  <w:rPr>
                    <w:del w:id="611" w:author="Stephanie Ann Thompson" w:date="2013-04-30T13:07:00Z"/>
                    <w:rFonts w:eastAsia="Arial Unicode MS"/>
                    <w:sz w:val="20"/>
                    <w:szCs w:val="20"/>
                  </w:rPr>
                </w:rPrChange>
              </w:rPr>
            </w:pPr>
            <w:del w:id="612" w:author="Stephanie Ann Thompson" w:date="2013-04-30T13:07:00Z">
              <w:r w:rsidDel="0079634A">
                <w:rPr>
                  <w:rFonts w:ascii="Garamond" w:eastAsia="Arial Unicode MS" w:hAnsi="Garamond"/>
                  <w:sz w:val="22"/>
                  <w:szCs w:val="22"/>
                </w:rPr>
                <w:delText>05/07/12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13" w:author="Stephanie Ann Thompson" w:date="2013-04-30T13:07:00Z"/>
                <w:rFonts w:ascii="Garamond" w:eastAsia="Arial Unicode MS" w:hAnsi="Garamond"/>
                <w:sz w:val="22"/>
                <w:szCs w:val="22"/>
                <w:rPrChange w:id="614" w:author="Stephanie Thompson" w:date="2008-11-18T11:32:00Z">
                  <w:rPr>
                    <w:del w:id="615" w:author="Stephanie Ann Thompson" w:date="2013-04-30T13:07:00Z"/>
                    <w:rFonts w:eastAsia="Arial Unicode MS"/>
                    <w:sz w:val="20"/>
                    <w:szCs w:val="20"/>
                  </w:rPr>
                </w:rPrChange>
              </w:rPr>
            </w:pPr>
            <w:del w:id="616"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61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18" w:author="Stephanie Ann Thompson" w:date="2013-04-30T13:07:00Z"/>
                <w:rFonts w:ascii="Garamond" w:eastAsia="Arial Unicode MS" w:hAnsi="Garamond"/>
                <w:sz w:val="22"/>
                <w:szCs w:val="22"/>
                <w:rPrChange w:id="619" w:author="Stephanie Thompson" w:date="2008-11-18T11:32:00Z">
                  <w:rPr>
                    <w:del w:id="620" w:author="Stephanie Ann Thompson" w:date="2013-04-30T13:07:00Z"/>
                    <w:rFonts w:eastAsia="Arial Unicode MS"/>
                    <w:sz w:val="20"/>
                    <w:szCs w:val="20"/>
                  </w:rPr>
                </w:rPrChange>
              </w:rPr>
            </w:pPr>
            <w:del w:id="621" w:author="Stephanie Ann Thompson" w:date="2013-04-30T13:07:00Z">
              <w:r w:rsidDel="0079634A">
                <w:rPr>
                  <w:rFonts w:ascii="Garamond" w:eastAsia="Arial Unicode MS" w:hAnsi="Garamond"/>
                  <w:sz w:val="22"/>
                  <w:szCs w:val="22"/>
                </w:rPr>
                <w:delText>05/07/12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22" w:author="Stephanie Ann Thompson" w:date="2013-04-30T13:07:00Z"/>
                <w:rFonts w:ascii="Garamond" w:eastAsia="Arial Unicode MS" w:hAnsi="Garamond"/>
                <w:sz w:val="22"/>
                <w:szCs w:val="22"/>
                <w:rPrChange w:id="623" w:author="Stephanie Thompson" w:date="2008-11-18T11:32:00Z">
                  <w:rPr>
                    <w:del w:id="624" w:author="Stephanie Ann Thompson" w:date="2013-04-30T13:07:00Z"/>
                    <w:rFonts w:eastAsia="Arial Unicode MS"/>
                    <w:sz w:val="20"/>
                    <w:szCs w:val="20"/>
                  </w:rPr>
                </w:rPrChange>
              </w:rPr>
            </w:pPr>
            <w:del w:id="625"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26" w:author="Stephanie Ann Thompson" w:date="2013-04-30T13:07:00Z"/>
                <w:rFonts w:ascii="Garamond" w:eastAsia="Arial Unicode MS" w:hAnsi="Garamond"/>
                <w:sz w:val="22"/>
                <w:szCs w:val="22"/>
                <w:rPrChange w:id="627" w:author="Stephanie Thompson" w:date="2008-11-18T11:32:00Z">
                  <w:rPr>
                    <w:del w:id="62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29" w:author="Stephanie Ann Thompson" w:date="2013-04-30T13:07:00Z"/>
                <w:rFonts w:ascii="Garamond" w:eastAsia="Arial Unicode MS" w:hAnsi="Garamond"/>
                <w:sz w:val="22"/>
                <w:szCs w:val="22"/>
                <w:rPrChange w:id="630" w:author="Stephanie Thompson" w:date="2008-11-18T11:32:00Z">
                  <w:rPr>
                    <w:del w:id="631" w:author="Stephanie Ann Thompson" w:date="2013-04-30T13:07:00Z"/>
                    <w:rFonts w:eastAsia="Arial Unicode MS"/>
                    <w:sz w:val="20"/>
                    <w:szCs w:val="20"/>
                  </w:rPr>
                </w:rPrChange>
              </w:rPr>
            </w:pPr>
            <w:del w:id="632" w:author="Stephanie Ann Thompson" w:date="2013-04-30T13:07:00Z">
              <w:r w:rsidDel="0079634A">
                <w:rPr>
                  <w:rFonts w:ascii="Garamond" w:eastAsia="Arial Unicode MS" w:hAnsi="Garamond"/>
                  <w:sz w:val="22"/>
                  <w:szCs w:val="22"/>
                </w:rPr>
                <w:delText>05/22/12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33" w:author="Stephanie Ann Thompson" w:date="2013-04-30T13:07:00Z"/>
                <w:rFonts w:ascii="Garamond" w:eastAsia="Arial Unicode MS" w:hAnsi="Garamond"/>
                <w:sz w:val="22"/>
                <w:szCs w:val="22"/>
                <w:rPrChange w:id="634" w:author="Stephanie Thompson" w:date="2008-11-18T11:32:00Z">
                  <w:rPr>
                    <w:del w:id="635" w:author="Stephanie Ann Thompson" w:date="2013-04-30T13:07:00Z"/>
                    <w:rFonts w:eastAsia="Arial Unicode MS"/>
                    <w:sz w:val="20"/>
                    <w:szCs w:val="20"/>
                  </w:rPr>
                </w:rPrChange>
              </w:rPr>
            </w:pPr>
            <w:del w:id="636"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63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38" w:author="Stephanie Ann Thompson" w:date="2013-04-30T13:07:00Z"/>
                <w:rFonts w:ascii="Garamond" w:eastAsia="Arial Unicode MS" w:hAnsi="Garamond"/>
                <w:sz w:val="22"/>
                <w:szCs w:val="22"/>
                <w:rPrChange w:id="639" w:author="Stephanie Thompson" w:date="2008-11-18T11:32:00Z">
                  <w:rPr>
                    <w:del w:id="640" w:author="Stephanie Ann Thompson" w:date="2013-04-30T13:07:00Z"/>
                    <w:rFonts w:eastAsia="Arial Unicode MS"/>
                    <w:sz w:val="20"/>
                    <w:szCs w:val="20"/>
                  </w:rPr>
                </w:rPrChange>
              </w:rPr>
            </w:pPr>
            <w:del w:id="641" w:author="Stephanie Ann Thompson" w:date="2013-04-30T13:07:00Z">
              <w:r w:rsidDel="0079634A">
                <w:rPr>
                  <w:rFonts w:ascii="Garamond" w:eastAsia="Arial Unicode MS" w:hAnsi="Garamond"/>
                  <w:sz w:val="22"/>
                  <w:szCs w:val="22"/>
                </w:rPr>
                <w:delText>05/22/12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42" w:author="Stephanie Ann Thompson" w:date="2013-04-30T13:07:00Z"/>
                <w:rFonts w:ascii="Garamond" w:eastAsia="Arial Unicode MS" w:hAnsi="Garamond"/>
                <w:sz w:val="22"/>
                <w:szCs w:val="22"/>
                <w:rPrChange w:id="643" w:author="Stephanie Thompson" w:date="2008-11-18T11:32:00Z">
                  <w:rPr>
                    <w:del w:id="644" w:author="Stephanie Ann Thompson" w:date="2013-04-30T13:07:00Z"/>
                    <w:rFonts w:eastAsia="Arial Unicode MS"/>
                    <w:sz w:val="20"/>
                    <w:szCs w:val="20"/>
                  </w:rPr>
                </w:rPrChange>
              </w:rPr>
            </w:pPr>
            <w:del w:id="645"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46" w:author="Stephanie Ann Thompson" w:date="2013-04-30T13:07:00Z"/>
                <w:rFonts w:ascii="Garamond" w:eastAsia="Arial Unicode MS" w:hAnsi="Garamond"/>
                <w:sz w:val="22"/>
                <w:szCs w:val="22"/>
                <w:rPrChange w:id="647" w:author="Stephanie Thompson" w:date="2008-11-18T11:32:00Z">
                  <w:rPr>
                    <w:del w:id="64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49" w:author="Stephanie Ann Thompson" w:date="2013-04-30T13:07:00Z"/>
                <w:rFonts w:ascii="Garamond" w:eastAsia="Arial Unicode MS" w:hAnsi="Garamond"/>
                <w:sz w:val="22"/>
                <w:szCs w:val="22"/>
                <w:rPrChange w:id="650" w:author="Stephanie Thompson" w:date="2008-11-18T11:32:00Z">
                  <w:rPr>
                    <w:del w:id="651" w:author="Stephanie Ann Thompson" w:date="2013-04-30T13:07:00Z"/>
                    <w:rFonts w:eastAsia="Arial Unicode MS"/>
                    <w:sz w:val="20"/>
                    <w:szCs w:val="20"/>
                  </w:rPr>
                </w:rPrChange>
              </w:rPr>
            </w:pPr>
            <w:del w:id="652" w:author="Stephanie Ann Thompson" w:date="2013-04-30T13:07:00Z">
              <w:r w:rsidDel="0079634A">
                <w:rPr>
                  <w:rFonts w:ascii="Garamond" w:eastAsia="Arial Unicode MS" w:hAnsi="Garamond"/>
                  <w:sz w:val="22"/>
                  <w:szCs w:val="22"/>
                </w:rPr>
                <w:delText>06/05/12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53" w:author="Stephanie Ann Thompson" w:date="2013-04-30T13:07:00Z"/>
                <w:rFonts w:ascii="Garamond" w:eastAsia="Arial Unicode MS" w:hAnsi="Garamond"/>
                <w:sz w:val="22"/>
                <w:szCs w:val="22"/>
                <w:rPrChange w:id="654" w:author="Stephanie Thompson" w:date="2008-11-18T11:32:00Z">
                  <w:rPr>
                    <w:del w:id="655" w:author="Stephanie Ann Thompson" w:date="2013-04-30T13:07:00Z"/>
                    <w:rFonts w:eastAsia="Arial Unicode MS"/>
                    <w:sz w:val="20"/>
                    <w:szCs w:val="20"/>
                  </w:rPr>
                </w:rPrChange>
              </w:rPr>
            </w:pPr>
            <w:del w:id="656" w:author="Stephanie Ann Thompson" w:date="2013-04-30T13:07:00Z">
              <w:r w:rsidDel="0079634A">
                <w:rPr>
                  <w:rFonts w:ascii="Garamond" w:eastAsia="Arial Unicode MS" w:hAnsi="Garamond"/>
                  <w:sz w:val="22"/>
                  <w:szCs w:val="22"/>
                </w:rPr>
                <w:delText>09:00</w:delText>
              </w:r>
            </w:del>
          </w:p>
        </w:tc>
      </w:tr>
      <w:tr w:rsidR="000C5108" w:rsidRPr="00EB43F4" w:rsidDel="0079634A" w:rsidTr="000C5108">
        <w:trPr>
          <w:trHeight w:val="255"/>
          <w:del w:id="65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58" w:author="Stephanie Ann Thompson" w:date="2013-04-30T13:07:00Z"/>
                <w:rFonts w:ascii="Garamond" w:eastAsia="Arial Unicode MS" w:hAnsi="Garamond"/>
                <w:sz w:val="22"/>
                <w:szCs w:val="22"/>
                <w:rPrChange w:id="659" w:author="Stephanie Thompson" w:date="2008-11-18T11:32:00Z">
                  <w:rPr>
                    <w:del w:id="660" w:author="Stephanie Ann Thompson" w:date="2013-04-30T13:07:00Z"/>
                    <w:rFonts w:eastAsia="Arial Unicode MS"/>
                    <w:sz w:val="20"/>
                    <w:szCs w:val="20"/>
                  </w:rPr>
                </w:rPrChange>
              </w:rPr>
            </w:pPr>
            <w:del w:id="661" w:author="Stephanie Ann Thompson" w:date="2013-04-30T13:07:00Z">
              <w:r w:rsidDel="0079634A">
                <w:rPr>
                  <w:rFonts w:ascii="Garamond" w:eastAsia="Arial Unicode MS" w:hAnsi="Garamond"/>
                  <w:sz w:val="22"/>
                  <w:szCs w:val="22"/>
                </w:rPr>
                <w:delText>06/05/12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62" w:author="Stephanie Ann Thompson" w:date="2013-04-30T13:07:00Z"/>
                <w:rFonts w:ascii="Garamond" w:eastAsia="Arial Unicode MS" w:hAnsi="Garamond"/>
                <w:sz w:val="22"/>
                <w:szCs w:val="22"/>
                <w:rPrChange w:id="663" w:author="Stephanie Thompson" w:date="2008-11-18T11:32:00Z">
                  <w:rPr>
                    <w:del w:id="664" w:author="Stephanie Ann Thompson" w:date="2013-04-30T13:07:00Z"/>
                    <w:rFonts w:eastAsia="Arial Unicode MS"/>
                    <w:sz w:val="20"/>
                    <w:szCs w:val="20"/>
                  </w:rPr>
                </w:rPrChange>
              </w:rPr>
            </w:pPr>
            <w:del w:id="665" w:author="Stephanie Ann Thompson" w:date="2013-04-30T13:07:00Z">
              <w:r w:rsidDel="0079634A">
                <w:rPr>
                  <w:rFonts w:ascii="Garamond" w:eastAsia="Arial Unicode MS" w:hAnsi="Garamond"/>
                  <w:sz w:val="22"/>
                  <w:szCs w:val="22"/>
                </w:rPr>
                <w:delText>09:15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66" w:author="Stephanie Ann Thompson" w:date="2013-04-30T13:07:00Z"/>
                <w:rFonts w:ascii="Garamond" w:eastAsia="Arial Unicode MS" w:hAnsi="Garamond"/>
                <w:sz w:val="22"/>
                <w:szCs w:val="22"/>
                <w:rPrChange w:id="667" w:author="Stephanie Thompson" w:date="2008-11-18T11:32:00Z">
                  <w:rPr>
                    <w:del w:id="66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69" w:author="Stephanie Ann Thompson" w:date="2013-04-30T13:07:00Z"/>
                <w:rFonts w:ascii="Garamond" w:eastAsia="Arial Unicode MS" w:hAnsi="Garamond"/>
                <w:sz w:val="22"/>
                <w:szCs w:val="22"/>
                <w:rPrChange w:id="670" w:author="Stephanie Thompson" w:date="2008-11-18T11:32:00Z">
                  <w:rPr>
                    <w:del w:id="671" w:author="Stephanie Ann Thompson" w:date="2013-04-30T13:07:00Z"/>
                    <w:rFonts w:eastAsia="Arial Unicode MS"/>
                    <w:sz w:val="20"/>
                    <w:szCs w:val="20"/>
                  </w:rPr>
                </w:rPrChange>
              </w:rPr>
            </w:pPr>
            <w:del w:id="672" w:author="Stephanie Ann Thompson" w:date="2013-04-30T13:07:00Z">
              <w:r w:rsidDel="0079634A">
                <w:rPr>
                  <w:rFonts w:ascii="Garamond" w:eastAsia="Arial Unicode MS" w:hAnsi="Garamond"/>
                  <w:sz w:val="22"/>
                  <w:szCs w:val="22"/>
                </w:rPr>
                <w:delText>06/19/12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jc w:val="right"/>
              <w:rPr>
                <w:del w:id="673" w:author="Stephanie Ann Thompson" w:date="2013-04-30T13:07:00Z"/>
                <w:rFonts w:ascii="Garamond" w:eastAsia="Arial Unicode MS" w:hAnsi="Garamond"/>
                <w:sz w:val="22"/>
                <w:szCs w:val="22"/>
                <w:rPrChange w:id="674" w:author="Stephanie Thompson" w:date="2008-11-18T11:32:00Z">
                  <w:rPr>
                    <w:del w:id="675" w:author="Stephanie Ann Thompson" w:date="2013-04-30T13:07:00Z"/>
                    <w:rFonts w:eastAsia="Arial Unicode MS"/>
                    <w:sz w:val="20"/>
                    <w:szCs w:val="20"/>
                  </w:rPr>
                </w:rPrChange>
              </w:rPr>
            </w:pPr>
            <w:del w:id="676"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67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B7330" w:rsidP="000C5108">
            <w:pPr>
              <w:tabs>
                <w:tab w:val="left" w:pos="10076"/>
              </w:tabs>
              <w:rPr>
                <w:del w:id="678" w:author="Stephanie Ann Thompson" w:date="2013-04-30T13:07:00Z"/>
                <w:rFonts w:ascii="Garamond" w:eastAsia="Arial Unicode MS" w:hAnsi="Garamond"/>
                <w:sz w:val="22"/>
                <w:szCs w:val="22"/>
                <w:rPrChange w:id="679" w:author="Stephanie Thompson" w:date="2008-11-18T11:32:00Z">
                  <w:rPr>
                    <w:del w:id="680" w:author="Stephanie Ann Thompson" w:date="2013-04-30T13:07:00Z"/>
                    <w:rFonts w:eastAsia="Arial Unicode MS"/>
                    <w:sz w:val="20"/>
                    <w:szCs w:val="20"/>
                  </w:rPr>
                </w:rPrChange>
              </w:rPr>
            </w:pPr>
            <w:del w:id="681" w:author="Stephanie Ann Thompson" w:date="2013-04-30T13:07:00Z">
              <w:r w:rsidDel="0079634A">
                <w:rPr>
                  <w:rFonts w:ascii="Garamond" w:eastAsia="Arial Unicode MS" w:hAnsi="Garamond"/>
                  <w:sz w:val="22"/>
                  <w:szCs w:val="22"/>
                </w:rPr>
                <w:delText>06/19/12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82" w:author="Stephanie Ann Thompson" w:date="2013-04-30T13:07:00Z"/>
                <w:rFonts w:ascii="Garamond" w:eastAsia="Arial Unicode MS" w:hAnsi="Garamond"/>
                <w:sz w:val="22"/>
                <w:szCs w:val="22"/>
                <w:rPrChange w:id="683" w:author="Stephanie Thompson" w:date="2008-11-18T11:32:00Z">
                  <w:rPr>
                    <w:del w:id="684" w:author="Stephanie Ann Thompson" w:date="2013-04-30T13:07:00Z"/>
                    <w:rFonts w:eastAsia="Arial Unicode MS"/>
                    <w:sz w:val="20"/>
                    <w:szCs w:val="20"/>
                  </w:rPr>
                </w:rPrChange>
              </w:rPr>
            </w:pPr>
            <w:del w:id="685"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686" w:author="Stephanie Ann Thompson" w:date="2013-04-30T13:07:00Z"/>
                <w:rFonts w:ascii="Garamond" w:eastAsia="Arial Unicode MS" w:hAnsi="Garamond"/>
                <w:sz w:val="22"/>
                <w:szCs w:val="22"/>
                <w:rPrChange w:id="687" w:author="Stephanie Thompson" w:date="2008-11-18T11:32:00Z">
                  <w:rPr>
                    <w:del w:id="68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89" w:author="Stephanie Ann Thompson" w:date="2013-04-30T13:07:00Z"/>
                <w:rFonts w:ascii="Garamond" w:eastAsia="Arial Unicode MS" w:hAnsi="Garamond"/>
                <w:sz w:val="22"/>
                <w:szCs w:val="22"/>
                <w:rPrChange w:id="690" w:author="Stephanie Thompson" w:date="2008-11-18T11:32:00Z">
                  <w:rPr>
                    <w:del w:id="691" w:author="Stephanie Ann Thompson" w:date="2013-04-30T13:07:00Z"/>
                    <w:rFonts w:eastAsia="Arial Unicode MS"/>
                    <w:sz w:val="20"/>
                    <w:szCs w:val="20"/>
                  </w:rPr>
                </w:rPrChange>
              </w:rPr>
            </w:pPr>
            <w:del w:id="692" w:author="Stephanie Ann Thompson" w:date="2013-04-30T13:07:00Z">
              <w:r w:rsidDel="0079634A">
                <w:rPr>
                  <w:rFonts w:ascii="Garamond" w:eastAsia="Arial Unicode MS" w:hAnsi="Garamond"/>
                  <w:sz w:val="22"/>
                  <w:szCs w:val="22"/>
                </w:rPr>
                <w:delText>07/03/12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693" w:author="Stephanie Ann Thompson" w:date="2013-04-30T13:07:00Z"/>
                <w:rFonts w:ascii="Garamond" w:eastAsia="Arial Unicode MS" w:hAnsi="Garamond"/>
                <w:sz w:val="22"/>
                <w:szCs w:val="22"/>
                <w:rPrChange w:id="694" w:author="Stephanie Thompson" w:date="2008-11-18T11:32:00Z">
                  <w:rPr>
                    <w:del w:id="695" w:author="Stephanie Ann Thompson" w:date="2013-04-30T13:07:00Z"/>
                    <w:rFonts w:eastAsia="Arial Unicode MS"/>
                    <w:sz w:val="20"/>
                    <w:szCs w:val="20"/>
                  </w:rPr>
                </w:rPrChange>
              </w:rPr>
            </w:pPr>
            <w:del w:id="696"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69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698" w:author="Stephanie Ann Thompson" w:date="2013-04-30T13:07:00Z"/>
                <w:rFonts w:ascii="Garamond" w:eastAsia="Arial Unicode MS" w:hAnsi="Garamond"/>
                <w:sz w:val="22"/>
                <w:szCs w:val="22"/>
                <w:rPrChange w:id="699" w:author="Stephanie Thompson" w:date="2008-11-18T11:32:00Z">
                  <w:rPr>
                    <w:del w:id="700" w:author="Stephanie Ann Thompson" w:date="2013-04-30T13:07:00Z"/>
                    <w:rFonts w:eastAsia="Arial Unicode MS"/>
                    <w:sz w:val="20"/>
                    <w:szCs w:val="20"/>
                  </w:rPr>
                </w:rPrChange>
              </w:rPr>
            </w:pPr>
            <w:del w:id="701" w:author="Stephanie Ann Thompson" w:date="2013-04-30T13:07:00Z">
              <w:r w:rsidDel="0079634A">
                <w:rPr>
                  <w:rFonts w:ascii="Garamond" w:eastAsia="Arial Unicode MS" w:hAnsi="Garamond"/>
                  <w:sz w:val="22"/>
                  <w:szCs w:val="22"/>
                </w:rPr>
                <w:delText>07/03/12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02" w:author="Stephanie Ann Thompson" w:date="2013-04-30T13:07:00Z"/>
                <w:rFonts w:ascii="Garamond" w:eastAsia="Arial Unicode MS" w:hAnsi="Garamond"/>
                <w:sz w:val="22"/>
                <w:szCs w:val="22"/>
                <w:rPrChange w:id="703" w:author="Stephanie Thompson" w:date="2008-11-18T11:32:00Z">
                  <w:rPr>
                    <w:del w:id="704" w:author="Stephanie Ann Thompson" w:date="2013-04-30T13:07:00Z"/>
                    <w:rFonts w:eastAsia="Arial Unicode MS"/>
                    <w:sz w:val="20"/>
                    <w:szCs w:val="20"/>
                  </w:rPr>
                </w:rPrChange>
              </w:rPr>
            </w:pPr>
            <w:del w:id="705"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06" w:author="Stephanie Ann Thompson" w:date="2013-04-30T13:07:00Z"/>
                <w:rFonts w:ascii="Garamond" w:eastAsia="Arial Unicode MS" w:hAnsi="Garamond"/>
                <w:sz w:val="22"/>
                <w:szCs w:val="22"/>
                <w:rPrChange w:id="707" w:author="Stephanie Thompson" w:date="2008-11-18T11:32:00Z">
                  <w:rPr>
                    <w:del w:id="70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09" w:author="Stephanie Ann Thompson" w:date="2013-04-30T13:07:00Z"/>
                <w:rFonts w:ascii="Garamond" w:eastAsia="Arial Unicode MS" w:hAnsi="Garamond"/>
                <w:sz w:val="22"/>
                <w:szCs w:val="22"/>
                <w:rPrChange w:id="710" w:author="Stephanie Thompson" w:date="2008-11-18T11:32:00Z">
                  <w:rPr>
                    <w:del w:id="711" w:author="Stephanie Ann Thompson" w:date="2013-04-30T13:07:00Z"/>
                    <w:rFonts w:eastAsia="Arial Unicode MS"/>
                    <w:sz w:val="20"/>
                    <w:szCs w:val="20"/>
                  </w:rPr>
                </w:rPrChange>
              </w:rPr>
            </w:pPr>
            <w:del w:id="712" w:author="Stephanie Ann Thompson" w:date="2013-04-30T13:07:00Z">
              <w:r w:rsidDel="0079634A">
                <w:rPr>
                  <w:rFonts w:ascii="Garamond" w:eastAsia="Arial Unicode MS" w:hAnsi="Garamond"/>
                  <w:sz w:val="22"/>
                  <w:szCs w:val="22"/>
                </w:rPr>
                <w:delText>07/17/12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13" w:author="Stephanie Ann Thompson" w:date="2013-04-30T13:07:00Z"/>
                <w:rFonts w:ascii="Garamond" w:eastAsia="Arial Unicode MS" w:hAnsi="Garamond"/>
                <w:sz w:val="22"/>
                <w:szCs w:val="22"/>
                <w:rPrChange w:id="714" w:author="Stephanie Thompson" w:date="2008-11-18T11:32:00Z">
                  <w:rPr>
                    <w:del w:id="715" w:author="Stephanie Ann Thompson" w:date="2013-04-30T13:07:00Z"/>
                    <w:rFonts w:eastAsia="Arial Unicode MS"/>
                    <w:sz w:val="20"/>
                    <w:szCs w:val="20"/>
                  </w:rPr>
                </w:rPrChange>
              </w:rPr>
            </w:pPr>
            <w:del w:id="716" w:author="Stephanie Ann Thompson" w:date="2013-04-30T13:07:00Z">
              <w:r w:rsidDel="0079634A">
                <w:rPr>
                  <w:rFonts w:ascii="Garamond" w:eastAsia="Arial Unicode MS" w:hAnsi="Garamond"/>
                  <w:sz w:val="22"/>
                  <w:szCs w:val="22"/>
                </w:rPr>
                <w:delText>08:00</w:delText>
              </w:r>
            </w:del>
          </w:p>
        </w:tc>
      </w:tr>
      <w:tr w:rsidR="000C5108" w:rsidRPr="00EB43F4" w:rsidDel="0079634A" w:rsidTr="000C5108">
        <w:trPr>
          <w:trHeight w:val="255"/>
          <w:del w:id="71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18" w:author="Stephanie Ann Thompson" w:date="2013-04-30T13:07:00Z"/>
                <w:rFonts w:ascii="Garamond" w:eastAsia="Arial Unicode MS" w:hAnsi="Garamond"/>
                <w:sz w:val="22"/>
                <w:szCs w:val="22"/>
                <w:rPrChange w:id="719" w:author="Stephanie Thompson" w:date="2008-11-18T11:32:00Z">
                  <w:rPr>
                    <w:del w:id="720" w:author="Stephanie Ann Thompson" w:date="2013-04-30T13:07:00Z"/>
                    <w:rFonts w:eastAsia="Arial Unicode MS"/>
                    <w:sz w:val="20"/>
                    <w:szCs w:val="20"/>
                  </w:rPr>
                </w:rPrChange>
              </w:rPr>
            </w:pPr>
            <w:del w:id="721" w:author="Stephanie Ann Thompson" w:date="2013-04-30T13:07:00Z">
              <w:r w:rsidDel="0079634A">
                <w:rPr>
                  <w:rFonts w:ascii="Garamond" w:eastAsia="Arial Unicode MS" w:hAnsi="Garamond"/>
                  <w:sz w:val="22"/>
                  <w:szCs w:val="22"/>
                </w:rPr>
                <w:delText>07/17/12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22" w:author="Stephanie Ann Thompson" w:date="2013-04-30T13:07:00Z"/>
                <w:rFonts w:ascii="Garamond" w:eastAsia="Arial Unicode MS" w:hAnsi="Garamond"/>
                <w:sz w:val="22"/>
                <w:szCs w:val="22"/>
                <w:rPrChange w:id="723" w:author="Stephanie Thompson" w:date="2008-11-18T11:32:00Z">
                  <w:rPr>
                    <w:del w:id="724" w:author="Stephanie Ann Thompson" w:date="2013-04-30T13:07:00Z"/>
                    <w:rFonts w:eastAsia="Arial Unicode MS"/>
                    <w:sz w:val="20"/>
                    <w:szCs w:val="20"/>
                  </w:rPr>
                </w:rPrChange>
              </w:rPr>
            </w:pPr>
            <w:del w:id="725" w:author="Stephanie Ann Thompson" w:date="2013-04-30T13:07:00Z">
              <w:r w:rsidDel="0079634A">
                <w:rPr>
                  <w:rFonts w:ascii="Garamond" w:eastAsia="Arial Unicode MS" w:hAnsi="Garamond"/>
                  <w:sz w:val="22"/>
                  <w:szCs w:val="22"/>
                </w:rPr>
                <w:delText>08:15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26" w:author="Stephanie Ann Thompson" w:date="2013-04-30T13:07:00Z"/>
                <w:rFonts w:ascii="Garamond" w:eastAsia="Arial Unicode MS" w:hAnsi="Garamond"/>
                <w:sz w:val="22"/>
                <w:szCs w:val="22"/>
                <w:rPrChange w:id="727" w:author="Stephanie Thompson" w:date="2008-11-18T11:32:00Z">
                  <w:rPr>
                    <w:del w:id="72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29" w:author="Stephanie Ann Thompson" w:date="2013-04-30T13:07:00Z"/>
                <w:rFonts w:ascii="Garamond" w:eastAsia="Arial Unicode MS" w:hAnsi="Garamond"/>
                <w:sz w:val="22"/>
                <w:szCs w:val="22"/>
                <w:rPrChange w:id="730" w:author="Stephanie Thompson" w:date="2008-11-18T11:32:00Z">
                  <w:rPr>
                    <w:del w:id="731" w:author="Stephanie Ann Thompson" w:date="2013-04-30T13:07:00Z"/>
                    <w:rFonts w:eastAsia="Arial Unicode MS"/>
                    <w:sz w:val="20"/>
                    <w:szCs w:val="20"/>
                  </w:rPr>
                </w:rPrChange>
              </w:rPr>
            </w:pPr>
            <w:del w:id="732" w:author="Stephanie Ann Thompson" w:date="2013-04-30T13:07:00Z">
              <w:r w:rsidDel="0079634A">
                <w:rPr>
                  <w:rFonts w:ascii="Garamond" w:eastAsia="Arial Unicode MS" w:hAnsi="Garamond"/>
                  <w:sz w:val="22"/>
                  <w:szCs w:val="22"/>
                </w:rPr>
                <w:delText>08/01/12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33" w:author="Stephanie Ann Thompson" w:date="2013-04-30T13:07:00Z"/>
                <w:rFonts w:ascii="Garamond" w:eastAsia="Arial Unicode MS" w:hAnsi="Garamond"/>
                <w:sz w:val="22"/>
                <w:szCs w:val="22"/>
                <w:rPrChange w:id="734" w:author="Stephanie Thompson" w:date="2008-11-18T11:32:00Z">
                  <w:rPr>
                    <w:del w:id="735" w:author="Stephanie Ann Thompson" w:date="2013-04-30T13:07:00Z"/>
                    <w:rFonts w:eastAsia="Arial Unicode MS"/>
                    <w:sz w:val="20"/>
                    <w:szCs w:val="20"/>
                  </w:rPr>
                </w:rPrChange>
              </w:rPr>
            </w:pPr>
            <w:del w:id="736"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73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38" w:author="Stephanie Ann Thompson" w:date="2013-04-30T13:07:00Z"/>
                <w:rFonts w:ascii="Garamond" w:eastAsia="Arial Unicode MS" w:hAnsi="Garamond"/>
                <w:sz w:val="22"/>
                <w:szCs w:val="22"/>
                <w:rPrChange w:id="739" w:author="Stephanie Thompson" w:date="2008-11-18T11:32:00Z">
                  <w:rPr>
                    <w:del w:id="740" w:author="Stephanie Ann Thompson" w:date="2013-04-30T13:07:00Z"/>
                    <w:rFonts w:eastAsia="Arial Unicode MS"/>
                    <w:sz w:val="20"/>
                    <w:szCs w:val="20"/>
                  </w:rPr>
                </w:rPrChange>
              </w:rPr>
            </w:pPr>
            <w:del w:id="741" w:author="Stephanie Ann Thompson" w:date="2013-04-30T13:07:00Z">
              <w:r w:rsidDel="0079634A">
                <w:rPr>
                  <w:rFonts w:ascii="Garamond" w:eastAsia="Arial Unicode MS" w:hAnsi="Garamond"/>
                  <w:sz w:val="22"/>
                  <w:szCs w:val="22"/>
                </w:rPr>
                <w:delText>08/01/12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42" w:author="Stephanie Ann Thompson" w:date="2013-04-30T13:07:00Z"/>
                <w:rFonts w:ascii="Garamond" w:eastAsia="Arial Unicode MS" w:hAnsi="Garamond"/>
                <w:sz w:val="22"/>
                <w:szCs w:val="22"/>
                <w:rPrChange w:id="743" w:author="Stephanie Thompson" w:date="2008-11-18T11:32:00Z">
                  <w:rPr>
                    <w:del w:id="744" w:author="Stephanie Ann Thompson" w:date="2013-04-30T13:07:00Z"/>
                    <w:rFonts w:eastAsia="Arial Unicode MS"/>
                    <w:sz w:val="20"/>
                    <w:szCs w:val="20"/>
                  </w:rPr>
                </w:rPrChange>
              </w:rPr>
            </w:pPr>
            <w:del w:id="745"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46" w:author="Stephanie Ann Thompson" w:date="2013-04-30T13:07:00Z"/>
                <w:rFonts w:ascii="Garamond" w:eastAsia="Arial Unicode MS" w:hAnsi="Garamond"/>
                <w:sz w:val="22"/>
                <w:szCs w:val="22"/>
                <w:rPrChange w:id="747" w:author="Stephanie Thompson" w:date="2008-11-18T11:32:00Z">
                  <w:rPr>
                    <w:del w:id="74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49" w:author="Stephanie Ann Thompson" w:date="2013-04-30T13:07:00Z"/>
                <w:rFonts w:ascii="Garamond" w:eastAsia="Arial Unicode MS" w:hAnsi="Garamond"/>
                <w:sz w:val="22"/>
                <w:szCs w:val="22"/>
                <w:rPrChange w:id="750" w:author="Stephanie Thompson" w:date="2008-11-18T11:32:00Z">
                  <w:rPr>
                    <w:del w:id="751" w:author="Stephanie Ann Thompson" w:date="2013-04-30T13:07:00Z"/>
                    <w:rFonts w:eastAsia="Arial Unicode MS"/>
                    <w:sz w:val="20"/>
                    <w:szCs w:val="20"/>
                  </w:rPr>
                </w:rPrChange>
              </w:rPr>
            </w:pPr>
            <w:del w:id="752" w:author="Stephanie Ann Thompson" w:date="2013-04-30T13:07:00Z">
              <w:r w:rsidDel="0079634A">
                <w:rPr>
                  <w:rFonts w:ascii="Garamond" w:eastAsia="Arial Unicode MS" w:hAnsi="Garamond"/>
                  <w:sz w:val="22"/>
                  <w:szCs w:val="22"/>
                </w:rPr>
                <w:delText>08/15/12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53" w:author="Stephanie Ann Thompson" w:date="2013-04-30T13:07:00Z"/>
                <w:rFonts w:ascii="Garamond" w:eastAsia="Arial Unicode MS" w:hAnsi="Garamond"/>
                <w:sz w:val="22"/>
                <w:szCs w:val="22"/>
                <w:rPrChange w:id="754" w:author="Stephanie Thompson" w:date="2008-11-18T11:32:00Z">
                  <w:rPr>
                    <w:del w:id="755" w:author="Stephanie Ann Thompson" w:date="2013-04-30T13:07:00Z"/>
                    <w:rFonts w:eastAsia="Arial Unicode MS"/>
                    <w:sz w:val="20"/>
                    <w:szCs w:val="20"/>
                  </w:rPr>
                </w:rPrChange>
              </w:rPr>
            </w:pPr>
            <w:del w:id="756"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75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58" w:author="Stephanie Ann Thompson" w:date="2013-04-30T13:07:00Z"/>
                <w:rFonts w:ascii="Garamond" w:eastAsia="Arial Unicode MS" w:hAnsi="Garamond"/>
                <w:sz w:val="22"/>
                <w:szCs w:val="22"/>
                <w:rPrChange w:id="759" w:author="Stephanie Thompson" w:date="2008-11-18T11:32:00Z">
                  <w:rPr>
                    <w:del w:id="760" w:author="Stephanie Ann Thompson" w:date="2013-04-30T13:07:00Z"/>
                    <w:rFonts w:eastAsia="Arial Unicode MS"/>
                    <w:sz w:val="20"/>
                    <w:szCs w:val="20"/>
                  </w:rPr>
                </w:rPrChange>
              </w:rPr>
            </w:pPr>
            <w:del w:id="761" w:author="Stephanie Ann Thompson" w:date="2013-04-30T13:07:00Z">
              <w:r w:rsidDel="0079634A">
                <w:rPr>
                  <w:rFonts w:ascii="Garamond" w:eastAsia="Arial Unicode MS" w:hAnsi="Garamond"/>
                  <w:sz w:val="22"/>
                  <w:szCs w:val="22"/>
                </w:rPr>
                <w:delText>08/15/12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62" w:author="Stephanie Ann Thompson" w:date="2013-04-30T13:07:00Z"/>
                <w:rFonts w:ascii="Garamond" w:eastAsia="Arial Unicode MS" w:hAnsi="Garamond"/>
                <w:sz w:val="22"/>
                <w:szCs w:val="22"/>
                <w:rPrChange w:id="763" w:author="Stephanie Thompson" w:date="2008-11-18T11:32:00Z">
                  <w:rPr>
                    <w:del w:id="764" w:author="Stephanie Ann Thompson" w:date="2013-04-30T13:07:00Z"/>
                    <w:rFonts w:eastAsia="Arial Unicode MS"/>
                    <w:sz w:val="20"/>
                    <w:szCs w:val="20"/>
                  </w:rPr>
                </w:rPrChange>
              </w:rPr>
            </w:pPr>
            <w:del w:id="765"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66" w:author="Stephanie Ann Thompson" w:date="2013-04-30T13:07:00Z"/>
                <w:rFonts w:ascii="Garamond" w:eastAsia="Arial Unicode MS" w:hAnsi="Garamond"/>
                <w:sz w:val="22"/>
                <w:szCs w:val="22"/>
                <w:rPrChange w:id="767" w:author="Stephanie Thompson" w:date="2008-11-18T11:32:00Z">
                  <w:rPr>
                    <w:del w:id="76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69" w:author="Stephanie Ann Thompson" w:date="2013-04-30T13:07:00Z"/>
                <w:rFonts w:ascii="Garamond" w:eastAsia="Arial Unicode MS" w:hAnsi="Garamond"/>
                <w:sz w:val="22"/>
                <w:szCs w:val="22"/>
                <w:rPrChange w:id="770" w:author="Stephanie Thompson" w:date="2008-11-18T11:32:00Z">
                  <w:rPr>
                    <w:del w:id="771" w:author="Stephanie Ann Thompson" w:date="2013-04-30T13:07:00Z"/>
                    <w:rFonts w:eastAsia="Arial Unicode MS"/>
                    <w:sz w:val="20"/>
                    <w:szCs w:val="20"/>
                  </w:rPr>
                </w:rPrChange>
              </w:rPr>
            </w:pPr>
            <w:del w:id="772" w:author="Stephanie Ann Thompson" w:date="2013-04-30T13:07:00Z">
              <w:r w:rsidDel="0079634A">
                <w:rPr>
                  <w:rFonts w:ascii="Garamond" w:eastAsia="Arial Unicode MS" w:hAnsi="Garamond"/>
                  <w:sz w:val="22"/>
                  <w:szCs w:val="22"/>
                </w:rPr>
                <w:delText>08/30/12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73" w:author="Stephanie Ann Thompson" w:date="2013-04-30T13:07:00Z"/>
                <w:rFonts w:ascii="Garamond" w:eastAsia="Arial Unicode MS" w:hAnsi="Garamond"/>
                <w:sz w:val="22"/>
                <w:szCs w:val="22"/>
                <w:rPrChange w:id="774" w:author="Stephanie Thompson" w:date="2008-11-18T11:32:00Z">
                  <w:rPr>
                    <w:del w:id="775" w:author="Stephanie Ann Thompson" w:date="2013-04-30T13:07:00Z"/>
                    <w:rFonts w:eastAsia="Arial Unicode MS"/>
                    <w:sz w:val="20"/>
                    <w:szCs w:val="20"/>
                  </w:rPr>
                </w:rPrChange>
              </w:rPr>
            </w:pPr>
            <w:del w:id="776" w:author="Stephanie Ann Thompson" w:date="2013-04-30T13:07:00Z">
              <w:r w:rsidDel="0079634A">
                <w:rPr>
                  <w:rFonts w:ascii="Garamond" w:eastAsia="Arial Unicode MS" w:hAnsi="Garamond"/>
                  <w:sz w:val="22"/>
                  <w:szCs w:val="22"/>
                </w:rPr>
                <w:delText>07:30</w:delText>
              </w:r>
            </w:del>
          </w:p>
        </w:tc>
      </w:tr>
      <w:tr w:rsidR="000C5108" w:rsidRPr="00EB43F4" w:rsidDel="0079634A" w:rsidTr="000C5108">
        <w:trPr>
          <w:trHeight w:val="255"/>
          <w:del w:id="77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78" w:author="Stephanie Ann Thompson" w:date="2013-04-30T13:07:00Z"/>
                <w:rFonts w:ascii="Garamond" w:eastAsia="Arial Unicode MS" w:hAnsi="Garamond"/>
                <w:sz w:val="22"/>
                <w:szCs w:val="22"/>
                <w:rPrChange w:id="779" w:author="Stephanie Thompson" w:date="2008-11-18T11:32:00Z">
                  <w:rPr>
                    <w:del w:id="780" w:author="Stephanie Ann Thompson" w:date="2013-04-30T13:07:00Z"/>
                    <w:rFonts w:eastAsia="Arial Unicode MS"/>
                    <w:sz w:val="20"/>
                    <w:szCs w:val="20"/>
                  </w:rPr>
                </w:rPrChange>
              </w:rPr>
            </w:pPr>
            <w:del w:id="781" w:author="Stephanie Ann Thompson" w:date="2013-04-30T13:07:00Z">
              <w:r w:rsidDel="0079634A">
                <w:rPr>
                  <w:rFonts w:ascii="Garamond" w:eastAsia="Arial Unicode MS" w:hAnsi="Garamond"/>
                  <w:sz w:val="22"/>
                  <w:szCs w:val="22"/>
                </w:rPr>
                <w:delText>08/30/12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82" w:author="Stephanie Ann Thompson" w:date="2013-04-30T13:07:00Z"/>
                <w:rFonts w:ascii="Garamond" w:eastAsia="Arial Unicode MS" w:hAnsi="Garamond"/>
                <w:sz w:val="22"/>
                <w:szCs w:val="22"/>
                <w:rPrChange w:id="783" w:author="Stephanie Thompson" w:date="2008-11-18T11:32:00Z">
                  <w:rPr>
                    <w:del w:id="784" w:author="Stephanie Ann Thompson" w:date="2013-04-30T13:07:00Z"/>
                    <w:rFonts w:eastAsia="Arial Unicode MS"/>
                    <w:sz w:val="20"/>
                    <w:szCs w:val="20"/>
                  </w:rPr>
                </w:rPrChange>
              </w:rPr>
            </w:pPr>
            <w:del w:id="785" w:author="Stephanie Ann Thompson" w:date="2013-04-30T13:07:00Z">
              <w:r w:rsidDel="0079634A">
                <w:rPr>
                  <w:rFonts w:ascii="Garamond" w:eastAsia="Arial Unicode MS" w:hAnsi="Garamond"/>
                  <w:sz w:val="22"/>
                  <w:szCs w:val="22"/>
                </w:rPr>
                <w:delText>07:45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786" w:author="Stephanie Ann Thompson" w:date="2013-04-30T13:07:00Z"/>
                <w:rFonts w:ascii="Garamond" w:eastAsia="Arial Unicode MS" w:hAnsi="Garamond"/>
                <w:sz w:val="22"/>
                <w:szCs w:val="22"/>
                <w:rPrChange w:id="787" w:author="Stephanie Thompson" w:date="2008-11-18T11:32:00Z">
                  <w:rPr>
                    <w:del w:id="78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89" w:author="Stephanie Ann Thompson" w:date="2013-04-30T13:07:00Z"/>
                <w:rFonts w:ascii="Garamond" w:eastAsia="Arial Unicode MS" w:hAnsi="Garamond"/>
                <w:sz w:val="22"/>
                <w:szCs w:val="22"/>
                <w:rPrChange w:id="790" w:author="Stephanie Thompson" w:date="2008-11-18T11:32:00Z">
                  <w:rPr>
                    <w:del w:id="791" w:author="Stephanie Ann Thompson" w:date="2013-04-30T13:07:00Z"/>
                    <w:rFonts w:eastAsia="Arial Unicode MS"/>
                    <w:sz w:val="20"/>
                    <w:szCs w:val="20"/>
                  </w:rPr>
                </w:rPrChange>
              </w:rPr>
            </w:pPr>
            <w:del w:id="792" w:author="Stephanie Ann Thompson" w:date="2013-04-30T13:07:00Z">
              <w:r w:rsidDel="0079634A">
                <w:rPr>
                  <w:rFonts w:ascii="Garamond" w:eastAsia="Arial Unicode MS" w:hAnsi="Garamond"/>
                  <w:sz w:val="22"/>
                  <w:szCs w:val="22"/>
                </w:rPr>
                <w:delText>09/13/12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793" w:author="Stephanie Ann Thompson" w:date="2013-04-30T13:07:00Z"/>
                <w:rFonts w:ascii="Garamond" w:eastAsia="Arial Unicode MS" w:hAnsi="Garamond"/>
                <w:sz w:val="22"/>
                <w:szCs w:val="22"/>
                <w:rPrChange w:id="794" w:author="Stephanie Thompson" w:date="2008-11-18T11:32:00Z">
                  <w:rPr>
                    <w:del w:id="795" w:author="Stephanie Ann Thompson" w:date="2013-04-30T13:07:00Z"/>
                    <w:rFonts w:eastAsia="Arial Unicode MS"/>
                    <w:sz w:val="20"/>
                    <w:szCs w:val="20"/>
                  </w:rPr>
                </w:rPrChange>
              </w:rPr>
            </w:pPr>
            <w:del w:id="796" w:author="Stephanie Ann Thompson" w:date="2013-04-30T13:07:00Z">
              <w:r w:rsidDel="0079634A">
                <w:rPr>
                  <w:rFonts w:ascii="Garamond" w:eastAsia="Arial Unicode MS" w:hAnsi="Garamond"/>
                  <w:sz w:val="22"/>
                  <w:szCs w:val="22"/>
                </w:rPr>
                <w:delText>07:15</w:delText>
              </w:r>
            </w:del>
          </w:p>
        </w:tc>
      </w:tr>
      <w:tr w:rsidR="000C5108" w:rsidRPr="00EB43F4" w:rsidDel="0079634A" w:rsidTr="000C5108">
        <w:trPr>
          <w:trHeight w:val="255"/>
          <w:del w:id="79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798" w:author="Stephanie Ann Thompson" w:date="2013-04-30T13:07:00Z"/>
                <w:rFonts w:ascii="Garamond" w:eastAsia="Arial Unicode MS" w:hAnsi="Garamond"/>
                <w:sz w:val="22"/>
                <w:szCs w:val="22"/>
                <w:rPrChange w:id="799" w:author="Stephanie Thompson" w:date="2008-11-18T11:32:00Z">
                  <w:rPr>
                    <w:del w:id="800" w:author="Stephanie Ann Thompson" w:date="2013-04-30T13:07:00Z"/>
                    <w:rFonts w:eastAsia="Arial Unicode MS"/>
                    <w:sz w:val="20"/>
                    <w:szCs w:val="20"/>
                  </w:rPr>
                </w:rPrChange>
              </w:rPr>
            </w:pPr>
            <w:del w:id="801" w:author="Stephanie Ann Thompson" w:date="2013-04-30T13:07:00Z">
              <w:r w:rsidDel="0079634A">
                <w:rPr>
                  <w:rFonts w:ascii="Garamond" w:eastAsia="Arial Unicode MS" w:hAnsi="Garamond"/>
                  <w:sz w:val="22"/>
                  <w:szCs w:val="22"/>
                </w:rPr>
                <w:delText>09/13/12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02" w:author="Stephanie Ann Thompson" w:date="2013-04-30T13:07:00Z"/>
                <w:rFonts w:ascii="Garamond" w:eastAsia="Arial Unicode MS" w:hAnsi="Garamond"/>
                <w:sz w:val="22"/>
                <w:szCs w:val="22"/>
                <w:rPrChange w:id="803" w:author="Stephanie Thompson" w:date="2008-11-18T11:32:00Z">
                  <w:rPr>
                    <w:del w:id="804" w:author="Stephanie Ann Thompson" w:date="2013-04-30T13:07:00Z"/>
                    <w:rFonts w:eastAsia="Arial Unicode MS"/>
                    <w:sz w:val="20"/>
                    <w:szCs w:val="20"/>
                  </w:rPr>
                </w:rPrChange>
              </w:rPr>
            </w:pPr>
            <w:del w:id="805" w:author="Stephanie Ann Thompson" w:date="2013-04-30T13:07:00Z">
              <w:r w:rsidDel="0079634A">
                <w:rPr>
                  <w:rFonts w:ascii="Garamond" w:eastAsia="Arial Unicode MS" w:hAnsi="Garamond"/>
                  <w:sz w:val="22"/>
                  <w:szCs w:val="22"/>
                </w:rPr>
                <w:delText>07:30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806" w:author="Stephanie Ann Thompson" w:date="2013-04-30T13:07:00Z"/>
                <w:rFonts w:ascii="Garamond" w:eastAsia="Arial Unicode MS" w:hAnsi="Garamond"/>
                <w:sz w:val="22"/>
                <w:szCs w:val="22"/>
                <w:rPrChange w:id="807" w:author="Stephanie Thompson" w:date="2008-11-18T11:32:00Z">
                  <w:rPr>
                    <w:del w:id="80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09" w:author="Stephanie Ann Thompson" w:date="2013-04-30T13:07:00Z"/>
                <w:rFonts w:ascii="Garamond" w:eastAsia="Arial Unicode MS" w:hAnsi="Garamond"/>
                <w:sz w:val="22"/>
                <w:szCs w:val="22"/>
                <w:rPrChange w:id="810" w:author="Stephanie Thompson" w:date="2008-11-18T11:32:00Z">
                  <w:rPr>
                    <w:del w:id="811" w:author="Stephanie Ann Thompson" w:date="2013-04-30T13:07:00Z"/>
                    <w:rFonts w:eastAsia="Arial Unicode MS"/>
                    <w:sz w:val="20"/>
                    <w:szCs w:val="20"/>
                  </w:rPr>
                </w:rPrChange>
              </w:rPr>
            </w:pPr>
            <w:del w:id="812" w:author="Stephanie Ann Thompson" w:date="2013-04-30T13:07:00Z">
              <w:r w:rsidDel="0079634A">
                <w:rPr>
                  <w:rFonts w:ascii="Garamond" w:eastAsia="Arial Unicode MS" w:hAnsi="Garamond"/>
                  <w:sz w:val="22"/>
                  <w:szCs w:val="22"/>
                </w:rPr>
                <w:delText>10/01/12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13" w:author="Stephanie Ann Thompson" w:date="2013-04-30T13:07:00Z"/>
                <w:rFonts w:ascii="Garamond" w:eastAsia="Arial Unicode MS" w:hAnsi="Garamond"/>
                <w:sz w:val="22"/>
                <w:szCs w:val="22"/>
                <w:rPrChange w:id="814" w:author="Stephanie Thompson" w:date="2008-11-18T11:32:00Z">
                  <w:rPr>
                    <w:del w:id="815" w:author="Stephanie Ann Thompson" w:date="2013-04-30T13:07:00Z"/>
                    <w:rFonts w:eastAsia="Arial Unicode MS"/>
                    <w:sz w:val="20"/>
                    <w:szCs w:val="20"/>
                  </w:rPr>
                </w:rPrChange>
              </w:rPr>
            </w:pPr>
            <w:del w:id="816"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81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18" w:author="Stephanie Ann Thompson" w:date="2013-04-30T13:07:00Z"/>
                <w:rFonts w:ascii="Garamond" w:eastAsia="Arial Unicode MS" w:hAnsi="Garamond"/>
                <w:sz w:val="22"/>
                <w:szCs w:val="22"/>
                <w:rPrChange w:id="819" w:author="Stephanie Thompson" w:date="2008-11-18T11:32:00Z">
                  <w:rPr>
                    <w:del w:id="820" w:author="Stephanie Ann Thompson" w:date="2013-04-30T13:07:00Z"/>
                    <w:rFonts w:eastAsia="Arial Unicode MS"/>
                    <w:sz w:val="20"/>
                    <w:szCs w:val="20"/>
                  </w:rPr>
                </w:rPrChange>
              </w:rPr>
            </w:pPr>
            <w:del w:id="821" w:author="Stephanie Ann Thompson" w:date="2013-04-30T13:07:00Z">
              <w:r w:rsidDel="0079634A">
                <w:rPr>
                  <w:rFonts w:ascii="Garamond" w:eastAsia="Arial Unicode MS" w:hAnsi="Garamond"/>
                  <w:sz w:val="22"/>
                  <w:szCs w:val="22"/>
                </w:rPr>
                <w:delText>10/01/12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22" w:author="Stephanie Ann Thompson" w:date="2013-04-30T13:07:00Z"/>
                <w:rFonts w:ascii="Garamond" w:eastAsia="Arial Unicode MS" w:hAnsi="Garamond"/>
                <w:sz w:val="22"/>
                <w:szCs w:val="22"/>
                <w:rPrChange w:id="823" w:author="Stephanie Thompson" w:date="2008-11-18T11:32:00Z">
                  <w:rPr>
                    <w:del w:id="824" w:author="Stephanie Ann Thompson" w:date="2013-04-30T13:07:00Z"/>
                    <w:rFonts w:eastAsia="Arial Unicode MS"/>
                    <w:sz w:val="20"/>
                    <w:szCs w:val="20"/>
                  </w:rPr>
                </w:rPrChange>
              </w:rPr>
            </w:pPr>
            <w:del w:id="825"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826" w:author="Stephanie Ann Thompson" w:date="2013-04-30T13:07:00Z"/>
                <w:rFonts w:ascii="Garamond" w:eastAsia="Arial Unicode MS" w:hAnsi="Garamond"/>
                <w:sz w:val="22"/>
                <w:szCs w:val="22"/>
                <w:rPrChange w:id="827" w:author="Stephanie Thompson" w:date="2008-11-18T11:32:00Z">
                  <w:rPr>
                    <w:del w:id="82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29" w:author="Stephanie Ann Thompson" w:date="2013-04-30T13:07:00Z"/>
                <w:rFonts w:ascii="Garamond" w:eastAsia="Arial Unicode MS" w:hAnsi="Garamond"/>
                <w:sz w:val="22"/>
                <w:szCs w:val="22"/>
                <w:rPrChange w:id="830" w:author="Stephanie Thompson" w:date="2008-11-18T11:32:00Z">
                  <w:rPr>
                    <w:del w:id="831" w:author="Stephanie Ann Thompson" w:date="2013-04-30T13:07:00Z"/>
                    <w:rFonts w:eastAsia="Arial Unicode MS"/>
                    <w:sz w:val="20"/>
                    <w:szCs w:val="20"/>
                  </w:rPr>
                </w:rPrChange>
              </w:rPr>
            </w:pPr>
            <w:del w:id="832" w:author="Stephanie Ann Thompson" w:date="2013-04-30T13:07:00Z">
              <w:r w:rsidDel="0079634A">
                <w:rPr>
                  <w:rFonts w:ascii="Garamond" w:eastAsia="Arial Unicode MS" w:hAnsi="Garamond"/>
                  <w:sz w:val="22"/>
                  <w:szCs w:val="22"/>
                </w:rPr>
                <w:delText>10/16/12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33" w:author="Stephanie Ann Thompson" w:date="2013-04-30T13:07:00Z"/>
                <w:rFonts w:ascii="Garamond" w:eastAsia="Arial Unicode MS" w:hAnsi="Garamond"/>
                <w:sz w:val="22"/>
                <w:szCs w:val="22"/>
                <w:rPrChange w:id="834" w:author="Stephanie Thompson" w:date="2008-11-18T11:32:00Z">
                  <w:rPr>
                    <w:del w:id="835" w:author="Stephanie Ann Thompson" w:date="2013-04-30T13:07:00Z"/>
                    <w:rFonts w:eastAsia="Arial Unicode MS"/>
                    <w:sz w:val="20"/>
                    <w:szCs w:val="20"/>
                  </w:rPr>
                </w:rPrChange>
              </w:rPr>
            </w:pPr>
            <w:del w:id="836" w:author="Stephanie Ann Thompson" w:date="2013-04-30T13:07:00Z">
              <w:r w:rsidDel="0079634A">
                <w:rPr>
                  <w:rFonts w:ascii="Garamond" w:eastAsia="Arial Unicode MS" w:hAnsi="Garamond"/>
                  <w:sz w:val="22"/>
                  <w:szCs w:val="22"/>
                </w:rPr>
                <w:delText>08:15</w:delText>
              </w:r>
            </w:del>
          </w:p>
        </w:tc>
      </w:tr>
      <w:tr w:rsidR="000C5108" w:rsidRPr="00EB43F4" w:rsidDel="0079634A" w:rsidTr="000C5108">
        <w:trPr>
          <w:trHeight w:val="255"/>
          <w:del w:id="837"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38" w:author="Stephanie Ann Thompson" w:date="2013-04-30T13:07:00Z"/>
                <w:rFonts w:ascii="Garamond" w:eastAsia="Arial Unicode MS" w:hAnsi="Garamond"/>
                <w:sz w:val="22"/>
                <w:szCs w:val="22"/>
                <w:rPrChange w:id="839" w:author="Stephanie Thompson" w:date="2008-11-18T11:32:00Z">
                  <w:rPr>
                    <w:del w:id="840" w:author="Stephanie Ann Thompson" w:date="2013-04-30T13:07:00Z"/>
                    <w:rFonts w:eastAsia="Arial Unicode MS"/>
                    <w:sz w:val="20"/>
                    <w:szCs w:val="20"/>
                  </w:rPr>
                </w:rPrChange>
              </w:rPr>
            </w:pPr>
            <w:del w:id="841" w:author="Stephanie Ann Thompson" w:date="2013-04-30T13:07:00Z">
              <w:r w:rsidDel="0079634A">
                <w:rPr>
                  <w:rFonts w:ascii="Garamond" w:eastAsia="Arial Unicode MS" w:hAnsi="Garamond"/>
                  <w:sz w:val="22"/>
                  <w:szCs w:val="22"/>
                </w:rPr>
                <w:delText>10/16/12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42" w:author="Stephanie Ann Thompson" w:date="2013-04-30T13:07:00Z"/>
                <w:rFonts w:ascii="Garamond" w:eastAsia="Arial Unicode MS" w:hAnsi="Garamond"/>
                <w:sz w:val="22"/>
                <w:szCs w:val="22"/>
                <w:rPrChange w:id="843" w:author="Stephanie Thompson" w:date="2008-11-18T11:32:00Z">
                  <w:rPr>
                    <w:del w:id="844" w:author="Stephanie Ann Thompson" w:date="2013-04-30T13:07:00Z"/>
                    <w:rFonts w:eastAsia="Arial Unicode MS"/>
                    <w:sz w:val="20"/>
                    <w:szCs w:val="20"/>
                  </w:rPr>
                </w:rPrChange>
              </w:rPr>
            </w:pPr>
            <w:del w:id="845" w:author="Stephanie Ann Thompson" w:date="2013-04-30T13:07:00Z">
              <w:r w:rsidDel="0079634A">
                <w:rPr>
                  <w:rFonts w:ascii="Garamond" w:eastAsia="Arial Unicode MS" w:hAnsi="Garamond"/>
                  <w:sz w:val="22"/>
                  <w:szCs w:val="22"/>
                </w:rPr>
                <w:delText>08:30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846" w:author="Stephanie Ann Thompson" w:date="2013-04-30T13:07:00Z"/>
                <w:rFonts w:ascii="Garamond" w:eastAsia="Arial Unicode MS" w:hAnsi="Garamond"/>
                <w:sz w:val="22"/>
                <w:szCs w:val="22"/>
                <w:rPrChange w:id="847" w:author="Stephanie Thompson" w:date="2008-11-18T11:32:00Z">
                  <w:rPr>
                    <w:del w:id="848"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49" w:author="Stephanie Ann Thompson" w:date="2013-04-30T13:07:00Z"/>
                <w:rFonts w:ascii="Garamond" w:eastAsia="Arial Unicode MS" w:hAnsi="Garamond"/>
                <w:sz w:val="22"/>
                <w:szCs w:val="22"/>
              </w:rPr>
            </w:pPr>
            <w:del w:id="850" w:author="Stephanie Ann Thompson" w:date="2013-04-30T13:07:00Z">
              <w:r w:rsidDel="0079634A">
                <w:rPr>
                  <w:rFonts w:ascii="Garamond" w:eastAsia="Arial Unicode MS" w:hAnsi="Garamond"/>
                  <w:sz w:val="22"/>
                  <w:szCs w:val="22"/>
                </w:rPr>
                <w:delText>11/29/12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51" w:author="Stephanie Ann Thompson" w:date="2013-04-30T13:07:00Z"/>
                <w:rFonts w:ascii="Garamond" w:eastAsia="Arial Unicode MS" w:hAnsi="Garamond"/>
                <w:sz w:val="22"/>
                <w:szCs w:val="22"/>
              </w:rPr>
            </w:pPr>
            <w:del w:id="852"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853"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54" w:author="Stephanie Ann Thompson" w:date="2013-04-30T13:07:00Z"/>
                <w:rFonts w:ascii="Garamond" w:eastAsia="Arial Unicode MS" w:hAnsi="Garamond"/>
                <w:sz w:val="22"/>
                <w:szCs w:val="22"/>
                <w:rPrChange w:id="855" w:author="Stephanie Thompson" w:date="2008-11-18T11:32:00Z">
                  <w:rPr>
                    <w:del w:id="856" w:author="Stephanie Ann Thompson" w:date="2013-04-30T13:07:00Z"/>
                    <w:rFonts w:eastAsia="Arial Unicode MS"/>
                    <w:sz w:val="20"/>
                    <w:szCs w:val="20"/>
                  </w:rPr>
                </w:rPrChange>
              </w:rPr>
            </w:pPr>
            <w:del w:id="857" w:author="Stephanie Ann Thompson" w:date="2013-04-30T13:07:00Z">
              <w:r w:rsidDel="0079634A">
                <w:rPr>
                  <w:rFonts w:ascii="Garamond" w:eastAsia="Arial Unicode MS" w:hAnsi="Garamond"/>
                  <w:sz w:val="22"/>
                  <w:szCs w:val="22"/>
                </w:rPr>
                <w:delText>11/29/12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58" w:author="Stephanie Ann Thompson" w:date="2013-04-30T13:07:00Z"/>
                <w:rFonts w:ascii="Garamond" w:eastAsia="Arial Unicode MS" w:hAnsi="Garamond"/>
                <w:sz w:val="22"/>
                <w:szCs w:val="22"/>
                <w:rPrChange w:id="859" w:author="Stephanie Thompson" w:date="2008-11-18T11:32:00Z">
                  <w:rPr>
                    <w:del w:id="860" w:author="Stephanie Ann Thompson" w:date="2013-04-30T13:07:00Z"/>
                    <w:rFonts w:eastAsia="Arial Unicode MS"/>
                    <w:sz w:val="20"/>
                    <w:szCs w:val="20"/>
                  </w:rPr>
                </w:rPrChange>
              </w:rPr>
            </w:pPr>
            <w:del w:id="861"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862" w:author="Stephanie Ann Thompson" w:date="2013-04-30T13:07:00Z"/>
                <w:rFonts w:ascii="Garamond" w:eastAsia="Arial Unicode MS" w:hAnsi="Garamond"/>
                <w:sz w:val="22"/>
                <w:szCs w:val="22"/>
                <w:rPrChange w:id="863" w:author="Stephanie Thompson" w:date="2008-11-18T11:32:00Z">
                  <w:rPr>
                    <w:del w:id="864" w:author="Stephanie Ann Thompson" w:date="2013-04-30T13:07:00Z"/>
                    <w:rFonts w:eastAsia="Arial Unicode MS"/>
                    <w:sz w:val="20"/>
                    <w:szCs w:val="20"/>
                  </w:rPr>
                </w:rPrChange>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65" w:author="Stephanie Ann Thompson" w:date="2013-04-30T13:07:00Z"/>
                <w:rFonts w:ascii="Garamond" w:eastAsia="Arial Unicode MS" w:hAnsi="Garamond"/>
                <w:sz w:val="22"/>
                <w:szCs w:val="22"/>
                <w:rPrChange w:id="866" w:author="Stephanie Thompson" w:date="2008-11-18T11:32:00Z">
                  <w:rPr>
                    <w:del w:id="867" w:author="Stephanie Ann Thompson" w:date="2013-04-30T13:07:00Z"/>
                    <w:rFonts w:eastAsia="Arial Unicode MS"/>
                    <w:sz w:val="20"/>
                    <w:szCs w:val="20"/>
                  </w:rPr>
                </w:rPrChange>
              </w:rPr>
            </w:pPr>
            <w:del w:id="868" w:author="Stephanie Ann Thompson" w:date="2013-04-30T13:07:00Z">
              <w:r w:rsidDel="0079634A">
                <w:rPr>
                  <w:rFonts w:ascii="Garamond" w:eastAsia="Arial Unicode MS" w:hAnsi="Garamond"/>
                  <w:sz w:val="22"/>
                  <w:szCs w:val="22"/>
                </w:rPr>
                <w:delText>12/13/12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69" w:author="Stephanie Ann Thompson" w:date="2013-04-30T13:07:00Z"/>
                <w:rFonts w:ascii="Garamond" w:eastAsia="Arial Unicode MS" w:hAnsi="Garamond"/>
                <w:sz w:val="22"/>
                <w:szCs w:val="22"/>
                <w:rPrChange w:id="870" w:author="Stephanie Thompson" w:date="2008-11-18T11:32:00Z">
                  <w:rPr>
                    <w:del w:id="871" w:author="Stephanie Ann Thompson" w:date="2013-04-30T13:07:00Z"/>
                    <w:rFonts w:eastAsia="Arial Unicode MS"/>
                    <w:sz w:val="20"/>
                    <w:szCs w:val="20"/>
                  </w:rPr>
                </w:rPrChange>
              </w:rPr>
            </w:pPr>
            <w:del w:id="872"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rPr>
          <w:trHeight w:val="255"/>
          <w:del w:id="873" w:author="Stephanie Ann Thompson" w:date="2013-04-30T13:07:00Z"/>
        </w:trPr>
        <w:tc>
          <w:tcPr>
            <w:tcW w:w="1378"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74" w:author="Stephanie Ann Thompson" w:date="2013-04-30T13:07:00Z"/>
                <w:rFonts w:ascii="Garamond" w:eastAsia="Arial Unicode MS" w:hAnsi="Garamond"/>
                <w:sz w:val="22"/>
                <w:szCs w:val="22"/>
              </w:rPr>
            </w:pPr>
            <w:del w:id="875" w:author="Stephanie Ann Thompson" w:date="2013-04-30T13:07:00Z">
              <w:r w:rsidDel="0079634A">
                <w:rPr>
                  <w:rFonts w:ascii="Garamond" w:eastAsia="Arial Unicode MS" w:hAnsi="Garamond"/>
                  <w:sz w:val="22"/>
                  <w:szCs w:val="22"/>
                </w:rPr>
                <w:delText>12/13/12</w:delText>
              </w:r>
            </w:del>
          </w:p>
        </w:tc>
        <w:tc>
          <w:tcPr>
            <w:tcW w:w="617"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76" w:author="Stephanie Ann Thompson" w:date="2013-04-30T13:07:00Z"/>
                <w:rFonts w:ascii="Garamond" w:eastAsia="Arial Unicode MS" w:hAnsi="Garamond"/>
                <w:sz w:val="22"/>
                <w:szCs w:val="22"/>
              </w:rPr>
            </w:pPr>
            <w:del w:id="877"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878" w:author="Stephanie Ann Thompson" w:date="2013-04-30T13:07:00Z"/>
                <w:rFonts w:ascii="Garamond" w:eastAsia="Arial Unicode MS" w:hAnsi="Garamond"/>
                <w:sz w:val="22"/>
                <w:szCs w:val="22"/>
              </w:rPr>
            </w:pPr>
          </w:p>
        </w:tc>
        <w:tc>
          <w:tcPr>
            <w:tcW w:w="10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rPr>
                <w:del w:id="879" w:author="Stephanie Ann Thompson" w:date="2013-04-30T13:07:00Z"/>
                <w:rFonts w:ascii="Garamond" w:eastAsia="Arial Unicode MS" w:hAnsi="Garamond"/>
                <w:sz w:val="22"/>
                <w:szCs w:val="22"/>
              </w:rPr>
            </w:pPr>
            <w:del w:id="880" w:author="Stephanie Ann Thompson" w:date="2013-04-30T13:07:00Z">
              <w:r w:rsidDel="0079634A">
                <w:rPr>
                  <w:rFonts w:ascii="Garamond" w:eastAsia="Arial Unicode MS" w:hAnsi="Garamond"/>
                  <w:sz w:val="22"/>
                  <w:szCs w:val="22"/>
                </w:rPr>
                <w:delText>12/31/12</w:delText>
              </w:r>
            </w:del>
          </w:p>
        </w:tc>
        <w:tc>
          <w:tcPr>
            <w:tcW w:w="12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D1EB0" w:rsidP="000C5108">
            <w:pPr>
              <w:tabs>
                <w:tab w:val="left" w:pos="10076"/>
              </w:tabs>
              <w:jc w:val="right"/>
              <w:rPr>
                <w:del w:id="881" w:author="Stephanie Ann Thompson" w:date="2013-04-30T13:07:00Z"/>
                <w:rFonts w:ascii="Garamond" w:eastAsia="Arial Unicode MS" w:hAnsi="Garamond"/>
                <w:sz w:val="22"/>
                <w:szCs w:val="22"/>
              </w:rPr>
            </w:pPr>
            <w:del w:id="882" w:author="Stephanie Ann Thompson" w:date="2013-04-30T13:07:00Z">
              <w:r w:rsidDel="0079634A">
                <w:rPr>
                  <w:rFonts w:ascii="Garamond" w:eastAsia="Arial Unicode MS" w:hAnsi="Garamond"/>
                  <w:sz w:val="22"/>
                  <w:szCs w:val="22"/>
                </w:rPr>
                <w:delText>23:45</w:delText>
              </w:r>
            </w:del>
          </w:p>
        </w:tc>
      </w:tr>
    </w:tbl>
    <w:p w:rsidR="000C5108" w:rsidDel="0079634A" w:rsidRDefault="000C5108" w:rsidP="000C5108">
      <w:pPr>
        <w:pStyle w:val="HTMLPreformatted"/>
        <w:rPr>
          <w:del w:id="883" w:author="Stephanie Ann Thompson" w:date="2013-04-30T13:08:00Z"/>
          <w:rFonts w:ascii="Garamond" w:hAnsi="Garamond" w:cs="Times New Roman"/>
          <w:sz w:val="22"/>
          <w:szCs w:val="22"/>
        </w:rPr>
      </w:pPr>
    </w:p>
    <w:p w:rsidR="000C5108" w:rsidRPr="00EB43F4" w:rsidDel="0079634A" w:rsidRDefault="000C5108" w:rsidP="000C5108">
      <w:pPr>
        <w:pStyle w:val="HTMLPreformatted"/>
        <w:rPr>
          <w:del w:id="884" w:author="Stephanie Ann Thompson" w:date="2013-04-30T13:07:00Z"/>
          <w:rFonts w:ascii="Garamond" w:hAnsi="Garamond" w:cs="Times New Roman"/>
          <w:sz w:val="22"/>
          <w:szCs w:val="22"/>
        </w:rPr>
      </w:pPr>
      <w:del w:id="885" w:author="Stephanie Ann Thompson" w:date="2013-04-30T13:07:00Z">
        <w:r w:rsidRPr="00EB43F4" w:rsidDel="0079634A">
          <w:rPr>
            <w:rFonts w:ascii="Garamond" w:hAnsi="Garamond" w:cs="Times New Roman"/>
            <w:sz w:val="22"/>
            <w:szCs w:val="22"/>
          </w:rPr>
          <w:delText>Mataponi Creek</w:delText>
        </w:r>
      </w:del>
    </w:p>
    <w:p w:rsidR="000C5108" w:rsidRPr="00EB43F4" w:rsidDel="0079634A" w:rsidRDefault="000C5108" w:rsidP="000C5108">
      <w:pPr>
        <w:pStyle w:val="HTMLPreformatted"/>
        <w:rPr>
          <w:del w:id="886" w:author="Stephanie Ann Thompson" w:date="2013-04-30T13:07:00Z"/>
          <w:rFonts w:ascii="Garamond" w:hAnsi="Garamond" w:cs="Times New Roman"/>
          <w:sz w:val="22"/>
          <w:szCs w:val="22"/>
          <w:rPrChange w:id="887" w:author="Stephanie Thompson" w:date="2008-11-18T10:25:00Z">
            <w:rPr>
              <w:del w:id="888" w:author="Stephanie Ann Thompson" w:date="2013-04-30T13:07:00Z"/>
              <w:rFonts w:ascii="Times New Roman" w:hAnsi="Times New Roman" w:cs="Times New Roman"/>
            </w:rPr>
          </w:rPrChange>
        </w:rPr>
      </w:pPr>
      <w:del w:id="889" w:author="Stephanie Ann Thompson" w:date="2013-04-30T13:07:00Z">
        <w:r w:rsidRPr="00EB43F4" w:rsidDel="0079634A">
          <w:rPr>
            <w:rFonts w:ascii="Garamond" w:hAnsi="Garamond" w:cs="Times New Roman"/>
            <w:sz w:val="22"/>
            <w:szCs w:val="22"/>
          </w:rPr>
          <w:delText>MC</w:delText>
        </w:r>
      </w:del>
    </w:p>
    <w:tbl>
      <w:tblPr>
        <w:tblW w:w="5595" w:type="dxa"/>
        <w:tblLayout w:type="fixed"/>
        <w:tblCellMar>
          <w:left w:w="0" w:type="dxa"/>
          <w:right w:w="0" w:type="dxa"/>
        </w:tblCellMar>
        <w:tblLook w:val="0000"/>
      </w:tblPr>
      <w:tblGrid>
        <w:gridCol w:w="1275"/>
        <w:gridCol w:w="720"/>
        <w:gridCol w:w="1260"/>
        <w:gridCol w:w="1080"/>
        <w:gridCol w:w="1260"/>
        <w:tblGridChange w:id="890">
          <w:tblGrid>
            <w:gridCol w:w="93"/>
            <w:gridCol w:w="1002"/>
            <w:gridCol w:w="273"/>
            <w:gridCol w:w="10"/>
            <w:gridCol w:w="617"/>
            <w:gridCol w:w="93"/>
            <w:gridCol w:w="1167"/>
            <w:gridCol w:w="93"/>
            <w:gridCol w:w="967"/>
            <w:gridCol w:w="113"/>
            <w:gridCol w:w="344"/>
            <w:gridCol w:w="763"/>
            <w:gridCol w:w="45"/>
            <w:gridCol w:w="108"/>
          </w:tblGrid>
        </w:tblGridChange>
      </w:tblGrid>
      <w:tr w:rsidR="000C5108" w:rsidRPr="00EB43F4" w:rsidDel="0079634A" w:rsidTr="000C5108">
        <w:trPr>
          <w:trHeight w:val="255"/>
          <w:ins w:id="891" w:author="Stephanie Thompson" w:date="2008-11-18T09:28:00Z"/>
          <w:del w:id="892"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numPr>
                <w:ins w:id="893" w:author="Stephanie Thompson" w:date="2008-11-18T09:28:00Z"/>
              </w:numPr>
              <w:tabs>
                <w:tab w:val="left" w:pos="10076"/>
              </w:tabs>
              <w:rPr>
                <w:ins w:id="894" w:author="Stephanie Thompson" w:date="2008-11-18T09:28:00Z"/>
                <w:del w:id="895" w:author="Stephanie Ann Thompson" w:date="2013-04-30T13:07:00Z"/>
                <w:rFonts w:ascii="Garamond" w:eastAsia="Arial Unicode MS" w:hAnsi="Garamond"/>
                <w:sz w:val="22"/>
                <w:szCs w:val="22"/>
                <w:rPrChange w:id="896" w:author="Stephanie Thompson" w:date="2008-11-18T10:25:00Z">
                  <w:rPr>
                    <w:ins w:id="897" w:author="Stephanie Thompson" w:date="2008-11-18T09:28:00Z"/>
                    <w:del w:id="898" w:author="Stephanie Ann Thompson" w:date="2013-04-30T13:07:00Z"/>
                    <w:rFonts w:eastAsia="Arial Unicode MS"/>
                    <w:sz w:val="20"/>
                    <w:szCs w:val="20"/>
                  </w:rPr>
                </w:rPrChange>
              </w:rPr>
            </w:pPr>
            <w:ins w:id="899" w:author="Stephanie Thompson" w:date="2008-11-18T09:28:00Z">
              <w:del w:id="900" w:author="Stephanie Ann Thompson" w:date="2013-04-30T13:07:00Z">
                <w:r w:rsidRPr="00036036">
                  <w:rPr>
                    <w:rFonts w:ascii="Garamond" w:hAnsi="Garamond"/>
                    <w:sz w:val="22"/>
                    <w:szCs w:val="22"/>
                    <w:rPrChange w:id="901" w:author="Stephanie Thompson" w:date="2008-11-18T10:25:00Z">
                      <w:rPr>
                        <w:sz w:val="20"/>
                        <w:szCs w:val="20"/>
                      </w:rPr>
                    </w:rPrChange>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902" w:author="Stephanie Thompson" w:date="2008-11-18T09:28:00Z"/>
              </w:numPr>
              <w:tabs>
                <w:tab w:val="left" w:pos="10076"/>
              </w:tabs>
              <w:rPr>
                <w:ins w:id="903" w:author="Stephanie Thompson" w:date="2008-11-18T09:28:00Z"/>
                <w:del w:id="904" w:author="Stephanie Ann Thompson" w:date="2013-04-30T13:07:00Z"/>
                <w:rFonts w:ascii="Garamond" w:eastAsia="Arial Unicode MS" w:hAnsi="Garamond"/>
                <w:sz w:val="22"/>
                <w:szCs w:val="22"/>
                <w:rPrChange w:id="905" w:author="Stephanie Thompson" w:date="2008-11-18T10:25:00Z">
                  <w:rPr>
                    <w:ins w:id="906" w:author="Stephanie Thompson" w:date="2008-11-18T09:28:00Z"/>
                    <w:del w:id="907" w:author="Stephanie Ann Thompson" w:date="2013-04-30T13:07:00Z"/>
                    <w:rFonts w:eastAsia="Arial Unicode MS"/>
                    <w:sz w:val="20"/>
                    <w:szCs w:val="20"/>
                  </w:rPr>
                </w:rPrChange>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36036" w:rsidP="000C5108">
            <w:pPr>
              <w:numPr>
                <w:ins w:id="908" w:author="Stephanie Thompson" w:date="2008-11-18T09:28:00Z"/>
              </w:numPr>
              <w:tabs>
                <w:tab w:val="left" w:pos="10076"/>
              </w:tabs>
              <w:rPr>
                <w:ins w:id="909" w:author="Stephanie Thompson" w:date="2008-11-18T09:28:00Z"/>
                <w:del w:id="910" w:author="Stephanie Ann Thompson" w:date="2013-04-30T13:07:00Z"/>
                <w:rFonts w:ascii="Garamond" w:eastAsia="Arial Unicode MS" w:hAnsi="Garamond"/>
                <w:sz w:val="22"/>
                <w:szCs w:val="22"/>
                <w:rPrChange w:id="911" w:author="Stephanie Thompson" w:date="2008-11-18T10:25:00Z">
                  <w:rPr>
                    <w:ins w:id="912" w:author="Stephanie Thompson" w:date="2008-11-18T09:28:00Z"/>
                    <w:del w:id="913" w:author="Stephanie Ann Thompson" w:date="2013-04-30T13:07:00Z"/>
                    <w:rFonts w:eastAsia="Arial Unicode MS"/>
                    <w:sz w:val="20"/>
                    <w:szCs w:val="20"/>
                  </w:rPr>
                </w:rPrChange>
              </w:rPr>
            </w:pPr>
            <w:ins w:id="914" w:author="Stephanie Thompson" w:date="2008-11-18T09:28:00Z">
              <w:del w:id="915" w:author="Stephanie Ann Thompson" w:date="2013-04-30T13:07:00Z">
                <w:r w:rsidRPr="00036036">
                  <w:rPr>
                    <w:rFonts w:ascii="Garamond" w:hAnsi="Garamond"/>
                    <w:sz w:val="22"/>
                    <w:szCs w:val="22"/>
                    <w:rPrChange w:id="916" w:author="Stephanie Thompson" w:date="2008-11-18T10:25:00Z">
                      <w:rPr>
                        <w:sz w:val="20"/>
                        <w:szCs w:val="20"/>
                      </w:rPr>
                    </w:rPrChange>
                  </w:rPr>
                  <w:delText>Retrieval</w:delText>
                </w:r>
              </w:del>
            </w:ins>
          </w:p>
        </w:tc>
      </w:tr>
      <w:tr w:rsidR="000C5108" w:rsidRPr="00EB43F4" w:rsidDel="0079634A" w:rsidTr="000C5108">
        <w:tblPrEx>
          <w:tblW w:w="5595" w:type="dxa"/>
          <w:tblLayout w:type="fixed"/>
          <w:tblCellMar>
            <w:left w:w="0" w:type="dxa"/>
            <w:right w:w="0" w:type="dxa"/>
          </w:tblCellMar>
          <w:tblLook w:val="0000"/>
          <w:tblPrExChange w:id="917" w:author="Stephanie Thompson" w:date="2008-11-18T09:29:00Z">
            <w:tblPrEx>
              <w:tblW w:w="5580" w:type="dxa"/>
              <w:tblLayout w:type="fixed"/>
              <w:tblCellMar>
                <w:left w:w="0" w:type="dxa"/>
                <w:right w:w="0" w:type="dxa"/>
              </w:tblCellMar>
              <w:tblLook w:val="0000"/>
            </w:tblPrEx>
          </w:tblPrExChange>
        </w:tblPrEx>
        <w:trPr>
          <w:trHeight w:val="255"/>
          <w:ins w:id="918" w:author="Stephanie Thompson" w:date="2008-11-18T09:28:00Z"/>
          <w:del w:id="919" w:author="Stephanie Ann Thompson" w:date="2013-04-30T13:07:00Z"/>
          <w:trPrChange w:id="920" w:author="Stephanie Thompson" w:date="2008-11-18T09:29:00Z">
            <w:trPr>
              <w:gridAfter w:val="0"/>
              <w:wAfter w:w="45" w:type="dxa"/>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21" w:author="Stephanie Thompson" w:date="2008-11-18T09:29:00Z">
              <w:tcPr>
                <w:tcW w:w="1378"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36036" w:rsidP="000C5108">
            <w:pPr>
              <w:pStyle w:val="HTMLPreformatted"/>
              <w:numPr>
                <w:ins w:id="922" w:author="Stephanie Thompson" w:date="2008-11-18T09:28: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923" w:author="Stephanie Thompson" w:date="2008-11-18T09:28:00Z"/>
                <w:del w:id="924" w:author="Stephanie Ann Thompson" w:date="2013-04-30T13:07:00Z"/>
                <w:rFonts w:ascii="Garamond" w:eastAsia="Times New Roman" w:hAnsi="Garamond" w:cs="Times New Roman"/>
                <w:sz w:val="22"/>
                <w:szCs w:val="22"/>
                <w:rPrChange w:id="925" w:author="Stephanie Thompson" w:date="2008-11-18T10:25:00Z">
                  <w:rPr>
                    <w:ins w:id="926" w:author="Stephanie Thompson" w:date="2008-11-18T09:28:00Z"/>
                    <w:del w:id="927" w:author="Stephanie Ann Thompson" w:date="2013-04-30T13:07:00Z"/>
                    <w:rFonts w:ascii="Times New Roman" w:eastAsia="Times New Roman" w:hAnsi="Times New Roman" w:cs="Times New Roman"/>
                  </w:rPr>
                </w:rPrChange>
              </w:rPr>
            </w:pPr>
            <w:ins w:id="928" w:author="Stephanie Thompson" w:date="2008-11-18T09:28:00Z">
              <w:del w:id="929" w:author="Stephanie Ann Thompson" w:date="2013-04-30T13:07:00Z">
                <w:r w:rsidRPr="00036036">
                  <w:rPr>
                    <w:rFonts w:ascii="Garamond" w:hAnsi="Garamond"/>
                    <w:sz w:val="22"/>
                    <w:szCs w:val="22"/>
                    <w:rPrChange w:id="930" w:author="Stephanie Thompson" w:date="2008-11-18T10:25:00Z">
                      <w:rPr/>
                    </w:rPrChange>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Change w:id="931" w:author="Stephanie Thompson" w:date="2008-11-18T09:29:00Z">
              <w:tcPr>
                <w:tcW w:w="617"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36036" w:rsidP="000C5108">
            <w:pPr>
              <w:numPr>
                <w:ins w:id="932" w:author="Stephanie Thompson" w:date="2008-11-18T09:28:00Z"/>
              </w:numPr>
              <w:tabs>
                <w:tab w:val="left" w:pos="10076"/>
              </w:tabs>
              <w:jc w:val="right"/>
              <w:rPr>
                <w:ins w:id="933" w:author="Stephanie Thompson" w:date="2008-11-18T09:28:00Z"/>
                <w:del w:id="934" w:author="Stephanie Ann Thompson" w:date="2013-04-30T13:07:00Z"/>
                <w:rFonts w:ascii="Garamond" w:eastAsia="Arial Unicode MS" w:hAnsi="Garamond"/>
                <w:sz w:val="22"/>
                <w:szCs w:val="22"/>
                <w:rPrChange w:id="935" w:author="Stephanie Thompson" w:date="2008-11-18T10:25:00Z">
                  <w:rPr>
                    <w:ins w:id="936" w:author="Stephanie Thompson" w:date="2008-11-18T09:28:00Z"/>
                    <w:del w:id="937" w:author="Stephanie Ann Thompson" w:date="2013-04-30T13:07:00Z"/>
                    <w:rFonts w:eastAsia="Arial Unicode MS"/>
                    <w:sz w:val="20"/>
                    <w:szCs w:val="20"/>
                  </w:rPr>
                </w:rPrChange>
              </w:rPr>
            </w:pPr>
            <w:ins w:id="938" w:author="Stephanie Thompson" w:date="2008-11-18T09:28:00Z">
              <w:del w:id="939" w:author="Stephanie Ann Thompson" w:date="2013-04-30T13:07:00Z">
                <w:r w:rsidRPr="00036036">
                  <w:rPr>
                    <w:rFonts w:ascii="Garamond" w:hAnsi="Garamond"/>
                    <w:sz w:val="22"/>
                    <w:szCs w:val="22"/>
                    <w:rPrChange w:id="940" w:author="Stephanie Thompson" w:date="2008-11-18T10:25:00Z">
                      <w:rPr>
                        <w:sz w:val="20"/>
                        <w:szCs w:val="20"/>
                      </w:rPr>
                    </w:rPrChange>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Change w:id="941" w:author="Stephanie Thompson" w:date="2008-11-18T09:29: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numPr>
                <w:ins w:id="942" w:author="Stephanie Thompson" w:date="2008-11-18T09:28:00Z"/>
              </w:numPr>
              <w:tabs>
                <w:tab w:val="left" w:pos="10076"/>
              </w:tabs>
              <w:rPr>
                <w:ins w:id="943" w:author="Stephanie Thompson" w:date="2008-11-18T09:28:00Z"/>
                <w:del w:id="944" w:author="Stephanie Ann Thompson" w:date="2013-04-30T13:07:00Z"/>
                <w:rFonts w:ascii="Garamond" w:eastAsia="Arial Unicode MS" w:hAnsi="Garamond"/>
                <w:sz w:val="22"/>
                <w:szCs w:val="22"/>
                <w:rPrChange w:id="945" w:author="Stephanie Thompson" w:date="2008-11-18T10:25:00Z">
                  <w:rPr>
                    <w:ins w:id="946" w:author="Stephanie Thompson" w:date="2008-11-18T09:28:00Z"/>
                    <w:del w:id="94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48" w:author="Stephanie Thompson" w:date="2008-11-18T09:29: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36036" w:rsidP="000C5108">
            <w:pPr>
              <w:numPr>
                <w:ins w:id="949" w:author="Stephanie Thompson" w:date="2008-11-18T09:28:00Z"/>
              </w:numPr>
              <w:tabs>
                <w:tab w:val="left" w:pos="10076"/>
              </w:tabs>
              <w:rPr>
                <w:ins w:id="950" w:author="Stephanie Thompson" w:date="2008-11-18T09:28:00Z"/>
                <w:del w:id="951" w:author="Stephanie Ann Thompson" w:date="2013-04-30T13:07:00Z"/>
                <w:rFonts w:ascii="Garamond" w:eastAsia="Arial Unicode MS" w:hAnsi="Garamond"/>
                <w:sz w:val="22"/>
                <w:szCs w:val="22"/>
                <w:rPrChange w:id="952" w:author="Stephanie Thompson" w:date="2008-11-18T10:25:00Z">
                  <w:rPr>
                    <w:ins w:id="953" w:author="Stephanie Thompson" w:date="2008-11-18T09:28:00Z"/>
                    <w:del w:id="954" w:author="Stephanie Ann Thompson" w:date="2013-04-30T13:07:00Z"/>
                    <w:rFonts w:eastAsia="Arial Unicode MS"/>
                    <w:sz w:val="20"/>
                    <w:szCs w:val="20"/>
                  </w:rPr>
                </w:rPrChange>
              </w:rPr>
            </w:pPr>
            <w:ins w:id="955" w:author="Stephanie Thompson" w:date="2008-11-18T09:28:00Z">
              <w:del w:id="956" w:author="Stephanie Ann Thompson" w:date="2013-04-30T13:07:00Z">
                <w:r w:rsidRPr="00036036">
                  <w:rPr>
                    <w:rFonts w:ascii="Garamond" w:hAnsi="Garamond"/>
                    <w:sz w:val="22"/>
                    <w:szCs w:val="22"/>
                    <w:rPrChange w:id="957" w:author="Stephanie Thompson" w:date="2008-11-18T10:25:00Z">
                      <w:rPr>
                        <w:sz w:val="20"/>
                        <w:szCs w:val="20"/>
                      </w:rPr>
                    </w:rPrChange>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Change w:id="958" w:author="Stephanie Thompson" w:date="2008-11-18T09:29:00Z">
              <w:tcPr>
                <w:tcW w:w="122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36036" w:rsidP="000C5108">
            <w:pPr>
              <w:numPr>
                <w:ins w:id="959" w:author="Stephanie Thompson" w:date="2008-11-18T09:28:00Z"/>
              </w:numPr>
              <w:tabs>
                <w:tab w:val="left" w:pos="10076"/>
              </w:tabs>
              <w:jc w:val="right"/>
              <w:rPr>
                <w:ins w:id="960" w:author="Stephanie Thompson" w:date="2008-11-18T09:28:00Z"/>
                <w:del w:id="961" w:author="Stephanie Ann Thompson" w:date="2013-04-30T13:07:00Z"/>
                <w:rFonts w:ascii="Garamond" w:eastAsia="Arial Unicode MS" w:hAnsi="Garamond"/>
                <w:sz w:val="22"/>
                <w:szCs w:val="22"/>
                <w:rPrChange w:id="962" w:author="Stephanie Thompson" w:date="2008-11-18T10:25:00Z">
                  <w:rPr>
                    <w:ins w:id="963" w:author="Stephanie Thompson" w:date="2008-11-18T09:28:00Z"/>
                    <w:del w:id="964" w:author="Stephanie Ann Thompson" w:date="2013-04-30T13:07:00Z"/>
                    <w:rFonts w:eastAsia="Arial Unicode MS"/>
                    <w:sz w:val="20"/>
                    <w:szCs w:val="20"/>
                  </w:rPr>
                </w:rPrChange>
              </w:rPr>
            </w:pPr>
            <w:ins w:id="965" w:author="Stephanie Thompson" w:date="2008-11-18T09:28:00Z">
              <w:del w:id="966" w:author="Stephanie Ann Thompson" w:date="2013-04-30T13:07:00Z">
                <w:r w:rsidRPr="00036036">
                  <w:rPr>
                    <w:rFonts w:ascii="Garamond" w:hAnsi="Garamond"/>
                    <w:sz w:val="22"/>
                    <w:szCs w:val="22"/>
                    <w:rPrChange w:id="967" w:author="Stephanie Thompson" w:date="2008-11-18T10:25:00Z">
                      <w:rPr>
                        <w:sz w:val="20"/>
                        <w:szCs w:val="20"/>
                      </w:rPr>
                    </w:rPrChange>
                  </w:rPr>
                  <w:delText>Time</w:delText>
                </w:r>
              </w:del>
            </w:ins>
          </w:p>
        </w:tc>
      </w:tr>
      <w:tr w:rsidR="000C5108" w:rsidRPr="00EB43F4" w:rsidDel="0079634A" w:rsidTr="000C5108">
        <w:tblPrEx>
          <w:tblW w:w="5595" w:type="dxa"/>
          <w:tblLayout w:type="fixed"/>
          <w:tblCellMar>
            <w:left w:w="0" w:type="dxa"/>
            <w:right w:w="0" w:type="dxa"/>
          </w:tblCellMar>
          <w:tblLook w:val="0000"/>
          <w:tblPrExChange w:id="968" w:author="Stephanie Thompson" w:date="2008-11-18T09:30:00Z">
            <w:tblPrEx>
              <w:tblW w:w="5580" w:type="dxa"/>
              <w:tblLayout w:type="fixed"/>
              <w:tblCellMar>
                <w:left w:w="0" w:type="dxa"/>
                <w:right w:w="0" w:type="dxa"/>
              </w:tblCellMar>
              <w:tblLook w:val="0000"/>
            </w:tblPrEx>
          </w:tblPrExChange>
        </w:tblPrEx>
        <w:trPr>
          <w:trHeight w:val="255"/>
          <w:del w:id="969" w:author="Stephanie Ann Thompson" w:date="2013-04-30T13:07:00Z"/>
          <w:trPrChange w:id="970"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71"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82756F">
            <w:pPr>
              <w:tabs>
                <w:tab w:val="left" w:pos="10076"/>
              </w:tabs>
              <w:rPr>
                <w:del w:id="972" w:author="Stephanie Ann Thompson" w:date="2013-04-30T13:07:00Z"/>
                <w:rFonts w:ascii="Garamond" w:eastAsia="Arial Unicode MS" w:hAnsi="Garamond"/>
                <w:sz w:val="22"/>
                <w:szCs w:val="22"/>
                <w:rPrChange w:id="973" w:author="Stephanie Thompson" w:date="2008-11-18T10:25:00Z">
                  <w:rPr>
                    <w:del w:id="974" w:author="Stephanie Ann Thompson" w:date="2013-04-30T13:07:00Z"/>
                    <w:rFonts w:eastAsia="Arial Unicode MS"/>
                    <w:sz w:val="20"/>
                    <w:szCs w:val="20"/>
                  </w:rPr>
                </w:rPrChange>
              </w:rPr>
            </w:pPr>
            <w:del w:id="975" w:author="Stephanie Ann Thompson" w:date="2013-04-30T13:07:00Z">
              <w:r w:rsidDel="0079634A">
                <w:rPr>
                  <w:rFonts w:ascii="Garamond" w:eastAsia="Arial Unicode MS" w:hAnsi="Garamond"/>
                  <w:sz w:val="22"/>
                  <w:szCs w:val="22"/>
                </w:rPr>
                <w:delText>03/22</w:delText>
              </w:r>
              <w:r w:rsidR="000C5108" w:rsidDel="0079634A">
                <w:rPr>
                  <w:rFonts w:ascii="Garamond" w:eastAsia="Arial Unicode MS" w:hAnsi="Garamond"/>
                  <w:sz w:val="22"/>
                  <w:szCs w:val="22"/>
                </w:rPr>
                <w:delText>/1</w:delText>
              </w:r>
              <w:r w:rsidDel="0079634A">
                <w:rPr>
                  <w:rFonts w:ascii="Garamond" w:eastAsia="Arial Unicode MS" w:hAnsi="Garamond"/>
                  <w:sz w:val="22"/>
                  <w:szCs w:val="22"/>
                </w:rPr>
                <w:delText>2</w:delText>
              </w:r>
            </w:del>
          </w:p>
        </w:tc>
        <w:tc>
          <w:tcPr>
            <w:tcW w:w="720" w:type="dxa"/>
            <w:tcBorders>
              <w:top w:val="nil"/>
              <w:left w:val="nil"/>
              <w:bottom w:val="nil"/>
              <w:right w:val="nil"/>
            </w:tcBorders>
            <w:noWrap/>
            <w:tcMar>
              <w:top w:w="15" w:type="dxa"/>
              <w:left w:w="15" w:type="dxa"/>
              <w:bottom w:w="0" w:type="dxa"/>
              <w:right w:w="15" w:type="dxa"/>
            </w:tcMar>
            <w:vAlign w:val="bottom"/>
            <w:tcPrChange w:id="97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977" w:author="Stephanie Ann Thompson" w:date="2013-04-30T13:07:00Z"/>
                <w:rFonts w:ascii="Garamond" w:eastAsia="Arial Unicode MS" w:hAnsi="Garamond"/>
                <w:sz w:val="22"/>
                <w:szCs w:val="22"/>
                <w:rPrChange w:id="978" w:author="Stephanie Thompson" w:date="2008-11-18T10:25:00Z">
                  <w:rPr>
                    <w:del w:id="979" w:author="Stephanie Ann Thompson" w:date="2013-04-30T13:07:00Z"/>
                    <w:rFonts w:eastAsia="Arial Unicode MS"/>
                    <w:sz w:val="20"/>
                    <w:szCs w:val="20"/>
                  </w:rPr>
                </w:rPrChange>
              </w:rPr>
            </w:pPr>
            <w:del w:id="980"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981"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982" w:author="Stephanie Ann Thompson" w:date="2013-04-30T13:07:00Z"/>
                <w:rFonts w:ascii="Garamond" w:eastAsia="Arial Unicode MS" w:hAnsi="Garamond"/>
                <w:sz w:val="22"/>
                <w:szCs w:val="22"/>
                <w:rPrChange w:id="983" w:author="Stephanie Thompson" w:date="2008-11-18T10:25:00Z">
                  <w:rPr>
                    <w:del w:id="98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985"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8275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986" w:author="Stephanie Ann Thompson" w:date="2013-04-30T13:07:00Z"/>
                <w:rFonts w:ascii="Garamond" w:eastAsia="Times New Roman" w:hAnsi="Garamond" w:cs="Times New Roman"/>
                <w:sz w:val="22"/>
                <w:szCs w:val="22"/>
                <w:rPrChange w:id="987" w:author="Stephanie Thompson" w:date="2008-11-18T10:25:00Z">
                  <w:rPr>
                    <w:del w:id="988" w:author="Stephanie Ann Thompson" w:date="2013-04-30T13:07:00Z"/>
                    <w:rFonts w:ascii="Times New Roman" w:eastAsia="Times New Roman" w:hAnsi="Times New Roman" w:cs="Times New Roman"/>
                  </w:rPr>
                </w:rPrChange>
              </w:rPr>
            </w:pPr>
            <w:del w:id="989" w:author="Stephanie Ann Thompson" w:date="2013-04-30T13:07:00Z">
              <w:r w:rsidDel="0079634A">
                <w:rPr>
                  <w:rFonts w:ascii="Garamond" w:eastAsia="Times New Roman" w:hAnsi="Garamond" w:cs="Times New Roman"/>
                  <w:sz w:val="22"/>
                  <w:szCs w:val="22"/>
                </w:rPr>
                <w:delText>04/0</w:delText>
              </w:r>
              <w:r w:rsidR="0082756F" w:rsidDel="0079634A">
                <w:rPr>
                  <w:rFonts w:ascii="Garamond" w:eastAsia="Times New Roman" w:hAnsi="Garamond" w:cs="Times New Roman"/>
                  <w:sz w:val="22"/>
                  <w:szCs w:val="22"/>
                </w:rPr>
                <w:delText>9</w:delText>
              </w:r>
              <w:r w:rsidDel="0079634A">
                <w:rPr>
                  <w:rFonts w:ascii="Garamond" w:eastAsia="Times New Roman" w:hAnsi="Garamond" w:cs="Times New Roman"/>
                  <w:sz w:val="22"/>
                  <w:szCs w:val="22"/>
                </w:rPr>
                <w:delText>/1</w:delText>
              </w:r>
              <w:r w:rsidR="0082756F" w:rsidDel="0079634A">
                <w:rPr>
                  <w:rFonts w:ascii="Garamond" w:eastAsia="Times New Roman" w:hAnsi="Garamond" w:cs="Times New Roman"/>
                  <w:sz w:val="22"/>
                  <w:szCs w:val="22"/>
                </w:rPr>
                <w:delText>2</w:delText>
              </w:r>
            </w:del>
          </w:p>
        </w:tc>
        <w:tc>
          <w:tcPr>
            <w:tcW w:w="1260" w:type="dxa"/>
            <w:tcBorders>
              <w:top w:val="nil"/>
              <w:left w:val="nil"/>
              <w:bottom w:val="nil"/>
              <w:right w:val="nil"/>
            </w:tcBorders>
            <w:noWrap/>
            <w:tcMar>
              <w:top w:w="15" w:type="dxa"/>
              <w:left w:w="15" w:type="dxa"/>
              <w:bottom w:w="0" w:type="dxa"/>
              <w:right w:w="15" w:type="dxa"/>
            </w:tcMar>
            <w:vAlign w:val="bottom"/>
            <w:tcPrChange w:id="99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991" w:author="Stephanie Ann Thompson" w:date="2013-04-30T13:07:00Z"/>
                <w:rFonts w:ascii="Garamond" w:eastAsia="Arial Unicode MS" w:hAnsi="Garamond"/>
                <w:sz w:val="22"/>
                <w:szCs w:val="22"/>
                <w:rPrChange w:id="992" w:author="Stephanie Thompson" w:date="2008-11-18T10:25:00Z">
                  <w:rPr>
                    <w:del w:id="993" w:author="Stephanie Ann Thompson" w:date="2013-04-30T13:07:00Z"/>
                    <w:rFonts w:eastAsia="Arial Unicode MS"/>
                    <w:sz w:val="20"/>
                    <w:szCs w:val="20"/>
                  </w:rPr>
                </w:rPrChange>
              </w:rPr>
            </w:pPr>
            <w:del w:id="994"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995" w:author="Stephanie Thompson" w:date="2008-11-18T09:30:00Z">
            <w:tblPrEx>
              <w:tblW w:w="5580" w:type="dxa"/>
              <w:tblLayout w:type="fixed"/>
              <w:tblCellMar>
                <w:left w:w="0" w:type="dxa"/>
                <w:right w:w="0" w:type="dxa"/>
              </w:tblCellMar>
              <w:tblLook w:val="0000"/>
            </w:tblPrEx>
          </w:tblPrExChange>
        </w:tblPrEx>
        <w:trPr>
          <w:trHeight w:val="255"/>
          <w:del w:id="996" w:author="Stephanie Ann Thompson" w:date="2013-04-30T13:07:00Z"/>
          <w:trPrChange w:id="99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99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999" w:author="Stephanie Ann Thompson" w:date="2013-04-30T13:07:00Z"/>
                <w:rFonts w:ascii="Garamond" w:eastAsia="Arial Unicode MS" w:hAnsi="Garamond"/>
                <w:sz w:val="22"/>
                <w:szCs w:val="22"/>
                <w:rPrChange w:id="1000" w:author="Stephanie Thompson" w:date="2008-11-18T10:25:00Z">
                  <w:rPr>
                    <w:del w:id="1001" w:author="Stephanie Ann Thompson" w:date="2013-04-30T13:07:00Z"/>
                    <w:rFonts w:eastAsia="Arial Unicode MS"/>
                    <w:sz w:val="20"/>
                    <w:szCs w:val="20"/>
                  </w:rPr>
                </w:rPrChange>
              </w:rPr>
            </w:pPr>
            <w:del w:id="1002" w:author="Stephanie Ann Thompson" w:date="2013-04-30T13:07:00Z">
              <w:r w:rsidDel="0079634A">
                <w:rPr>
                  <w:rFonts w:ascii="Garamond" w:eastAsia="Arial Unicode MS" w:hAnsi="Garamond"/>
                  <w:sz w:val="22"/>
                  <w:szCs w:val="22"/>
                </w:rPr>
                <w:delText>04/09/12</w:delText>
              </w:r>
            </w:del>
          </w:p>
        </w:tc>
        <w:tc>
          <w:tcPr>
            <w:tcW w:w="720" w:type="dxa"/>
            <w:tcBorders>
              <w:top w:val="nil"/>
              <w:left w:val="nil"/>
              <w:bottom w:val="nil"/>
              <w:right w:val="nil"/>
            </w:tcBorders>
            <w:noWrap/>
            <w:tcMar>
              <w:top w:w="15" w:type="dxa"/>
              <w:left w:w="15" w:type="dxa"/>
              <w:bottom w:w="0" w:type="dxa"/>
              <w:right w:w="15" w:type="dxa"/>
            </w:tcMar>
            <w:vAlign w:val="bottom"/>
            <w:tcPrChange w:id="1003"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04" w:author="Stephanie Ann Thompson" w:date="2013-04-30T13:07:00Z"/>
                <w:rFonts w:ascii="Garamond" w:eastAsia="Arial Unicode MS" w:hAnsi="Garamond"/>
                <w:sz w:val="22"/>
                <w:szCs w:val="22"/>
                <w:rPrChange w:id="1005" w:author="Stephanie Thompson" w:date="2008-11-18T10:25:00Z">
                  <w:rPr>
                    <w:del w:id="1006" w:author="Stephanie Ann Thompson" w:date="2013-04-30T13:07:00Z"/>
                    <w:rFonts w:eastAsia="Arial Unicode MS"/>
                    <w:sz w:val="20"/>
                    <w:szCs w:val="20"/>
                  </w:rPr>
                </w:rPrChange>
              </w:rPr>
            </w:pPr>
            <w:del w:id="1007"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100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09" w:author="Stephanie Ann Thompson" w:date="2013-04-30T13:07:00Z"/>
                <w:rFonts w:ascii="Garamond" w:eastAsia="Arial Unicode MS" w:hAnsi="Garamond"/>
                <w:sz w:val="22"/>
                <w:szCs w:val="22"/>
                <w:rPrChange w:id="1010" w:author="Stephanie Thompson" w:date="2008-11-18T10:25:00Z">
                  <w:rPr>
                    <w:del w:id="101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1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1013" w:author="Stephanie Ann Thompson" w:date="2013-04-30T13:07:00Z"/>
                <w:rFonts w:ascii="Garamond" w:eastAsia="Times New Roman" w:hAnsi="Garamond" w:cs="Times New Roman"/>
                <w:sz w:val="22"/>
                <w:szCs w:val="22"/>
                <w:rPrChange w:id="1014" w:author="Stephanie Thompson" w:date="2008-11-18T10:25:00Z">
                  <w:rPr>
                    <w:del w:id="1015" w:author="Stephanie Ann Thompson" w:date="2013-04-30T13:07:00Z"/>
                    <w:rFonts w:ascii="Times New Roman" w:eastAsia="Times New Roman" w:hAnsi="Times New Roman" w:cs="Times New Roman"/>
                  </w:rPr>
                </w:rPrChange>
              </w:rPr>
            </w:pPr>
            <w:del w:id="1016" w:author="Stephanie Ann Thompson" w:date="2013-04-30T13:07:00Z">
              <w:r w:rsidDel="0079634A">
                <w:rPr>
                  <w:rFonts w:ascii="Garamond" w:eastAsia="Times New Roman" w:hAnsi="Garamond" w:cs="Times New Roman"/>
                  <w:sz w:val="22"/>
                  <w:szCs w:val="22"/>
                </w:rPr>
                <w:delText>04/23/12</w:delText>
              </w:r>
            </w:del>
          </w:p>
        </w:tc>
        <w:tc>
          <w:tcPr>
            <w:tcW w:w="1260" w:type="dxa"/>
            <w:tcBorders>
              <w:top w:val="nil"/>
              <w:left w:val="nil"/>
              <w:bottom w:val="nil"/>
              <w:right w:val="nil"/>
            </w:tcBorders>
            <w:noWrap/>
            <w:tcMar>
              <w:top w:w="15" w:type="dxa"/>
              <w:left w:w="15" w:type="dxa"/>
              <w:bottom w:w="0" w:type="dxa"/>
              <w:right w:w="15" w:type="dxa"/>
            </w:tcMar>
            <w:vAlign w:val="bottom"/>
            <w:tcPrChange w:id="1017"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18" w:author="Stephanie Ann Thompson" w:date="2013-04-30T13:07:00Z"/>
                <w:rFonts w:ascii="Garamond" w:eastAsia="Arial Unicode MS" w:hAnsi="Garamond"/>
                <w:sz w:val="22"/>
                <w:szCs w:val="22"/>
                <w:rPrChange w:id="1019" w:author="Stephanie Thompson" w:date="2008-11-18T10:25:00Z">
                  <w:rPr>
                    <w:del w:id="1020" w:author="Stephanie Ann Thompson" w:date="2013-04-30T13:07:00Z"/>
                    <w:rFonts w:eastAsia="Arial Unicode MS"/>
                    <w:sz w:val="20"/>
                    <w:szCs w:val="20"/>
                  </w:rPr>
                </w:rPrChange>
              </w:rPr>
            </w:pPr>
            <w:del w:id="1021" w:author="Stephanie Ann Thompson" w:date="2013-04-30T13:07:00Z">
              <w:r w:rsidDel="0079634A">
                <w:rPr>
                  <w:rFonts w:ascii="Garamond" w:eastAsia="Arial Unicode MS" w:hAnsi="Garamond"/>
                  <w:sz w:val="22"/>
                  <w:szCs w:val="22"/>
                </w:rPr>
                <w:delText>11:15</w:delText>
              </w:r>
            </w:del>
          </w:p>
        </w:tc>
      </w:tr>
      <w:tr w:rsidR="000C5108" w:rsidRPr="00EB43F4" w:rsidDel="0079634A" w:rsidTr="000C5108">
        <w:trPr>
          <w:trHeight w:val="255"/>
          <w:del w:id="1022"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rPr>
                <w:del w:id="1023" w:author="Stephanie Ann Thompson" w:date="2013-04-30T13:07:00Z"/>
                <w:rFonts w:ascii="Garamond" w:eastAsia="Arial Unicode MS" w:hAnsi="Garamond"/>
                <w:sz w:val="22"/>
                <w:szCs w:val="22"/>
              </w:rPr>
            </w:pPr>
            <w:del w:id="1024" w:author="Stephanie Ann Thompson" w:date="2013-04-30T13:07:00Z">
              <w:r w:rsidDel="0079634A">
                <w:rPr>
                  <w:rFonts w:ascii="Garamond" w:eastAsia="Arial Unicode MS" w:hAnsi="Garamond"/>
                  <w:sz w:val="22"/>
                  <w:szCs w:val="22"/>
                </w:rPr>
                <w:delText>04/23/12</w:delText>
              </w:r>
            </w:del>
          </w:p>
        </w:tc>
        <w:tc>
          <w:tcPr>
            <w:tcW w:w="72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jc w:val="right"/>
              <w:rPr>
                <w:del w:id="1025" w:author="Stephanie Ann Thompson" w:date="2013-04-30T13:07:00Z"/>
                <w:rFonts w:ascii="Garamond" w:eastAsia="Arial Unicode MS" w:hAnsi="Garamond"/>
                <w:sz w:val="22"/>
                <w:szCs w:val="22"/>
              </w:rPr>
            </w:pPr>
            <w:del w:id="1026" w:author="Stephanie Ann Thompson" w:date="2013-04-30T13:07:00Z">
              <w:r w:rsidDel="0079634A">
                <w:rPr>
                  <w:rFonts w:ascii="Garamond" w:eastAsia="Arial Unicode MS" w:hAnsi="Garamond"/>
                  <w:sz w:val="22"/>
                  <w:szCs w:val="22"/>
                </w:rPr>
                <w:delText>11:30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02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rPr>
                <w:del w:id="1028" w:author="Stephanie Ann Thompson" w:date="2013-04-30T13:07:00Z"/>
                <w:rFonts w:ascii="Garamond" w:eastAsia="Arial Unicode MS" w:hAnsi="Garamond"/>
                <w:sz w:val="22"/>
                <w:szCs w:val="22"/>
              </w:rPr>
            </w:pPr>
            <w:del w:id="1029" w:author="Stephanie Ann Thompson" w:date="2013-04-30T13:07:00Z">
              <w:r w:rsidDel="0079634A">
                <w:rPr>
                  <w:rFonts w:ascii="Garamond" w:eastAsia="Arial Unicode MS" w:hAnsi="Garamond"/>
                  <w:sz w:val="22"/>
                  <w:szCs w:val="22"/>
                </w:rPr>
                <w:delText>05/07/12</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Del="0079634A" w:rsidRDefault="0082756F" w:rsidP="000C5108">
            <w:pPr>
              <w:tabs>
                <w:tab w:val="left" w:pos="10076"/>
              </w:tabs>
              <w:jc w:val="right"/>
              <w:rPr>
                <w:del w:id="1030" w:author="Stephanie Ann Thompson" w:date="2013-04-30T13:07:00Z"/>
                <w:rFonts w:ascii="Garamond" w:eastAsia="Arial Unicode MS" w:hAnsi="Garamond"/>
                <w:sz w:val="22"/>
                <w:szCs w:val="22"/>
              </w:rPr>
            </w:pPr>
            <w:del w:id="1031" w:author="Stephanie Ann Thompson" w:date="2013-04-30T13:07:00Z">
              <w:r w:rsidDel="0079634A">
                <w:rPr>
                  <w:rFonts w:ascii="Garamond" w:eastAsia="Arial Unicode MS" w:hAnsi="Garamond"/>
                  <w:sz w:val="22"/>
                  <w:szCs w:val="22"/>
                </w:rPr>
                <w:delText>12:15</w:delText>
              </w:r>
            </w:del>
          </w:p>
        </w:tc>
      </w:tr>
      <w:tr w:rsidR="000C5108" w:rsidRPr="00EB43F4" w:rsidDel="0079634A" w:rsidTr="000C5108">
        <w:tblPrEx>
          <w:tblW w:w="5595" w:type="dxa"/>
          <w:tblLayout w:type="fixed"/>
          <w:tblCellMar>
            <w:left w:w="0" w:type="dxa"/>
            <w:right w:w="0" w:type="dxa"/>
          </w:tblCellMar>
          <w:tblLook w:val="0000"/>
          <w:tblPrExChange w:id="1032" w:author="Stephanie Thompson" w:date="2008-11-18T09:30:00Z">
            <w:tblPrEx>
              <w:tblW w:w="5580" w:type="dxa"/>
              <w:tblLayout w:type="fixed"/>
              <w:tblCellMar>
                <w:left w:w="0" w:type="dxa"/>
                <w:right w:w="0" w:type="dxa"/>
              </w:tblCellMar>
              <w:tblLook w:val="0000"/>
            </w:tblPrEx>
          </w:tblPrExChange>
        </w:tblPrEx>
        <w:trPr>
          <w:trHeight w:val="255"/>
          <w:del w:id="1033" w:author="Stephanie Ann Thompson" w:date="2013-04-30T13:07:00Z"/>
          <w:trPrChange w:id="1034"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35"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36" w:author="Stephanie Ann Thompson" w:date="2013-04-30T13:07:00Z"/>
                <w:rFonts w:ascii="Garamond" w:eastAsia="Arial Unicode MS" w:hAnsi="Garamond"/>
                <w:sz w:val="22"/>
                <w:szCs w:val="22"/>
                <w:rPrChange w:id="1037" w:author="Stephanie Thompson" w:date="2008-11-18T10:25:00Z">
                  <w:rPr>
                    <w:del w:id="1038" w:author="Stephanie Ann Thompson" w:date="2013-04-30T13:07:00Z"/>
                    <w:rFonts w:eastAsia="Arial Unicode MS"/>
                    <w:sz w:val="20"/>
                    <w:szCs w:val="20"/>
                  </w:rPr>
                </w:rPrChange>
              </w:rPr>
            </w:pPr>
            <w:del w:id="1039" w:author="Stephanie Ann Thompson" w:date="2013-04-30T13:07:00Z">
              <w:r w:rsidDel="0079634A">
                <w:rPr>
                  <w:rFonts w:ascii="Garamond" w:eastAsia="Arial Unicode MS" w:hAnsi="Garamond"/>
                  <w:sz w:val="22"/>
                  <w:szCs w:val="22"/>
                </w:rPr>
                <w:delText>05/07/12</w:delText>
              </w:r>
            </w:del>
          </w:p>
        </w:tc>
        <w:tc>
          <w:tcPr>
            <w:tcW w:w="720" w:type="dxa"/>
            <w:tcBorders>
              <w:top w:val="nil"/>
              <w:left w:val="nil"/>
              <w:bottom w:val="nil"/>
              <w:right w:val="nil"/>
            </w:tcBorders>
            <w:noWrap/>
            <w:tcMar>
              <w:top w:w="15" w:type="dxa"/>
              <w:left w:w="15" w:type="dxa"/>
              <w:bottom w:w="0" w:type="dxa"/>
              <w:right w:w="15" w:type="dxa"/>
            </w:tcMar>
            <w:vAlign w:val="bottom"/>
            <w:tcPrChange w:id="104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41" w:author="Stephanie Ann Thompson" w:date="2013-04-30T13:07:00Z"/>
                <w:rFonts w:ascii="Garamond" w:eastAsia="Arial Unicode MS" w:hAnsi="Garamond"/>
                <w:sz w:val="22"/>
                <w:szCs w:val="22"/>
                <w:rPrChange w:id="1042" w:author="Stephanie Thompson" w:date="2008-11-18T10:25:00Z">
                  <w:rPr>
                    <w:del w:id="1043" w:author="Stephanie Ann Thompson" w:date="2013-04-30T13:07:00Z"/>
                    <w:rFonts w:eastAsia="Arial Unicode MS"/>
                    <w:sz w:val="20"/>
                    <w:szCs w:val="20"/>
                  </w:rPr>
                </w:rPrChange>
              </w:rPr>
            </w:pPr>
            <w:del w:id="1044" w:author="Stephanie Ann Thompson" w:date="2013-04-30T13:07:00Z">
              <w:r w:rsidDel="0079634A">
                <w:rPr>
                  <w:rFonts w:ascii="Garamond" w:eastAsia="Arial Unicode MS" w:hAnsi="Garamond"/>
                  <w:sz w:val="22"/>
                  <w:szCs w:val="22"/>
                </w:rPr>
                <w:delText>12:30</w:delText>
              </w:r>
            </w:del>
          </w:p>
        </w:tc>
        <w:tc>
          <w:tcPr>
            <w:tcW w:w="1260" w:type="dxa"/>
            <w:tcBorders>
              <w:top w:val="nil"/>
              <w:left w:val="nil"/>
              <w:bottom w:val="nil"/>
              <w:right w:val="nil"/>
            </w:tcBorders>
            <w:noWrap/>
            <w:tcMar>
              <w:top w:w="15" w:type="dxa"/>
              <w:left w:w="15" w:type="dxa"/>
              <w:bottom w:w="0" w:type="dxa"/>
              <w:right w:w="15" w:type="dxa"/>
            </w:tcMar>
            <w:vAlign w:val="bottom"/>
            <w:tcPrChange w:id="1045"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46" w:author="Stephanie Ann Thompson" w:date="2013-04-30T13:07:00Z"/>
                <w:rFonts w:ascii="Garamond" w:eastAsia="Arial Unicode MS" w:hAnsi="Garamond"/>
                <w:sz w:val="22"/>
                <w:szCs w:val="22"/>
                <w:rPrChange w:id="1047" w:author="Stephanie Thompson" w:date="2008-11-18T10:25:00Z">
                  <w:rPr>
                    <w:del w:id="104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49"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50" w:author="Stephanie Ann Thompson" w:date="2013-04-30T13:07:00Z"/>
                <w:rFonts w:ascii="Garamond" w:eastAsia="Arial Unicode MS" w:hAnsi="Garamond"/>
                <w:sz w:val="22"/>
                <w:szCs w:val="22"/>
                <w:rPrChange w:id="1051" w:author="Stephanie Thompson" w:date="2008-11-18T10:25:00Z">
                  <w:rPr>
                    <w:del w:id="1052" w:author="Stephanie Ann Thompson" w:date="2013-04-30T13:07:00Z"/>
                    <w:rFonts w:eastAsia="Arial Unicode MS"/>
                    <w:sz w:val="20"/>
                    <w:szCs w:val="20"/>
                  </w:rPr>
                </w:rPrChange>
              </w:rPr>
            </w:pPr>
            <w:del w:id="1053" w:author="Stephanie Ann Thompson" w:date="2013-04-30T13:07:00Z">
              <w:r w:rsidDel="0079634A">
                <w:rPr>
                  <w:rFonts w:ascii="Garamond" w:eastAsia="Arial Unicode MS" w:hAnsi="Garamond"/>
                  <w:sz w:val="22"/>
                  <w:szCs w:val="22"/>
                </w:rPr>
                <w:delText>05/22/12</w:delText>
              </w:r>
            </w:del>
          </w:p>
        </w:tc>
        <w:tc>
          <w:tcPr>
            <w:tcW w:w="1260" w:type="dxa"/>
            <w:tcBorders>
              <w:top w:val="nil"/>
              <w:left w:val="nil"/>
              <w:bottom w:val="nil"/>
              <w:right w:val="nil"/>
            </w:tcBorders>
            <w:noWrap/>
            <w:tcMar>
              <w:top w:w="15" w:type="dxa"/>
              <w:left w:w="15" w:type="dxa"/>
              <w:bottom w:w="0" w:type="dxa"/>
              <w:right w:w="15" w:type="dxa"/>
            </w:tcMar>
            <w:vAlign w:val="bottom"/>
            <w:tcPrChange w:id="105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55" w:author="Stephanie Ann Thompson" w:date="2013-04-30T13:07:00Z"/>
                <w:rFonts w:ascii="Garamond" w:eastAsia="Arial Unicode MS" w:hAnsi="Garamond"/>
                <w:sz w:val="22"/>
                <w:szCs w:val="22"/>
                <w:rPrChange w:id="1056" w:author="Stephanie Thompson" w:date="2008-11-18T10:25:00Z">
                  <w:rPr>
                    <w:del w:id="1057" w:author="Stephanie Ann Thompson" w:date="2013-04-30T13:07:00Z"/>
                    <w:rFonts w:eastAsia="Arial Unicode MS"/>
                    <w:sz w:val="20"/>
                    <w:szCs w:val="20"/>
                  </w:rPr>
                </w:rPrChange>
              </w:rPr>
            </w:pPr>
            <w:del w:id="1058"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1059" w:author="Stephanie Thompson" w:date="2008-11-18T09:30:00Z">
            <w:tblPrEx>
              <w:tblW w:w="5580" w:type="dxa"/>
              <w:tblLayout w:type="fixed"/>
              <w:tblCellMar>
                <w:left w:w="0" w:type="dxa"/>
                <w:right w:w="0" w:type="dxa"/>
              </w:tblCellMar>
              <w:tblLook w:val="0000"/>
            </w:tblPrEx>
          </w:tblPrExChange>
        </w:tblPrEx>
        <w:trPr>
          <w:trHeight w:val="255"/>
          <w:del w:id="1060" w:author="Stephanie Ann Thompson" w:date="2013-04-30T13:07:00Z"/>
          <w:trPrChange w:id="106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6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63" w:author="Stephanie Ann Thompson" w:date="2013-04-30T13:07:00Z"/>
                <w:rFonts w:ascii="Garamond" w:eastAsia="Arial Unicode MS" w:hAnsi="Garamond"/>
                <w:sz w:val="22"/>
                <w:szCs w:val="22"/>
                <w:rPrChange w:id="1064" w:author="Stephanie Thompson" w:date="2008-11-18T10:25:00Z">
                  <w:rPr>
                    <w:del w:id="1065" w:author="Stephanie Ann Thompson" w:date="2013-04-30T13:07:00Z"/>
                    <w:rFonts w:eastAsia="Arial Unicode MS"/>
                    <w:sz w:val="20"/>
                    <w:szCs w:val="20"/>
                  </w:rPr>
                </w:rPrChange>
              </w:rPr>
            </w:pPr>
            <w:del w:id="1066" w:author="Stephanie Ann Thompson" w:date="2013-04-30T13:07:00Z">
              <w:r w:rsidDel="0079634A">
                <w:rPr>
                  <w:rFonts w:ascii="Garamond" w:eastAsia="Arial Unicode MS" w:hAnsi="Garamond"/>
                  <w:sz w:val="22"/>
                  <w:szCs w:val="22"/>
                </w:rPr>
                <w:delText>05/22/12</w:delText>
              </w:r>
            </w:del>
          </w:p>
        </w:tc>
        <w:tc>
          <w:tcPr>
            <w:tcW w:w="720" w:type="dxa"/>
            <w:tcBorders>
              <w:top w:val="nil"/>
              <w:left w:val="nil"/>
              <w:bottom w:val="nil"/>
              <w:right w:val="nil"/>
            </w:tcBorders>
            <w:noWrap/>
            <w:tcMar>
              <w:top w:w="15" w:type="dxa"/>
              <w:left w:w="15" w:type="dxa"/>
              <w:bottom w:w="0" w:type="dxa"/>
              <w:right w:w="15" w:type="dxa"/>
            </w:tcMar>
            <w:vAlign w:val="bottom"/>
            <w:tcPrChange w:id="1067"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68" w:author="Stephanie Ann Thompson" w:date="2013-04-30T13:07:00Z"/>
                <w:rFonts w:ascii="Garamond" w:eastAsia="Arial Unicode MS" w:hAnsi="Garamond"/>
                <w:sz w:val="22"/>
                <w:szCs w:val="22"/>
                <w:rPrChange w:id="1069" w:author="Stephanie Thompson" w:date="2008-11-18T10:25:00Z">
                  <w:rPr>
                    <w:del w:id="1070" w:author="Stephanie Ann Thompson" w:date="2013-04-30T13:07:00Z"/>
                    <w:rFonts w:eastAsia="Arial Unicode MS"/>
                    <w:sz w:val="20"/>
                    <w:szCs w:val="20"/>
                  </w:rPr>
                </w:rPrChange>
              </w:rPr>
            </w:pPr>
            <w:del w:id="1071"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107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073" w:author="Stephanie Ann Thompson" w:date="2013-04-30T13:07:00Z"/>
                <w:rFonts w:ascii="Garamond" w:eastAsia="Arial Unicode MS" w:hAnsi="Garamond"/>
                <w:sz w:val="22"/>
                <w:szCs w:val="22"/>
                <w:rPrChange w:id="1074" w:author="Stephanie Thompson" w:date="2008-11-18T10:25:00Z">
                  <w:rPr>
                    <w:del w:id="107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07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77" w:author="Stephanie Ann Thompson" w:date="2013-04-30T13:07:00Z"/>
                <w:rFonts w:ascii="Garamond" w:eastAsia="Arial Unicode MS" w:hAnsi="Garamond"/>
                <w:sz w:val="22"/>
                <w:szCs w:val="22"/>
                <w:rPrChange w:id="1078" w:author="Stephanie Thompson" w:date="2008-11-18T10:25:00Z">
                  <w:rPr>
                    <w:del w:id="1079" w:author="Stephanie Ann Thompson" w:date="2013-04-30T13:07:00Z"/>
                    <w:rFonts w:eastAsia="Arial Unicode MS"/>
                    <w:sz w:val="20"/>
                    <w:szCs w:val="20"/>
                  </w:rPr>
                </w:rPrChange>
              </w:rPr>
            </w:pPr>
            <w:del w:id="1080" w:author="Stephanie Ann Thompson" w:date="2013-04-30T13:07:00Z">
              <w:r w:rsidDel="0079634A">
                <w:rPr>
                  <w:rFonts w:ascii="Garamond" w:eastAsia="Arial Unicode MS" w:hAnsi="Garamond"/>
                  <w:sz w:val="22"/>
                  <w:szCs w:val="22"/>
                </w:rPr>
                <w:delText>06/05/12</w:delText>
              </w:r>
            </w:del>
          </w:p>
        </w:tc>
        <w:tc>
          <w:tcPr>
            <w:tcW w:w="1260" w:type="dxa"/>
            <w:tcBorders>
              <w:top w:val="nil"/>
              <w:left w:val="nil"/>
              <w:bottom w:val="nil"/>
              <w:right w:val="nil"/>
            </w:tcBorders>
            <w:noWrap/>
            <w:tcMar>
              <w:top w:w="15" w:type="dxa"/>
              <w:left w:w="15" w:type="dxa"/>
              <w:bottom w:w="0" w:type="dxa"/>
              <w:right w:w="15" w:type="dxa"/>
            </w:tcMar>
            <w:vAlign w:val="bottom"/>
            <w:tcPrChange w:id="1081"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82" w:author="Stephanie Ann Thompson" w:date="2013-04-30T13:07:00Z"/>
                <w:rFonts w:ascii="Garamond" w:eastAsia="Arial Unicode MS" w:hAnsi="Garamond"/>
                <w:sz w:val="22"/>
                <w:szCs w:val="22"/>
                <w:rPrChange w:id="1083" w:author="Stephanie Thompson" w:date="2008-11-18T10:25:00Z">
                  <w:rPr>
                    <w:del w:id="1084" w:author="Stephanie Ann Thompson" w:date="2013-04-30T13:07:00Z"/>
                    <w:rFonts w:eastAsia="Arial Unicode MS"/>
                    <w:sz w:val="20"/>
                    <w:szCs w:val="20"/>
                  </w:rPr>
                </w:rPrChange>
              </w:rPr>
            </w:pPr>
            <w:del w:id="1085" w:author="Stephanie Ann Thompson" w:date="2013-04-30T13:07:00Z">
              <w:r w:rsidDel="0079634A">
                <w:rPr>
                  <w:rFonts w:ascii="Garamond" w:eastAsia="Arial Unicode MS" w:hAnsi="Garamond"/>
                  <w:sz w:val="22"/>
                  <w:szCs w:val="22"/>
                </w:rPr>
                <w:delText>11:45</w:delText>
              </w:r>
            </w:del>
          </w:p>
        </w:tc>
      </w:tr>
      <w:tr w:rsidR="000C5108" w:rsidRPr="00EB43F4" w:rsidDel="0079634A" w:rsidTr="000C5108">
        <w:tblPrEx>
          <w:tblW w:w="5595" w:type="dxa"/>
          <w:tblLayout w:type="fixed"/>
          <w:tblCellMar>
            <w:left w:w="0" w:type="dxa"/>
            <w:right w:w="0" w:type="dxa"/>
          </w:tblCellMar>
          <w:tblLook w:val="0000"/>
          <w:tblPrExChange w:id="1086" w:author="Stephanie Thompson" w:date="2008-11-18T09:30:00Z">
            <w:tblPrEx>
              <w:tblW w:w="5580" w:type="dxa"/>
              <w:tblLayout w:type="fixed"/>
              <w:tblCellMar>
                <w:left w:w="0" w:type="dxa"/>
                <w:right w:w="0" w:type="dxa"/>
              </w:tblCellMar>
              <w:tblLook w:val="0000"/>
            </w:tblPrEx>
          </w:tblPrExChange>
        </w:tblPrEx>
        <w:trPr>
          <w:trHeight w:val="255"/>
          <w:del w:id="1087" w:author="Stephanie Ann Thompson" w:date="2013-04-30T13:07:00Z"/>
          <w:trPrChange w:id="1088"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089"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090" w:author="Stephanie Ann Thompson" w:date="2013-04-30T13:07:00Z"/>
                <w:rFonts w:ascii="Garamond" w:eastAsia="Arial Unicode MS" w:hAnsi="Garamond"/>
                <w:sz w:val="22"/>
                <w:szCs w:val="22"/>
                <w:rPrChange w:id="1091" w:author="Stephanie Thompson" w:date="2008-11-18T10:25:00Z">
                  <w:rPr>
                    <w:del w:id="1092" w:author="Stephanie Ann Thompson" w:date="2013-04-30T13:07:00Z"/>
                    <w:rFonts w:eastAsia="Arial Unicode MS"/>
                    <w:sz w:val="20"/>
                    <w:szCs w:val="20"/>
                  </w:rPr>
                </w:rPrChange>
              </w:rPr>
            </w:pPr>
            <w:del w:id="1093" w:author="Stephanie Ann Thompson" w:date="2013-04-30T13:07:00Z">
              <w:r w:rsidDel="0079634A">
                <w:rPr>
                  <w:rFonts w:ascii="Garamond" w:eastAsia="Arial Unicode MS" w:hAnsi="Garamond"/>
                  <w:sz w:val="22"/>
                  <w:szCs w:val="22"/>
                </w:rPr>
                <w:delText>06/05/12</w:delText>
              </w:r>
            </w:del>
          </w:p>
        </w:tc>
        <w:tc>
          <w:tcPr>
            <w:tcW w:w="720" w:type="dxa"/>
            <w:tcBorders>
              <w:top w:val="nil"/>
              <w:left w:val="nil"/>
              <w:bottom w:val="nil"/>
              <w:right w:val="nil"/>
            </w:tcBorders>
            <w:noWrap/>
            <w:tcMar>
              <w:top w:w="15" w:type="dxa"/>
              <w:left w:w="15" w:type="dxa"/>
              <w:bottom w:w="0" w:type="dxa"/>
              <w:right w:w="15" w:type="dxa"/>
            </w:tcMar>
            <w:vAlign w:val="bottom"/>
            <w:tcPrChange w:id="1094"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095" w:author="Stephanie Ann Thompson" w:date="2013-04-30T13:07:00Z"/>
                <w:rFonts w:ascii="Garamond" w:eastAsia="Arial Unicode MS" w:hAnsi="Garamond"/>
                <w:sz w:val="22"/>
                <w:szCs w:val="22"/>
                <w:rPrChange w:id="1096" w:author="Stephanie Thompson" w:date="2008-11-18T10:25:00Z">
                  <w:rPr>
                    <w:del w:id="1097" w:author="Stephanie Ann Thompson" w:date="2013-04-30T13:07:00Z"/>
                    <w:rFonts w:eastAsia="Arial Unicode MS"/>
                    <w:sz w:val="20"/>
                    <w:szCs w:val="20"/>
                  </w:rPr>
                </w:rPrChange>
              </w:rPr>
            </w:pPr>
            <w:del w:id="1098" w:author="Stephanie Ann Thompson" w:date="2013-04-30T13:07:00Z">
              <w:r w:rsidDel="0079634A">
                <w:rPr>
                  <w:rFonts w:ascii="Garamond" w:eastAsia="Arial Unicode MS" w:hAnsi="Garamond"/>
                  <w:sz w:val="22"/>
                  <w:szCs w:val="22"/>
                </w:rPr>
                <w:delText>12:00</w:delText>
              </w:r>
            </w:del>
          </w:p>
        </w:tc>
        <w:tc>
          <w:tcPr>
            <w:tcW w:w="1260" w:type="dxa"/>
            <w:tcBorders>
              <w:top w:val="nil"/>
              <w:left w:val="nil"/>
              <w:bottom w:val="nil"/>
              <w:right w:val="nil"/>
            </w:tcBorders>
            <w:noWrap/>
            <w:tcMar>
              <w:top w:w="15" w:type="dxa"/>
              <w:left w:w="15" w:type="dxa"/>
              <w:bottom w:w="0" w:type="dxa"/>
              <w:right w:w="15" w:type="dxa"/>
            </w:tcMar>
            <w:vAlign w:val="bottom"/>
            <w:tcPrChange w:id="1099"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00" w:author="Stephanie Ann Thompson" w:date="2013-04-30T13:07:00Z"/>
                <w:rFonts w:ascii="Garamond" w:eastAsia="Arial Unicode MS" w:hAnsi="Garamond"/>
                <w:sz w:val="22"/>
                <w:szCs w:val="22"/>
                <w:rPrChange w:id="1101" w:author="Stephanie Thompson" w:date="2008-11-18T10:25:00Z">
                  <w:rPr>
                    <w:del w:id="110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03"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104" w:author="Stephanie Ann Thompson" w:date="2013-04-30T13:07:00Z"/>
                <w:rFonts w:ascii="Garamond" w:eastAsia="Arial Unicode MS" w:hAnsi="Garamond"/>
                <w:sz w:val="22"/>
                <w:szCs w:val="22"/>
                <w:rPrChange w:id="1105" w:author="Stephanie Thompson" w:date="2008-11-18T10:25:00Z">
                  <w:rPr>
                    <w:del w:id="1106" w:author="Stephanie Ann Thompson" w:date="2013-04-30T13:07:00Z"/>
                    <w:rFonts w:eastAsia="Arial Unicode MS"/>
                    <w:sz w:val="20"/>
                    <w:szCs w:val="20"/>
                  </w:rPr>
                </w:rPrChange>
              </w:rPr>
            </w:pPr>
            <w:del w:id="1107" w:author="Stephanie Ann Thompson" w:date="2013-04-30T13:07:00Z">
              <w:r w:rsidDel="0079634A">
                <w:rPr>
                  <w:rFonts w:ascii="Garamond" w:eastAsia="Arial Unicode MS" w:hAnsi="Garamond"/>
                  <w:sz w:val="22"/>
                  <w:szCs w:val="22"/>
                </w:rPr>
                <w:delText>06/19/12</w:delText>
              </w:r>
            </w:del>
          </w:p>
        </w:tc>
        <w:tc>
          <w:tcPr>
            <w:tcW w:w="1260" w:type="dxa"/>
            <w:tcBorders>
              <w:top w:val="nil"/>
              <w:left w:val="nil"/>
              <w:bottom w:val="nil"/>
              <w:right w:val="nil"/>
            </w:tcBorders>
            <w:noWrap/>
            <w:tcMar>
              <w:top w:w="15" w:type="dxa"/>
              <w:left w:w="15" w:type="dxa"/>
              <w:bottom w:w="0" w:type="dxa"/>
              <w:right w:w="15" w:type="dxa"/>
            </w:tcMar>
            <w:vAlign w:val="bottom"/>
            <w:tcPrChange w:id="1108"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109" w:author="Stephanie Ann Thompson" w:date="2013-04-30T13:07:00Z"/>
                <w:rFonts w:ascii="Garamond" w:eastAsia="Arial Unicode MS" w:hAnsi="Garamond"/>
                <w:sz w:val="22"/>
                <w:szCs w:val="22"/>
                <w:rPrChange w:id="1110" w:author="Stephanie Thompson" w:date="2008-11-18T10:25:00Z">
                  <w:rPr>
                    <w:del w:id="1111" w:author="Stephanie Ann Thompson" w:date="2013-04-30T13:07:00Z"/>
                    <w:rFonts w:eastAsia="Arial Unicode MS"/>
                    <w:sz w:val="20"/>
                    <w:szCs w:val="20"/>
                  </w:rPr>
                </w:rPrChange>
              </w:rPr>
            </w:pPr>
            <w:del w:id="1112" w:author="Stephanie Ann Thompson" w:date="2013-04-30T13:07:00Z">
              <w:r w:rsidDel="0079634A">
                <w:rPr>
                  <w:rFonts w:ascii="Garamond" w:eastAsia="Arial Unicode MS" w:hAnsi="Garamond"/>
                  <w:sz w:val="22"/>
                  <w:szCs w:val="22"/>
                </w:rPr>
                <w:delText>11:30</w:delText>
              </w:r>
            </w:del>
          </w:p>
        </w:tc>
      </w:tr>
      <w:tr w:rsidR="000C5108" w:rsidRPr="00EB43F4" w:rsidDel="0079634A" w:rsidTr="000C5108">
        <w:tblPrEx>
          <w:tblW w:w="5595" w:type="dxa"/>
          <w:tblLayout w:type="fixed"/>
          <w:tblCellMar>
            <w:left w:w="0" w:type="dxa"/>
            <w:right w:w="0" w:type="dxa"/>
          </w:tblCellMar>
          <w:tblLook w:val="0000"/>
          <w:tblPrExChange w:id="1113" w:author="Stephanie Thompson" w:date="2008-11-18T09:30:00Z">
            <w:tblPrEx>
              <w:tblW w:w="5580" w:type="dxa"/>
              <w:tblLayout w:type="fixed"/>
              <w:tblCellMar>
                <w:left w:w="0" w:type="dxa"/>
                <w:right w:w="0" w:type="dxa"/>
              </w:tblCellMar>
              <w:tblLook w:val="0000"/>
            </w:tblPrEx>
          </w:tblPrExChange>
        </w:tblPrEx>
        <w:trPr>
          <w:trHeight w:val="255"/>
          <w:del w:id="1114" w:author="Stephanie Ann Thompson" w:date="2013-04-30T13:07:00Z"/>
          <w:trPrChange w:id="1115"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16"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117" w:author="Stephanie Ann Thompson" w:date="2013-04-30T13:07:00Z"/>
                <w:rFonts w:ascii="Garamond" w:eastAsia="Arial Unicode MS" w:hAnsi="Garamond"/>
                <w:sz w:val="22"/>
                <w:szCs w:val="22"/>
                <w:rPrChange w:id="1118" w:author="Stephanie Thompson" w:date="2008-11-18T10:25:00Z">
                  <w:rPr>
                    <w:del w:id="1119" w:author="Stephanie Ann Thompson" w:date="2013-04-30T13:07:00Z"/>
                    <w:rFonts w:eastAsia="Arial Unicode MS"/>
                    <w:sz w:val="20"/>
                    <w:szCs w:val="20"/>
                  </w:rPr>
                </w:rPrChange>
              </w:rPr>
            </w:pPr>
            <w:del w:id="1120" w:author="Stephanie Ann Thompson" w:date="2013-04-30T13:07:00Z">
              <w:r w:rsidDel="0079634A">
                <w:rPr>
                  <w:rFonts w:ascii="Garamond" w:eastAsia="Arial Unicode MS" w:hAnsi="Garamond"/>
                  <w:sz w:val="22"/>
                  <w:szCs w:val="22"/>
                </w:rPr>
                <w:lastRenderedPageBreak/>
                <w:delText>06/19/12</w:delText>
              </w:r>
            </w:del>
          </w:p>
        </w:tc>
        <w:tc>
          <w:tcPr>
            <w:tcW w:w="720" w:type="dxa"/>
            <w:tcBorders>
              <w:top w:val="nil"/>
              <w:left w:val="nil"/>
              <w:bottom w:val="nil"/>
              <w:right w:val="nil"/>
            </w:tcBorders>
            <w:noWrap/>
            <w:tcMar>
              <w:top w:w="15" w:type="dxa"/>
              <w:left w:w="15" w:type="dxa"/>
              <w:bottom w:w="0" w:type="dxa"/>
              <w:right w:w="15" w:type="dxa"/>
            </w:tcMar>
            <w:vAlign w:val="bottom"/>
            <w:tcPrChange w:id="1121"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122" w:author="Stephanie Ann Thompson" w:date="2013-04-30T13:07:00Z"/>
                <w:rFonts w:ascii="Garamond" w:eastAsia="Arial Unicode MS" w:hAnsi="Garamond"/>
                <w:sz w:val="22"/>
                <w:szCs w:val="22"/>
                <w:rPrChange w:id="1123" w:author="Stephanie Thompson" w:date="2008-11-18T10:25:00Z">
                  <w:rPr>
                    <w:del w:id="1124" w:author="Stephanie Ann Thompson" w:date="2013-04-30T13:07:00Z"/>
                    <w:rFonts w:eastAsia="Arial Unicode MS"/>
                    <w:sz w:val="20"/>
                    <w:szCs w:val="20"/>
                  </w:rPr>
                </w:rPrChange>
              </w:rPr>
            </w:pPr>
            <w:del w:id="1125" w:author="Stephanie Ann Thompson" w:date="2013-04-30T13:07:00Z">
              <w:r w:rsidDel="0079634A">
                <w:rPr>
                  <w:rFonts w:ascii="Garamond" w:eastAsia="Arial Unicode MS" w:hAnsi="Garamond"/>
                  <w:sz w:val="22"/>
                  <w:szCs w:val="22"/>
                </w:rPr>
                <w:delText>11:45</w:delText>
              </w:r>
            </w:del>
          </w:p>
        </w:tc>
        <w:tc>
          <w:tcPr>
            <w:tcW w:w="1260" w:type="dxa"/>
            <w:tcBorders>
              <w:top w:val="nil"/>
              <w:left w:val="nil"/>
              <w:bottom w:val="nil"/>
              <w:right w:val="nil"/>
            </w:tcBorders>
            <w:noWrap/>
            <w:tcMar>
              <w:top w:w="15" w:type="dxa"/>
              <w:left w:w="15" w:type="dxa"/>
              <w:bottom w:w="0" w:type="dxa"/>
              <w:right w:w="15" w:type="dxa"/>
            </w:tcMar>
            <w:vAlign w:val="bottom"/>
            <w:tcPrChange w:id="1126"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27" w:author="Stephanie Ann Thompson" w:date="2013-04-30T13:07:00Z"/>
                <w:rFonts w:ascii="Garamond" w:eastAsia="Arial Unicode MS" w:hAnsi="Garamond"/>
                <w:sz w:val="22"/>
                <w:szCs w:val="22"/>
                <w:rPrChange w:id="1128" w:author="Stephanie Thompson" w:date="2008-11-18T10:25:00Z">
                  <w:rPr>
                    <w:del w:id="112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3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131" w:author="Stephanie Ann Thompson" w:date="2013-04-30T13:07:00Z"/>
                <w:rFonts w:ascii="Garamond" w:eastAsia="Arial Unicode MS" w:hAnsi="Garamond"/>
                <w:sz w:val="22"/>
                <w:szCs w:val="22"/>
                <w:rPrChange w:id="1132" w:author="Stephanie Thompson" w:date="2008-11-18T10:25:00Z">
                  <w:rPr>
                    <w:del w:id="1133" w:author="Stephanie Ann Thompson" w:date="2013-04-30T13:07:00Z"/>
                    <w:rFonts w:eastAsia="Arial Unicode MS"/>
                    <w:sz w:val="20"/>
                    <w:szCs w:val="20"/>
                  </w:rPr>
                </w:rPrChange>
              </w:rPr>
            </w:pPr>
            <w:del w:id="1134" w:author="Stephanie Ann Thompson" w:date="2013-04-30T13:07:00Z">
              <w:r w:rsidDel="0079634A">
                <w:rPr>
                  <w:rFonts w:ascii="Garamond" w:eastAsia="Arial Unicode MS" w:hAnsi="Garamond"/>
                  <w:sz w:val="22"/>
                  <w:szCs w:val="22"/>
                </w:rPr>
                <w:delText>07/05/12</w:delText>
              </w:r>
            </w:del>
          </w:p>
        </w:tc>
        <w:tc>
          <w:tcPr>
            <w:tcW w:w="1260" w:type="dxa"/>
            <w:tcBorders>
              <w:top w:val="nil"/>
              <w:left w:val="nil"/>
              <w:bottom w:val="nil"/>
              <w:right w:val="nil"/>
            </w:tcBorders>
            <w:noWrap/>
            <w:tcMar>
              <w:top w:w="15" w:type="dxa"/>
              <w:left w:w="15" w:type="dxa"/>
              <w:bottom w:w="0" w:type="dxa"/>
              <w:right w:w="15" w:type="dxa"/>
            </w:tcMar>
            <w:vAlign w:val="bottom"/>
            <w:tcPrChange w:id="1135"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136" w:author="Stephanie Ann Thompson" w:date="2013-04-30T13:07:00Z"/>
                <w:rFonts w:ascii="Garamond" w:eastAsia="Arial Unicode MS" w:hAnsi="Garamond"/>
                <w:sz w:val="22"/>
                <w:szCs w:val="22"/>
                <w:rPrChange w:id="1137" w:author="Stephanie Thompson" w:date="2008-11-18T10:25:00Z">
                  <w:rPr>
                    <w:del w:id="1138" w:author="Stephanie Ann Thompson" w:date="2013-04-30T13:07:00Z"/>
                    <w:rFonts w:eastAsia="Arial Unicode MS"/>
                    <w:sz w:val="20"/>
                    <w:szCs w:val="20"/>
                  </w:rPr>
                </w:rPrChange>
              </w:rPr>
            </w:pPr>
            <w:del w:id="1139"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140" w:author="Stephanie Thompson" w:date="2008-11-18T09:30:00Z">
            <w:tblPrEx>
              <w:tblW w:w="5580" w:type="dxa"/>
              <w:tblLayout w:type="fixed"/>
              <w:tblCellMar>
                <w:left w:w="0" w:type="dxa"/>
                <w:right w:w="0" w:type="dxa"/>
              </w:tblCellMar>
              <w:tblLook w:val="0000"/>
            </w:tblPrEx>
          </w:tblPrExChange>
        </w:tblPrEx>
        <w:trPr>
          <w:trHeight w:val="255"/>
          <w:del w:id="1141" w:author="Stephanie Ann Thompson" w:date="2013-04-30T13:07:00Z"/>
          <w:trPrChange w:id="1142"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43"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144" w:author="Stephanie Ann Thompson" w:date="2013-04-30T13:07:00Z"/>
                <w:rFonts w:ascii="Garamond" w:eastAsia="Arial Unicode MS" w:hAnsi="Garamond"/>
                <w:sz w:val="22"/>
                <w:szCs w:val="22"/>
                <w:rPrChange w:id="1145" w:author="Stephanie Thompson" w:date="2008-11-18T10:25:00Z">
                  <w:rPr>
                    <w:del w:id="1146" w:author="Stephanie Ann Thompson" w:date="2013-04-30T13:07:00Z"/>
                    <w:rFonts w:eastAsia="Arial Unicode MS"/>
                    <w:sz w:val="20"/>
                    <w:szCs w:val="20"/>
                  </w:rPr>
                </w:rPrChange>
              </w:rPr>
            </w:pPr>
            <w:del w:id="1147" w:author="Stephanie Ann Thompson" w:date="2013-04-30T13:07:00Z">
              <w:r w:rsidDel="0079634A">
                <w:rPr>
                  <w:rFonts w:ascii="Garamond" w:eastAsia="Arial Unicode MS" w:hAnsi="Garamond"/>
                  <w:sz w:val="22"/>
                  <w:szCs w:val="22"/>
                </w:rPr>
                <w:delText>07/05/12</w:delText>
              </w:r>
            </w:del>
          </w:p>
        </w:tc>
        <w:tc>
          <w:tcPr>
            <w:tcW w:w="720" w:type="dxa"/>
            <w:tcBorders>
              <w:top w:val="nil"/>
              <w:left w:val="nil"/>
              <w:bottom w:val="nil"/>
              <w:right w:val="nil"/>
            </w:tcBorders>
            <w:noWrap/>
            <w:tcMar>
              <w:top w:w="15" w:type="dxa"/>
              <w:left w:w="15" w:type="dxa"/>
              <w:bottom w:w="0" w:type="dxa"/>
              <w:right w:w="15" w:type="dxa"/>
            </w:tcMar>
            <w:vAlign w:val="bottom"/>
            <w:tcPrChange w:id="1148"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149" w:author="Stephanie Ann Thompson" w:date="2013-04-30T13:07:00Z"/>
                <w:rFonts w:ascii="Garamond" w:eastAsia="Arial Unicode MS" w:hAnsi="Garamond"/>
                <w:sz w:val="22"/>
                <w:szCs w:val="22"/>
                <w:rPrChange w:id="1150" w:author="Stephanie Thompson" w:date="2008-11-18T10:25:00Z">
                  <w:rPr>
                    <w:del w:id="1151" w:author="Stephanie Ann Thompson" w:date="2013-04-30T13:07:00Z"/>
                    <w:rFonts w:eastAsia="Arial Unicode MS"/>
                    <w:sz w:val="20"/>
                    <w:szCs w:val="20"/>
                  </w:rPr>
                </w:rPrChange>
              </w:rPr>
            </w:pPr>
            <w:del w:id="1152"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153"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54" w:author="Stephanie Ann Thompson" w:date="2013-04-30T13:07:00Z"/>
                <w:rFonts w:ascii="Garamond" w:eastAsia="Arial Unicode MS" w:hAnsi="Garamond"/>
                <w:sz w:val="22"/>
                <w:szCs w:val="22"/>
                <w:rPrChange w:id="1155" w:author="Stephanie Thompson" w:date="2008-11-18T10:25:00Z">
                  <w:rPr>
                    <w:del w:id="115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57"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rPr>
                <w:del w:id="1158" w:author="Stephanie Ann Thompson" w:date="2013-04-30T13:07:00Z"/>
                <w:rFonts w:ascii="Garamond" w:eastAsia="Arial Unicode MS" w:hAnsi="Garamond"/>
                <w:sz w:val="22"/>
                <w:szCs w:val="22"/>
                <w:rPrChange w:id="1159" w:author="Stephanie Thompson" w:date="2008-11-18T10:25:00Z">
                  <w:rPr>
                    <w:del w:id="1160" w:author="Stephanie Ann Thompson" w:date="2013-04-30T13:07:00Z"/>
                    <w:rFonts w:eastAsia="Arial Unicode MS"/>
                    <w:sz w:val="20"/>
                    <w:szCs w:val="20"/>
                  </w:rPr>
                </w:rPrChange>
              </w:rPr>
            </w:pPr>
            <w:del w:id="1161" w:author="Stephanie Ann Thompson" w:date="2013-04-30T13:07:00Z">
              <w:r w:rsidDel="0079634A">
                <w:rPr>
                  <w:rFonts w:ascii="Garamond" w:eastAsia="Arial Unicode MS" w:hAnsi="Garamond"/>
                  <w:sz w:val="22"/>
                  <w:szCs w:val="22"/>
                </w:rPr>
                <w:delText>07/17/12</w:delText>
              </w:r>
            </w:del>
          </w:p>
        </w:tc>
        <w:tc>
          <w:tcPr>
            <w:tcW w:w="1260" w:type="dxa"/>
            <w:tcBorders>
              <w:top w:val="nil"/>
              <w:left w:val="nil"/>
              <w:bottom w:val="nil"/>
              <w:right w:val="nil"/>
            </w:tcBorders>
            <w:noWrap/>
            <w:tcMar>
              <w:top w:w="15" w:type="dxa"/>
              <w:left w:w="15" w:type="dxa"/>
              <w:bottom w:w="0" w:type="dxa"/>
              <w:right w:w="15" w:type="dxa"/>
            </w:tcMar>
            <w:vAlign w:val="bottom"/>
            <w:tcPrChange w:id="116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82756F" w:rsidP="000C5108">
            <w:pPr>
              <w:tabs>
                <w:tab w:val="left" w:pos="10076"/>
              </w:tabs>
              <w:jc w:val="right"/>
              <w:rPr>
                <w:del w:id="1163" w:author="Stephanie Ann Thompson" w:date="2013-04-30T13:07:00Z"/>
                <w:rFonts w:ascii="Garamond" w:eastAsia="Arial Unicode MS" w:hAnsi="Garamond"/>
                <w:sz w:val="22"/>
                <w:szCs w:val="22"/>
                <w:rPrChange w:id="1164" w:author="Stephanie Thompson" w:date="2008-11-18T10:25:00Z">
                  <w:rPr>
                    <w:del w:id="1165" w:author="Stephanie Ann Thompson" w:date="2013-04-30T13:07:00Z"/>
                    <w:rFonts w:eastAsia="Arial Unicode MS"/>
                    <w:sz w:val="20"/>
                    <w:szCs w:val="20"/>
                  </w:rPr>
                </w:rPrChange>
              </w:rPr>
            </w:pPr>
            <w:del w:id="1166"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167" w:author="Stephanie Thompson" w:date="2008-11-18T09:30:00Z">
            <w:tblPrEx>
              <w:tblW w:w="5580" w:type="dxa"/>
              <w:tblLayout w:type="fixed"/>
              <w:tblCellMar>
                <w:left w:w="0" w:type="dxa"/>
                <w:right w:w="0" w:type="dxa"/>
              </w:tblCellMar>
              <w:tblLook w:val="0000"/>
            </w:tblPrEx>
          </w:tblPrExChange>
        </w:tblPrEx>
        <w:trPr>
          <w:trHeight w:val="255"/>
          <w:del w:id="1168" w:author="Stephanie Ann Thompson" w:date="2013-04-30T13:07:00Z"/>
          <w:trPrChange w:id="1169"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70"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71" w:author="Stephanie Ann Thompson" w:date="2013-04-30T13:07:00Z"/>
                <w:rFonts w:ascii="Garamond" w:eastAsia="Arial Unicode MS" w:hAnsi="Garamond"/>
                <w:sz w:val="22"/>
                <w:szCs w:val="22"/>
                <w:rPrChange w:id="1172" w:author="Stephanie Thompson" w:date="2008-11-18T10:25:00Z">
                  <w:rPr>
                    <w:del w:id="1173" w:author="Stephanie Ann Thompson" w:date="2013-04-30T13:07:00Z"/>
                    <w:rFonts w:eastAsia="Arial Unicode MS"/>
                    <w:sz w:val="20"/>
                    <w:szCs w:val="20"/>
                  </w:rPr>
                </w:rPrChange>
              </w:rPr>
            </w:pPr>
            <w:del w:id="1174" w:author="Stephanie Ann Thompson" w:date="2013-04-30T13:07:00Z">
              <w:r w:rsidDel="0079634A">
                <w:rPr>
                  <w:rFonts w:ascii="Garamond" w:eastAsia="Arial Unicode MS" w:hAnsi="Garamond"/>
                  <w:sz w:val="22"/>
                  <w:szCs w:val="22"/>
                </w:rPr>
                <w:delText>07/17/12</w:delText>
              </w:r>
            </w:del>
          </w:p>
        </w:tc>
        <w:tc>
          <w:tcPr>
            <w:tcW w:w="720" w:type="dxa"/>
            <w:tcBorders>
              <w:top w:val="nil"/>
              <w:left w:val="nil"/>
              <w:bottom w:val="nil"/>
              <w:right w:val="nil"/>
            </w:tcBorders>
            <w:noWrap/>
            <w:tcMar>
              <w:top w:w="15" w:type="dxa"/>
              <w:left w:w="15" w:type="dxa"/>
              <w:bottom w:w="0" w:type="dxa"/>
              <w:right w:w="15" w:type="dxa"/>
            </w:tcMar>
            <w:vAlign w:val="bottom"/>
            <w:tcPrChange w:id="1175"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76" w:author="Stephanie Ann Thompson" w:date="2013-04-30T13:07:00Z"/>
                <w:rFonts w:ascii="Garamond" w:eastAsia="Arial Unicode MS" w:hAnsi="Garamond"/>
                <w:sz w:val="22"/>
                <w:szCs w:val="22"/>
                <w:rPrChange w:id="1177" w:author="Stephanie Thompson" w:date="2008-11-18T10:25:00Z">
                  <w:rPr>
                    <w:del w:id="1178" w:author="Stephanie Ann Thompson" w:date="2013-04-30T13:07:00Z"/>
                    <w:rFonts w:eastAsia="Arial Unicode MS"/>
                    <w:sz w:val="20"/>
                    <w:szCs w:val="20"/>
                  </w:rPr>
                </w:rPrChange>
              </w:rPr>
            </w:pPr>
            <w:del w:id="1179"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180"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181" w:author="Stephanie Ann Thompson" w:date="2013-04-30T13:07:00Z"/>
                <w:rFonts w:ascii="Garamond" w:eastAsia="Arial Unicode MS" w:hAnsi="Garamond"/>
                <w:sz w:val="22"/>
                <w:szCs w:val="22"/>
                <w:rPrChange w:id="1182" w:author="Stephanie Thompson" w:date="2008-11-18T10:25:00Z">
                  <w:rPr>
                    <w:del w:id="118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18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85" w:author="Stephanie Ann Thompson" w:date="2013-04-30T13:07:00Z"/>
                <w:rFonts w:ascii="Garamond" w:eastAsia="Arial Unicode MS" w:hAnsi="Garamond"/>
                <w:sz w:val="22"/>
                <w:szCs w:val="22"/>
                <w:rPrChange w:id="1186" w:author="Stephanie Thompson" w:date="2008-11-18T10:25:00Z">
                  <w:rPr>
                    <w:del w:id="1187" w:author="Stephanie Ann Thompson" w:date="2013-04-30T13:07:00Z"/>
                    <w:rFonts w:eastAsia="Arial Unicode MS"/>
                    <w:sz w:val="20"/>
                    <w:szCs w:val="20"/>
                  </w:rPr>
                </w:rPrChange>
              </w:rPr>
            </w:pPr>
            <w:del w:id="1188" w:author="Stephanie Ann Thompson" w:date="2013-04-30T13:07:00Z">
              <w:r w:rsidDel="0079634A">
                <w:rPr>
                  <w:rFonts w:ascii="Garamond" w:eastAsia="Arial Unicode MS" w:hAnsi="Garamond"/>
                  <w:sz w:val="22"/>
                  <w:szCs w:val="22"/>
                </w:rPr>
                <w:delText>08/01/12</w:delText>
              </w:r>
            </w:del>
          </w:p>
        </w:tc>
        <w:tc>
          <w:tcPr>
            <w:tcW w:w="1260" w:type="dxa"/>
            <w:tcBorders>
              <w:top w:val="nil"/>
              <w:left w:val="nil"/>
              <w:bottom w:val="nil"/>
              <w:right w:val="nil"/>
            </w:tcBorders>
            <w:noWrap/>
            <w:tcMar>
              <w:top w:w="15" w:type="dxa"/>
              <w:left w:w="15" w:type="dxa"/>
              <w:bottom w:w="0" w:type="dxa"/>
              <w:right w:w="15" w:type="dxa"/>
            </w:tcMar>
            <w:vAlign w:val="bottom"/>
            <w:tcPrChange w:id="1189"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190" w:author="Stephanie Ann Thompson" w:date="2013-04-30T13:07:00Z"/>
                <w:rFonts w:ascii="Garamond" w:eastAsia="Arial Unicode MS" w:hAnsi="Garamond"/>
                <w:sz w:val="22"/>
                <w:szCs w:val="22"/>
                <w:rPrChange w:id="1191" w:author="Stephanie Thompson" w:date="2008-11-18T10:25:00Z">
                  <w:rPr>
                    <w:del w:id="1192" w:author="Stephanie Ann Thompson" w:date="2013-04-30T13:07:00Z"/>
                    <w:rFonts w:eastAsia="Arial Unicode MS"/>
                    <w:sz w:val="20"/>
                    <w:szCs w:val="20"/>
                  </w:rPr>
                </w:rPrChange>
              </w:rPr>
            </w:pPr>
            <w:del w:id="1193"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194" w:author="Stephanie Thompson" w:date="2008-11-18T09:30:00Z">
            <w:tblPrEx>
              <w:tblW w:w="5580" w:type="dxa"/>
              <w:tblLayout w:type="fixed"/>
              <w:tblCellMar>
                <w:left w:w="0" w:type="dxa"/>
                <w:right w:w="0" w:type="dxa"/>
              </w:tblCellMar>
              <w:tblLook w:val="0000"/>
            </w:tblPrEx>
          </w:tblPrExChange>
        </w:tblPrEx>
        <w:trPr>
          <w:trHeight w:val="255"/>
          <w:del w:id="1195" w:author="Stephanie Ann Thompson" w:date="2013-04-30T13:07:00Z"/>
          <w:trPrChange w:id="1196"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197"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198" w:author="Stephanie Ann Thompson" w:date="2013-04-30T13:07:00Z"/>
                <w:rFonts w:ascii="Garamond" w:eastAsia="Arial Unicode MS" w:hAnsi="Garamond"/>
                <w:sz w:val="22"/>
                <w:szCs w:val="22"/>
                <w:rPrChange w:id="1199" w:author="Stephanie Thompson" w:date="2008-11-18T10:25:00Z">
                  <w:rPr>
                    <w:del w:id="1200" w:author="Stephanie Ann Thompson" w:date="2013-04-30T13:07:00Z"/>
                    <w:rFonts w:eastAsia="Arial Unicode MS"/>
                    <w:sz w:val="20"/>
                    <w:szCs w:val="20"/>
                  </w:rPr>
                </w:rPrChange>
              </w:rPr>
            </w:pPr>
            <w:del w:id="1201" w:author="Stephanie Ann Thompson" w:date="2013-04-30T13:07:00Z">
              <w:r w:rsidDel="0079634A">
                <w:rPr>
                  <w:rFonts w:ascii="Garamond" w:eastAsia="Arial Unicode MS" w:hAnsi="Garamond"/>
                  <w:sz w:val="22"/>
                  <w:szCs w:val="22"/>
                </w:rPr>
                <w:delText>08/01/12</w:delText>
              </w:r>
            </w:del>
          </w:p>
        </w:tc>
        <w:tc>
          <w:tcPr>
            <w:tcW w:w="720" w:type="dxa"/>
            <w:tcBorders>
              <w:top w:val="nil"/>
              <w:left w:val="nil"/>
              <w:bottom w:val="nil"/>
              <w:right w:val="nil"/>
            </w:tcBorders>
            <w:noWrap/>
            <w:tcMar>
              <w:top w:w="15" w:type="dxa"/>
              <w:left w:w="15" w:type="dxa"/>
              <w:bottom w:w="0" w:type="dxa"/>
              <w:right w:w="15" w:type="dxa"/>
            </w:tcMar>
            <w:vAlign w:val="bottom"/>
            <w:tcPrChange w:id="1202"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03" w:author="Stephanie Ann Thompson" w:date="2013-04-30T13:07:00Z"/>
                <w:rFonts w:ascii="Garamond" w:eastAsia="Arial Unicode MS" w:hAnsi="Garamond"/>
                <w:sz w:val="22"/>
                <w:szCs w:val="22"/>
                <w:rPrChange w:id="1204" w:author="Stephanie Thompson" w:date="2008-11-18T10:25:00Z">
                  <w:rPr>
                    <w:del w:id="1205" w:author="Stephanie Ann Thompson" w:date="2013-04-30T13:07:00Z"/>
                    <w:rFonts w:eastAsia="Arial Unicode MS"/>
                    <w:sz w:val="20"/>
                    <w:szCs w:val="20"/>
                  </w:rPr>
                </w:rPrChange>
              </w:rPr>
            </w:pPr>
            <w:del w:id="1206"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207"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08" w:author="Stephanie Ann Thompson" w:date="2013-04-30T13:07:00Z"/>
                <w:rFonts w:ascii="Garamond" w:eastAsia="Arial Unicode MS" w:hAnsi="Garamond"/>
                <w:sz w:val="22"/>
                <w:szCs w:val="22"/>
                <w:rPrChange w:id="1209" w:author="Stephanie Thompson" w:date="2008-11-18T10:25:00Z">
                  <w:rPr>
                    <w:del w:id="121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11"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12" w:author="Stephanie Ann Thompson" w:date="2013-04-30T13:07:00Z"/>
                <w:rFonts w:ascii="Garamond" w:eastAsia="Arial Unicode MS" w:hAnsi="Garamond"/>
                <w:sz w:val="22"/>
                <w:szCs w:val="22"/>
                <w:rPrChange w:id="1213" w:author="Stephanie Thompson" w:date="2008-11-18T10:25:00Z">
                  <w:rPr>
                    <w:del w:id="1214" w:author="Stephanie Ann Thompson" w:date="2013-04-30T13:07:00Z"/>
                    <w:rFonts w:eastAsia="Arial Unicode MS"/>
                    <w:sz w:val="20"/>
                    <w:szCs w:val="20"/>
                  </w:rPr>
                </w:rPrChange>
              </w:rPr>
            </w:pPr>
            <w:del w:id="1215" w:author="Stephanie Ann Thompson" w:date="2013-04-30T13:07:00Z">
              <w:r w:rsidDel="0079634A">
                <w:rPr>
                  <w:rFonts w:ascii="Garamond" w:eastAsia="Arial Unicode MS" w:hAnsi="Garamond"/>
                  <w:sz w:val="22"/>
                  <w:szCs w:val="22"/>
                </w:rPr>
                <w:delText>08/16/12</w:delText>
              </w:r>
            </w:del>
          </w:p>
        </w:tc>
        <w:tc>
          <w:tcPr>
            <w:tcW w:w="1260" w:type="dxa"/>
            <w:tcBorders>
              <w:top w:val="nil"/>
              <w:left w:val="nil"/>
              <w:bottom w:val="nil"/>
              <w:right w:val="nil"/>
            </w:tcBorders>
            <w:noWrap/>
            <w:tcMar>
              <w:top w:w="15" w:type="dxa"/>
              <w:left w:w="15" w:type="dxa"/>
              <w:bottom w:w="0" w:type="dxa"/>
              <w:right w:w="15" w:type="dxa"/>
            </w:tcMar>
            <w:vAlign w:val="bottom"/>
            <w:tcPrChange w:id="121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17" w:author="Stephanie Ann Thompson" w:date="2013-04-30T13:07:00Z"/>
                <w:rFonts w:ascii="Garamond" w:eastAsia="Arial Unicode MS" w:hAnsi="Garamond"/>
                <w:sz w:val="22"/>
                <w:szCs w:val="22"/>
                <w:rPrChange w:id="1218" w:author="Stephanie Thompson" w:date="2008-11-18T10:25:00Z">
                  <w:rPr>
                    <w:del w:id="1219" w:author="Stephanie Ann Thompson" w:date="2013-04-30T13:07:00Z"/>
                    <w:rFonts w:eastAsia="Arial Unicode MS"/>
                    <w:sz w:val="20"/>
                    <w:szCs w:val="20"/>
                  </w:rPr>
                </w:rPrChange>
              </w:rPr>
            </w:pPr>
            <w:del w:id="1220" w:author="Stephanie Ann Thompson" w:date="2013-04-30T13:07:00Z">
              <w:r w:rsidDel="0079634A">
                <w:rPr>
                  <w:rFonts w:ascii="Garamond" w:eastAsia="Arial Unicode MS" w:hAnsi="Garamond"/>
                  <w:sz w:val="22"/>
                  <w:szCs w:val="22"/>
                </w:rPr>
                <w:delText>09:15</w:delText>
              </w:r>
            </w:del>
          </w:p>
        </w:tc>
      </w:tr>
      <w:tr w:rsidR="000C5108" w:rsidRPr="00EB43F4" w:rsidDel="0079634A" w:rsidTr="000C5108">
        <w:tblPrEx>
          <w:tblW w:w="5595" w:type="dxa"/>
          <w:tblLayout w:type="fixed"/>
          <w:tblCellMar>
            <w:left w:w="0" w:type="dxa"/>
            <w:right w:w="0" w:type="dxa"/>
          </w:tblCellMar>
          <w:tblLook w:val="0000"/>
          <w:tblPrExChange w:id="1221" w:author="Stephanie Thompson" w:date="2008-11-18T09:30:00Z">
            <w:tblPrEx>
              <w:tblW w:w="5580" w:type="dxa"/>
              <w:tblLayout w:type="fixed"/>
              <w:tblCellMar>
                <w:left w:w="0" w:type="dxa"/>
                <w:right w:w="0" w:type="dxa"/>
              </w:tblCellMar>
              <w:tblLook w:val="0000"/>
            </w:tblPrEx>
          </w:tblPrExChange>
        </w:tblPrEx>
        <w:trPr>
          <w:trHeight w:val="255"/>
          <w:del w:id="1222" w:author="Stephanie Ann Thompson" w:date="2013-04-30T13:07:00Z"/>
          <w:trPrChange w:id="122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2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25" w:author="Stephanie Ann Thompson" w:date="2013-04-30T13:07:00Z"/>
                <w:rFonts w:ascii="Garamond" w:eastAsia="Arial Unicode MS" w:hAnsi="Garamond"/>
                <w:sz w:val="22"/>
                <w:szCs w:val="22"/>
                <w:rPrChange w:id="1226" w:author="Stephanie Thompson" w:date="2008-11-18T10:25:00Z">
                  <w:rPr>
                    <w:del w:id="1227" w:author="Stephanie Ann Thompson" w:date="2013-04-30T13:07:00Z"/>
                    <w:rFonts w:eastAsia="Arial Unicode MS"/>
                    <w:sz w:val="20"/>
                    <w:szCs w:val="20"/>
                  </w:rPr>
                </w:rPrChange>
              </w:rPr>
            </w:pPr>
            <w:del w:id="1228" w:author="Stephanie Ann Thompson" w:date="2013-04-30T13:07:00Z">
              <w:r w:rsidDel="0079634A">
                <w:rPr>
                  <w:rFonts w:ascii="Garamond" w:eastAsia="Arial Unicode MS" w:hAnsi="Garamond"/>
                  <w:sz w:val="22"/>
                  <w:szCs w:val="22"/>
                </w:rPr>
                <w:delText>08/16/12</w:delText>
              </w:r>
            </w:del>
          </w:p>
        </w:tc>
        <w:tc>
          <w:tcPr>
            <w:tcW w:w="720" w:type="dxa"/>
            <w:tcBorders>
              <w:top w:val="nil"/>
              <w:left w:val="nil"/>
              <w:bottom w:val="nil"/>
              <w:right w:val="nil"/>
            </w:tcBorders>
            <w:noWrap/>
            <w:tcMar>
              <w:top w:w="15" w:type="dxa"/>
              <w:left w:w="15" w:type="dxa"/>
              <w:bottom w:w="0" w:type="dxa"/>
              <w:right w:w="15" w:type="dxa"/>
            </w:tcMar>
            <w:vAlign w:val="bottom"/>
            <w:tcPrChange w:id="1229"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30" w:author="Stephanie Ann Thompson" w:date="2013-04-30T13:07:00Z"/>
                <w:rFonts w:ascii="Garamond" w:eastAsia="Arial Unicode MS" w:hAnsi="Garamond"/>
                <w:sz w:val="22"/>
                <w:szCs w:val="22"/>
                <w:rPrChange w:id="1231" w:author="Stephanie Thompson" w:date="2008-11-18T10:25:00Z">
                  <w:rPr>
                    <w:del w:id="1232" w:author="Stephanie Ann Thompson" w:date="2013-04-30T13:07:00Z"/>
                    <w:rFonts w:eastAsia="Arial Unicode MS"/>
                    <w:sz w:val="20"/>
                    <w:szCs w:val="20"/>
                  </w:rPr>
                </w:rPrChange>
              </w:rPr>
            </w:pPr>
            <w:del w:id="1233" w:author="Stephanie Ann Thompson" w:date="2013-04-30T13:07:00Z">
              <w:r w:rsidDel="0079634A">
                <w:rPr>
                  <w:rFonts w:ascii="Garamond" w:eastAsia="Arial Unicode MS" w:hAnsi="Garamond"/>
                  <w:sz w:val="22"/>
                  <w:szCs w:val="22"/>
                </w:rPr>
                <w:delText>09:30</w:delText>
              </w:r>
            </w:del>
          </w:p>
        </w:tc>
        <w:tc>
          <w:tcPr>
            <w:tcW w:w="1260" w:type="dxa"/>
            <w:tcBorders>
              <w:top w:val="nil"/>
              <w:left w:val="nil"/>
              <w:bottom w:val="nil"/>
              <w:right w:val="nil"/>
            </w:tcBorders>
            <w:noWrap/>
            <w:tcMar>
              <w:top w:w="15" w:type="dxa"/>
              <w:left w:w="15" w:type="dxa"/>
              <w:bottom w:w="0" w:type="dxa"/>
              <w:right w:w="15" w:type="dxa"/>
            </w:tcMar>
            <w:vAlign w:val="bottom"/>
            <w:tcPrChange w:id="1234"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35" w:author="Stephanie Ann Thompson" w:date="2013-04-30T13:07:00Z"/>
                <w:rFonts w:ascii="Garamond" w:eastAsia="Arial Unicode MS" w:hAnsi="Garamond"/>
                <w:sz w:val="22"/>
                <w:szCs w:val="22"/>
                <w:rPrChange w:id="1236" w:author="Stephanie Thompson" w:date="2008-11-18T10:25:00Z">
                  <w:rPr>
                    <w:del w:id="123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38"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39" w:author="Stephanie Ann Thompson" w:date="2013-04-30T13:07:00Z"/>
                <w:rFonts w:ascii="Garamond" w:eastAsia="Arial Unicode MS" w:hAnsi="Garamond"/>
                <w:sz w:val="22"/>
                <w:szCs w:val="22"/>
                <w:rPrChange w:id="1240" w:author="Stephanie Thompson" w:date="2008-11-18T10:25:00Z">
                  <w:rPr>
                    <w:del w:id="1241" w:author="Stephanie Ann Thompson" w:date="2013-04-30T13:07:00Z"/>
                    <w:rFonts w:eastAsia="Arial Unicode MS"/>
                    <w:sz w:val="20"/>
                    <w:szCs w:val="20"/>
                  </w:rPr>
                </w:rPrChange>
              </w:rPr>
            </w:pPr>
            <w:del w:id="1242" w:author="Stephanie Ann Thompson" w:date="2013-04-30T13:07:00Z">
              <w:r w:rsidDel="0079634A">
                <w:rPr>
                  <w:rFonts w:ascii="Garamond" w:eastAsia="Arial Unicode MS" w:hAnsi="Garamond"/>
                  <w:sz w:val="22"/>
                  <w:szCs w:val="22"/>
                </w:rPr>
                <w:delText>08/30/12</w:delText>
              </w:r>
            </w:del>
          </w:p>
        </w:tc>
        <w:tc>
          <w:tcPr>
            <w:tcW w:w="1260" w:type="dxa"/>
            <w:tcBorders>
              <w:top w:val="nil"/>
              <w:left w:val="nil"/>
              <w:bottom w:val="nil"/>
              <w:right w:val="nil"/>
            </w:tcBorders>
            <w:noWrap/>
            <w:tcMar>
              <w:top w:w="15" w:type="dxa"/>
              <w:left w:w="15" w:type="dxa"/>
              <w:bottom w:w="0" w:type="dxa"/>
              <w:right w:w="15" w:type="dxa"/>
            </w:tcMar>
            <w:vAlign w:val="bottom"/>
            <w:tcPrChange w:id="1243"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44" w:author="Stephanie Ann Thompson" w:date="2013-04-30T13:07:00Z"/>
                <w:rFonts w:ascii="Garamond" w:eastAsia="Arial Unicode MS" w:hAnsi="Garamond"/>
                <w:sz w:val="22"/>
                <w:szCs w:val="22"/>
                <w:rPrChange w:id="1245" w:author="Stephanie Thompson" w:date="2008-11-18T10:25:00Z">
                  <w:rPr>
                    <w:del w:id="1246" w:author="Stephanie Ann Thompson" w:date="2013-04-30T13:07:00Z"/>
                    <w:rFonts w:eastAsia="Arial Unicode MS"/>
                    <w:sz w:val="20"/>
                    <w:szCs w:val="20"/>
                  </w:rPr>
                </w:rPrChange>
              </w:rPr>
            </w:pPr>
            <w:del w:id="1247" w:author="Stephanie Ann Thompson" w:date="2013-04-30T13:07:00Z">
              <w:r w:rsidDel="0079634A">
                <w:rPr>
                  <w:rFonts w:ascii="Garamond" w:eastAsia="Arial Unicode MS" w:hAnsi="Garamond"/>
                  <w:sz w:val="22"/>
                  <w:szCs w:val="22"/>
                </w:rPr>
                <w:delText>10:00</w:delText>
              </w:r>
            </w:del>
          </w:p>
        </w:tc>
      </w:tr>
      <w:tr w:rsidR="000C5108" w:rsidRPr="00EB43F4" w:rsidDel="0079634A" w:rsidTr="000C5108">
        <w:tblPrEx>
          <w:tblW w:w="5595" w:type="dxa"/>
          <w:tblLayout w:type="fixed"/>
          <w:tblCellMar>
            <w:left w:w="0" w:type="dxa"/>
            <w:right w:w="0" w:type="dxa"/>
          </w:tblCellMar>
          <w:tblLook w:val="0000"/>
          <w:tblPrExChange w:id="1248" w:author="Stephanie Thompson" w:date="2008-11-18T09:30:00Z">
            <w:tblPrEx>
              <w:tblW w:w="5580" w:type="dxa"/>
              <w:tblLayout w:type="fixed"/>
              <w:tblCellMar>
                <w:left w:w="0" w:type="dxa"/>
                <w:right w:w="0" w:type="dxa"/>
              </w:tblCellMar>
              <w:tblLook w:val="0000"/>
            </w:tblPrEx>
          </w:tblPrExChange>
        </w:tblPrEx>
        <w:trPr>
          <w:trHeight w:val="255"/>
          <w:del w:id="1249" w:author="Stephanie Ann Thompson" w:date="2013-04-30T13:07:00Z"/>
          <w:trPrChange w:id="1250"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51"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52" w:author="Stephanie Ann Thompson" w:date="2013-04-30T13:07:00Z"/>
                <w:rFonts w:ascii="Garamond" w:eastAsia="Arial Unicode MS" w:hAnsi="Garamond"/>
                <w:sz w:val="22"/>
                <w:szCs w:val="22"/>
                <w:rPrChange w:id="1253" w:author="Stephanie Thompson" w:date="2008-11-18T10:25:00Z">
                  <w:rPr>
                    <w:del w:id="1254" w:author="Stephanie Ann Thompson" w:date="2013-04-30T13:07:00Z"/>
                    <w:rFonts w:eastAsia="Arial Unicode MS"/>
                    <w:sz w:val="20"/>
                    <w:szCs w:val="20"/>
                  </w:rPr>
                </w:rPrChange>
              </w:rPr>
            </w:pPr>
            <w:del w:id="1255" w:author="Stephanie Ann Thompson" w:date="2013-04-30T13:07:00Z">
              <w:r w:rsidDel="0079634A">
                <w:rPr>
                  <w:rFonts w:ascii="Garamond" w:eastAsia="Arial Unicode MS" w:hAnsi="Garamond"/>
                  <w:sz w:val="22"/>
                  <w:szCs w:val="22"/>
                </w:rPr>
                <w:delText>08/30/12</w:delText>
              </w:r>
            </w:del>
          </w:p>
        </w:tc>
        <w:tc>
          <w:tcPr>
            <w:tcW w:w="720" w:type="dxa"/>
            <w:tcBorders>
              <w:top w:val="nil"/>
              <w:left w:val="nil"/>
              <w:bottom w:val="nil"/>
              <w:right w:val="nil"/>
            </w:tcBorders>
            <w:noWrap/>
            <w:tcMar>
              <w:top w:w="15" w:type="dxa"/>
              <w:left w:w="15" w:type="dxa"/>
              <w:bottom w:w="0" w:type="dxa"/>
              <w:right w:w="15" w:type="dxa"/>
            </w:tcMar>
            <w:vAlign w:val="bottom"/>
            <w:tcPrChange w:id="125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57" w:author="Stephanie Ann Thompson" w:date="2013-04-30T13:07:00Z"/>
                <w:rFonts w:ascii="Garamond" w:eastAsia="Arial Unicode MS" w:hAnsi="Garamond"/>
                <w:sz w:val="22"/>
                <w:szCs w:val="22"/>
                <w:rPrChange w:id="1258" w:author="Stephanie Thompson" w:date="2008-11-18T10:25:00Z">
                  <w:rPr>
                    <w:del w:id="1259" w:author="Stephanie Ann Thompson" w:date="2013-04-30T13:07:00Z"/>
                    <w:rFonts w:eastAsia="Arial Unicode MS"/>
                    <w:sz w:val="20"/>
                    <w:szCs w:val="20"/>
                  </w:rPr>
                </w:rPrChange>
              </w:rPr>
            </w:pPr>
            <w:del w:id="1260" w:author="Stephanie Ann Thompson" w:date="2013-04-30T13:07:00Z">
              <w:r w:rsidDel="0079634A">
                <w:rPr>
                  <w:rFonts w:ascii="Garamond" w:eastAsia="Arial Unicode MS" w:hAnsi="Garamond"/>
                  <w:sz w:val="22"/>
                  <w:szCs w:val="22"/>
                </w:rPr>
                <w:delText>10:15</w:delText>
              </w:r>
            </w:del>
          </w:p>
        </w:tc>
        <w:tc>
          <w:tcPr>
            <w:tcW w:w="1260" w:type="dxa"/>
            <w:tcBorders>
              <w:top w:val="nil"/>
              <w:left w:val="nil"/>
              <w:bottom w:val="nil"/>
              <w:right w:val="nil"/>
            </w:tcBorders>
            <w:noWrap/>
            <w:tcMar>
              <w:top w:w="15" w:type="dxa"/>
              <w:left w:w="15" w:type="dxa"/>
              <w:bottom w:w="0" w:type="dxa"/>
              <w:right w:w="15" w:type="dxa"/>
            </w:tcMar>
            <w:vAlign w:val="bottom"/>
            <w:tcPrChange w:id="1261"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62" w:author="Stephanie Ann Thompson" w:date="2013-04-30T13:07:00Z"/>
                <w:rFonts w:ascii="Garamond" w:eastAsia="Arial Unicode MS" w:hAnsi="Garamond"/>
                <w:sz w:val="22"/>
                <w:szCs w:val="22"/>
                <w:rPrChange w:id="1263" w:author="Stephanie Thompson" w:date="2008-11-18T10:25:00Z">
                  <w:rPr>
                    <w:del w:id="126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65"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66" w:author="Stephanie Ann Thompson" w:date="2013-04-30T13:07:00Z"/>
                <w:rFonts w:ascii="Garamond" w:eastAsia="Arial Unicode MS" w:hAnsi="Garamond"/>
                <w:sz w:val="22"/>
                <w:szCs w:val="22"/>
                <w:rPrChange w:id="1267" w:author="Stephanie Thompson" w:date="2008-11-18T10:25:00Z">
                  <w:rPr>
                    <w:del w:id="1268" w:author="Stephanie Ann Thompson" w:date="2013-04-30T13:07:00Z"/>
                    <w:rFonts w:eastAsia="Arial Unicode MS"/>
                    <w:sz w:val="20"/>
                    <w:szCs w:val="20"/>
                  </w:rPr>
                </w:rPrChange>
              </w:rPr>
            </w:pPr>
            <w:del w:id="1269" w:author="Stephanie Ann Thompson" w:date="2013-04-30T13:07:00Z">
              <w:r w:rsidDel="0079634A">
                <w:rPr>
                  <w:rFonts w:ascii="Garamond" w:eastAsia="Arial Unicode MS" w:hAnsi="Garamond"/>
                  <w:sz w:val="22"/>
                  <w:szCs w:val="22"/>
                </w:rPr>
                <w:delText>09/13/12</w:delText>
              </w:r>
            </w:del>
          </w:p>
        </w:tc>
        <w:tc>
          <w:tcPr>
            <w:tcW w:w="1260" w:type="dxa"/>
            <w:tcBorders>
              <w:top w:val="nil"/>
              <w:left w:val="nil"/>
              <w:bottom w:val="nil"/>
              <w:right w:val="nil"/>
            </w:tcBorders>
            <w:noWrap/>
            <w:tcMar>
              <w:top w:w="15" w:type="dxa"/>
              <w:left w:w="15" w:type="dxa"/>
              <w:bottom w:w="0" w:type="dxa"/>
              <w:right w:w="15" w:type="dxa"/>
            </w:tcMar>
            <w:vAlign w:val="bottom"/>
            <w:tcPrChange w:id="1270"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71" w:author="Stephanie Ann Thompson" w:date="2013-04-30T13:07:00Z"/>
                <w:rFonts w:ascii="Garamond" w:eastAsia="Arial Unicode MS" w:hAnsi="Garamond"/>
                <w:sz w:val="22"/>
                <w:szCs w:val="22"/>
                <w:rPrChange w:id="1272" w:author="Stephanie Thompson" w:date="2008-11-18T10:25:00Z">
                  <w:rPr>
                    <w:del w:id="1273" w:author="Stephanie Ann Thompson" w:date="2013-04-30T13:07:00Z"/>
                    <w:rFonts w:eastAsia="Arial Unicode MS"/>
                    <w:sz w:val="20"/>
                    <w:szCs w:val="20"/>
                  </w:rPr>
                </w:rPrChange>
              </w:rPr>
            </w:pPr>
            <w:del w:id="1274"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275" w:author="Stephanie Thompson" w:date="2008-11-18T09:30:00Z">
            <w:tblPrEx>
              <w:tblW w:w="5580" w:type="dxa"/>
              <w:tblLayout w:type="fixed"/>
              <w:tblCellMar>
                <w:left w:w="0" w:type="dxa"/>
                <w:right w:w="0" w:type="dxa"/>
              </w:tblCellMar>
              <w:tblLook w:val="0000"/>
            </w:tblPrEx>
          </w:tblPrExChange>
        </w:tblPrEx>
        <w:trPr>
          <w:trHeight w:val="255"/>
          <w:del w:id="1276" w:author="Stephanie Ann Thompson" w:date="2013-04-30T13:07:00Z"/>
          <w:trPrChange w:id="127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27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79" w:author="Stephanie Ann Thompson" w:date="2013-04-30T13:07:00Z"/>
                <w:rFonts w:ascii="Garamond" w:eastAsia="Arial Unicode MS" w:hAnsi="Garamond"/>
                <w:sz w:val="22"/>
                <w:szCs w:val="22"/>
                <w:rPrChange w:id="1280" w:author="Stephanie Thompson" w:date="2008-11-18T10:25:00Z">
                  <w:rPr>
                    <w:del w:id="1281" w:author="Stephanie Ann Thompson" w:date="2013-04-30T13:07:00Z"/>
                    <w:rFonts w:eastAsia="Arial Unicode MS"/>
                    <w:sz w:val="20"/>
                    <w:szCs w:val="20"/>
                  </w:rPr>
                </w:rPrChange>
              </w:rPr>
            </w:pPr>
            <w:del w:id="1282" w:author="Stephanie Ann Thompson" w:date="2013-04-30T13:07:00Z">
              <w:r w:rsidDel="0079634A">
                <w:rPr>
                  <w:rFonts w:ascii="Garamond" w:eastAsia="Arial Unicode MS" w:hAnsi="Garamond"/>
                  <w:sz w:val="22"/>
                  <w:szCs w:val="22"/>
                </w:rPr>
                <w:delText>09/13/12</w:delText>
              </w:r>
            </w:del>
          </w:p>
        </w:tc>
        <w:tc>
          <w:tcPr>
            <w:tcW w:w="720" w:type="dxa"/>
            <w:tcBorders>
              <w:top w:val="nil"/>
              <w:left w:val="nil"/>
              <w:bottom w:val="nil"/>
              <w:right w:val="nil"/>
            </w:tcBorders>
            <w:noWrap/>
            <w:tcMar>
              <w:top w:w="15" w:type="dxa"/>
              <w:left w:w="15" w:type="dxa"/>
              <w:bottom w:w="0" w:type="dxa"/>
              <w:right w:w="15" w:type="dxa"/>
            </w:tcMar>
            <w:vAlign w:val="bottom"/>
            <w:tcPrChange w:id="1283"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84" w:author="Stephanie Ann Thompson" w:date="2013-04-30T13:07:00Z"/>
                <w:rFonts w:ascii="Garamond" w:eastAsia="Arial Unicode MS" w:hAnsi="Garamond"/>
                <w:sz w:val="22"/>
                <w:szCs w:val="22"/>
                <w:rPrChange w:id="1285" w:author="Stephanie Thompson" w:date="2008-11-18T10:25:00Z">
                  <w:rPr>
                    <w:del w:id="1286" w:author="Stephanie Ann Thompson" w:date="2013-04-30T13:07:00Z"/>
                    <w:rFonts w:eastAsia="Arial Unicode MS"/>
                    <w:sz w:val="20"/>
                    <w:szCs w:val="20"/>
                  </w:rPr>
                </w:rPrChange>
              </w:rPr>
            </w:pPr>
            <w:del w:id="1287"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28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289" w:author="Stephanie Ann Thompson" w:date="2013-04-30T13:07:00Z"/>
                <w:rFonts w:ascii="Garamond" w:eastAsia="Arial Unicode MS" w:hAnsi="Garamond"/>
                <w:sz w:val="22"/>
                <w:szCs w:val="22"/>
                <w:rPrChange w:id="1290" w:author="Stephanie Thompson" w:date="2008-11-18T10:25:00Z">
                  <w:rPr>
                    <w:del w:id="129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292"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293" w:author="Stephanie Ann Thompson" w:date="2013-04-30T13:07:00Z"/>
                <w:rFonts w:ascii="Garamond" w:eastAsia="Arial Unicode MS" w:hAnsi="Garamond"/>
                <w:sz w:val="22"/>
                <w:szCs w:val="22"/>
                <w:rPrChange w:id="1294" w:author="Stephanie Thompson" w:date="2008-11-18T10:25:00Z">
                  <w:rPr>
                    <w:del w:id="1295" w:author="Stephanie Ann Thompson" w:date="2013-04-30T13:07:00Z"/>
                    <w:rFonts w:eastAsia="Arial Unicode MS"/>
                    <w:sz w:val="20"/>
                    <w:szCs w:val="20"/>
                  </w:rPr>
                </w:rPrChange>
              </w:rPr>
            </w:pPr>
            <w:del w:id="1296" w:author="Stephanie Ann Thompson" w:date="2013-04-30T13:07:00Z">
              <w:r w:rsidDel="0079634A">
                <w:rPr>
                  <w:rFonts w:ascii="Garamond" w:eastAsia="Arial Unicode MS" w:hAnsi="Garamond"/>
                  <w:sz w:val="22"/>
                  <w:szCs w:val="22"/>
                </w:rPr>
                <w:delText>10/01/12</w:delText>
              </w:r>
            </w:del>
          </w:p>
        </w:tc>
        <w:tc>
          <w:tcPr>
            <w:tcW w:w="1260" w:type="dxa"/>
            <w:tcBorders>
              <w:top w:val="nil"/>
              <w:left w:val="nil"/>
              <w:bottom w:val="nil"/>
              <w:right w:val="nil"/>
            </w:tcBorders>
            <w:noWrap/>
            <w:tcMar>
              <w:top w:w="15" w:type="dxa"/>
              <w:left w:w="15" w:type="dxa"/>
              <w:bottom w:w="0" w:type="dxa"/>
              <w:right w:w="15" w:type="dxa"/>
            </w:tcMar>
            <w:vAlign w:val="bottom"/>
            <w:tcPrChange w:id="1297"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298" w:author="Stephanie Ann Thompson" w:date="2013-04-30T13:07:00Z"/>
                <w:rFonts w:ascii="Garamond" w:eastAsia="Arial Unicode MS" w:hAnsi="Garamond"/>
                <w:sz w:val="22"/>
                <w:szCs w:val="22"/>
                <w:rPrChange w:id="1299" w:author="Stephanie Thompson" w:date="2008-11-18T10:25:00Z">
                  <w:rPr>
                    <w:del w:id="1300" w:author="Stephanie Ann Thompson" w:date="2013-04-30T13:07:00Z"/>
                    <w:rFonts w:eastAsia="Arial Unicode MS"/>
                    <w:sz w:val="20"/>
                    <w:szCs w:val="20"/>
                  </w:rPr>
                </w:rPrChange>
              </w:rPr>
            </w:pPr>
            <w:del w:id="1301" w:author="Stephanie Ann Thompson" w:date="2013-04-30T13:07:00Z">
              <w:r w:rsidDel="0079634A">
                <w:rPr>
                  <w:rFonts w:ascii="Garamond" w:eastAsia="Arial Unicode MS" w:hAnsi="Garamond"/>
                  <w:sz w:val="22"/>
                  <w:szCs w:val="22"/>
                </w:rPr>
                <w:delText>10:45</w:delText>
              </w:r>
            </w:del>
          </w:p>
        </w:tc>
      </w:tr>
      <w:tr w:rsidR="000C5108" w:rsidRPr="00EB43F4" w:rsidDel="0079634A" w:rsidTr="000C5108">
        <w:tblPrEx>
          <w:tblW w:w="5595" w:type="dxa"/>
          <w:tblLayout w:type="fixed"/>
          <w:tblCellMar>
            <w:left w:w="0" w:type="dxa"/>
            <w:right w:w="0" w:type="dxa"/>
          </w:tblCellMar>
          <w:tblLook w:val="0000"/>
          <w:tblPrExChange w:id="1302" w:author="Stephanie Thompson" w:date="2008-11-18T09:30:00Z">
            <w:tblPrEx>
              <w:tblW w:w="5580" w:type="dxa"/>
              <w:tblLayout w:type="fixed"/>
              <w:tblCellMar>
                <w:left w:w="0" w:type="dxa"/>
                <w:right w:w="0" w:type="dxa"/>
              </w:tblCellMar>
              <w:tblLook w:val="0000"/>
            </w:tblPrEx>
          </w:tblPrExChange>
        </w:tblPrEx>
        <w:trPr>
          <w:trHeight w:val="255"/>
          <w:del w:id="1303" w:author="Stephanie Ann Thompson" w:date="2013-04-30T13:07:00Z"/>
          <w:trPrChange w:id="1304"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305"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306" w:author="Stephanie Ann Thompson" w:date="2013-04-30T13:07:00Z"/>
                <w:rFonts w:ascii="Garamond" w:eastAsia="Arial Unicode MS" w:hAnsi="Garamond"/>
                <w:sz w:val="22"/>
                <w:szCs w:val="22"/>
                <w:rPrChange w:id="1307" w:author="Stephanie Thompson" w:date="2008-11-18T10:25:00Z">
                  <w:rPr>
                    <w:del w:id="1308" w:author="Stephanie Ann Thompson" w:date="2013-04-30T13:07:00Z"/>
                    <w:rFonts w:eastAsia="Arial Unicode MS"/>
                    <w:sz w:val="20"/>
                    <w:szCs w:val="20"/>
                  </w:rPr>
                </w:rPrChange>
              </w:rPr>
            </w:pPr>
            <w:del w:id="1309" w:author="Stephanie Ann Thompson" w:date="2013-04-30T13:07:00Z">
              <w:r w:rsidDel="0079634A">
                <w:rPr>
                  <w:rFonts w:ascii="Garamond" w:eastAsia="Arial Unicode MS" w:hAnsi="Garamond"/>
                  <w:sz w:val="22"/>
                  <w:szCs w:val="22"/>
                </w:rPr>
                <w:delText>10/01/12</w:delText>
              </w:r>
            </w:del>
          </w:p>
        </w:tc>
        <w:tc>
          <w:tcPr>
            <w:tcW w:w="720" w:type="dxa"/>
            <w:tcBorders>
              <w:top w:val="nil"/>
              <w:left w:val="nil"/>
              <w:bottom w:val="nil"/>
              <w:right w:val="nil"/>
            </w:tcBorders>
            <w:noWrap/>
            <w:tcMar>
              <w:top w:w="15" w:type="dxa"/>
              <w:left w:w="15" w:type="dxa"/>
              <w:bottom w:w="0" w:type="dxa"/>
              <w:right w:w="15" w:type="dxa"/>
            </w:tcMar>
            <w:vAlign w:val="bottom"/>
            <w:tcPrChange w:id="131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311" w:author="Stephanie Ann Thompson" w:date="2013-04-30T13:07:00Z"/>
                <w:rFonts w:ascii="Garamond" w:eastAsia="Arial Unicode MS" w:hAnsi="Garamond"/>
                <w:sz w:val="22"/>
                <w:szCs w:val="22"/>
                <w:rPrChange w:id="1312" w:author="Stephanie Thompson" w:date="2008-11-18T10:25:00Z">
                  <w:rPr>
                    <w:del w:id="1313" w:author="Stephanie Ann Thompson" w:date="2013-04-30T13:07:00Z"/>
                    <w:rFonts w:eastAsia="Arial Unicode MS"/>
                    <w:sz w:val="20"/>
                    <w:szCs w:val="20"/>
                  </w:rPr>
                </w:rPrChange>
              </w:rPr>
            </w:pPr>
            <w:del w:id="1314" w:author="Stephanie Ann Thompson" w:date="2013-04-30T13:07:00Z">
              <w:r w:rsidDel="0079634A">
                <w:rPr>
                  <w:rFonts w:ascii="Garamond" w:eastAsia="Arial Unicode MS" w:hAnsi="Garamond"/>
                  <w:sz w:val="22"/>
                  <w:szCs w:val="22"/>
                </w:rPr>
                <w:delText>11:00</w:delText>
              </w:r>
            </w:del>
          </w:p>
        </w:tc>
        <w:tc>
          <w:tcPr>
            <w:tcW w:w="1260" w:type="dxa"/>
            <w:tcBorders>
              <w:top w:val="nil"/>
              <w:left w:val="nil"/>
              <w:bottom w:val="nil"/>
              <w:right w:val="nil"/>
            </w:tcBorders>
            <w:noWrap/>
            <w:tcMar>
              <w:top w:w="15" w:type="dxa"/>
              <w:left w:w="15" w:type="dxa"/>
              <w:bottom w:w="0" w:type="dxa"/>
              <w:right w:w="15" w:type="dxa"/>
            </w:tcMar>
            <w:vAlign w:val="bottom"/>
            <w:tcPrChange w:id="1315"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16" w:author="Stephanie Ann Thompson" w:date="2013-04-30T13:07:00Z"/>
                <w:rFonts w:ascii="Garamond" w:eastAsia="Arial Unicode MS" w:hAnsi="Garamond"/>
                <w:sz w:val="22"/>
                <w:szCs w:val="22"/>
                <w:rPrChange w:id="1317" w:author="Stephanie Thompson" w:date="2008-11-18T10:25:00Z">
                  <w:rPr>
                    <w:del w:id="131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319"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320" w:author="Stephanie Ann Thompson" w:date="2013-04-30T13:07:00Z"/>
                <w:rFonts w:ascii="Garamond" w:eastAsia="Arial Unicode MS" w:hAnsi="Garamond"/>
                <w:sz w:val="22"/>
                <w:szCs w:val="22"/>
                <w:rPrChange w:id="1321" w:author="Stephanie Thompson" w:date="2008-11-18T10:25:00Z">
                  <w:rPr>
                    <w:del w:id="1322" w:author="Stephanie Ann Thompson" w:date="2013-04-30T13:07:00Z"/>
                    <w:rFonts w:eastAsia="Arial Unicode MS"/>
                    <w:sz w:val="20"/>
                    <w:szCs w:val="20"/>
                  </w:rPr>
                </w:rPrChange>
              </w:rPr>
            </w:pPr>
            <w:del w:id="1323" w:author="Stephanie Ann Thompson" w:date="2013-04-30T13:07:00Z">
              <w:r w:rsidDel="0079634A">
                <w:rPr>
                  <w:rFonts w:ascii="Garamond" w:eastAsia="Arial Unicode MS" w:hAnsi="Garamond"/>
                  <w:sz w:val="22"/>
                  <w:szCs w:val="22"/>
                </w:rPr>
                <w:delText>10/16/12</w:delText>
              </w:r>
            </w:del>
          </w:p>
        </w:tc>
        <w:tc>
          <w:tcPr>
            <w:tcW w:w="1260" w:type="dxa"/>
            <w:tcBorders>
              <w:top w:val="nil"/>
              <w:left w:val="nil"/>
              <w:bottom w:val="nil"/>
              <w:right w:val="nil"/>
            </w:tcBorders>
            <w:noWrap/>
            <w:tcMar>
              <w:top w:w="15" w:type="dxa"/>
              <w:left w:w="15" w:type="dxa"/>
              <w:bottom w:w="0" w:type="dxa"/>
              <w:right w:w="15" w:type="dxa"/>
            </w:tcMar>
            <w:vAlign w:val="bottom"/>
            <w:tcPrChange w:id="1324"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325" w:author="Stephanie Ann Thompson" w:date="2013-04-30T13:07:00Z"/>
                <w:rFonts w:ascii="Garamond" w:eastAsia="Arial Unicode MS" w:hAnsi="Garamond"/>
                <w:sz w:val="22"/>
                <w:szCs w:val="22"/>
                <w:rPrChange w:id="1326" w:author="Stephanie Thompson" w:date="2008-11-18T10:25:00Z">
                  <w:rPr>
                    <w:del w:id="1327" w:author="Stephanie Ann Thompson" w:date="2013-04-30T13:07:00Z"/>
                    <w:rFonts w:eastAsia="Arial Unicode MS"/>
                    <w:sz w:val="20"/>
                    <w:szCs w:val="20"/>
                  </w:rPr>
                </w:rPrChange>
              </w:rPr>
            </w:pPr>
            <w:del w:id="1328"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blPrEx>
          <w:tblW w:w="5595" w:type="dxa"/>
          <w:tblLayout w:type="fixed"/>
          <w:tblCellMar>
            <w:left w:w="0" w:type="dxa"/>
            <w:right w:w="0" w:type="dxa"/>
          </w:tblCellMar>
          <w:tblLook w:val="0000"/>
          <w:tblPrExChange w:id="1329" w:author="Stephanie Thompson" w:date="2008-11-18T09:30:00Z">
            <w:tblPrEx>
              <w:tblW w:w="5580" w:type="dxa"/>
              <w:tblLayout w:type="fixed"/>
              <w:tblCellMar>
                <w:left w:w="0" w:type="dxa"/>
                <w:right w:w="0" w:type="dxa"/>
              </w:tblCellMar>
              <w:tblLook w:val="0000"/>
            </w:tblPrEx>
          </w:tblPrExChange>
        </w:tblPrEx>
        <w:trPr>
          <w:trHeight w:val="255"/>
          <w:del w:id="1330" w:author="Stephanie Ann Thompson" w:date="2013-04-30T13:07:00Z"/>
          <w:trPrChange w:id="1331"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332"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333" w:author="Stephanie Ann Thompson" w:date="2013-04-30T13:07:00Z"/>
                <w:rFonts w:ascii="Garamond" w:eastAsia="Arial Unicode MS" w:hAnsi="Garamond"/>
                <w:sz w:val="22"/>
                <w:szCs w:val="22"/>
                <w:rPrChange w:id="1334" w:author="Stephanie Thompson" w:date="2008-11-18T10:25:00Z">
                  <w:rPr>
                    <w:del w:id="1335" w:author="Stephanie Ann Thompson" w:date="2013-04-30T13:07:00Z"/>
                    <w:rFonts w:eastAsia="Arial Unicode MS"/>
                    <w:sz w:val="20"/>
                    <w:szCs w:val="20"/>
                  </w:rPr>
                </w:rPrChange>
              </w:rPr>
            </w:pPr>
            <w:del w:id="1336" w:author="Stephanie Ann Thompson" w:date="2013-04-30T13:07:00Z">
              <w:r w:rsidDel="0079634A">
                <w:rPr>
                  <w:rFonts w:ascii="Garamond" w:eastAsia="Arial Unicode MS" w:hAnsi="Garamond"/>
                  <w:sz w:val="22"/>
                  <w:szCs w:val="22"/>
                </w:rPr>
                <w:delText>10/16/12</w:delText>
              </w:r>
            </w:del>
          </w:p>
        </w:tc>
        <w:tc>
          <w:tcPr>
            <w:tcW w:w="720" w:type="dxa"/>
            <w:tcBorders>
              <w:top w:val="nil"/>
              <w:left w:val="nil"/>
              <w:bottom w:val="nil"/>
              <w:right w:val="nil"/>
            </w:tcBorders>
            <w:noWrap/>
            <w:tcMar>
              <w:top w:w="15" w:type="dxa"/>
              <w:left w:w="15" w:type="dxa"/>
              <w:bottom w:w="0" w:type="dxa"/>
              <w:right w:w="15" w:type="dxa"/>
            </w:tcMar>
            <w:vAlign w:val="bottom"/>
            <w:tcPrChange w:id="1337"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338" w:author="Stephanie Ann Thompson" w:date="2013-04-30T13:07:00Z"/>
                <w:rFonts w:ascii="Garamond" w:eastAsia="Arial Unicode MS" w:hAnsi="Garamond"/>
                <w:sz w:val="22"/>
                <w:szCs w:val="22"/>
                <w:rPrChange w:id="1339" w:author="Stephanie Thompson" w:date="2008-11-18T10:25:00Z">
                  <w:rPr>
                    <w:del w:id="1340" w:author="Stephanie Ann Thompson" w:date="2013-04-30T13:07:00Z"/>
                    <w:rFonts w:eastAsia="Arial Unicode MS"/>
                    <w:sz w:val="20"/>
                    <w:szCs w:val="20"/>
                  </w:rPr>
                </w:rPrChange>
              </w:rPr>
            </w:pPr>
            <w:del w:id="1341" w:author="Stephanie Ann Thompson" w:date="2013-04-30T13:07:00Z">
              <w:r w:rsidDel="0079634A">
                <w:rPr>
                  <w:rFonts w:ascii="Garamond" w:eastAsia="Arial Unicode MS" w:hAnsi="Garamond"/>
                  <w:sz w:val="22"/>
                  <w:szCs w:val="22"/>
                </w:rPr>
                <w:delText>10:30</w:delText>
              </w:r>
            </w:del>
          </w:p>
        </w:tc>
        <w:tc>
          <w:tcPr>
            <w:tcW w:w="1260" w:type="dxa"/>
            <w:tcBorders>
              <w:top w:val="nil"/>
              <w:left w:val="nil"/>
              <w:bottom w:val="nil"/>
              <w:right w:val="nil"/>
            </w:tcBorders>
            <w:noWrap/>
            <w:tcMar>
              <w:top w:w="15" w:type="dxa"/>
              <w:left w:w="15" w:type="dxa"/>
              <w:bottom w:w="0" w:type="dxa"/>
              <w:right w:w="15" w:type="dxa"/>
            </w:tcMar>
            <w:vAlign w:val="bottom"/>
            <w:tcPrChange w:id="134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43" w:author="Stephanie Ann Thompson" w:date="2013-04-30T13:07:00Z"/>
                <w:rFonts w:ascii="Garamond" w:eastAsia="Arial Unicode MS" w:hAnsi="Garamond"/>
                <w:sz w:val="22"/>
                <w:szCs w:val="22"/>
                <w:rPrChange w:id="1344" w:author="Stephanie Thompson" w:date="2008-11-18T10:25:00Z">
                  <w:rPr>
                    <w:del w:id="134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346"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rPr>
                <w:del w:id="1347" w:author="Stephanie Ann Thompson" w:date="2013-04-30T13:07:00Z"/>
                <w:rFonts w:ascii="Garamond" w:eastAsia="Arial Unicode MS" w:hAnsi="Garamond"/>
                <w:sz w:val="22"/>
                <w:szCs w:val="22"/>
                <w:rPrChange w:id="1348" w:author="Stephanie Thompson" w:date="2008-11-18T10:25:00Z">
                  <w:rPr>
                    <w:del w:id="1349" w:author="Stephanie Ann Thompson" w:date="2013-04-30T13:07:00Z"/>
                    <w:rFonts w:eastAsia="Arial Unicode MS"/>
                    <w:sz w:val="20"/>
                    <w:szCs w:val="20"/>
                  </w:rPr>
                </w:rPrChange>
              </w:rPr>
            </w:pPr>
            <w:del w:id="1350" w:author="Stephanie Ann Thompson" w:date="2013-04-30T13:07:00Z">
              <w:r w:rsidDel="0079634A">
                <w:rPr>
                  <w:rFonts w:ascii="Garamond" w:eastAsia="Arial Unicode MS" w:hAnsi="Garamond"/>
                  <w:sz w:val="22"/>
                  <w:szCs w:val="22"/>
                </w:rPr>
                <w:delText>11/05/12</w:delText>
              </w:r>
            </w:del>
          </w:p>
        </w:tc>
        <w:tc>
          <w:tcPr>
            <w:tcW w:w="1260" w:type="dxa"/>
            <w:tcBorders>
              <w:top w:val="nil"/>
              <w:left w:val="nil"/>
              <w:bottom w:val="nil"/>
              <w:right w:val="nil"/>
            </w:tcBorders>
            <w:noWrap/>
            <w:tcMar>
              <w:top w:w="15" w:type="dxa"/>
              <w:left w:w="15" w:type="dxa"/>
              <w:bottom w:w="0" w:type="dxa"/>
              <w:right w:w="15" w:type="dxa"/>
            </w:tcMar>
            <w:vAlign w:val="bottom"/>
            <w:tcPrChange w:id="1351"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C0049" w:rsidP="000C5108">
            <w:pPr>
              <w:tabs>
                <w:tab w:val="left" w:pos="10076"/>
              </w:tabs>
              <w:jc w:val="right"/>
              <w:rPr>
                <w:del w:id="1352" w:author="Stephanie Ann Thompson" w:date="2013-04-30T13:07:00Z"/>
                <w:rFonts w:ascii="Garamond" w:eastAsia="Arial Unicode MS" w:hAnsi="Garamond"/>
                <w:sz w:val="22"/>
                <w:szCs w:val="22"/>
                <w:rPrChange w:id="1353" w:author="Stephanie Thompson" w:date="2008-11-18T10:25:00Z">
                  <w:rPr>
                    <w:del w:id="1354" w:author="Stephanie Ann Thompson" w:date="2013-04-30T13:07:00Z"/>
                    <w:rFonts w:eastAsia="Arial Unicode MS"/>
                    <w:sz w:val="20"/>
                    <w:szCs w:val="20"/>
                  </w:rPr>
                </w:rPrChange>
              </w:rPr>
            </w:pPr>
            <w:del w:id="1355" w:author="Stephanie Ann Thompson" w:date="2013-04-30T13:07:00Z">
              <w:r w:rsidDel="0079634A">
                <w:rPr>
                  <w:rFonts w:ascii="Garamond" w:eastAsia="Arial Unicode MS" w:hAnsi="Garamond"/>
                  <w:sz w:val="22"/>
                  <w:szCs w:val="22"/>
                </w:rPr>
                <w:delText>13:45</w:delText>
              </w:r>
            </w:del>
          </w:p>
        </w:tc>
      </w:tr>
      <w:tr w:rsidR="000C5108" w:rsidRPr="00EB43F4" w:rsidDel="0079634A" w:rsidTr="000C5108">
        <w:trPr>
          <w:trHeight w:val="255"/>
          <w:del w:id="1356"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rPr>
                <w:del w:id="1357" w:author="Stephanie Ann Thompson" w:date="2013-04-30T13:07:00Z"/>
                <w:rFonts w:ascii="Garamond" w:eastAsia="Arial Unicode MS" w:hAnsi="Garamond"/>
                <w:sz w:val="22"/>
                <w:szCs w:val="22"/>
              </w:rPr>
            </w:pPr>
            <w:del w:id="1358" w:author="Stephanie Ann Thompson" w:date="2013-04-30T13:07:00Z">
              <w:r w:rsidDel="0079634A">
                <w:rPr>
                  <w:rFonts w:ascii="Garamond" w:eastAsia="Arial Unicode MS" w:hAnsi="Garamond"/>
                  <w:sz w:val="22"/>
                  <w:szCs w:val="22"/>
                </w:rPr>
                <w:delText>11/05/12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jc w:val="right"/>
              <w:rPr>
                <w:del w:id="1359" w:author="Stephanie Ann Thompson" w:date="2013-04-30T13:07:00Z"/>
                <w:rFonts w:ascii="Garamond" w:eastAsia="Arial Unicode MS" w:hAnsi="Garamond"/>
                <w:sz w:val="22"/>
                <w:szCs w:val="22"/>
              </w:rPr>
            </w:pPr>
            <w:del w:id="1360" w:author="Stephanie Ann Thompson" w:date="2013-04-30T13:07:00Z">
              <w:r w:rsidDel="0079634A">
                <w:rPr>
                  <w:rFonts w:ascii="Garamond" w:eastAsia="Arial Unicode MS" w:hAnsi="Garamond"/>
                  <w:sz w:val="22"/>
                  <w:szCs w:val="22"/>
                </w:rPr>
                <w:delText>14:00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361"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rPr>
                <w:del w:id="1362" w:author="Stephanie Ann Thompson" w:date="2013-04-30T13:07:00Z"/>
                <w:rFonts w:ascii="Garamond" w:eastAsia="Arial Unicode MS" w:hAnsi="Garamond"/>
                <w:sz w:val="22"/>
                <w:szCs w:val="22"/>
              </w:rPr>
            </w:pPr>
            <w:del w:id="1363" w:author="Stephanie Ann Thompson" w:date="2013-04-30T13:07:00Z">
              <w:r w:rsidDel="0079634A">
                <w:rPr>
                  <w:rFonts w:ascii="Garamond" w:eastAsia="Arial Unicode MS" w:hAnsi="Garamond"/>
                  <w:sz w:val="22"/>
                  <w:szCs w:val="22"/>
                </w:rPr>
                <w:delText>11/29/12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C0049" w:rsidP="000C5108">
            <w:pPr>
              <w:tabs>
                <w:tab w:val="left" w:pos="10076"/>
              </w:tabs>
              <w:jc w:val="right"/>
              <w:rPr>
                <w:del w:id="1364" w:author="Stephanie Ann Thompson" w:date="2013-04-30T13:07:00Z"/>
                <w:rFonts w:ascii="Garamond" w:eastAsia="Arial Unicode MS" w:hAnsi="Garamond"/>
                <w:sz w:val="22"/>
                <w:szCs w:val="22"/>
              </w:rPr>
            </w:pPr>
            <w:del w:id="1365"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rPr>
          <w:trHeight w:val="255"/>
          <w:del w:id="1366"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367" w:author="Stephanie Ann Thompson" w:date="2013-04-30T13:07:00Z"/>
                <w:rFonts w:ascii="Garamond" w:eastAsia="Arial Unicode MS" w:hAnsi="Garamond"/>
                <w:sz w:val="22"/>
                <w:szCs w:val="22"/>
              </w:rPr>
            </w:pPr>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1368" w:author="Stephanie Ann Thompson" w:date="2013-04-30T13:07:00Z"/>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369"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370" w:author="Stephanie Ann Thompson" w:date="2013-04-30T13:07:00Z"/>
                <w:rFonts w:ascii="Garamond" w:eastAsia="Arial Unicode MS" w:hAnsi="Garamond"/>
                <w:sz w:val="22"/>
                <w:szCs w:val="22"/>
              </w:rPr>
            </w:pPr>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1371"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372" w:author="Stephanie Thompson" w:date="2008-11-18T10:13:00Z">
            <w:tblPrEx>
              <w:tblW w:w="5580" w:type="dxa"/>
              <w:tblLayout w:type="fixed"/>
              <w:tblCellMar>
                <w:left w:w="0" w:type="dxa"/>
                <w:right w:w="0" w:type="dxa"/>
              </w:tblCellMar>
              <w:tblLook w:val="0000"/>
            </w:tblPrEx>
          </w:tblPrExChange>
        </w:tblPrEx>
        <w:trPr>
          <w:trHeight w:val="255"/>
          <w:del w:id="1373" w:author="Stephanie Ann Thompson" w:date="2013-04-30T13:07:00Z"/>
          <w:trPrChange w:id="1374" w:author="Stephanie Thompson" w:date="2008-11-18T10:13: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1375" w:author="Stephanie Thompson" w:date="2008-11-18T10:1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76" w:author="Stephanie Ann Thompson" w:date="2013-04-30T13:07: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1377" w:author="Stephanie Thompson" w:date="2008-11-18T10:13: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78"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379" w:author="Stephanie Thompson" w:date="2008-11-18T10:1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80" w:author="Stephanie Ann Thompson" w:date="2013-04-30T13:07: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1381" w:author="Stephanie Thompson" w:date="2008-11-18T10:13: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82"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383" w:author="Stephanie Thompson" w:date="2008-11-18T10:13: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84"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385" w:author="Stephanie Thompson" w:date="2008-11-18T09:30:00Z">
            <w:tblPrEx>
              <w:tblW w:w="5580" w:type="dxa"/>
              <w:tblLayout w:type="fixed"/>
              <w:tblCellMar>
                <w:left w:w="0" w:type="dxa"/>
                <w:right w:w="0" w:type="dxa"/>
              </w:tblCellMar>
              <w:tblLook w:val="0000"/>
            </w:tblPrEx>
          </w:tblPrExChange>
        </w:tblPrEx>
        <w:trPr>
          <w:trHeight w:val="255"/>
          <w:del w:id="1386" w:author="Stephanie Ann Thompson" w:date="2013-04-30T13:07:00Z"/>
          <w:trPrChange w:id="1387"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388"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89"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390"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91"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92"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93"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394"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395"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396"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397" w:author="Stephanie Ann Thompson" w:date="2013-04-30T13:07:00Z"/>
                <w:rFonts w:ascii="Garamond"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398" w:author="Stephanie Thompson" w:date="2008-11-18T09:30:00Z">
            <w:tblPrEx>
              <w:tblW w:w="5580" w:type="dxa"/>
              <w:tblLayout w:type="fixed"/>
              <w:tblCellMar>
                <w:left w:w="0" w:type="dxa"/>
                <w:right w:w="0" w:type="dxa"/>
              </w:tblCellMar>
              <w:tblLook w:val="0000"/>
            </w:tblPrEx>
          </w:tblPrExChange>
        </w:tblPrEx>
        <w:trPr>
          <w:trHeight w:val="255"/>
          <w:del w:id="1399" w:author="Stephanie Ann Thompson" w:date="2013-04-30T13:07:00Z"/>
          <w:trPrChange w:id="1400"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01"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02"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403"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404"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405"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06"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407"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08"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409"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410" w:author="Stephanie Ann Thompson" w:date="2013-04-30T13:07:00Z"/>
                <w:rFonts w:ascii="Garamond"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411" w:author="Stephanie Thompson" w:date="2008-11-18T09:30:00Z">
            <w:tblPrEx>
              <w:tblW w:w="5580" w:type="dxa"/>
              <w:tblLayout w:type="fixed"/>
              <w:tblCellMar>
                <w:left w:w="0" w:type="dxa"/>
                <w:right w:w="0" w:type="dxa"/>
              </w:tblCellMar>
              <w:tblLook w:val="0000"/>
            </w:tblPrEx>
          </w:tblPrExChange>
        </w:tblPrEx>
        <w:trPr>
          <w:trHeight w:val="255"/>
          <w:del w:id="1412" w:author="Stephanie Ann Thompson" w:date="2013-04-30T13:07:00Z"/>
          <w:trPrChange w:id="1413" w:author="Stephanie Thompson" w:date="2008-11-18T09:30: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14" w:author="Stephanie Thompson" w:date="2008-11-18T09:30: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15" w:author="Stephanie Ann Thompson" w:date="2013-04-30T13:07:00Z"/>
                <w:rFonts w:ascii="Garamond"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1416" w:author="Stephanie Thompson" w:date="2008-11-18T09:30:00Z">
              <w:tcPr>
                <w:tcW w:w="90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417"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418" w:author="Stephanie Thompson" w:date="2008-11-18T09:30: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19"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1420" w:author="Stephanie Thompson" w:date="2008-11-18T09:30:00Z">
              <w:tcPr>
                <w:tcW w:w="1517" w:type="dxa"/>
                <w:gridSpan w:val="4"/>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421" w:author="Stephanie Ann Thompson" w:date="2013-04-30T13:07:00Z"/>
                <w:rFonts w:ascii="Garamond"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1422" w:author="Stephanie Thompson" w:date="2008-11-18T09:30:00Z">
              <w:tcPr>
                <w:tcW w:w="808"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423" w:author="Stephanie Ann Thompson" w:date="2013-04-30T13:07:00Z"/>
                <w:rFonts w:ascii="Garamond" w:hAnsi="Garamond"/>
                <w:sz w:val="22"/>
                <w:szCs w:val="22"/>
              </w:rPr>
            </w:pPr>
          </w:p>
        </w:tc>
      </w:tr>
    </w:tbl>
    <w:p w:rsidR="000C5108" w:rsidRPr="00EB43F4" w:rsidDel="0079634A" w:rsidRDefault="000C5108" w:rsidP="000C5108">
      <w:pPr>
        <w:pStyle w:val="HTMLPreformatted"/>
        <w:rPr>
          <w:del w:id="1424" w:author="Stephanie Ann Thompson" w:date="2013-04-30T13:07:00Z"/>
          <w:rFonts w:ascii="Garamond" w:hAnsi="Garamond" w:cs="Times New Roman"/>
          <w:sz w:val="22"/>
          <w:szCs w:val="22"/>
        </w:rPr>
      </w:pPr>
      <w:del w:id="1425" w:author="Stephanie Ann Thompson" w:date="2013-04-30T13:07:00Z">
        <w:r w:rsidRPr="00EB43F4" w:rsidDel="0079634A">
          <w:rPr>
            <w:rFonts w:ascii="Garamond" w:hAnsi="Garamond" w:cs="Times New Roman"/>
            <w:sz w:val="22"/>
            <w:szCs w:val="22"/>
          </w:rPr>
          <w:delText>Iron Pot Landing</w:delText>
        </w:r>
      </w:del>
    </w:p>
    <w:p w:rsidR="000C5108" w:rsidRPr="00EB43F4" w:rsidDel="0079634A" w:rsidRDefault="00036036" w:rsidP="000C5108">
      <w:pPr>
        <w:pStyle w:val="HTMLPreformatted"/>
        <w:rPr>
          <w:del w:id="1426" w:author="Stephanie Ann Thompson" w:date="2013-04-30T13:07:00Z"/>
          <w:rFonts w:ascii="Garamond" w:hAnsi="Garamond" w:cs="Times New Roman"/>
          <w:sz w:val="22"/>
          <w:szCs w:val="22"/>
          <w:rPrChange w:id="1427" w:author="Stephanie Thompson" w:date="2008-11-18T12:28:00Z">
            <w:rPr>
              <w:del w:id="1428" w:author="Stephanie Ann Thompson" w:date="2013-04-30T13:07:00Z"/>
              <w:rFonts w:ascii="Times New Roman" w:hAnsi="Times New Roman" w:cs="Times New Roman"/>
            </w:rPr>
          </w:rPrChange>
        </w:rPr>
      </w:pPr>
      <w:del w:id="1429" w:author="Stephanie Ann Thompson" w:date="2013-04-30T13:07:00Z">
        <w:r w:rsidRPr="00036036">
          <w:rPr>
            <w:rFonts w:ascii="Garamond" w:hAnsi="Garamond"/>
            <w:sz w:val="22"/>
            <w:szCs w:val="22"/>
            <w:rPrChange w:id="1430" w:author="Stephanie Thompson" w:date="2008-11-18T12:28:00Z">
              <w:rPr/>
            </w:rPrChange>
          </w:rPr>
          <w:delText>IP</w:delText>
        </w:r>
      </w:del>
    </w:p>
    <w:p w:rsidR="000C5108" w:rsidRPr="00EB43F4" w:rsidDel="0079634A" w:rsidRDefault="000C5108" w:rsidP="000C5108">
      <w:pPr>
        <w:pStyle w:val="HTMLPreformatted"/>
        <w:rPr>
          <w:del w:id="1431" w:author="Stephanie Ann Thompson" w:date="2013-04-30T13:07:00Z"/>
          <w:rFonts w:ascii="Garamond" w:hAnsi="Garamond" w:cs="Times New Roman"/>
          <w:sz w:val="22"/>
          <w:szCs w:val="22"/>
          <w:rPrChange w:id="1432" w:author="Stephanie Thompson" w:date="2008-11-18T12:28:00Z">
            <w:rPr>
              <w:del w:id="1433" w:author="Stephanie Ann Thompson" w:date="2013-04-30T13:07:00Z"/>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1434">
          <w:tblGrid>
            <w:gridCol w:w="93"/>
            <w:gridCol w:w="1002"/>
            <w:gridCol w:w="273"/>
            <w:gridCol w:w="627"/>
            <w:gridCol w:w="93"/>
            <w:gridCol w:w="1167"/>
            <w:gridCol w:w="93"/>
            <w:gridCol w:w="1080"/>
            <w:gridCol w:w="267"/>
            <w:gridCol w:w="900"/>
            <w:gridCol w:w="93"/>
          </w:tblGrid>
        </w:tblGridChange>
      </w:tblGrid>
      <w:tr w:rsidR="000C5108" w:rsidRPr="00EB43F4" w:rsidDel="0079634A" w:rsidTr="000C5108">
        <w:trPr>
          <w:trHeight w:val="255"/>
          <w:ins w:id="1435" w:author="Stephanie Thompson" w:date="2008-11-18T11:33:00Z"/>
          <w:del w:id="1436"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37" w:author="Stephanie Thompson" w:date="2008-11-18T11:33:00Z"/>
              </w:numPr>
              <w:tabs>
                <w:tab w:val="left" w:pos="10076"/>
              </w:tabs>
              <w:rPr>
                <w:ins w:id="1438" w:author="Stephanie Thompson" w:date="2008-11-18T11:33:00Z"/>
                <w:del w:id="1439" w:author="Stephanie Ann Thompson" w:date="2013-04-30T13:07:00Z"/>
                <w:rFonts w:ascii="Garamond" w:eastAsia="Arial Unicode MS" w:hAnsi="Garamond"/>
                <w:sz w:val="22"/>
                <w:szCs w:val="22"/>
              </w:rPr>
            </w:pPr>
            <w:ins w:id="1440" w:author="Stephanie Thompson" w:date="2008-11-18T11:33:00Z">
              <w:del w:id="1441" w:author="Stephanie Ann Thompson" w:date="2013-04-30T13:07:00Z">
                <w:r w:rsidRPr="00EB43F4" w:rsidDel="0079634A">
                  <w:rPr>
                    <w:rFonts w:ascii="Garamond" w:hAnsi="Garamond"/>
                    <w:sz w:val="22"/>
                    <w:szCs w:val="22"/>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42" w:author="Stephanie Thompson" w:date="2008-11-18T11:33:00Z"/>
              </w:numPr>
              <w:tabs>
                <w:tab w:val="left" w:pos="10076"/>
              </w:tabs>
              <w:rPr>
                <w:ins w:id="1443" w:author="Stephanie Thompson" w:date="2008-11-18T11:33:00Z"/>
                <w:del w:id="1444" w:author="Stephanie Ann Thompson" w:date="2013-04-30T13:07: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45" w:author="Stephanie Thompson" w:date="2008-11-18T11:33:00Z"/>
              </w:numPr>
              <w:tabs>
                <w:tab w:val="left" w:pos="10076"/>
              </w:tabs>
              <w:rPr>
                <w:ins w:id="1446" w:author="Stephanie Thompson" w:date="2008-11-18T11:33:00Z"/>
                <w:del w:id="1447" w:author="Stephanie Ann Thompson" w:date="2013-04-30T13:07:00Z"/>
                <w:rFonts w:ascii="Garamond" w:eastAsia="Arial Unicode MS" w:hAnsi="Garamond"/>
                <w:sz w:val="22"/>
                <w:szCs w:val="22"/>
              </w:rPr>
            </w:pPr>
            <w:ins w:id="1448" w:author="Stephanie Thompson" w:date="2008-11-18T11:33:00Z">
              <w:del w:id="1449" w:author="Stephanie Ann Thompson" w:date="2013-04-30T13:07:00Z">
                <w:r w:rsidRPr="00EB43F4" w:rsidDel="0079634A">
                  <w:rPr>
                    <w:rFonts w:ascii="Garamond" w:hAnsi="Garamond"/>
                    <w:sz w:val="22"/>
                    <w:szCs w:val="22"/>
                  </w:rPr>
                  <w:delText>Retrieval</w:delText>
                </w:r>
              </w:del>
            </w:ins>
          </w:p>
        </w:tc>
      </w:tr>
      <w:tr w:rsidR="000C5108" w:rsidRPr="00EB43F4" w:rsidDel="0079634A" w:rsidTr="000C5108">
        <w:trPr>
          <w:trHeight w:val="255"/>
          <w:ins w:id="1450" w:author="Stephanie Thompson" w:date="2008-11-18T11:33:00Z"/>
          <w:del w:id="1451"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pStyle w:val="HTMLPreformatted"/>
              <w:numPr>
                <w:ins w:id="1452"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453" w:author="Stephanie Thompson" w:date="2008-11-18T11:33:00Z"/>
                <w:del w:id="1454" w:author="Stephanie Ann Thompson" w:date="2013-04-30T13:07:00Z"/>
                <w:rFonts w:ascii="Garamond" w:eastAsia="Times New Roman" w:hAnsi="Garamond" w:cs="Times New Roman"/>
                <w:sz w:val="22"/>
                <w:szCs w:val="22"/>
              </w:rPr>
            </w:pPr>
            <w:ins w:id="1455" w:author="Stephanie Thompson" w:date="2008-11-18T11:33:00Z">
              <w:del w:id="1456" w:author="Stephanie Ann Thompson" w:date="2013-04-30T13:07:00Z">
                <w:r w:rsidRPr="00EB43F4" w:rsidDel="0079634A">
                  <w:rPr>
                    <w:rFonts w:ascii="Garamond" w:eastAsia="Times New Roman" w:hAnsi="Garamond" w:cs="Times New Roman"/>
                    <w:sz w:val="22"/>
                    <w:szCs w:val="22"/>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57" w:author="Stephanie Thompson" w:date="2008-11-18T11:33:00Z"/>
              </w:numPr>
              <w:tabs>
                <w:tab w:val="left" w:pos="10076"/>
              </w:tabs>
              <w:jc w:val="right"/>
              <w:rPr>
                <w:ins w:id="1458" w:author="Stephanie Thompson" w:date="2008-11-18T11:33:00Z"/>
                <w:del w:id="1459" w:author="Stephanie Ann Thompson" w:date="2013-04-30T13:07:00Z"/>
                <w:rFonts w:ascii="Garamond" w:eastAsia="Arial Unicode MS" w:hAnsi="Garamond"/>
                <w:sz w:val="22"/>
                <w:szCs w:val="22"/>
              </w:rPr>
            </w:pPr>
            <w:ins w:id="1460" w:author="Stephanie Thompson" w:date="2008-11-18T11:33:00Z">
              <w:del w:id="1461" w:author="Stephanie Ann Thompson" w:date="2013-04-30T13:07:00Z">
                <w:r w:rsidRPr="00EB43F4" w:rsidDel="0079634A">
                  <w:rPr>
                    <w:rFonts w:ascii="Garamond" w:hAnsi="Garamond"/>
                    <w:sz w:val="22"/>
                    <w:szCs w:val="22"/>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62" w:author="Stephanie Thompson" w:date="2008-11-18T11:33:00Z"/>
              </w:numPr>
              <w:tabs>
                <w:tab w:val="left" w:pos="10076"/>
              </w:tabs>
              <w:rPr>
                <w:ins w:id="1463" w:author="Stephanie Thompson" w:date="2008-11-18T11:33:00Z"/>
                <w:del w:id="1464"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65" w:author="Stephanie Thompson" w:date="2008-11-18T11:33:00Z"/>
              </w:numPr>
              <w:tabs>
                <w:tab w:val="left" w:pos="10076"/>
              </w:tabs>
              <w:rPr>
                <w:ins w:id="1466" w:author="Stephanie Thompson" w:date="2008-11-18T11:33:00Z"/>
                <w:del w:id="1467" w:author="Stephanie Ann Thompson" w:date="2013-04-30T13:07:00Z"/>
                <w:rFonts w:ascii="Garamond" w:eastAsia="Arial Unicode MS" w:hAnsi="Garamond"/>
                <w:sz w:val="22"/>
                <w:szCs w:val="22"/>
              </w:rPr>
            </w:pPr>
            <w:ins w:id="1468" w:author="Stephanie Thompson" w:date="2008-11-18T11:33:00Z">
              <w:del w:id="1469" w:author="Stephanie Ann Thompson" w:date="2013-04-30T13:07:00Z">
                <w:r w:rsidRPr="00EB43F4" w:rsidDel="0079634A">
                  <w:rPr>
                    <w:rFonts w:ascii="Garamond" w:hAnsi="Garamond"/>
                    <w:sz w:val="22"/>
                    <w:szCs w:val="22"/>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70" w:author="Stephanie Thompson" w:date="2008-11-18T11:33:00Z"/>
              </w:numPr>
              <w:tabs>
                <w:tab w:val="left" w:pos="10076"/>
              </w:tabs>
              <w:jc w:val="right"/>
              <w:rPr>
                <w:ins w:id="1471" w:author="Stephanie Thompson" w:date="2008-11-18T11:33:00Z"/>
                <w:del w:id="1472" w:author="Stephanie Ann Thompson" w:date="2013-04-30T13:07:00Z"/>
                <w:rFonts w:ascii="Garamond" w:eastAsia="Arial Unicode MS" w:hAnsi="Garamond"/>
                <w:sz w:val="22"/>
                <w:szCs w:val="22"/>
              </w:rPr>
            </w:pPr>
            <w:ins w:id="1473" w:author="Stephanie Thompson" w:date="2008-11-18T11:33:00Z">
              <w:del w:id="1474" w:author="Stephanie Ann Thompson" w:date="2013-04-30T13:07:00Z">
                <w:r w:rsidRPr="00EB43F4" w:rsidDel="0079634A">
                  <w:rPr>
                    <w:rFonts w:ascii="Garamond" w:hAnsi="Garamond"/>
                    <w:sz w:val="22"/>
                    <w:szCs w:val="22"/>
                  </w:rPr>
                  <w:delText>Time</w:delText>
                </w:r>
              </w:del>
            </w:ins>
          </w:p>
        </w:tc>
      </w:tr>
      <w:tr w:rsidR="000C5108" w:rsidRPr="00EB43F4" w:rsidDel="0079634A" w:rsidTr="000C5108">
        <w:trPr>
          <w:trHeight w:val="255"/>
          <w:ins w:id="1475" w:author="Stephanie Thompson" w:date="2008-11-18T11:33:00Z"/>
          <w:del w:id="1476"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268B8">
            <w:pPr>
              <w:numPr>
                <w:ins w:id="1477" w:author="Stephanie Thompson" w:date="2008-11-18T11:33:00Z"/>
              </w:numPr>
              <w:tabs>
                <w:tab w:val="left" w:pos="10076"/>
              </w:tabs>
              <w:rPr>
                <w:ins w:id="1478" w:author="Stephanie Thompson" w:date="2008-11-18T11:33:00Z"/>
                <w:del w:id="1479" w:author="Stephanie Ann Thompson" w:date="2013-04-30T13:07:00Z"/>
                <w:rFonts w:ascii="Garamond" w:eastAsia="Arial Unicode MS" w:hAnsi="Garamond"/>
                <w:sz w:val="22"/>
                <w:szCs w:val="22"/>
              </w:rPr>
            </w:pPr>
            <w:del w:id="1480" w:author="Stephanie Ann Thompson" w:date="2013-04-30T13:07:00Z">
              <w:r w:rsidDel="0079634A">
                <w:rPr>
                  <w:rFonts w:ascii="Garamond" w:eastAsia="Arial Unicode MS" w:hAnsi="Garamond"/>
                  <w:sz w:val="22"/>
                  <w:szCs w:val="22"/>
                </w:rPr>
                <w:delText>01/01/1</w:delText>
              </w:r>
              <w:r w:rsidR="00D268B8" w:rsidDel="0079634A">
                <w:rPr>
                  <w:rFonts w:ascii="Garamond" w:eastAsia="Arial Unicode MS" w:hAnsi="Garamond"/>
                  <w:sz w:val="22"/>
                  <w:szCs w:val="22"/>
                </w:rPr>
                <w:delText>2</w:delText>
              </w:r>
            </w:del>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81" w:author="Stephanie Thompson" w:date="2008-11-18T11:33:00Z"/>
              </w:numPr>
              <w:tabs>
                <w:tab w:val="left" w:pos="10076"/>
              </w:tabs>
              <w:jc w:val="right"/>
              <w:rPr>
                <w:ins w:id="1482" w:author="Stephanie Thompson" w:date="2008-11-18T11:33:00Z"/>
                <w:del w:id="1483" w:author="Stephanie Ann Thompson" w:date="2013-04-30T13:07:00Z"/>
                <w:rFonts w:ascii="Garamond" w:eastAsia="Arial Unicode MS" w:hAnsi="Garamond"/>
                <w:sz w:val="22"/>
                <w:szCs w:val="22"/>
              </w:rPr>
            </w:pPr>
            <w:del w:id="1484" w:author="Stephanie Ann Thompson" w:date="2013-04-30T13:07:00Z">
              <w:r w:rsidDel="0079634A">
                <w:rPr>
                  <w:rFonts w:ascii="Garamond" w:eastAsia="Arial Unicode MS" w:hAnsi="Garamond"/>
                  <w:sz w:val="22"/>
                  <w:szCs w:val="22"/>
                </w:rPr>
                <w:delText>00:00</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1485" w:author="Stephanie Thompson" w:date="2008-11-18T11:33:00Z"/>
              </w:numPr>
              <w:tabs>
                <w:tab w:val="left" w:pos="10076"/>
              </w:tabs>
              <w:rPr>
                <w:ins w:id="1486" w:author="Stephanie Thompson" w:date="2008-11-18T11:33:00Z"/>
                <w:del w:id="148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D268B8">
            <w:pPr>
              <w:pStyle w:val="HTMLPreformatted"/>
              <w:numPr>
                <w:ins w:id="1488" w:author="Stephanie Thompson" w:date="2008-11-18T11:33: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1489" w:author="Stephanie Thompson" w:date="2008-11-18T11:33:00Z"/>
                <w:del w:id="1490" w:author="Stephanie Ann Thompson" w:date="2013-04-30T13:07:00Z"/>
                <w:rFonts w:ascii="Garamond" w:eastAsia="Times New Roman" w:hAnsi="Garamond" w:cs="Times New Roman"/>
                <w:sz w:val="22"/>
                <w:szCs w:val="22"/>
              </w:rPr>
            </w:pPr>
            <w:del w:id="1491" w:author="Stephanie Ann Thompson" w:date="2013-04-30T13:07:00Z">
              <w:r w:rsidDel="0079634A">
                <w:rPr>
                  <w:rFonts w:ascii="Garamond" w:eastAsia="Times New Roman" w:hAnsi="Garamond" w:cs="Times New Roman"/>
                  <w:sz w:val="22"/>
                  <w:szCs w:val="22"/>
                </w:rPr>
                <w:delText>01/</w:delText>
              </w:r>
              <w:r w:rsidR="00D268B8" w:rsidDel="0079634A">
                <w:rPr>
                  <w:rFonts w:ascii="Garamond" w:eastAsia="Times New Roman" w:hAnsi="Garamond" w:cs="Times New Roman"/>
                  <w:sz w:val="22"/>
                  <w:szCs w:val="22"/>
                </w:rPr>
                <w:delText>10</w:delText>
              </w:r>
              <w:r w:rsidDel="0079634A">
                <w:rPr>
                  <w:rFonts w:ascii="Garamond" w:eastAsia="Times New Roman" w:hAnsi="Garamond" w:cs="Times New Roman"/>
                  <w:sz w:val="22"/>
                  <w:szCs w:val="22"/>
                </w:rPr>
                <w:delText>/1</w:delText>
              </w:r>
              <w:r w:rsidR="00D268B8" w:rsidDel="0079634A">
                <w:rPr>
                  <w:rFonts w:ascii="Garamond" w:eastAsia="Times New Roman" w:hAnsi="Garamond" w:cs="Times New Roman"/>
                  <w:sz w:val="22"/>
                  <w:szCs w:val="22"/>
                </w:rPr>
                <w:delText>2</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D268B8" w:rsidP="000C5108">
            <w:pPr>
              <w:numPr>
                <w:ins w:id="1492" w:author="Stephanie Thompson" w:date="2008-11-18T11:33:00Z"/>
              </w:numPr>
              <w:tabs>
                <w:tab w:val="left" w:pos="10076"/>
              </w:tabs>
              <w:jc w:val="right"/>
              <w:rPr>
                <w:ins w:id="1493" w:author="Stephanie Thompson" w:date="2008-11-18T11:33:00Z"/>
                <w:del w:id="1494" w:author="Stephanie Ann Thompson" w:date="2013-04-30T13:07:00Z"/>
                <w:rFonts w:ascii="Garamond" w:eastAsia="Arial Unicode MS" w:hAnsi="Garamond"/>
                <w:sz w:val="22"/>
                <w:szCs w:val="22"/>
              </w:rPr>
            </w:pPr>
            <w:del w:id="1495"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blPrEx>
          <w:tblW w:w="5595" w:type="dxa"/>
          <w:tblLayout w:type="fixed"/>
          <w:tblCellMar>
            <w:left w:w="0" w:type="dxa"/>
            <w:right w:w="0" w:type="dxa"/>
          </w:tblCellMar>
          <w:tblLook w:val="0000"/>
          <w:tblPrExChange w:id="1496" w:author="Stephanie Thompson" w:date="2008-11-18T11:33:00Z">
            <w:tblPrEx>
              <w:tblW w:w="5595" w:type="dxa"/>
              <w:tblLayout w:type="fixed"/>
              <w:tblCellMar>
                <w:left w:w="0" w:type="dxa"/>
                <w:right w:w="0" w:type="dxa"/>
              </w:tblCellMar>
              <w:tblLook w:val="0000"/>
            </w:tblPrEx>
          </w:tblPrExChange>
        </w:tblPrEx>
        <w:trPr>
          <w:trHeight w:val="255"/>
          <w:del w:id="1497" w:author="Stephanie Ann Thompson" w:date="2013-04-30T13:07:00Z"/>
          <w:trPrChange w:id="1498"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499"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00" w:author="Stephanie Ann Thompson" w:date="2013-04-30T13:07:00Z"/>
                <w:rFonts w:ascii="Garamond" w:eastAsia="Arial Unicode MS" w:hAnsi="Garamond"/>
                <w:sz w:val="22"/>
                <w:szCs w:val="22"/>
                <w:rPrChange w:id="1501" w:author="Stephanie Thompson" w:date="2008-11-18T12:28:00Z">
                  <w:rPr>
                    <w:del w:id="1502" w:author="Stephanie Ann Thompson" w:date="2013-04-30T13:07:00Z"/>
                    <w:rFonts w:eastAsia="Arial Unicode MS"/>
                    <w:sz w:val="20"/>
                    <w:szCs w:val="20"/>
                  </w:rPr>
                </w:rPrChange>
              </w:rPr>
            </w:pPr>
            <w:del w:id="1503" w:author="Stephanie Ann Thompson" w:date="2013-04-30T13:07:00Z">
              <w:r w:rsidDel="0079634A">
                <w:rPr>
                  <w:rFonts w:ascii="Garamond" w:eastAsia="Arial Unicode MS" w:hAnsi="Garamond"/>
                  <w:sz w:val="22"/>
                  <w:szCs w:val="22"/>
                </w:rPr>
                <w:delText>01/10/12</w:delText>
              </w:r>
            </w:del>
          </w:p>
        </w:tc>
        <w:tc>
          <w:tcPr>
            <w:tcW w:w="720" w:type="dxa"/>
            <w:tcBorders>
              <w:top w:val="nil"/>
              <w:left w:val="nil"/>
              <w:bottom w:val="nil"/>
              <w:right w:val="nil"/>
            </w:tcBorders>
            <w:noWrap/>
            <w:tcMar>
              <w:top w:w="15" w:type="dxa"/>
              <w:left w:w="15" w:type="dxa"/>
              <w:bottom w:w="0" w:type="dxa"/>
              <w:right w:w="15" w:type="dxa"/>
            </w:tcMar>
            <w:vAlign w:val="bottom"/>
            <w:tcPrChange w:id="150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05" w:author="Stephanie Ann Thompson" w:date="2013-04-30T13:07:00Z"/>
                <w:rFonts w:ascii="Garamond" w:eastAsia="Arial Unicode MS" w:hAnsi="Garamond"/>
                <w:sz w:val="22"/>
                <w:szCs w:val="22"/>
                <w:rPrChange w:id="1506" w:author="Stephanie Thompson" w:date="2008-11-18T12:28:00Z">
                  <w:rPr>
                    <w:del w:id="1507" w:author="Stephanie Ann Thompson" w:date="2013-04-30T13:07:00Z"/>
                    <w:rFonts w:eastAsia="Arial Unicode MS"/>
                    <w:sz w:val="20"/>
                    <w:szCs w:val="20"/>
                  </w:rPr>
                </w:rPrChange>
              </w:rPr>
            </w:pPr>
            <w:del w:id="1508"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1509"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10" w:author="Stephanie Ann Thompson" w:date="2013-04-30T13:07:00Z"/>
                <w:rFonts w:ascii="Garamond" w:eastAsia="Arial Unicode MS" w:hAnsi="Garamond"/>
                <w:sz w:val="22"/>
                <w:szCs w:val="22"/>
                <w:rPrChange w:id="1511" w:author="Stephanie Thompson" w:date="2008-11-18T12:28:00Z">
                  <w:rPr>
                    <w:del w:id="151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13"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1514" w:author="Stephanie Ann Thompson" w:date="2013-04-30T13:07:00Z"/>
                <w:rFonts w:ascii="Garamond" w:eastAsia="Times New Roman" w:hAnsi="Garamond" w:cs="Times New Roman"/>
                <w:sz w:val="22"/>
                <w:szCs w:val="22"/>
                <w:rPrChange w:id="1515" w:author="Stephanie Thompson" w:date="2008-11-18T12:28:00Z">
                  <w:rPr>
                    <w:del w:id="1516" w:author="Stephanie Ann Thompson" w:date="2013-04-30T13:07:00Z"/>
                    <w:rFonts w:ascii="Times New Roman" w:eastAsia="Times New Roman" w:hAnsi="Times New Roman" w:cs="Times New Roman"/>
                  </w:rPr>
                </w:rPrChange>
              </w:rPr>
            </w:pPr>
            <w:del w:id="1517" w:author="Stephanie Ann Thompson" w:date="2013-04-30T13:07:00Z">
              <w:r w:rsidDel="0079634A">
                <w:rPr>
                  <w:rFonts w:ascii="Garamond" w:eastAsia="Times New Roman" w:hAnsi="Garamond" w:cs="Times New Roman"/>
                  <w:sz w:val="22"/>
                  <w:szCs w:val="22"/>
                </w:rPr>
                <w:delText>02/09/12</w:delText>
              </w:r>
            </w:del>
          </w:p>
        </w:tc>
        <w:tc>
          <w:tcPr>
            <w:tcW w:w="1260" w:type="dxa"/>
            <w:tcBorders>
              <w:top w:val="nil"/>
              <w:left w:val="nil"/>
              <w:bottom w:val="nil"/>
              <w:right w:val="nil"/>
            </w:tcBorders>
            <w:noWrap/>
            <w:tcMar>
              <w:top w:w="15" w:type="dxa"/>
              <w:left w:w="15" w:type="dxa"/>
              <w:bottom w:w="0" w:type="dxa"/>
              <w:right w:w="15" w:type="dxa"/>
            </w:tcMar>
            <w:vAlign w:val="bottom"/>
            <w:tcPrChange w:id="151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19" w:author="Stephanie Ann Thompson" w:date="2013-04-30T13:07:00Z"/>
                <w:rFonts w:ascii="Garamond" w:eastAsia="Arial Unicode MS" w:hAnsi="Garamond"/>
                <w:sz w:val="22"/>
                <w:szCs w:val="22"/>
                <w:rPrChange w:id="1520" w:author="Stephanie Thompson" w:date="2008-11-18T12:28:00Z">
                  <w:rPr>
                    <w:del w:id="1521" w:author="Stephanie Ann Thompson" w:date="2013-04-30T13:07:00Z"/>
                    <w:rFonts w:eastAsia="Arial Unicode MS"/>
                    <w:sz w:val="20"/>
                    <w:szCs w:val="20"/>
                  </w:rPr>
                </w:rPrChange>
              </w:rPr>
            </w:pPr>
            <w:del w:id="1522"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523" w:author="Stephanie Thompson" w:date="2008-11-18T11:33:00Z">
            <w:tblPrEx>
              <w:tblW w:w="5595" w:type="dxa"/>
              <w:tblLayout w:type="fixed"/>
              <w:tblCellMar>
                <w:left w:w="0" w:type="dxa"/>
                <w:right w:w="0" w:type="dxa"/>
              </w:tblCellMar>
              <w:tblLook w:val="0000"/>
            </w:tblPrEx>
          </w:tblPrExChange>
        </w:tblPrEx>
        <w:trPr>
          <w:trHeight w:val="255"/>
          <w:del w:id="1524" w:author="Stephanie Ann Thompson" w:date="2013-04-30T13:07:00Z"/>
          <w:trPrChange w:id="1525"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26"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27" w:author="Stephanie Ann Thompson" w:date="2013-04-30T13:07:00Z"/>
                <w:rFonts w:ascii="Garamond" w:eastAsia="Arial Unicode MS" w:hAnsi="Garamond"/>
                <w:sz w:val="22"/>
                <w:szCs w:val="22"/>
                <w:rPrChange w:id="1528" w:author="Stephanie Thompson" w:date="2008-11-18T12:28:00Z">
                  <w:rPr>
                    <w:del w:id="1529" w:author="Stephanie Ann Thompson" w:date="2013-04-30T13:07:00Z"/>
                    <w:rFonts w:eastAsia="Arial Unicode MS"/>
                    <w:sz w:val="20"/>
                    <w:szCs w:val="20"/>
                  </w:rPr>
                </w:rPrChange>
              </w:rPr>
            </w:pPr>
            <w:del w:id="1530" w:author="Stephanie Ann Thompson" w:date="2013-04-30T13:07:00Z">
              <w:r w:rsidDel="0079634A">
                <w:rPr>
                  <w:rFonts w:ascii="Garamond" w:eastAsia="Arial Unicode MS" w:hAnsi="Garamond"/>
                  <w:sz w:val="22"/>
                  <w:szCs w:val="22"/>
                </w:rPr>
                <w:delText>02/09/12</w:delText>
              </w:r>
            </w:del>
          </w:p>
        </w:tc>
        <w:tc>
          <w:tcPr>
            <w:tcW w:w="720" w:type="dxa"/>
            <w:tcBorders>
              <w:top w:val="nil"/>
              <w:left w:val="nil"/>
              <w:bottom w:val="nil"/>
              <w:right w:val="nil"/>
            </w:tcBorders>
            <w:noWrap/>
            <w:tcMar>
              <w:top w:w="15" w:type="dxa"/>
              <w:left w:w="15" w:type="dxa"/>
              <w:bottom w:w="0" w:type="dxa"/>
              <w:right w:w="15" w:type="dxa"/>
            </w:tcMar>
            <w:vAlign w:val="bottom"/>
            <w:tcPrChange w:id="1531"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32" w:author="Stephanie Ann Thompson" w:date="2013-04-30T13:07:00Z"/>
                <w:rFonts w:ascii="Garamond" w:eastAsia="Arial Unicode MS" w:hAnsi="Garamond"/>
                <w:sz w:val="22"/>
                <w:szCs w:val="22"/>
                <w:rPrChange w:id="1533" w:author="Stephanie Thompson" w:date="2008-11-18T12:28:00Z">
                  <w:rPr>
                    <w:del w:id="1534" w:author="Stephanie Ann Thompson" w:date="2013-04-30T13:07:00Z"/>
                    <w:rFonts w:eastAsia="Arial Unicode MS"/>
                    <w:sz w:val="20"/>
                    <w:szCs w:val="20"/>
                  </w:rPr>
                </w:rPrChange>
              </w:rPr>
            </w:pPr>
            <w:del w:id="1535"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53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37" w:author="Stephanie Ann Thompson" w:date="2013-04-30T13:07:00Z"/>
                <w:rFonts w:ascii="Garamond" w:eastAsia="Arial Unicode MS" w:hAnsi="Garamond"/>
                <w:sz w:val="22"/>
                <w:szCs w:val="22"/>
                <w:rPrChange w:id="1538" w:author="Stephanie Thompson" w:date="2008-11-18T12:28:00Z">
                  <w:rPr>
                    <w:del w:id="153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40"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41" w:author="Stephanie Ann Thompson" w:date="2013-04-30T13:07:00Z"/>
                <w:rFonts w:ascii="Garamond" w:eastAsia="Arial Unicode MS" w:hAnsi="Garamond"/>
                <w:sz w:val="22"/>
                <w:szCs w:val="22"/>
                <w:rPrChange w:id="1542" w:author="Stephanie Thompson" w:date="2008-11-18T12:28:00Z">
                  <w:rPr>
                    <w:del w:id="1543" w:author="Stephanie Ann Thompson" w:date="2013-04-30T13:07:00Z"/>
                    <w:rFonts w:eastAsia="Arial Unicode MS"/>
                    <w:sz w:val="20"/>
                    <w:szCs w:val="20"/>
                  </w:rPr>
                </w:rPrChange>
              </w:rPr>
            </w:pPr>
            <w:del w:id="1544" w:author="Stephanie Ann Thompson" w:date="2013-04-30T13:07:00Z">
              <w:r w:rsidDel="0079634A">
                <w:rPr>
                  <w:rFonts w:ascii="Garamond" w:eastAsia="Arial Unicode MS" w:hAnsi="Garamond"/>
                  <w:sz w:val="22"/>
                  <w:szCs w:val="22"/>
                </w:rPr>
                <w:delText>03/07/12</w:delText>
              </w:r>
            </w:del>
          </w:p>
        </w:tc>
        <w:tc>
          <w:tcPr>
            <w:tcW w:w="1260" w:type="dxa"/>
            <w:tcBorders>
              <w:top w:val="nil"/>
              <w:left w:val="nil"/>
              <w:bottom w:val="nil"/>
              <w:right w:val="nil"/>
            </w:tcBorders>
            <w:noWrap/>
            <w:tcMar>
              <w:top w:w="15" w:type="dxa"/>
              <w:left w:w="15" w:type="dxa"/>
              <w:bottom w:w="0" w:type="dxa"/>
              <w:right w:w="15" w:type="dxa"/>
            </w:tcMar>
            <w:vAlign w:val="bottom"/>
            <w:tcPrChange w:id="1545"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46" w:author="Stephanie Ann Thompson" w:date="2013-04-30T13:07:00Z"/>
                <w:rFonts w:ascii="Garamond" w:eastAsia="Arial Unicode MS" w:hAnsi="Garamond"/>
                <w:sz w:val="22"/>
                <w:szCs w:val="22"/>
                <w:rPrChange w:id="1547" w:author="Stephanie Thompson" w:date="2008-11-18T12:28:00Z">
                  <w:rPr>
                    <w:del w:id="1548" w:author="Stephanie Ann Thompson" w:date="2013-04-30T13:07:00Z"/>
                    <w:rFonts w:eastAsia="Arial Unicode MS"/>
                    <w:sz w:val="20"/>
                    <w:szCs w:val="20"/>
                  </w:rPr>
                </w:rPrChange>
              </w:rPr>
            </w:pPr>
            <w:del w:id="1549" w:author="Stephanie Ann Thompson" w:date="2013-04-30T13:07:00Z">
              <w:r w:rsidDel="0079634A">
                <w:rPr>
                  <w:rFonts w:ascii="Garamond" w:eastAsia="Arial Unicode MS" w:hAnsi="Garamond"/>
                  <w:sz w:val="22"/>
                  <w:szCs w:val="22"/>
                </w:rPr>
                <w:delText>09:45</w:delText>
              </w:r>
            </w:del>
          </w:p>
        </w:tc>
      </w:tr>
      <w:tr w:rsidR="000C5108" w:rsidRPr="00EB43F4" w:rsidDel="0079634A" w:rsidTr="000C5108">
        <w:tblPrEx>
          <w:tblW w:w="5595" w:type="dxa"/>
          <w:tblLayout w:type="fixed"/>
          <w:tblCellMar>
            <w:left w:w="0" w:type="dxa"/>
            <w:right w:w="0" w:type="dxa"/>
          </w:tblCellMar>
          <w:tblLook w:val="0000"/>
          <w:tblPrExChange w:id="1550" w:author="Stephanie Thompson" w:date="2008-11-18T11:33:00Z">
            <w:tblPrEx>
              <w:tblW w:w="5595" w:type="dxa"/>
              <w:tblLayout w:type="fixed"/>
              <w:tblCellMar>
                <w:left w:w="0" w:type="dxa"/>
                <w:right w:w="0" w:type="dxa"/>
              </w:tblCellMar>
              <w:tblLook w:val="0000"/>
            </w:tblPrEx>
          </w:tblPrExChange>
        </w:tblPrEx>
        <w:trPr>
          <w:trHeight w:val="255"/>
          <w:del w:id="1551" w:author="Stephanie Ann Thompson" w:date="2013-04-30T13:07:00Z"/>
          <w:trPrChange w:id="155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5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54" w:author="Stephanie Ann Thompson" w:date="2013-04-30T13:07:00Z"/>
                <w:rFonts w:ascii="Garamond" w:eastAsia="Arial Unicode MS" w:hAnsi="Garamond"/>
                <w:sz w:val="22"/>
                <w:szCs w:val="22"/>
                <w:rPrChange w:id="1555" w:author="Stephanie Thompson" w:date="2008-11-18T12:28:00Z">
                  <w:rPr>
                    <w:del w:id="1556" w:author="Stephanie Ann Thompson" w:date="2013-04-30T13:07:00Z"/>
                    <w:rFonts w:eastAsia="Arial Unicode MS"/>
                    <w:sz w:val="20"/>
                    <w:szCs w:val="20"/>
                  </w:rPr>
                </w:rPrChange>
              </w:rPr>
            </w:pPr>
            <w:del w:id="1557" w:author="Stephanie Ann Thompson" w:date="2013-04-30T13:07:00Z">
              <w:r w:rsidDel="0079634A">
                <w:rPr>
                  <w:rFonts w:ascii="Garamond" w:eastAsia="Arial Unicode MS" w:hAnsi="Garamond"/>
                  <w:sz w:val="22"/>
                  <w:szCs w:val="22"/>
                </w:rPr>
                <w:delText>03/07/12</w:delText>
              </w:r>
            </w:del>
          </w:p>
        </w:tc>
        <w:tc>
          <w:tcPr>
            <w:tcW w:w="720" w:type="dxa"/>
            <w:tcBorders>
              <w:top w:val="nil"/>
              <w:left w:val="nil"/>
              <w:bottom w:val="nil"/>
              <w:right w:val="nil"/>
            </w:tcBorders>
            <w:noWrap/>
            <w:tcMar>
              <w:top w:w="15" w:type="dxa"/>
              <w:left w:w="15" w:type="dxa"/>
              <w:bottom w:w="0" w:type="dxa"/>
              <w:right w:w="15" w:type="dxa"/>
            </w:tcMar>
            <w:vAlign w:val="bottom"/>
            <w:tcPrChange w:id="1558"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59" w:author="Stephanie Ann Thompson" w:date="2013-04-30T13:07:00Z"/>
                <w:rFonts w:ascii="Garamond" w:eastAsia="Arial Unicode MS" w:hAnsi="Garamond"/>
                <w:sz w:val="22"/>
                <w:szCs w:val="22"/>
                <w:rPrChange w:id="1560" w:author="Stephanie Thompson" w:date="2008-11-18T12:28:00Z">
                  <w:rPr>
                    <w:del w:id="1561" w:author="Stephanie Ann Thompson" w:date="2013-04-30T13:07:00Z"/>
                    <w:rFonts w:eastAsia="Arial Unicode MS"/>
                    <w:sz w:val="20"/>
                    <w:szCs w:val="20"/>
                  </w:rPr>
                </w:rPrChange>
              </w:rPr>
            </w:pPr>
            <w:del w:id="1562" w:author="Stephanie Ann Thompson" w:date="2013-04-30T13:07:00Z">
              <w:r w:rsidDel="0079634A">
                <w:rPr>
                  <w:rFonts w:ascii="Garamond" w:eastAsia="Arial Unicode MS" w:hAnsi="Garamond"/>
                  <w:sz w:val="22"/>
                  <w:szCs w:val="22"/>
                </w:rPr>
                <w:delText>10:00</w:delText>
              </w:r>
            </w:del>
          </w:p>
        </w:tc>
        <w:tc>
          <w:tcPr>
            <w:tcW w:w="1260" w:type="dxa"/>
            <w:tcBorders>
              <w:top w:val="nil"/>
              <w:left w:val="nil"/>
              <w:bottom w:val="nil"/>
              <w:right w:val="nil"/>
            </w:tcBorders>
            <w:noWrap/>
            <w:tcMar>
              <w:top w:w="15" w:type="dxa"/>
              <w:left w:w="15" w:type="dxa"/>
              <w:bottom w:w="0" w:type="dxa"/>
              <w:right w:w="15" w:type="dxa"/>
            </w:tcMar>
            <w:vAlign w:val="bottom"/>
            <w:tcPrChange w:id="1563"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64" w:author="Stephanie Ann Thompson" w:date="2013-04-30T13:07:00Z"/>
                <w:rFonts w:ascii="Garamond" w:eastAsia="Arial Unicode MS" w:hAnsi="Garamond"/>
                <w:sz w:val="22"/>
                <w:szCs w:val="22"/>
                <w:rPrChange w:id="1565" w:author="Stephanie Thompson" w:date="2008-11-18T12:28:00Z">
                  <w:rPr>
                    <w:del w:id="156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67"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68" w:author="Stephanie Ann Thompson" w:date="2013-04-30T13:07:00Z"/>
                <w:rFonts w:ascii="Garamond" w:eastAsia="Arial Unicode MS" w:hAnsi="Garamond"/>
                <w:sz w:val="22"/>
                <w:szCs w:val="22"/>
                <w:rPrChange w:id="1569" w:author="Stephanie Thompson" w:date="2008-11-18T12:28:00Z">
                  <w:rPr>
                    <w:del w:id="1570" w:author="Stephanie Ann Thompson" w:date="2013-04-30T13:07:00Z"/>
                    <w:rFonts w:eastAsia="Arial Unicode MS"/>
                    <w:sz w:val="20"/>
                    <w:szCs w:val="20"/>
                  </w:rPr>
                </w:rPrChange>
              </w:rPr>
            </w:pPr>
            <w:del w:id="1571" w:author="Stephanie Ann Thompson" w:date="2013-04-30T13:07:00Z">
              <w:r w:rsidDel="0079634A">
                <w:rPr>
                  <w:rFonts w:ascii="Garamond" w:eastAsia="Arial Unicode MS" w:hAnsi="Garamond"/>
                  <w:sz w:val="22"/>
                  <w:szCs w:val="22"/>
                </w:rPr>
                <w:delText>03/22/12</w:delText>
              </w:r>
            </w:del>
          </w:p>
        </w:tc>
        <w:tc>
          <w:tcPr>
            <w:tcW w:w="1260" w:type="dxa"/>
            <w:tcBorders>
              <w:top w:val="nil"/>
              <w:left w:val="nil"/>
              <w:bottom w:val="nil"/>
              <w:right w:val="nil"/>
            </w:tcBorders>
            <w:noWrap/>
            <w:tcMar>
              <w:top w:w="15" w:type="dxa"/>
              <w:left w:w="15" w:type="dxa"/>
              <w:bottom w:w="0" w:type="dxa"/>
              <w:right w:w="15" w:type="dxa"/>
            </w:tcMar>
            <w:vAlign w:val="bottom"/>
            <w:tcPrChange w:id="157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73" w:author="Stephanie Ann Thompson" w:date="2013-04-30T13:07:00Z"/>
                <w:rFonts w:ascii="Garamond" w:eastAsia="Arial Unicode MS" w:hAnsi="Garamond"/>
                <w:sz w:val="22"/>
                <w:szCs w:val="22"/>
                <w:rPrChange w:id="1574" w:author="Stephanie Thompson" w:date="2008-11-18T12:28:00Z">
                  <w:rPr>
                    <w:del w:id="1575" w:author="Stephanie Ann Thompson" w:date="2013-04-30T13:07:00Z"/>
                    <w:rFonts w:eastAsia="Arial Unicode MS"/>
                    <w:sz w:val="20"/>
                    <w:szCs w:val="20"/>
                  </w:rPr>
                </w:rPrChange>
              </w:rPr>
            </w:pPr>
            <w:del w:id="1576" w:author="Stephanie Ann Thompson" w:date="2013-04-30T13:07:00Z">
              <w:r w:rsidDel="0079634A">
                <w:rPr>
                  <w:rFonts w:ascii="Garamond" w:eastAsia="Arial Unicode MS" w:hAnsi="Garamond"/>
                  <w:sz w:val="22"/>
                  <w:szCs w:val="22"/>
                </w:rPr>
                <w:delText>09:00</w:delText>
              </w:r>
            </w:del>
          </w:p>
        </w:tc>
      </w:tr>
      <w:tr w:rsidR="000C5108" w:rsidRPr="00EB43F4" w:rsidDel="0079634A" w:rsidTr="000C5108">
        <w:tblPrEx>
          <w:tblW w:w="5595" w:type="dxa"/>
          <w:tblLayout w:type="fixed"/>
          <w:tblCellMar>
            <w:left w:w="0" w:type="dxa"/>
            <w:right w:w="0" w:type="dxa"/>
          </w:tblCellMar>
          <w:tblLook w:val="0000"/>
          <w:tblPrExChange w:id="1577" w:author="Stephanie Thompson" w:date="2008-11-18T11:33:00Z">
            <w:tblPrEx>
              <w:tblW w:w="5595" w:type="dxa"/>
              <w:tblLayout w:type="fixed"/>
              <w:tblCellMar>
                <w:left w:w="0" w:type="dxa"/>
                <w:right w:w="0" w:type="dxa"/>
              </w:tblCellMar>
              <w:tblLook w:val="0000"/>
            </w:tblPrEx>
          </w:tblPrExChange>
        </w:tblPrEx>
        <w:trPr>
          <w:trHeight w:val="255"/>
          <w:del w:id="1578" w:author="Stephanie Ann Thompson" w:date="2013-04-30T13:07:00Z"/>
          <w:trPrChange w:id="157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58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81" w:author="Stephanie Ann Thompson" w:date="2013-04-30T13:07:00Z"/>
                <w:rFonts w:ascii="Garamond" w:eastAsia="Arial Unicode MS" w:hAnsi="Garamond"/>
                <w:sz w:val="22"/>
                <w:szCs w:val="22"/>
                <w:rPrChange w:id="1582" w:author="Stephanie Thompson" w:date="2008-11-18T12:28:00Z">
                  <w:rPr>
                    <w:del w:id="1583" w:author="Stephanie Ann Thompson" w:date="2013-04-30T13:07:00Z"/>
                    <w:rFonts w:eastAsia="Arial Unicode MS"/>
                    <w:sz w:val="20"/>
                    <w:szCs w:val="20"/>
                  </w:rPr>
                </w:rPrChange>
              </w:rPr>
            </w:pPr>
            <w:del w:id="1584" w:author="Stephanie Ann Thompson" w:date="2013-04-30T13:07:00Z">
              <w:r w:rsidDel="0079634A">
                <w:rPr>
                  <w:rFonts w:ascii="Garamond" w:eastAsia="Arial Unicode MS" w:hAnsi="Garamond"/>
                  <w:sz w:val="22"/>
                  <w:szCs w:val="22"/>
                </w:rPr>
                <w:delText>03/22/12</w:delText>
              </w:r>
            </w:del>
          </w:p>
        </w:tc>
        <w:tc>
          <w:tcPr>
            <w:tcW w:w="720" w:type="dxa"/>
            <w:tcBorders>
              <w:top w:val="nil"/>
              <w:left w:val="nil"/>
              <w:bottom w:val="nil"/>
              <w:right w:val="nil"/>
            </w:tcBorders>
            <w:noWrap/>
            <w:tcMar>
              <w:top w:w="15" w:type="dxa"/>
              <w:left w:w="15" w:type="dxa"/>
              <w:bottom w:w="0" w:type="dxa"/>
              <w:right w:w="15" w:type="dxa"/>
            </w:tcMar>
            <w:vAlign w:val="bottom"/>
            <w:tcPrChange w:id="158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586" w:author="Stephanie Ann Thompson" w:date="2013-04-30T13:07:00Z"/>
                <w:rFonts w:ascii="Garamond" w:eastAsia="Arial Unicode MS" w:hAnsi="Garamond"/>
                <w:sz w:val="22"/>
                <w:szCs w:val="22"/>
                <w:rPrChange w:id="1587" w:author="Stephanie Thompson" w:date="2008-11-18T12:28:00Z">
                  <w:rPr>
                    <w:del w:id="1588" w:author="Stephanie Ann Thompson" w:date="2013-04-30T13:07:00Z"/>
                    <w:rFonts w:eastAsia="Arial Unicode MS"/>
                    <w:sz w:val="20"/>
                    <w:szCs w:val="20"/>
                  </w:rPr>
                </w:rPrChange>
              </w:rPr>
            </w:pPr>
            <w:del w:id="1589" w:author="Stephanie Ann Thompson" w:date="2013-04-30T13:07:00Z">
              <w:r w:rsidDel="0079634A">
                <w:rPr>
                  <w:rFonts w:ascii="Garamond" w:eastAsia="Arial Unicode MS" w:hAnsi="Garamond"/>
                  <w:sz w:val="22"/>
                  <w:szCs w:val="22"/>
                </w:rPr>
                <w:delText>09:15</w:delText>
              </w:r>
            </w:del>
          </w:p>
        </w:tc>
        <w:tc>
          <w:tcPr>
            <w:tcW w:w="1260" w:type="dxa"/>
            <w:tcBorders>
              <w:top w:val="nil"/>
              <w:left w:val="nil"/>
              <w:bottom w:val="nil"/>
              <w:right w:val="nil"/>
            </w:tcBorders>
            <w:noWrap/>
            <w:tcMar>
              <w:top w:w="15" w:type="dxa"/>
              <w:left w:w="15" w:type="dxa"/>
              <w:bottom w:w="0" w:type="dxa"/>
              <w:right w:w="15" w:type="dxa"/>
            </w:tcMar>
            <w:vAlign w:val="bottom"/>
            <w:tcPrChange w:id="159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591" w:author="Stephanie Ann Thompson" w:date="2013-04-30T13:07:00Z"/>
                <w:rFonts w:ascii="Garamond" w:eastAsia="Arial Unicode MS" w:hAnsi="Garamond"/>
                <w:sz w:val="22"/>
                <w:szCs w:val="22"/>
                <w:rPrChange w:id="1592" w:author="Stephanie Thompson" w:date="2008-11-18T12:28:00Z">
                  <w:rPr>
                    <w:del w:id="159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59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595" w:author="Stephanie Ann Thompson" w:date="2013-04-30T13:07:00Z"/>
                <w:rFonts w:ascii="Garamond" w:eastAsia="Arial Unicode MS" w:hAnsi="Garamond"/>
                <w:sz w:val="22"/>
                <w:szCs w:val="22"/>
                <w:rPrChange w:id="1596" w:author="Stephanie Thompson" w:date="2008-11-18T12:28:00Z">
                  <w:rPr>
                    <w:del w:id="1597" w:author="Stephanie Ann Thompson" w:date="2013-04-30T13:07:00Z"/>
                    <w:rFonts w:eastAsia="Arial Unicode MS"/>
                    <w:sz w:val="20"/>
                    <w:szCs w:val="20"/>
                  </w:rPr>
                </w:rPrChange>
              </w:rPr>
            </w:pPr>
            <w:del w:id="1598" w:author="Stephanie Ann Thompson" w:date="2013-04-30T13:07:00Z">
              <w:r w:rsidDel="0079634A">
                <w:rPr>
                  <w:rFonts w:ascii="Garamond" w:eastAsia="Arial Unicode MS" w:hAnsi="Garamond"/>
                  <w:sz w:val="22"/>
                  <w:szCs w:val="22"/>
                </w:rPr>
                <w:delText>04/09/12</w:delText>
              </w:r>
            </w:del>
          </w:p>
        </w:tc>
        <w:tc>
          <w:tcPr>
            <w:tcW w:w="1260" w:type="dxa"/>
            <w:tcBorders>
              <w:top w:val="nil"/>
              <w:left w:val="nil"/>
              <w:bottom w:val="nil"/>
              <w:right w:val="nil"/>
            </w:tcBorders>
            <w:noWrap/>
            <w:tcMar>
              <w:top w:w="15" w:type="dxa"/>
              <w:left w:w="15" w:type="dxa"/>
              <w:bottom w:w="0" w:type="dxa"/>
              <w:right w:w="15" w:type="dxa"/>
            </w:tcMar>
            <w:vAlign w:val="bottom"/>
            <w:tcPrChange w:id="159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00" w:author="Stephanie Ann Thompson" w:date="2013-04-30T13:07:00Z"/>
                <w:rFonts w:ascii="Garamond" w:eastAsia="Arial Unicode MS" w:hAnsi="Garamond"/>
                <w:sz w:val="22"/>
                <w:szCs w:val="22"/>
                <w:rPrChange w:id="1601" w:author="Stephanie Thompson" w:date="2008-11-18T12:28:00Z">
                  <w:rPr>
                    <w:del w:id="1602" w:author="Stephanie Ann Thompson" w:date="2013-04-30T13:07:00Z"/>
                    <w:rFonts w:eastAsia="Arial Unicode MS"/>
                    <w:sz w:val="20"/>
                    <w:szCs w:val="20"/>
                  </w:rPr>
                </w:rPrChange>
              </w:rPr>
            </w:pPr>
            <w:del w:id="1603" w:author="Stephanie Ann Thompson" w:date="2013-04-30T13:07:00Z">
              <w:r w:rsidDel="0079634A">
                <w:rPr>
                  <w:rFonts w:ascii="Garamond" w:eastAsia="Arial Unicode MS" w:hAnsi="Garamond"/>
                  <w:sz w:val="22"/>
                  <w:szCs w:val="22"/>
                </w:rPr>
                <w:delText>10:45</w:delText>
              </w:r>
            </w:del>
          </w:p>
        </w:tc>
      </w:tr>
      <w:tr w:rsidR="000C5108" w:rsidRPr="00EB43F4" w:rsidDel="0079634A" w:rsidTr="000C5108">
        <w:tblPrEx>
          <w:tblW w:w="5595" w:type="dxa"/>
          <w:tblLayout w:type="fixed"/>
          <w:tblCellMar>
            <w:left w:w="0" w:type="dxa"/>
            <w:right w:w="0" w:type="dxa"/>
          </w:tblCellMar>
          <w:tblLook w:val="0000"/>
          <w:tblPrExChange w:id="1604" w:author="Stephanie Thompson" w:date="2008-11-18T11:33:00Z">
            <w:tblPrEx>
              <w:tblW w:w="5595" w:type="dxa"/>
              <w:tblLayout w:type="fixed"/>
              <w:tblCellMar>
                <w:left w:w="0" w:type="dxa"/>
                <w:right w:w="0" w:type="dxa"/>
              </w:tblCellMar>
              <w:tblLook w:val="0000"/>
            </w:tblPrEx>
          </w:tblPrExChange>
        </w:tblPrEx>
        <w:trPr>
          <w:trHeight w:val="255"/>
          <w:del w:id="1605" w:author="Stephanie Ann Thompson" w:date="2013-04-30T13:07:00Z"/>
          <w:trPrChange w:id="1606"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07"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08" w:author="Stephanie Ann Thompson" w:date="2013-04-30T13:07:00Z"/>
                <w:rFonts w:ascii="Garamond" w:eastAsia="Arial Unicode MS" w:hAnsi="Garamond"/>
                <w:sz w:val="22"/>
                <w:szCs w:val="22"/>
                <w:rPrChange w:id="1609" w:author="Stephanie Thompson" w:date="2008-11-18T12:28:00Z">
                  <w:rPr>
                    <w:del w:id="1610" w:author="Stephanie Ann Thompson" w:date="2013-04-30T13:07:00Z"/>
                    <w:rFonts w:eastAsia="Arial Unicode MS"/>
                    <w:sz w:val="20"/>
                    <w:szCs w:val="20"/>
                  </w:rPr>
                </w:rPrChange>
              </w:rPr>
            </w:pPr>
            <w:del w:id="1611" w:author="Stephanie Ann Thompson" w:date="2013-04-30T13:07:00Z">
              <w:r w:rsidDel="0079634A">
                <w:rPr>
                  <w:rFonts w:ascii="Garamond" w:eastAsia="Arial Unicode MS" w:hAnsi="Garamond"/>
                  <w:sz w:val="22"/>
                  <w:szCs w:val="22"/>
                </w:rPr>
                <w:delText>04/09/12</w:delText>
              </w:r>
            </w:del>
          </w:p>
        </w:tc>
        <w:tc>
          <w:tcPr>
            <w:tcW w:w="720" w:type="dxa"/>
            <w:tcBorders>
              <w:top w:val="nil"/>
              <w:left w:val="nil"/>
              <w:bottom w:val="nil"/>
              <w:right w:val="nil"/>
            </w:tcBorders>
            <w:noWrap/>
            <w:tcMar>
              <w:top w:w="15" w:type="dxa"/>
              <w:left w:w="15" w:type="dxa"/>
              <w:bottom w:w="0" w:type="dxa"/>
              <w:right w:w="15" w:type="dxa"/>
            </w:tcMar>
            <w:vAlign w:val="bottom"/>
            <w:tcPrChange w:id="161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13" w:author="Stephanie Ann Thompson" w:date="2013-04-30T13:07:00Z"/>
                <w:rFonts w:ascii="Garamond" w:eastAsia="Arial Unicode MS" w:hAnsi="Garamond"/>
                <w:sz w:val="22"/>
                <w:szCs w:val="22"/>
                <w:rPrChange w:id="1614" w:author="Stephanie Thompson" w:date="2008-11-18T12:28:00Z">
                  <w:rPr>
                    <w:del w:id="1615" w:author="Stephanie Ann Thompson" w:date="2013-04-30T13:07:00Z"/>
                    <w:rFonts w:eastAsia="Arial Unicode MS"/>
                    <w:sz w:val="20"/>
                    <w:szCs w:val="20"/>
                  </w:rPr>
                </w:rPrChange>
              </w:rPr>
            </w:pPr>
            <w:del w:id="1616" w:author="Stephanie Ann Thompson" w:date="2013-04-30T13:07:00Z">
              <w:r w:rsidDel="0079634A">
                <w:rPr>
                  <w:rFonts w:ascii="Garamond" w:eastAsia="Arial Unicode MS" w:hAnsi="Garamond"/>
                  <w:sz w:val="22"/>
                  <w:szCs w:val="22"/>
                </w:rPr>
                <w:delText>11:00</w:delText>
              </w:r>
            </w:del>
          </w:p>
        </w:tc>
        <w:tc>
          <w:tcPr>
            <w:tcW w:w="1260" w:type="dxa"/>
            <w:tcBorders>
              <w:top w:val="nil"/>
              <w:left w:val="nil"/>
              <w:bottom w:val="nil"/>
              <w:right w:val="nil"/>
            </w:tcBorders>
            <w:noWrap/>
            <w:tcMar>
              <w:top w:w="15" w:type="dxa"/>
              <w:left w:w="15" w:type="dxa"/>
              <w:bottom w:w="0" w:type="dxa"/>
              <w:right w:w="15" w:type="dxa"/>
            </w:tcMar>
            <w:vAlign w:val="bottom"/>
            <w:tcPrChange w:id="161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18" w:author="Stephanie Ann Thompson" w:date="2013-04-30T13:07:00Z"/>
                <w:rFonts w:ascii="Garamond" w:eastAsia="Arial Unicode MS" w:hAnsi="Garamond"/>
                <w:sz w:val="22"/>
                <w:szCs w:val="22"/>
                <w:rPrChange w:id="1619" w:author="Stephanie Thompson" w:date="2008-11-18T12:28:00Z">
                  <w:rPr>
                    <w:del w:id="162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2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22" w:author="Stephanie Ann Thompson" w:date="2013-04-30T13:07:00Z"/>
                <w:rFonts w:ascii="Garamond" w:eastAsia="Arial Unicode MS" w:hAnsi="Garamond"/>
                <w:sz w:val="22"/>
                <w:szCs w:val="22"/>
                <w:rPrChange w:id="1623" w:author="Stephanie Thompson" w:date="2008-11-18T12:28:00Z">
                  <w:rPr>
                    <w:del w:id="1624" w:author="Stephanie Ann Thompson" w:date="2013-04-30T13:07:00Z"/>
                    <w:rFonts w:eastAsia="Arial Unicode MS"/>
                    <w:sz w:val="20"/>
                    <w:szCs w:val="20"/>
                  </w:rPr>
                </w:rPrChange>
              </w:rPr>
            </w:pPr>
            <w:del w:id="1625" w:author="Stephanie Ann Thompson" w:date="2013-04-30T13:07:00Z">
              <w:r w:rsidDel="0079634A">
                <w:rPr>
                  <w:rFonts w:ascii="Garamond" w:eastAsia="Arial Unicode MS" w:hAnsi="Garamond"/>
                  <w:sz w:val="22"/>
                  <w:szCs w:val="22"/>
                </w:rPr>
                <w:delText>04/23/12</w:delText>
              </w:r>
            </w:del>
          </w:p>
        </w:tc>
        <w:tc>
          <w:tcPr>
            <w:tcW w:w="1260" w:type="dxa"/>
            <w:tcBorders>
              <w:top w:val="nil"/>
              <w:left w:val="nil"/>
              <w:bottom w:val="nil"/>
              <w:right w:val="nil"/>
            </w:tcBorders>
            <w:noWrap/>
            <w:tcMar>
              <w:top w:w="15" w:type="dxa"/>
              <w:left w:w="15" w:type="dxa"/>
              <w:bottom w:w="0" w:type="dxa"/>
              <w:right w:w="15" w:type="dxa"/>
            </w:tcMar>
            <w:vAlign w:val="bottom"/>
            <w:tcPrChange w:id="162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27" w:author="Stephanie Ann Thompson" w:date="2013-04-30T13:07:00Z"/>
                <w:rFonts w:ascii="Garamond" w:eastAsia="Arial Unicode MS" w:hAnsi="Garamond"/>
                <w:sz w:val="22"/>
                <w:szCs w:val="22"/>
                <w:rPrChange w:id="1628" w:author="Stephanie Thompson" w:date="2008-11-18T12:28:00Z">
                  <w:rPr>
                    <w:del w:id="1629" w:author="Stephanie Ann Thompson" w:date="2013-04-30T13:07:00Z"/>
                    <w:rFonts w:eastAsia="Arial Unicode MS"/>
                    <w:sz w:val="20"/>
                    <w:szCs w:val="20"/>
                  </w:rPr>
                </w:rPrChange>
              </w:rPr>
            </w:pPr>
            <w:del w:id="1630"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631" w:author="Stephanie Thompson" w:date="2008-11-18T11:33:00Z">
            <w:tblPrEx>
              <w:tblW w:w="5595" w:type="dxa"/>
              <w:tblLayout w:type="fixed"/>
              <w:tblCellMar>
                <w:left w:w="0" w:type="dxa"/>
                <w:right w:w="0" w:type="dxa"/>
              </w:tblCellMar>
              <w:tblLook w:val="0000"/>
            </w:tblPrEx>
          </w:tblPrExChange>
        </w:tblPrEx>
        <w:trPr>
          <w:trHeight w:val="255"/>
          <w:del w:id="1632" w:author="Stephanie Ann Thompson" w:date="2013-04-30T13:07:00Z"/>
          <w:trPrChange w:id="1633"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3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35" w:author="Stephanie Ann Thompson" w:date="2013-04-30T13:07:00Z"/>
                <w:rFonts w:ascii="Garamond" w:eastAsia="Arial Unicode MS" w:hAnsi="Garamond"/>
                <w:sz w:val="22"/>
                <w:szCs w:val="22"/>
                <w:rPrChange w:id="1636" w:author="Stephanie Thompson" w:date="2008-11-18T12:28:00Z">
                  <w:rPr>
                    <w:del w:id="1637" w:author="Stephanie Ann Thompson" w:date="2013-04-30T13:07:00Z"/>
                    <w:rFonts w:eastAsia="Arial Unicode MS"/>
                    <w:sz w:val="20"/>
                    <w:szCs w:val="20"/>
                  </w:rPr>
                </w:rPrChange>
              </w:rPr>
            </w:pPr>
            <w:del w:id="1638" w:author="Stephanie Ann Thompson" w:date="2013-04-30T13:07:00Z">
              <w:r w:rsidDel="0079634A">
                <w:rPr>
                  <w:rFonts w:ascii="Garamond" w:eastAsia="Arial Unicode MS" w:hAnsi="Garamond"/>
                  <w:sz w:val="22"/>
                  <w:szCs w:val="22"/>
                </w:rPr>
                <w:delText>04/23/12</w:delText>
              </w:r>
            </w:del>
          </w:p>
        </w:tc>
        <w:tc>
          <w:tcPr>
            <w:tcW w:w="720" w:type="dxa"/>
            <w:tcBorders>
              <w:top w:val="nil"/>
              <w:left w:val="nil"/>
              <w:bottom w:val="nil"/>
              <w:right w:val="nil"/>
            </w:tcBorders>
            <w:noWrap/>
            <w:tcMar>
              <w:top w:w="15" w:type="dxa"/>
              <w:left w:w="15" w:type="dxa"/>
              <w:bottom w:w="0" w:type="dxa"/>
              <w:right w:w="15" w:type="dxa"/>
            </w:tcMar>
            <w:vAlign w:val="bottom"/>
            <w:tcPrChange w:id="1639"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40" w:author="Stephanie Ann Thompson" w:date="2013-04-30T13:07:00Z"/>
                <w:rFonts w:ascii="Garamond" w:eastAsia="Arial Unicode MS" w:hAnsi="Garamond"/>
                <w:sz w:val="22"/>
                <w:szCs w:val="22"/>
                <w:rPrChange w:id="1641" w:author="Stephanie Thompson" w:date="2008-11-18T12:28:00Z">
                  <w:rPr>
                    <w:del w:id="1642" w:author="Stephanie Ann Thompson" w:date="2013-04-30T13:07:00Z"/>
                    <w:rFonts w:eastAsia="Arial Unicode MS"/>
                    <w:sz w:val="20"/>
                    <w:szCs w:val="20"/>
                  </w:rPr>
                </w:rPrChange>
              </w:rPr>
            </w:pPr>
            <w:del w:id="1643"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64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45" w:author="Stephanie Ann Thompson" w:date="2013-04-30T13:07:00Z"/>
                <w:rFonts w:ascii="Garamond" w:eastAsia="Arial Unicode MS" w:hAnsi="Garamond"/>
                <w:sz w:val="22"/>
                <w:szCs w:val="22"/>
                <w:rPrChange w:id="1646" w:author="Stephanie Thompson" w:date="2008-11-18T12:28:00Z">
                  <w:rPr>
                    <w:del w:id="164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4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49" w:author="Stephanie Ann Thompson" w:date="2013-04-30T13:07:00Z"/>
                <w:rFonts w:ascii="Garamond" w:eastAsia="Arial Unicode MS" w:hAnsi="Garamond"/>
                <w:sz w:val="22"/>
                <w:szCs w:val="22"/>
                <w:rPrChange w:id="1650" w:author="Stephanie Thompson" w:date="2008-11-18T12:28:00Z">
                  <w:rPr>
                    <w:del w:id="1651" w:author="Stephanie Ann Thompson" w:date="2013-04-30T13:07:00Z"/>
                    <w:rFonts w:eastAsia="Arial Unicode MS"/>
                    <w:sz w:val="20"/>
                    <w:szCs w:val="20"/>
                  </w:rPr>
                </w:rPrChange>
              </w:rPr>
            </w:pPr>
            <w:del w:id="1652" w:author="Stephanie Ann Thompson" w:date="2013-04-30T13:07:00Z">
              <w:r w:rsidDel="0079634A">
                <w:rPr>
                  <w:rFonts w:ascii="Garamond" w:eastAsia="Arial Unicode MS" w:hAnsi="Garamond"/>
                  <w:sz w:val="22"/>
                  <w:szCs w:val="22"/>
                </w:rPr>
                <w:delText>05/07/12</w:delText>
              </w:r>
            </w:del>
          </w:p>
        </w:tc>
        <w:tc>
          <w:tcPr>
            <w:tcW w:w="1260" w:type="dxa"/>
            <w:tcBorders>
              <w:top w:val="nil"/>
              <w:left w:val="nil"/>
              <w:bottom w:val="nil"/>
              <w:right w:val="nil"/>
            </w:tcBorders>
            <w:noWrap/>
            <w:tcMar>
              <w:top w:w="15" w:type="dxa"/>
              <w:left w:w="15" w:type="dxa"/>
              <w:bottom w:w="0" w:type="dxa"/>
              <w:right w:w="15" w:type="dxa"/>
            </w:tcMar>
            <w:vAlign w:val="bottom"/>
            <w:tcPrChange w:id="1653"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54" w:author="Stephanie Ann Thompson" w:date="2013-04-30T13:07:00Z"/>
                <w:rFonts w:ascii="Garamond" w:eastAsia="Arial Unicode MS" w:hAnsi="Garamond"/>
                <w:sz w:val="22"/>
                <w:szCs w:val="22"/>
                <w:rPrChange w:id="1655" w:author="Stephanie Thompson" w:date="2008-11-18T12:28:00Z">
                  <w:rPr>
                    <w:del w:id="1656" w:author="Stephanie Ann Thompson" w:date="2013-04-30T13:07:00Z"/>
                    <w:rFonts w:eastAsia="Arial Unicode MS"/>
                    <w:sz w:val="20"/>
                    <w:szCs w:val="20"/>
                  </w:rPr>
                </w:rPrChange>
              </w:rPr>
            </w:pPr>
            <w:del w:id="1657" w:author="Stephanie Ann Thompson" w:date="2013-04-30T13:07:00Z">
              <w:r w:rsidDel="0079634A">
                <w:rPr>
                  <w:rFonts w:ascii="Garamond" w:eastAsia="Arial Unicode MS" w:hAnsi="Garamond"/>
                  <w:sz w:val="22"/>
                  <w:szCs w:val="22"/>
                </w:rPr>
                <w:delText>11:00</w:delText>
              </w:r>
            </w:del>
          </w:p>
        </w:tc>
      </w:tr>
      <w:tr w:rsidR="000C5108" w:rsidRPr="00EB43F4" w:rsidDel="0079634A" w:rsidTr="000C5108">
        <w:tblPrEx>
          <w:tblW w:w="5595" w:type="dxa"/>
          <w:tblLayout w:type="fixed"/>
          <w:tblCellMar>
            <w:left w:w="0" w:type="dxa"/>
            <w:right w:w="0" w:type="dxa"/>
          </w:tblCellMar>
          <w:tblLook w:val="0000"/>
          <w:tblPrExChange w:id="1658" w:author="Stephanie Thompson" w:date="2008-11-18T11:33:00Z">
            <w:tblPrEx>
              <w:tblW w:w="5595" w:type="dxa"/>
              <w:tblLayout w:type="fixed"/>
              <w:tblCellMar>
                <w:left w:w="0" w:type="dxa"/>
                <w:right w:w="0" w:type="dxa"/>
              </w:tblCellMar>
              <w:tblLook w:val="0000"/>
            </w:tblPrEx>
          </w:tblPrExChange>
        </w:tblPrEx>
        <w:trPr>
          <w:trHeight w:val="255"/>
          <w:del w:id="1659" w:author="Stephanie Ann Thompson" w:date="2013-04-30T13:07:00Z"/>
          <w:trPrChange w:id="1660"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61"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62" w:author="Stephanie Ann Thompson" w:date="2013-04-30T13:07:00Z"/>
                <w:rFonts w:ascii="Garamond" w:eastAsia="Arial Unicode MS" w:hAnsi="Garamond"/>
                <w:sz w:val="22"/>
                <w:szCs w:val="22"/>
                <w:rPrChange w:id="1663" w:author="Stephanie Thompson" w:date="2008-11-18T12:28:00Z">
                  <w:rPr>
                    <w:del w:id="1664" w:author="Stephanie Ann Thompson" w:date="2013-04-30T13:07:00Z"/>
                    <w:rFonts w:eastAsia="Arial Unicode MS"/>
                    <w:sz w:val="20"/>
                    <w:szCs w:val="20"/>
                  </w:rPr>
                </w:rPrChange>
              </w:rPr>
            </w:pPr>
            <w:del w:id="1665" w:author="Stephanie Ann Thompson" w:date="2013-04-30T13:07:00Z">
              <w:r w:rsidDel="0079634A">
                <w:rPr>
                  <w:rFonts w:ascii="Garamond" w:eastAsia="Arial Unicode MS" w:hAnsi="Garamond"/>
                  <w:sz w:val="22"/>
                  <w:szCs w:val="22"/>
                </w:rPr>
                <w:delText>05/07/12</w:delText>
              </w:r>
            </w:del>
          </w:p>
        </w:tc>
        <w:tc>
          <w:tcPr>
            <w:tcW w:w="720" w:type="dxa"/>
            <w:tcBorders>
              <w:top w:val="nil"/>
              <w:left w:val="nil"/>
              <w:bottom w:val="nil"/>
              <w:right w:val="nil"/>
            </w:tcBorders>
            <w:noWrap/>
            <w:tcMar>
              <w:top w:w="15" w:type="dxa"/>
              <w:left w:w="15" w:type="dxa"/>
              <w:bottom w:w="0" w:type="dxa"/>
              <w:right w:w="15" w:type="dxa"/>
            </w:tcMar>
            <w:vAlign w:val="bottom"/>
            <w:tcPrChange w:id="166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67" w:author="Stephanie Ann Thompson" w:date="2013-04-30T13:07:00Z"/>
                <w:rFonts w:ascii="Garamond" w:eastAsia="Arial Unicode MS" w:hAnsi="Garamond"/>
                <w:sz w:val="22"/>
                <w:szCs w:val="22"/>
                <w:rPrChange w:id="1668" w:author="Stephanie Thompson" w:date="2008-11-18T12:28:00Z">
                  <w:rPr>
                    <w:del w:id="1669" w:author="Stephanie Ann Thompson" w:date="2013-04-30T13:07:00Z"/>
                    <w:rFonts w:eastAsia="Arial Unicode MS"/>
                    <w:sz w:val="20"/>
                    <w:szCs w:val="20"/>
                  </w:rPr>
                </w:rPrChange>
              </w:rPr>
            </w:pPr>
            <w:del w:id="1670" w:author="Stephanie Ann Thompson" w:date="2013-04-30T13:07:00Z">
              <w:r w:rsidDel="0079634A">
                <w:rPr>
                  <w:rFonts w:ascii="Garamond" w:eastAsia="Arial Unicode MS" w:hAnsi="Garamond"/>
                  <w:sz w:val="22"/>
                  <w:szCs w:val="22"/>
                </w:rPr>
                <w:delText>11:15</w:delText>
              </w:r>
            </w:del>
          </w:p>
        </w:tc>
        <w:tc>
          <w:tcPr>
            <w:tcW w:w="1260" w:type="dxa"/>
            <w:tcBorders>
              <w:top w:val="nil"/>
              <w:left w:val="nil"/>
              <w:bottom w:val="nil"/>
              <w:right w:val="nil"/>
            </w:tcBorders>
            <w:noWrap/>
            <w:tcMar>
              <w:top w:w="15" w:type="dxa"/>
              <w:left w:w="15" w:type="dxa"/>
              <w:bottom w:w="0" w:type="dxa"/>
              <w:right w:w="15" w:type="dxa"/>
            </w:tcMar>
            <w:vAlign w:val="bottom"/>
            <w:tcPrChange w:id="1671"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72" w:author="Stephanie Ann Thompson" w:date="2013-04-30T13:07:00Z"/>
                <w:rFonts w:ascii="Garamond" w:eastAsia="Arial Unicode MS" w:hAnsi="Garamond"/>
                <w:sz w:val="22"/>
                <w:szCs w:val="22"/>
                <w:rPrChange w:id="1673" w:author="Stephanie Thompson" w:date="2008-11-18T12:28:00Z">
                  <w:rPr>
                    <w:del w:id="167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67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76" w:author="Stephanie Ann Thompson" w:date="2013-04-30T13:07:00Z"/>
                <w:rFonts w:ascii="Garamond" w:eastAsia="Arial Unicode MS" w:hAnsi="Garamond"/>
                <w:sz w:val="22"/>
                <w:szCs w:val="22"/>
              </w:rPr>
            </w:pPr>
            <w:del w:id="1677" w:author="Stephanie Ann Thompson" w:date="2013-04-30T13:07:00Z">
              <w:r w:rsidDel="0079634A">
                <w:rPr>
                  <w:rFonts w:ascii="Garamond" w:eastAsia="Arial Unicode MS" w:hAnsi="Garamond"/>
                  <w:sz w:val="22"/>
                  <w:szCs w:val="22"/>
                </w:rPr>
                <w:delText>05/22/12</w:delText>
              </w:r>
            </w:del>
          </w:p>
        </w:tc>
        <w:tc>
          <w:tcPr>
            <w:tcW w:w="1260" w:type="dxa"/>
            <w:tcBorders>
              <w:top w:val="nil"/>
              <w:left w:val="nil"/>
              <w:bottom w:val="nil"/>
              <w:right w:val="nil"/>
            </w:tcBorders>
            <w:noWrap/>
            <w:tcMar>
              <w:top w:w="15" w:type="dxa"/>
              <w:left w:w="15" w:type="dxa"/>
              <w:bottom w:w="0" w:type="dxa"/>
              <w:right w:w="15" w:type="dxa"/>
            </w:tcMar>
            <w:vAlign w:val="bottom"/>
            <w:tcPrChange w:id="167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79" w:author="Stephanie Ann Thompson" w:date="2013-04-30T13:07:00Z"/>
                <w:rFonts w:ascii="Garamond" w:eastAsia="Arial Unicode MS" w:hAnsi="Garamond"/>
                <w:sz w:val="22"/>
                <w:szCs w:val="22"/>
                <w:rPrChange w:id="1680" w:author="Stephanie Thompson" w:date="2008-11-18T12:28:00Z">
                  <w:rPr>
                    <w:del w:id="1681" w:author="Stephanie Ann Thompson" w:date="2013-04-30T13:07:00Z"/>
                    <w:rFonts w:eastAsia="Arial Unicode MS"/>
                    <w:sz w:val="20"/>
                    <w:szCs w:val="20"/>
                  </w:rPr>
                </w:rPrChange>
              </w:rPr>
            </w:pPr>
            <w:del w:id="1682"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683" w:author="Stephanie Thompson" w:date="2008-11-18T11:33:00Z">
            <w:tblPrEx>
              <w:tblW w:w="5595" w:type="dxa"/>
              <w:tblLayout w:type="fixed"/>
              <w:tblCellMar>
                <w:left w:w="0" w:type="dxa"/>
                <w:right w:w="0" w:type="dxa"/>
              </w:tblCellMar>
              <w:tblLook w:val="0000"/>
            </w:tblPrEx>
          </w:tblPrExChange>
        </w:tblPrEx>
        <w:trPr>
          <w:trHeight w:val="255"/>
          <w:del w:id="1684" w:author="Stephanie Ann Thompson" w:date="2013-04-30T13:07:00Z"/>
          <w:trPrChange w:id="1685"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686"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687" w:author="Stephanie Ann Thompson" w:date="2013-04-30T13:07:00Z"/>
                <w:rFonts w:ascii="Garamond" w:eastAsia="Arial Unicode MS" w:hAnsi="Garamond"/>
                <w:sz w:val="22"/>
                <w:szCs w:val="22"/>
                <w:rPrChange w:id="1688" w:author="Stephanie Thompson" w:date="2008-11-18T12:28:00Z">
                  <w:rPr>
                    <w:del w:id="1689" w:author="Stephanie Ann Thompson" w:date="2013-04-30T13:07:00Z"/>
                    <w:rFonts w:eastAsia="Arial Unicode MS"/>
                    <w:sz w:val="20"/>
                    <w:szCs w:val="20"/>
                  </w:rPr>
                </w:rPrChange>
              </w:rPr>
            </w:pPr>
            <w:del w:id="1690" w:author="Stephanie Ann Thompson" w:date="2013-04-30T13:07:00Z">
              <w:r w:rsidDel="0079634A">
                <w:rPr>
                  <w:rFonts w:ascii="Garamond" w:eastAsia="Arial Unicode MS" w:hAnsi="Garamond"/>
                  <w:sz w:val="22"/>
                  <w:szCs w:val="22"/>
                </w:rPr>
                <w:delText>05/22/12</w:delText>
              </w:r>
            </w:del>
          </w:p>
        </w:tc>
        <w:tc>
          <w:tcPr>
            <w:tcW w:w="720" w:type="dxa"/>
            <w:tcBorders>
              <w:top w:val="nil"/>
              <w:left w:val="nil"/>
              <w:bottom w:val="nil"/>
              <w:right w:val="nil"/>
            </w:tcBorders>
            <w:noWrap/>
            <w:tcMar>
              <w:top w:w="15" w:type="dxa"/>
              <w:left w:w="15" w:type="dxa"/>
              <w:bottom w:w="0" w:type="dxa"/>
              <w:right w:w="15" w:type="dxa"/>
            </w:tcMar>
            <w:vAlign w:val="bottom"/>
            <w:tcPrChange w:id="1691"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692" w:author="Stephanie Ann Thompson" w:date="2013-04-30T13:07:00Z"/>
                <w:rFonts w:ascii="Garamond" w:eastAsia="Arial Unicode MS" w:hAnsi="Garamond"/>
                <w:sz w:val="22"/>
                <w:szCs w:val="22"/>
                <w:rPrChange w:id="1693" w:author="Stephanie Thompson" w:date="2008-11-18T12:28:00Z">
                  <w:rPr>
                    <w:del w:id="1694" w:author="Stephanie Ann Thompson" w:date="2013-04-30T13:07:00Z"/>
                    <w:rFonts w:eastAsia="Arial Unicode MS"/>
                    <w:sz w:val="20"/>
                    <w:szCs w:val="20"/>
                  </w:rPr>
                </w:rPrChange>
              </w:rPr>
            </w:pPr>
            <w:del w:id="1695"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69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697" w:author="Stephanie Ann Thompson" w:date="2013-04-30T13:07:00Z"/>
                <w:rFonts w:ascii="Garamond" w:eastAsia="Arial Unicode MS" w:hAnsi="Garamond"/>
                <w:sz w:val="22"/>
                <w:szCs w:val="22"/>
                <w:rPrChange w:id="1698" w:author="Stephanie Thompson" w:date="2008-11-18T12:28:00Z">
                  <w:rPr>
                    <w:del w:id="169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00"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01" w:author="Stephanie Ann Thompson" w:date="2013-04-30T13:07:00Z"/>
                <w:rFonts w:ascii="Garamond" w:eastAsia="Arial Unicode MS" w:hAnsi="Garamond"/>
                <w:sz w:val="22"/>
                <w:szCs w:val="22"/>
                <w:rPrChange w:id="1702" w:author="Stephanie Thompson" w:date="2008-11-18T12:28:00Z">
                  <w:rPr>
                    <w:del w:id="1703" w:author="Stephanie Ann Thompson" w:date="2013-04-30T13:07:00Z"/>
                    <w:rFonts w:eastAsia="Arial Unicode MS"/>
                    <w:sz w:val="20"/>
                    <w:szCs w:val="20"/>
                  </w:rPr>
                </w:rPrChange>
              </w:rPr>
            </w:pPr>
            <w:del w:id="1704" w:author="Stephanie Ann Thompson" w:date="2013-04-30T13:07:00Z">
              <w:r w:rsidDel="0079634A">
                <w:rPr>
                  <w:rFonts w:ascii="Garamond" w:eastAsia="Arial Unicode MS" w:hAnsi="Garamond"/>
                  <w:sz w:val="22"/>
                  <w:szCs w:val="22"/>
                </w:rPr>
                <w:delText>06/05/12</w:delText>
              </w:r>
            </w:del>
          </w:p>
        </w:tc>
        <w:tc>
          <w:tcPr>
            <w:tcW w:w="1260" w:type="dxa"/>
            <w:tcBorders>
              <w:top w:val="nil"/>
              <w:left w:val="nil"/>
              <w:bottom w:val="nil"/>
              <w:right w:val="nil"/>
            </w:tcBorders>
            <w:noWrap/>
            <w:tcMar>
              <w:top w:w="15" w:type="dxa"/>
              <w:left w:w="15" w:type="dxa"/>
              <w:bottom w:w="0" w:type="dxa"/>
              <w:right w:w="15" w:type="dxa"/>
            </w:tcMar>
            <w:vAlign w:val="bottom"/>
            <w:tcPrChange w:id="1705"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06" w:author="Stephanie Ann Thompson" w:date="2013-04-30T13:07:00Z"/>
                <w:rFonts w:ascii="Garamond" w:eastAsia="Arial Unicode MS" w:hAnsi="Garamond"/>
                <w:sz w:val="22"/>
                <w:szCs w:val="22"/>
                <w:rPrChange w:id="1707" w:author="Stephanie Thompson" w:date="2008-11-18T12:28:00Z">
                  <w:rPr>
                    <w:del w:id="1708" w:author="Stephanie Ann Thompson" w:date="2013-04-30T13:07:00Z"/>
                    <w:rFonts w:eastAsia="Arial Unicode MS"/>
                    <w:sz w:val="20"/>
                    <w:szCs w:val="20"/>
                  </w:rPr>
                </w:rPrChange>
              </w:rPr>
            </w:pPr>
            <w:del w:id="1709" w:author="Stephanie Ann Thompson" w:date="2013-04-30T13:07:00Z">
              <w:r w:rsidDel="0079634A">
                <w:rPr>
                  <w:rFonts w:ascii="Garamond" w:eastAsia="Arial Unicode MS" w:hAnsi="Garamond"/>
                  <w:sz w:val="22"/>
                  <w:szCs w:val="22"/>
                </w:rPr>
                <w:delText>10:30</w:delText>
              </w:r>
            </w:del>
          </w:p>
        </w:tc>
      </w:tr>
      <w:tr w:rsidR="000C5108" w:rsidRPr="00EB43F4" w:rsidDel="0079634A" w:rsidTr="000C5108">
        <w:tblPrEx>
          <w:tblW w:w="5595" w:type="dxa"/>
          <w:tblLayout w:type="fixed"/>
          <w:tblCellMar>
            <w:left w:w="0" w:type="dxa"/>
            <w:right w:w="0" w:type="dxa"/>
          </w:tblCellMar>
          <w:tblLook w:val="0000"/>
          <w:tblPrExChange w:id="1710" w:author="Stephanie Thompson" w:date="2008-11-18T11:33:00Z">
            <w:tblPrEx>
              <w:tblW w:w="5595" w:type="dxa"/>
              <w:tblLayout w:type="fixed"/>
              <w:tblCellMar>
                <w:left w:w="0" w:type="dxa"/>
                <w:right w:w="0" w:type="dxa"/>
              </w:tblCellMar>
              <w:tblLook w:val="0000"/>
            </w:tblPrEx>
          </w:tblPrExChange>
        </w:tblPrEx>
        <w:trPr>
          <w:trHeight w:val="255"/>
          <w:del w:id="1711" w:author="Stephanie Ann Thompson" w:date="2013-04-30T13:07:00Z"/>
          <w:trPrChange w:id="1712"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13"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14" w:author="Stephanie Ann Thompson" w:date="2013-04-30T13:07:00Z"/>
                <w:rFonts w:ascii="Garamond" w:eastAsia="Arial Unicode MS" w:hAnsi="Garamond"/>
                <w:sz w:val="22"/>
                <w:szCs w:val="22"/>
                <w:rPrChange w:id="1715" w:author="Stephanie Thompson" w:date="2008-11-18T12:28:00Z">
                  <w:rPr>
                    <w:del w:id="1716" w:author="Stephanie Ann Thompson" w:date="2013-04-30T13:07:00Z"/>
                    <w:rFonts w:eastAsia="Arial Unicode MS"/>
                    <w:sz w:val="20"/>
                    <w:szCs w:val="20"/>
                  </w:rPr>
                </w:rPrChange>
              </w:rPr>
            </w:pPr>
            <w:del w:id="1717" w:author="Stephanie Ann Thompson" w:date="2013-04-30T13:07:00Z">
              <w:r w:rsidDel="0079634A">
                <w:rPr>
                  <w:rFonts w:ascii="Garamond" w:eastAsia="Arial Unicode MS" w:hAnsi="Garamond"/>
                  <w:sz w:val="22"/>
                  <w:szCs w:val="22"/>
                </w:rPr>
                <w:delText>06/05/12</w:delText>
              </w:r>
            </w:del>
          </w:p>
        </w:tc>
        <w:tc>
          <w:tcPr>
            <w:tcW w:w="720" w:type="dxa"/>
            <w:tcBorders>
              <w:top w:val="nil"/>
              <w:left w:val="nil"/>
              <w:bottom w:val="nil"/>
              <w:right w:val="nil"/>
            </w:tcBorders>
            <w:noWrap/>
            <w:tcMar>
              <w:top w:w="15" w:type="dxa"/>
              <w:left w:w="15" w:type="dxa"/>
              <w:bottom w:w="0" w:type="dxa"/>
              <w:right w:w="15" w:type="dxa"/>
            </w:tcMar>
            <w:vAlign w:val="bottom"/>
            <w:tcPrChange w:id="1718"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19" w:author="Stephanie Ann Thompson" w:date="2013-04-30T13:07:00Z"/>
                <w:rFonts w:ascii="Garamond" w:eastAsia="Arial Unicode MS" w:hAnsi="Garamond"/>
                <w:sz w:val="22"/>
                <w:szCs w:val="22"/>
                <w:rPrChange w:id="1720" w:author="Stephanie Thompson" w:date="2008-11-18T12:28:00Z">
                  <w:rPr>
                    <w:del w:id="1721" w:author="Stephanie Ann Thompson" w:date="2013-04-30T13:07:00Z"/>
                    <w:rFonts w:eastAsia="Arial Unicode MS"/>
                    <w:sz w:val="20"/>
                    <w:szCs w:val="20"/>
                  </w:rPr>
                </w:rPrChange>
              </w:rPr>
            </w:pPr>
            <w:del w:id="1722" w:author="Stephanie Ann Thompson" w:date="2013-04-30T13:07:00Z">
              <w:r w:rsidDel="0079634A">
                <w:rPr>
                  <w:rFonts w:ascii="Garamond" w:eastAsia="Arial Unicode MS" w:hAnsi="Garamond"/>
                  <w:sz w:val="22"/>
                  <w:szCs w:val="22"/>
                </w:rPr>
                <w:delText>10:45</w:delText>
              </w:r>
            </w:del>
          </w:p>
        </w:tc>
        <w:tc>
          <w:tcPr>
            <w:tcW w:w="1260" w:type="dxa"/>
            <w:tcBorders>
              <w:top w:val="nil"/>
              <w:left w:val="nil"/>
              <w:bottom w:val="nil"/>
              <w:right w:val="nil"/>
            </w:tcBorders>
            <w:noWrap/>
            <w:tcMar>
              <w:top w:w="15" w:type="dxa"/>
              <w:left w:w="15" w:type="dxa"/>
              <w:bottom w:w="0" w:type="dxa"/>
              <w:right w:w="15" w:type="dxa"/>
            </w:tcMar>
            <w:vAlign w:val="bottom"/>
            <w:tcPrChange w:id="1723"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24" w:author="Stephanie Ann Thompson" w:date="2013-04-30T13:07:00Z"/>
                <w:rFonts w:ascii="Garamond" w:eastAsia="Arial Unicode MS" w:hAnsi="Garamond"/>
                <w:sz w:val="22"/>
                <w:szCs w:val="22"/>
                <w:rPrChange w:id="1725" w:author="Stephanie Thompson" w:date="2008-11-18T12:28:00Z">
                  <w:rPr>
                    <w:del w:id="172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27"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28" w:author="Stephanie Ann Thompson" w:date="2013-04-30T13:07:00Z"/>
                <w:rFonts w:ascii="Garamond" w:eastAsia="Arial Unicode MS" w:hAnsi="Garamond"/>
                <w:sz w:val="22"/>
                <w:szCs w:val="22"/>
                <w:rPrChange w:id="1729" w:author="Stephanie Thompson" w:date="2008-11-18T12:28:00Z">
                  <w:rPr>
                    <w:del w:id="1730" w:author="Stephanie Ann Thompson" w:date="2013-04-30T13:07:00Z"/>
                    <w:rFonts w:eastAsia="Arial Unicode MS"/>
                    <w:sz w:val="20"/>
                    <w:szCs w:val="20"/>
                  </w:rPr>
                </w:rPrChange>
              </w:rPr>
            </w:pPr>
            <w:del w:id="1731" w:author="Stephanie Ann Thompson" w:date="2013-04-30T13:07:00Z">
              <w:r w:rsidDel="0079634A">
                <w:rPr>
                  <w:rFonts w:ascii="Garamond" w:eastAsia="Arial Unicode MS" w:hAnsi="Garamond"/>
                  <w:sz w:val="22"/>
                  <w:szCs w:val="22"/>
                </w:rPr>
                <w:delText>06/19/12</w:delText>
              </w:r>
            </w:del>
          </w:p>
        </w:tc>
        <w:tc>
          <w:tcPr>
            <w:tcW w:w="1260" w:type="dxa"/>
            <w:tcBorders>
              <w:top w:val="nil"/>
              <w:left w:val="nil"/>
              <w:bottom w:val="nil"/>
              <w:right w:val="nil"/>
            </w:tcBorders>
            <w:noWrap/>
            <w:tcMar>
              <w:top w:w="15" w:type="dxa"/>
              <w:left w:w="15" w:type="dxa"/>
              <w:bottom w:w="0" w:type="dxa"/>
              <w:right w:w="15" w:type="dxa"/>
            </w:tcMar>
            <w:vAlign w:val="bottom"/>
            <w:tcPrChange w:id="1732"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33" w:author="Stephanie Ann Thompson" w:date="2013-04-30T13:07:00Z"/>
                <w:rFonts w:ascii="Garamond" w:eastAsia="Arial Unicode MS" w:hAnsi="Garamond"/>
                <w:sz w:val="22"/>
                <w:szCs w:val="22"/>
                <w:rPrChange w:id="1734" w:author="Stephanie Thompson" w:date="2008-11-18T12:28:00Z">
                  <w:rPr>
                    <w:del w:id="1735" w:author="Stephanie Ann Thompson" w:date="2013-04-30T13:07:00Z"/>
                    <w:rFonts w:eastAsia="Arial Unicode MS"/>
                    <w:sz w:val="20"/>
                    <w:szCs w:val="20"/>
                  </w:rPr>
                </w:rPrChange>
              </w:rPr>
            </w:pPr>
            <w:del w:id="1736"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737" w:author="Stephanie Thompson" w:date="2008-11-18T11:33:00Z">
            <w:tblPrEx>
              <w:tblW w:w="5595" w:type="dxa"/>
              <w:tblLayout w:type="fixed"/>
              <w:tblCellMar>
                <w:left w:w="0" w:type="dxa"/>
                <w:right w:w="0" w:type="dxa"/>
              </w:tblCellMar>
              <w:tblLook w:val="0000"/>
            </w:tblPrEx>
          </w:tblPrExChange>
        </w:tblPrEx>
        <w:trPr>
          <w:trHeight w:val="255"/>
          <w:del w:id="1738" w:author="Stephanie Ann Thompson" w:date="2013-04-30T13:07:00Z"/>
          <w:trPrChange w:id="1739"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40"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41" w:author="Stephanie Ann Thompson" w:date="2013-04-30T13:07:00Z"/>
                <w:rFonts w:ascii="Garamond" w:eastAsia="Arial Unicode MS" w:hAnsi="Garamond"/>
                <w:sz w:val="22"/>
                <w:szCs w:val="22"/>
                <w:rPrChange w:id="1742" w:author="Stephanie Thompson" w:date="2008-11-18T12:28:00Z">
                  <w:rPr>
                    <w:del w:id="1743" w:author="Stephanie Ann Thompson" w:date="2013-04-30T13:07:00Z"/>
                    <w:rFonts w:eastAsia="Arial Unicode MS"/>
                    <w:sz w:val="20"/>
                    <w:szCs w:val="20"/>
                  </w:rPr>
                </w:rPrChange>
              </w:rPr>
            </w:pPr>
            <w:del w:id="1744" w:author="Stephanie Ann Thompson" w:date="2013-04-30T13:07:00Z">
              <w:r w:rsidDel="0079634A">
                <w:rPr>
                  <w:rFonts w:ascii="Garamond" w:eastAsia="Arial Unicode MS" w:hAnsi="Garamond"/>
                  <w:sz w:val="22"/>
                  <w:szCs w:val="22"/>
                </w:rPr>
                <w:delText>06/19/12</w:delText>
              </w:r>
            </w:del>
          </w:p>
        </w:tc>
        <w:tc>
          <w:tcPr>
            <w:tcW w:w="720" w:type="dxa"/>
            <w:tcBorders>
              <w:top w:val="nil"/>
              <w:left w:val="nil"/>
              <w:bottom w:val="nil"/>
              <w:right w:val="nil"/>
            </w:tcBorders>
            <w:noWrap/>
            <w:tcMar>
              <w:top w:w="15" w:type="dxa"/>
              <w:left w:w="15" w:type="dxa"/>
              <w:bottom w:w="0" w:type="dxa"/>
              <w:right w:w="15" w:type="dxa"/>
            </w:tcMar>
            <w:vAlign w:val="bottom"/>
            <w:tcPrChange w:id="1745"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46" w:author="Stephanie Ann Thompson" w:date="2013-04-30T13:07:00Z"/>
                <w:rFonts w:ascii="Garamond" w:eastAsia="Arial Unicode MS" w:hAnsi="Garamond"/>
                <w:sz w:val="22"/>
                <w:szCs w:val="22"/>
                <w:rPrChange w:id="1747" w:author="Stephanie Thompson" w:date="2008-11-18T12:28:00Z">
                  <w:rPr>
                    <w:del w:id="1748" w:author="Stephanie Ann Thompson" w:date="2013-04-30T13:07:00Z"/>
                    <w:rFonts w:eastAsia="Arial Unicode MS"/>
                    <w:sz w:val="20"/>
                    <w:szCs w:val="20"/>
                  </w:rPr>
                </w:rPrChange>
              </w:rPr>
            </w:pPr>
            <w:del w:id="1749"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750"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51" w:author="Stephanie Ann Thompson" w:date="2013-04-30T13:07:00Z"/>
                <w:rFonts w:ascii="Garamond" w:eastAsia="Arial Unicode MS" w:hAnsi="Garamond"/>
                <w:sz w:val="22"/>
                <w:szCs w:val="22"/>
                <w:rPrChange w:id="1752" w:author="Stephanie Thompson" w:date="2008-11-18T12:28:00Z">
                  <w:rPr>
                    <w:del w:id="175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54"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55" w:author="Stephanie Ann Thompson" w:date="2013-04-30T13:07:00Z"/>
                <w:rFonts w:ascii="Garamond" w:eastAsia="Arial Unicode MS" w:hAnsi="Garamond"/>
                <w:sz w:val="22"/>
                <w:szCs w:val="22"/>
                <w:rPrChange w:id="1756" w:author="Stephanie Thompson" w:date="2008-11-18T12:28:00Z">
                  <w:rPr>
                    <w:del w:id="1757" w:author="Stephanie Ann Thompson" w:date="2013-04-30T13:07:00Z"/>
                    <w:rFonts w:eastAsia="Arial Unicode MS"/>
                    <w:sz w:val="20"/>
                    <w:szCs w:val="20"/>
                  </w:rPr>
                </w:rPrChange>
              </w:rPr>
            </w:pPr>
            <w:del w:id="1758" w:author="Stephanie Ann Thompson" w:date="2013-04-30T13:07:00Z">
              <w:r w:rsidDel="0079634A">
                <w:rPr>
                  <w:rFonts w:ascii="Garamond" w:eastAsia="Arial Unicode MS" w:hAnsi="Garamond"/>
                  <w:sz w:val="22"/>
                  <w:szCs w:val="22"/>
                </w:rPr>
                <w:delText>07/03/12</w:delText>
              </w:r>
            </w:del>
          </w:p>
        </w:tc>
        <w:tc>
          <w:tcPr>
            <w:tcW w:w="1260" w:type="dxa"/>
            <w:tcBorders>
              <w:top w:val="nil"/>
              <w:left w:val="nil"/>
              <w:bottom w:val="nil"/>
              <w:right w:val="nil"/>
            </w:tcBorders>
            <w:noWrap/>
            <w:tcMar>
              <w:top w:w="15" w:type="dxa"/>
              <w:left w:w="15" w:type="dxa"/>
              <w:bottom w:w="0" w:type="dxa"/>
              <w:right w:w="15" w:type="dxa"/>
            </w:tcMar>
            <w:vAlign w:val="bottom"/>
            <w:tcPrChange w:id="1759"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60" w:author="Stephanie Ann Thompson" w:date="2013-04-30T13:07:00Z"/>
                <w:rFonts w:ascii="Garamond" w:eastAsia="Arial Unicode MS" w:hAnsi="Garamond"/>
                <w:sz w:val="22"/>
                <w:szCs w:val="22"/>
                <w:rPrChange w:id="1761" w:author="Stephanie Thompson" w:date="2008-11-18T12:28:00Z">
                  <w:rPr>
                    <w:del w:id="1762" w:author="Stephanie Ann Thompson" w:date="2013-04-30T13:07:00Z"/>
                    <w:rFonts w:eastAsia="Arial Unicode MS"/>
                    <w:sz w:val="20"/>
                    <w:szCs w:val="20"/>
                  </w:rPr>
                </w:rPrChange>
              </w:rPr>
            </w:pPr>
            <w:del w:id="1763"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764" w:author="Stephanie Thompson" w:date="2008-11-18T11:33:00Z">
            <w:tblPrEx>
              <w:tblW w:w="5595" w:type="dxa"/>
              <w:tblLayout w:type="fixed"/>
              <w:tblCellMar>
                <w:left w:w="0" w:type="dxa"/>
                <w:right w:w="0" w:type="dxa"/>
              </w:tblCellMar>
              <w:tblLook w:val="0000"/>
            </w:tblPrEx>
          </w:tblPrExChange>
        </w:tblPrEx>
        <w:trPr>
          <w:trHeight w:val="255"/>
          <w:del w:id="1765" w:author="Stephanie Ann Thompson" w:date="2013-04-30T13:07:00Z"/>
          <w:trPrChange w:id="1766"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67"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68" w:author="Stephanie Ann Thompson" w:date="2013-04-30T13:07:00Z"/>
                <w:rFonts w:ascii="Garamond" w:eastAsia="Arial Unicode MS" w:hAnsi="Garamond"/>
                <w:sz w:val="22"/>
                <w:szCs w:val="22"/>
                <w:rPrChange w:id="1769" w:author="Stephanie Thompson" w:date="2008-11-18T12:28:00Z">
                  <w:rPr>
                    <w:del w:id="1770" w:author="Stephanie Ann Thompson" w:date="2013-04-30T13:07:00Z"/>
                    <w:rFonts w:eastAsia="Arial Unicode MS"/>
                    <w:sz w:val="20"/>
                    <w:szCs w:val="20"/>
                  </w:rPr>
                </w:rPrChange>
              </w:rPr>
            </w:pPr>
            <w:del w:id="1771" w:author="Stephanie Ann Thompson" w:date="2013-04-30T13:07:00Z">
              <w:r w:rsidDel="0079634A">
                <w:rPr>
                  <w:rFonts w:ascii="Garamond" w:eastAsia="Arial Unicode MS" w:hAnsi="Garamond"/>
                  <w:sz w:val="22"/>
                  <w:szCs w:val="22"/>
                </w:rPr>
                <w:delText>07/03/12</w:delText>
              </w:r>
            </w:del>
          </w:p>
        </w:tc>
        <w:tc>
          <w:tcPr>
            <w:tcW w:w="720" w:type="dxa"/>
            <w:tcBorders>
              <w:top w:val="nil"/>
              <w:left w:val="nil"/>
              <w:bottom w:val="nil"/>
              <w:right w:val="nil"/>
            </w:tcBorders>
            <w:noWrap/>
            <w:tcMar>
              <w:top w:w="15" w:type="dxa"/>
              <w:left w:w="15" w:type="dxa"/>
              <w:bottom w:w="0" w:type="dxa"/>
              <w:right w:w="15" w:type="dxa"/>
            </w:tcMar>
            <w:vAlign w:val="bottom"/>
            <w:tcPrChange w:id="1772"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73" w:author="Stephanie Ann Thompson" w:date="2013-04-30T13:07:00Z"/>
                <w:rFonts w:ascii="Garamond" w:eastAsia="Arial Unicode MS" w:hAnsi="Garamond"/>
                <w:sz w:val="22"/>
                <w:szCs w:val="22"/>
                <w:rPrChange w:id="1774" w:author="Stephanie Thompson" w:date="2008-11-18T12:28:00Z">
                  <w:rPr>
                    <w:del w:id="1775" w:author="Stephanie Ann Thompson" w:date="2013-04-30T13:07:00Z"/>
                    <w:rFonts w:eastAsia="Arial Unicode MS"/>
                    <w:sz w:val="20"/>
                    <w:szCs w:val="20"/>
                  </w:rPr>
                </w:rPrChange>
              </w:rPr>
            </w:pPr>
            <w:del w:id="1776"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777"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778" w:author="Stephanie Ann Thompson" w:date="2013-04-30T13:07:00Z"/>
                <w:rFonts w:ascii="Garamond" w:eastAsia="Arial Unicode MS" w:hAnsi="Garamond"/>
                <w:sz w:val="22"/>
                <w:szCs w:val="22"/>
                <w:rPrChange w:id="1779" w:author="Stephanie Thompson" w:date="2008-11-18T12:28:00Z">
                  <w:rPr>
                    <w:del w:id="178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781"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82" w:author="Stephanie Ann Thompson" w:date="2013-04-30T13:07:00Z"/>
                <w:rFonts w:ascii="Garamond" w:eastAsia="Arial Unicode MS" w:hAnsi="Garamond"/>
                <w:sz w:val="22"/>
                <w:szCs w:val="22"/>
                <w:rPrChange w:id="1783" w:author="Stephanie Thompson" w:date="2008-11-18T12:28:00Z">
                  <w:rPr>
                    <w:del w:id="1784" w:author="Stephanie Ann Thompson" w:date="2013-04-30T13:07:00Z"/>
                    <w:rFonts w:eastAsia="Arial Unicode MS"/>
                    <w:sz w:val="20"/>
                    <w:szCs w:val="20"/>
                  </w:rPr>
                </w:rPrChange>
              </w:rPr>
            </w:pPr>
            <w:del w:id="1785" w:author="Stephanie Ann Thompson" w:date="2013-04-30T13:07:00Z">
              <w:r w:rsidDel="0079634A">
                <w:rPr>
                  <w:rFonts w:ascii="Garamond" w:eastAsia="Arial Unicode MS" w:hAnsi="Garamond"/>
                  <w:sz w:val="22"/>
                  <w:szCs w:val="22"/>
                </w:rPr>
                <w:delText>07/17/12</w:delText>
              </w:r>
            </w:del>
          </w:p>
        </w:tc>
        <w:tc>
          <w:tcPr>
            <w:tcW w:w="1260" w:type="dxa"/>
            <w:tcBorders>
              <w:top w:val="nil"/>
              <w:left w:val="nil"/>
              <w:bottom w:val="nil"/>
              <w:right w:val="nil"/>
            </w:tcBorders>
            <w:noWrap/>
            <w:tcMar>
              <w:top w:w="15" w:type="dxa"/>
              <w:left w:w="15" w:type="dxa"/>
              <w:bottom w:w="0" w:type="dxa"/>
              <w:right w:w="15" w:type="dxa"/>
            </w:tcMar>
            <w:vAlign w:val="bottom"/>
            <w:tcPrChange w:id="1786"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787" w:author="Stephanie Ann Thompson" w:date="2013-04-30T13:07:00Z"/>
                <w:rFonts w:ascii="Garamond" w:eastAsia="Arial Unicode MS" w:hAnsi="Garamond"/>
                <w:sz w:val="22"/>
                <w:szCs w:val="22"/>
                <w:rPrChange w:id="1788" w:author="Stephanie Thompson" w:date="2008-11-18T12:28:00Z">
                  <w:rPr>
                    <w:del w:id="1789" w:author="Stephanie Ann Thompson" w:date="2013-04-30T13:07:00Z"/>
                    <w:rFonts w:eastAsia="Arial Unicode MS"/>
                    <w:sz w:val="20"/>
                    <w:szCs w:val="20"/>
                  </w:rPr>
                </w:rPrChange>
              </w:rPr>
            </w:pPr>
            <w:del w:id="1790"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791" w:author="Stephanie Thompson" w:date="2008-11-18T11:33:00Z">
            <w:tblPrEx>
              <w:tblW w:w="5595" w:type="dxa"/>
              <w:tblLayout w:type="fixed"/>
              <w:tblCellMar>
                <w:left w:w="0" w:type="dxa"/>
                <w:right w:w="0" w:type="dxa"/>
              </w:tblCellMar>
              <w:tblLook w:val="0000"/>
            </w:tblPrEx>
          </w:tblPrExChange>
        </w:tblPrEx>
        <w:trPr>
          <w:trHeight w:val="255"/>
          <w:del w:id="1792" w:author="Stephanie Ann Thompson" w:date="2013-04-30T13:07:00Z"/>
          <w:trPrChange w:id="1793"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794"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795" w:author="Stephanie Ann Thompson" w:date="2013-04-30T13:07:00Z"/>
                <w:rFonts w:ascii="Garamond" w:eastAsia="Arial Unicode MS" w:hAnsi="Garamond"/>
                <w:sz w:val="22"/>
                <w:szCs w:val="22"/>
                <w:rPrChange w:id="1796" w:author="Stephanie Thompson" w:date="2008-11-18T12:28:00Z">
                  <w:rPr>
                    <w:del w:id="1797" w:author="Stephanie Ann Thompson" w:date="2013-04-30T13:07:00Z"/>
                    <w:rFonts w:eastAsia="Arial Unicode MS"/>
                    <w:sz w:val="20"/>
                    <w:szCs w:val="20"/>
                  </w:rPr>
                </w:rPrChange>
              </w:rPr>
            </w:pPr>
            <w:del w:id="1798" w:author="Stephanie Ann Thompson" w:date="2013-04-30T13:07:00Z">
              <w:r w:rsidDel="0079634A">
                <w:rPr>
                  <w:rFonts w:ascii="Garamond" w:eastAsia="Arial Unicode MS" w:hAnsi="Garamond"/>
                  <w:sz w:val="22"/>
                  <w:szCs w:val="22"/>
                </w:rPr>
                <w:delText>07/17/12</w:delText>
              </w:r>
            </w:del>
          </w:p>
        </w:tc>
        <w:tc>
          <w:tcPr>
            <w:tcW w:w="720" w:type="dxa"/>
            <w:tcBorders>
              <w:top w:val="nil"/>
              <w:left w:val="nil"/>
              <w:bottom w:val="nil"/>
              <w:right w:val="nil"/>
            </w:tcBorders>
            <w:noWrap/>
            <w:tcMar>
              <w:top w:w="15" w:type="dxa"/>
              <w:left w:w="15" w:type="dxa"/>
              <w:bottom w:w="0" w:type="dxa"/>
              <w:right w:w="15" w:type="dxa"/>
            </w:tcMar>
            <w:vAlign w:val="bottom"/>
            <w:tcPrChange w:id="1799"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00" w:author="Stephanie Ann Thompson" w:date="2013-04-30T13:07:00Z"/>
                <w:rFonts w:ascii="Garamond" w:eastAsia="Arial Unicode MS" w:hAnsi="Garamond"/>
                <w:sz w:val="22"/>
                <w:szCs w:val="22"/>
                <w:rPrChange w:id="1801" w:author="Stephanie Thompson" w:date="2008-11-18T12:28:00Z">
                  <w:rPr>
                    <w:del w:id="1802" w:author="Stephanie Ann Thompson" w:date="2013-04-30T13:07:00Z"/>
                    <w:rFonts w:eastAsia="Arial Unicode MS"/>
                    <w:sz w:val="20"/>
                    <w:szCs w:val="20"/>
                  </w:rPr>
                </w:rPrChange>
              </w:rPr>
            </w:pPr>
            <w:del w:id="1803" w:author="Stephanie Ann Thompson" w:date="2013-04-30T13:07:00Z">
              <w:r w:rsidDel="0079634A">
                <w:rPr>
                  <w:rFonts w:ascii="Garamond" w:eastAsia="Arial Unicode MS" w:hAnsi="Garamond"/>
                  <w:sz w:val="22"/>
                  <w:szCs w:val="22"/>
                </w:rPr>
                <w:delText>09:45</w:delText>
              </w:r>
            </w:del>
          </w:p>
        </w:tc>
        <w:tc>
          <w:tcPr>
            <w:tcW w:w="1260" w:type="dxa"/>
            <w:tcBorders>
              <w:top w:val="nil"/>
              <w:left w:val="nil"/>
              <w:bottom w:val="nil"/>
              <w:right w:val="nil"/>
            </w:tcBorders>
            <w:noWrap/>
            <w:tcMar>
              <w:top w:w="15" w:type="dxa"/>
              <w:left w:w="15" w:type="dxa"/>
              <w:bottom w:w="0" w:type="dxa"/>
              <w:right w:w="15" w:type="dxa"/>
            </w:tcMar>
            <w:vAlign w:val="bottom"/>
            <w:tcPrChange w:id="1804"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05" w:author="Stephanie Ann Thompson" w:date="2013-04-30T13:07:00Z"/>
                <w:rFonts w:ascii="Garamond" w:eastAsia="Arial Unicode MS" w:hAnsi="Garamond"/>
                <w:sz w:val="22"/>
                <w:szCs w:val="22"/>
                <w:rPrChange w:id="1806" w:author="Stephanie Thompson" w:date="2008-11-18T12:28:00Z">
                  <w:rPr>
                    <w:del w:id="180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0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809" w:author="Stephanie Ann Thompson" w:date="2013-04-30T13:07:00Z"/>
                <w:rFonts w:ascii="Garamond" w:eastAsia="Arial Unicode MS" w:hAnsi="Garamond"/>
                <w:sz w:val="22"/>
                <w:szCs w:val="22"/>
                <w:rPrChange w:id="1810" w:author="Stephanie Thompson" w:date="2008-11-18T12:28:00Z">
                  <w:rPr>
                    <w:del w:id="1811" w:author="Stephanie Ann Thompson" w:date="2013-04-30T13:07:00Z"/>
                    <w:rFonts w:eastAsia="Arial Unicode MS"/>
                    <w:sz w:val="20"/>
                    <w:szCs w:val="20"/>
                  </w:rPr>
                </w:rPrChange>
              </w:rPr>
            </w:pPr>
            <w:del w:id="1812" w:author="Stephanie Ann Thompson" w:date="2013-04-30T13:07:00Z">
              <w:r w:rsidDel="0079634A">
                <w:rPr>
                  <w:rFonts w:ascii="Garamond" w:eastAsia="Arial Unicode MS" w:hAnsi="Garamond"/>
                  <w:sz w:val="22"/>
                  <w:szCs w:val="22"/>
                </w:rPr>
                <w:delText>08/01/12</w:delText>
              </w:r>
            </w:del>
          </w:p>
        </w:tc>
        <w:tc>
          <w:tcPr>
            <w:tcW w:w="1260" w:type="dxa"/>
            <w:tcBorders>
              <w:top w:val="nil"/>
              <w:left w:val="nil"/>
              <w:bottom w:val="nil"/>
              <w:right w:val="nil"/>
            </w:tcBorders>
            <w:noWrap/>
            <w:tcMar>
              <w:top w:w="15" w:type="dxa"/>
              <w:left w:w="15" w:type="dxa"/>
              <w:bottom w:w="0" w:type="dxa"/>
              <w:right w:w="15" w:type="dxa"/>
            </w:tcMar>
            <w:vAlign w:val="bottom"/>
            <w:tcPrChange w:id="1813"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14" w:author="Stephanie Ann Thompson" w:date="2013-04-30T13:07:00Z"/>
                <w:rFonts w:ascii="Garamond" w:eastAsia="Arial Unicode MS" w:hAnsi="Garamond"/>
                <w:sz w:val="22"/>
                <w:szCs w:val="22"/>
                <w:rPrChange w:id="1815" w:author="Stephanie Thompson" w:date="2008-11-18T12:28:00Z">
                  <w:rPr>
                    <w:del w:id="1816" w:author="Stephanie Ann Thompson" w:date="2013-04-30T13:07:00Z"/>
                    <w:rFonts w:eastAsia="Arial Unicode MS"/>
                    <w:sz w:val="20"/>
                    <w:szCs w:val="20"/>
                  </w:rPr>
                </w:rPrChange>
              </w:rPr>
            </w:pPr>
            <w:del w:id="1817"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818" w:author="Stephanie Thompson" w:date="2008-11-18T11:33:00Z">
            <w:tblPrEx>
              <w:tblW w:w="5595" w:type="dxa"/>
              <w:tblLayout w:type="fixed"/>
              <w:tblCellMar>
                <w:left w:w="0" w:type="dxa"/>
                <w:right w:w="0" w:type="dxa"/>
              </w:tblCellMar>
              <w:tblLook w:val="0000"/>
            </w:tblPrEx>
          </w:tblPrExChange>
        </w:tblPrEx>
        <w:trPr>
          <w:trHeight w:val="255"/>
          <w:del w:id="1819" w:author="Stephanie Ann Thompson" w:date="2013-04-30T13:07:00Z"/>
          <w:trPrChange w:id="1820"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821"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822" w:author="Stephanie Ann Thompson" w:date="2013-04-30T13:07:00Z"/>
                <w:rFonts w:ascii="Garamond" w:eastAsia="Arial Unicode MS" w:hAnsi="Garamond"/>
                <w:sz w:val="22"/>
                <w:szCs w:val="22"/>
                <w:rPrChange w:id="1823" w:author="Stephanie Thompson" w:date="2008-11-18T12:28:00Z">
                  <w:rPr>
                    <w:del w:id="1824" w:author="Stephanie Ann Thompson" w:date="2013-04-30T13:07:00Z"/>
                    <w:rFonts w:eastAsia="Arial Unicode MS"/>
                    <w:sz w:val="20"/>
                    <w:szCs w:val="20"/>
                  </w:rPr>
                </w:rPrChange>
              </w:rPr>
            </w:pPr>
            <w:del w:id="1825" w:author="Stephanie Ann Thompson" w:date="2013-04-30T13:07:00Z">
              <w:r w:rsidDel="0079634A">
                <w:rPr>
                  <w:rFonts w:ascii="Garamond" w:eastAsia="Arial Unicode MS" w:hAnsi="Garamond"/>
                  <w:sz w:val="22"/>
                  <w:szCs w:val="22"/>
                </w:rPr>
                <w:delText>08/01/12</w:delText>
              </w:r>
            </w:del>
          </w:p>
        </w:tc>
        <w:tc>
          <w:tcPr>
            <w:tcW w:w="720" w:type="dxa"/>
            <w:tcBorders>
              <w:top w:val="nil"/>
              <w:left w:val="nil"/>
              <w:bottom w:val="nil"/>
              <w:right w:val="nil"/>
            </w:tcBorders>
            <w:noWrap/>
            <w:tcMar>
              <w:top w:w="15" w:type="dxa"/>
              <w:left w:w="15" w:type="dxa"/>
              <w:bottom w:w="0" w:type="dxa"/>
              <w:right w:w="15" w:type="dxa"/>
            </w:tcMar>
            <w:vAlign w:val="bottom"/>
            <w:tcPrChange w:id="1826"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27" w:author="Stephanie Ann Thompson" w:date="2013-04-30T13:07:00Z"/>
                <w:rFonts w:ascii="Garamond" w:eastAsia="Arial Unicode MS" w:hAnsi="Garamond"/>
                <w:sz w:val="22"/>
                <w:szCs w:val="22"/>
                <w:rPrChange w:id="1828" w:author="Stephanie Thompson" w:date="2008-11-18T12:28:00Z">
                  <w:rPr>
                    <w:del w:id="1829" w:author="Stephanie Ann Thompson" w:date="2013-04-30T13:07:00Z"/>
                    <w:rFonts w:eastAsia="Arial Unicode MS"/>
                    <w:sz w:val="20"/>
                    <w:szCs w:val="20"/>
                  </w:rPr>
                </w:rPrChange>
              </w:rPr>
            </w:pPr>
            <w:del w:id="1830"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831"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32" w:author="Stephanie Ann Thompson" w:date="2013-04-30T13:07:00Z"/>
                <w:rFonts w:ascii="Garamond" w:eastAsia="Arial Unicode MS" w:hAnsi="Garamond"/>
                <w:sz w:val="22"/>
                <w:szCs w:val="22"/>
                <w:rPrChange w:id="1833" w:author="Stephanie Thompson" w:date="2008-11-18T12:28:00Z">
                  <w:rPr>
                    <w:del w:id="183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3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836" w:author="Stephanie Ann Thompson" w:date="2013-04-30T13:07:00Z"/>
                <w:rFonts w:ascii="Garamond" w:eastAsia="Arial Unicode MS" w:hAnsi="Garamond"/>
                <w:sz w:val="22"/>
                <w:szCs w:val="22"/>
                <w:rPrChange w:id="1837" w:author="Stephanie Thompson" w:date="2008-11-18T12:28:00Z">
                  <w:rPr>
                    <w:del w:id="1838" w:author="Stephanie Ann Thompson" w:date="2013-04-30T13:07:00Z"/>
                    <w:rFonts w:eastAsia="Arial Unicode MS"/>
                    <w:sz w:val="20"/>
                    <w:szCs w:val="20"/>
                  </w:rPr>
                </w:rPrChange>
              </w:rPr>
            </w:pPr>
            <w:del w:id="1839" w:author="Stephanie Ann Thompson" w:date="2013-04-30T13:07:00Z">
              <w:r w:rsidDel="0079634A">
                <w:rPr>
                  <w:rFonts w:ascii="Garamond" w:eastAsia="Arial Unicode MS" w:hAnsi="Garamond"/>
                  <w:sz w:val="22"/>
                  <w:szCs w:val="22"/>
                </w:rPr>
                <w:delText>08/15/12</w:delText>
              </w:r>
            </w:del>
          </w:p>
        </w:tc>
        <w:tc>
          <w:tcPr>
            <w:tcW w:w="1260" w:type="dxa"/>
            <w:tcBorders>
              <w:top w:val="nil"/>
              <w:left w:val="nil"/>
              <w:bottom w:val="nil"/>
              <w:right w:val="nil"/>
            </w:tcBorders>
            <w:noWrap/>
            <w:tcMar>
              <w:top w:w="15" w:type="dxa"/>
              <w:left w:w="15" w:type="dxa"/>
              <w:bottom w:w="0" w:type="dxa"/>
              <w:right w:w="15" w:type="dxa"/>
            </w:tcMar>
            <w:vAlign w:val="bottom"/>
            <w:tcPrChange w:id="184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41" w:author="Stephanie Ann Thompson" w:date="2013-04-30T13:07:00Z"/>
                <w:rFonts w:ascii="Garamond" w:eastAsia="Arial Unicode MS" w:hAnsi="Garamond"/>
                <w:sz w:val="22"/>
                <w:szCs w:val="22"/>
                <w:rPrChange w:id="1842" w:author="Stephanie Thompson" w:date="2008-11-18T12:28:00Z">
                  <w:rPr>
                    <w:del w:id="1843" w:author="Stephanie Ann Thompson" w:date="2013-04-30T13:07:00Z"/>
                    <w:rFonts w:eastAsia="Arial Unicode MS"/>
                    <w:sz w:val="20"/>
                    <w:szCs w:val="20"/>
                  </w:rPr>
                </w:rPrChange>
              </w:rPr>
            </w:pPr>
            <w:del w:id="1844"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845" w:author="Stephanie Thompson" w:date="2008-11-18T11:33:00Z">
            <w:tblPrEx>
              <w:tblW w:w="5595" w:type="dxa"/>
              <w:tblLayout w:type="fixed"/>
              <w:tblCellMar>
                <w:left w:w="0" w:type="dxa"/>
                <w:right w:w="0" w:type="dxa"/>
              </w:tblCellMar>
              <w:tblLook w:val="0000"/>
            </w:tblPrEx>
          </w:tblPrExChange>
        </w:tblPrEx>
        <w:trPr>
          <w:trHeight w:val="255"/>
          <w:del w:id="1846" w:author="Stephanie Ann Thompson" w:date="2013-04-30T13:07:00Z"/>
          <w:trPrChange w:id="1847"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848"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849" w:author="Stephanie Ann Thompson" w:date="2013-04-30T13:07:00Z"/>
                <w:rFonts w:ascii="Garamond" w:eastAsia="Arial Unicode MS" w:hAnsi="Garamond"/>
                <w:sz w:val="22"/>
                <w:szCs w:val="22"/>
                <w:rPrChange w:id="1850" w:author="Stephanie Thompson" w:date="2008-11-18T12:28:00Z">
                  <w:rPr>
                    <w:del w:id="1851" w:author="Stephanie Ann Thompson" w:date="2013-04-30T13:07:00Z"/>
                    <w:rFonts w:eastAsia="Arial Unicode MS"/>
                    <w:sz w:val="20"/>
                    <w:szCs w:val="20"/>
                  </w:rPr>
                </w:rPrChange>
              </w:rPr>
            </w:pPr>
            <w:del w:id="1852" w:author="Stephanie Ann Thompson" w:date="2013-04-30T13:07:00Z">
              <w:r w:rsidDel="0079634A">
                <w:rPr>
                  <w:rFonts w:ascii="Garamond" w:eastAsia="Arial Unicode MS" w:hAnsi="Garamond"/>
                  <w:sz w:val="22"/>
                  <w:szCs w:val="22"/>
                </w:rPr>
                <w:delText>08/15/12</w:delText>
              </w:r>
            </w:del>
          </w:p>
        </w:tc>
        <w:tc>
          <w:tcPr>
            <w:tcW w:w="720" w:type="dxa"/>
            <w:tcBorders>
              <w:top w:val="nil"/>
              <w:left w:val="nil"/>
              <w:bottom w:val="nil"/>
              <w:right w:val="nil"/>
            </w:tcBorders>
            <w:noWrap/>
            <w:tcMar>
              <w:top w:w="15" w:type="dxa"/>
              <w:left w:w="15" w:type="dxa"/>
              <w:bottom w:w="0" w:type="dxa"/>
              <w:right w:w="15" w:type="dxa"/>
            </w:tcMar>
            <w:vAlign w:val="bottom"/>
            <w:tcPrChange w:id="1853"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54" w:author="Stephanie Ann Thompson" w:date="2013-04-30T13:07:00Z"/>
                <w:rFonts w:ascii="Garamond" w:eastAsia="Arial Unicode MS" w:hAnsi="Garamond"/>
                <w:sz w:val="22"/>
                <w:szCs w:val="22"/>
                <w:rPrChange w:id="1855" w:author="Stephanie Thompson" w:date="2008-11-18T12:28:00Z">
                  <w:rPr>
                    <w:del w:id="1856" w:author="Stephanie Ann Thompson" w:date="2013-04-30T13:07:00Z"/>
                    <w:rFonts w:eastAsia="Arial Unicode MS"/>
                    <w:sz w:val="20"/>
                    <w:szCs w:val="20"/>
                  </w:rPr>
                </w:rPrChange>
              </w:rPr>
            </w:pPr>
            <w:del w:id="1857"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858"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59" w:author="Stephanie Ann Thompson" w:date="2013-04-30T13:07:00Z"/>
                <w:rFonts w:ascii="Garamond" w:eastAsia="Arial Unicode MS" w:hAnsi="Garamond"/>
                <w:sz w:val="22"/>
                <w:szCs w:val="22"/>
                <w:rPrChange w:id="1860" w:author="Stephanie Thompson" w:date="2008-11-18T12:28:00Z">
                  <w:rPr>
                    <w:del w:id="186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62"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rPr>
                <w:del w:id="1863" w:author="Stephanie Ann Thompson" w:date="2013-04-30T13:07:00Z"/>
                <w:rFonts w:ascii="Garamond" w:eastAsia="Arial Unicode MS" w:hAnsi="Garamond"/>
                <w:sz w:val="22"/>
                <w:szCs w:val="22"/>
                <w:rPrChange w:id="1864" w:author="Stephanie Thompson" w:date="2008-11-18T12:28:00Z">
                  <w:rPr>
                    <w:del w:id="1865" w:author="Stephanie Ann Thompson" w:date="2013-04-30T13:07:00Z"/>
                    <w:rFonts w:eastAsia="Arial Unicode MS"/>
                    <w:sz w:val="20"/>
                    <w:szCs w:val="20"/>
                  </w:rPr>
                </w:rPrChange>
              </w:rPr>
            </w:pPr>
            <w:del w:id="1866" w:author="Stephanie Ann Thompson" w:date="2013-04-30T13:07:00Z">
              <w:r w:rsidDel="0079634A">
                <w:rPr>
                  <w:rFonts w:ascii="Garamond" w:eastAsia="Arial Unicode MS" w:hAnsi="Garamond"/>
                  <w:sz w:val="22"/>
                  <w:szCs w:val="22"/>
                </w:rPr>
                <w:delText>08/30/12</w:delText>
              </w:r>
            </w:del>
          </w:p>
        </w:tc>
        <w:tc>
          <w:tcPr>
            <w:tcW w:w="1260" w:type="dxa"/>
            <w:tcBorders>
              <w:top w:val="nil"/>
              <w:left w:val="nil"/>
              <w:bottom w:val="nil"/>
              <w:right w:val="nil"/>
            </w:tcBorders>
            <w:noWrap/>
            <w:tcMar>
              <w:top w:w="15" w:type="dxa"/>
              <w:left w:w="15" w:type="dxa"/>
              <w:bottom w:w="0" w:type="dxa"/>
              <w:right w:w="15" w:type="dxa"/>
            </w:tcMar>
            <w:vAlign w:val="bottom"/>
            <w:tcPrChange w:id="1867"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D268B8" w:rsidP="000C5108">
            <w:pPr>
              <w:tabs>
                <w:tab w:val="left" w:pos="10076"/>
              </w:tabs>
              <w:jc w:val="right"/>
              <w:rPr>
                <w:del w:id="1868" w:author="Stephanie Ann Thompson" w:date="2013-04-30T13:07:00Z"/>
                <w:rFonts w:ascii="Garamond" w:eastAsia="Arial Unicode MS" w:hAnsi="Garamond"/>
                <w:sz w:val="22"/>
                <w:szCs w:val="22"/>
                <w:rPrChange w:id="1869" w:author="Stephanie Thompson" w:date="2008-11-18T12:28:00Z">
                  <w:rPr>
                    <w:del w:id="1870" w:author="Stephanie Ann Thompson" w:date="2013-04-30T13:07:00Z"/>
                    <w:rFonts w:eastAsia="Arial Unicode MS"/>
                    <w:sz w:val="20"/>
                    <w:szCs w:val="20"/>
                  </w:rPr>
                </w:rPrChange>
              </w:rPr>
            </w:pPr>
            <w:del w:id="1871" w:author="Stephanie Ann Thompson" w:date="2013-04-30T13:07:00Z">
              <w:r w:rsidDel="0079634A">
                <w:rPr>
                  <w:rFonts w:ascii="Garamond" w:eastAsia="Arial Unicode MS" w:hAnsi="Garamond"/>
                  <w:sz w:val="22"/>
                  <w:szCs w:val="22"/>
                </w:rPr>
                <w:delText>08:45</w:delText>
              </w:r>
            </w:del>
          </w:p>
        </w:tc>
      </w:tr>
      <w:tr w:rsidR="000C5108" w:rsidRPr="00EB43F4" w:rsidDel="0079634A" w:rsidTr="000C5108">
        <w:tblPrEx>
          <w:tblW w:w="5595" w:type="dxa"/>
          <w:tblLayout w:type="fixed"/>
          <w:tblCellMar>
            <w:left w:w="0" w:type="dxa"/>
            <w:right w:w="0" w:type="dxa"/>
          </w:tblCellMar>
          <w:tblLook w:val="0000"/>
          <w:tblPrExChange w:id="1872" w:author="Stephanie Thompson" w:date="2008-11-18T11:33:00Z">
            <w:tblPrEx>
              <w:tblW w:w="5595" w:type="dxa"/>
              <w:tblLayout w:type="fixed"/>
              <w:tblCellMar>
                <w:left w:w="0" w:type="dxa"/>
                <w:right w:w="0" w:type="dxa"/>
              </w:tblCellMar>
              <w:tblLook w:val="0000"/>
            </w:tblPrEx>
          </w:tblPrExChange>
        </w:tblPrEx>
        <w:trPr>
          <w:trHeight w:val="255"/>
          <w:del w:id="1873" w:author="Stephanie Ann Thompson" w:date="2013-04-30T13:07:00Z"/>
          <w:trPrChange w:id="1874"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875"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76" w:author="Stephanie Ann Thompson" w:date="2013-04-30T13:07:00Z"/>
                <w:rFonts w:ascii="Garamond" w:eastAsia="Arial Unicode MS" w:hAnsi="Garamond"/>
                <w:sz w:val="22"/>
                <w:szCs w:val="22"/>
                <w:rPrChange w:id="1877" w:author="Stephanie Thompson" w:date="2008-11-18T12:28:00Z">
                  <w:rPr>
                    <w:del w:id="1878" w:author="Stephanie Ann Thompson" w:date="2013-04-30T13:07:00Z"/>
                    <w:rFonts w:eastAsia="Arial Unicode MS"/>
                    <w:sz w:val="20"/>
                    <w:szCs w:val="20"/>
                  </w:rPr>
                </w:rPrChange>
              </w:rPr>
            </w:pPr>
            <w:del w:id="1879" w:author="Stephanie Ann Thompson" w:date="2013-04-30T13:07:00Z">
              <w:r w:rsidDel="0079634A">
                <w:rPr>
                  <w:rFonts w:ascii="Garamond" w:eastAsia="Arial Unicode MS" w:hAnsi="Garamond"/>
                  <w:sz w:val="22"/>
                  <w:szCs w:val="22"/>
                </w:rPr>
                <w:delText>08/30/12</w:delText>
              </w:r>
            </w:del>
          </w:p>
        </w:tc>
        <w:tc>
          <w:tcPr>
            <w:tcW w:w="720" w:type="dxa"/>
            <w:tcBorders>
              <w:top w:val="nil"/>
              <w:left w:val="nil"/>
              <w:bottom w:val="nil"/>
              <w:right w:val="nil"/>
            </w:tcBorders>
            <w:noWrap/>
            <w:tcMar>
              <w:top w:w="15" w:type="dxa"/>
              <w:left w:w="15" w:type="dxa"/>
              <w:bottom w:w="0" w:type="dxa"/>
              <w:right w:w="15" w:type="dxa"/>
            </w:tcMar>
            <w:vAlign w:val="bottom"/>
            <w:tcPrChange w:id="1880"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81" w:author="Stephanie Ann Thompson" w:date="2013-04-30T13:07:00Z"/>
                <w:rFonts w:ascii="Garamond" w:eastAsia="Arial Unicode MS" w:hAnsi="Garamond"/>
                <w:sz w:val="22"/>
                <w:szCs w:val="22"/>
                <w:rPrChange w:id="1882" w:author="Stephanie Thompson" w:date="2008-11-18T12:28:00Z">
                  <w:rPr>
                    <w:del w:id="1883" w:author="Stephanie Ann Thompson" w:date="2013-04-30T13:07:00Z"/>
                    <w:rFonts w:eastAsia="Arial Unicode MS"/>
                    <w:sz w:val="20"/>
                    <w:szCs w:val="20"/>
                  </w:rPr>
                </w:rPrChange>
              </w:rPr>
            </w:pPr>
            <w:del w:id="1884" w:author="Stephanie Ann Thompson" w:date="2013-04-30T13:07:00Z">
              <w:r w:rsidDel="0079634A">
                <w:rPr>
                  <w:rFonts w:ascii="Garamond" w:eastAsia="Arial Unicode MS" w:hAnsi="Garamond"/>
                  <w:sz w:val="22"/>
                  <w:szCs w:val="22"/>
                </w:rPr>
                <w:delText>09:00</w:delText>
              </w:r>
            </w:del>
          </w:p>
        </w:tc>
        <w:tc>
          <w:tcPr>
            <w:tcW w:w="1260" w:type="dxa"/>
            <w:tcBorders>
              <w:top w:val="nil"/>
              <w:left w:val="nil"/>
              <w:bottom w:val="nil"/>
              <w:right w:val="nil"/>
            </w:tcBorders>
            <w:noWrap/>
            <w:tcMar>
              <w:top w:w="15" w:type="dxa"/>
              <w:left w:w="15" w:type="dxa"/>
              <w:bottom w:w="0" w:type="dxa"/>
              <w:right w:w="15" w:type="dxa"/>
            </w:tcMar>
            <w:vAlign w:val="bottom"/>
            <w:tcPrChange w:id="1885"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886" w:author="Stephanie Ann Thompson" w:date="2013-04-30T13:07:00Z"/>
                <w:rFonts w:ascii="Garamond" w:eastAsia="Arial Unicode MS" w:hAnsi="Garamond"/>
                <w:sz w:val="22"/>
                <w:szCs w:val="22"/>
                <w:rPrChange w:id="1887" w:author="Stephanie Thompson" w:date="2008-11-18T12:28:00Z">
                  <w:rPr>
                    <w:del w:id="188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889"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890" w:author="Stephanie Ann Thompson" w:date="2013-04-30T13:07:00Z"/>
                <w:rFonts w:ascii="Garamond" w:eastAsia="Arial Unicode MS" w:hAnsi="Garamond"/>
                <w:sz w:val="22"/>
                <w:szCs w:val="22"/>
                <w:rPrChange w:id="1891" w:author="Stephanie Thompson" w:date="2008-11-18T12:28:00Z">
                  <w:rPr>
                    <w:del w:id="1892" w:author="Stephanie Ann Thompson" w:date="2013-04-30T13:07:00Z"/>
                    <w:rFonts w:eastAsia="Arial Unicode MS"/>
                    <w:sz w:val="20"/>
                    <w:szCs w:val="20"/>
                  </w:rPr>
                </w:rPrChange>
              </w:rPr>
            </w:pPr>
            <w:del w:id="1893" w:author="Stephanie Ann Thompson" w:date="2013-04-30T13:07:00Z">
              <w:r w:rsidDel="0079634A">
                <w:rPr>
                  <w:rFonts w:ascii="Garamond" w:eastAsia="Arial Unicode MS" w:hAnsi="Garamond"/>
                  <w:sz w:val="22"/>
                  <w:szCs w:val="22"/>
                </w:rPr>
                <w:delText>09/13/12</w:delText>
              </w:r>
            </w:del>
          </w:p>
        </w:tc>
        <w:tc>
          <w:tcPr>
            <w:tcW w:w="1260" w:type="dxa"/>
            <w:tcBorders>
              <w:top w:val="nil"/>
              <w:left w:val="nil"/>
              <w:bottom w:val="nil"/>
              <w:right w:val="nil"/>
            </w:tcBorders>
            <w:noWrap/>
            <w:tcMar>
              <w:top w:w="15" w:type="dxa"/>
              <w:left w:w="15" w:type="dxa"/>
              <w:bottom w:w="0" w:type="dxa"/>
              <w:right w:w="15" w:type="dxa"/>
            </w:tcMar>
            <w:vAlign w:val="bottom"/>
            <w:tcPrChange w:id="1894"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895" w:author="Stephanie Ann Thompson" w:date="2013-04-30T13:07:00Z"/>
                <w:rFonts w:ascii="Garamond" w:eastAsia="Arial Unicode MS" w:hAnsi="Garamond"/>
                <w:sz w:val="22"/>
                <w:szCs w:val="22"/>
                <w:rPrChange w:id="1896" w:author="Stephanie Thompson" w:date="2008-11-18T12:28:00Z">
                  <w:rPr>
                    <w:del w:id="1897" w:author="Stephanie Ann Thompson" w:date="2013-04-30T13:07:00Z"/>
                    <w:rFonts w:eastAsia="Arial Unicode MS"/>
                    <w:sz w:val="20"/>
                    <w:szCs w:val="20"/>
                  </w:rPr>
                </w:rPrChange>
              </w:rPr>
            </w:pPr>
            <w:del w:id="1898" w:author="Stephanie Ann Thompson" w:date="2013-04-30T13:07:00Z">
              <w:r w:rsidDel="0079634A">
                <w:rPr>
                  <w:rFonts w:ascii="Garamond" w:eastAsia="Arial Unicode MS" w:hAnsi="Garamond"/>
                  <w:sz w:val="22"/>
                  <w:szCs w:val="22"/>
                </w:rPr>
                <w:delText>08:30</w:delText>
              </w:r>
            </w:del>
          </w:p>
        </w:tc>
      </w:tr>
      <w:tr w:rsidR="000C5108" w:rsidRPr="00EB43F4" w:rsidDel="0079634A" w:rsidTr="000C5108">
        <w:tblPrEx>
          <w:tblW w:w="5595" w:type="dxa"/>
          <w:tblLayout w:type="fixed"/>
          <w:tblCellMar>
            <w:left w:w="0" w:type="dxa"/>
            <w:right w:w="0" w:type="dxa"/>
          </w:tblCellMar>
          <w:tblLook w:val="0000"/>
          <w:tblPrExChange w:id="1899" w:author="Stephanie Thompson" w:date="2008-11-18T11:33:00Z">
            <w:tblPrEx>
              <w:tblW w:w="5595" w:type="dxa"/>
              <w:tblLayout w:type="fixed"/>
              <w:tblCellMar>
                <w:left w:w="0" w:type="dxa"/>
                <w:right w:w="0" w:type="dxa"/>
              </w:tblCellMar>
              <w:tblLook w:val="0000"/>
            </w:tblPrEx>
          </w:tblPrExChange>
        </w:tblPrEx>
        <w:trPr>
          <w:trHeight w:val="255"/>
          <w:del w:id="1900" w:author="Stephanie Ann Thompson" w:date="2013-04-30T13:07:00Z"/>
          <w:trPrChange w:id="190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90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903" w:author="Stephanie Ann Thompson" w:date="2013-04-30T13:07:00Z"/>
                <w:rFonts w:ascii="Garamond" w:eastAsia="Arial Unicode MS" w:hAnsi="Garamond"/>
                <w:sz w:val="22"/>
                <w:szCs w:val="22"/>
                <w:rPrChange w:id="1904" w:author="Stephanie Thompson" w:date="2008-11-18T12:28:00Z">
                  <w:rPr>
                    <w:del w:id="1905" w:author="Stephanie Ann Thompson" w:date="2013-04-30T13:07:00Z"/>
                    <w:rFonts w:eastAsia="Arial Unicode MS"/>
                    <w:sz w:val="20"/>
                    <w:szCs w:val="20"/>
                  </w:rPr>
                </w:rPrChange>
              </w:rPr>
            </w:pPr>
            <w:del w:id="1906" w:author="Stephanie Ann Thompson" w:date="2013-04-30T13:07:00Z">
              <w:r w:rsidDel="0079634A">
                <w:rPr>
                  <w:rFonts w:ascii="Garamond" w:eastAsia="Arial Unicode MS" w:hAnsi="Garamond"/>
                  <w:sz w:val="22"/>
                  <w:szCs w:val="22"/>
                </w:rPr>
                <w:delText>09/13/12</w:delText>
              </w:r>
            </w:del>
          </w:p>
        </w:tc>
        <w:tc>
          <w:tcPr>
            <w:tcW w:w="720" w:type="dxa"/>
            <w:tcBorders>
              <w:top w:val="nil"/>
              <w:left w:val="nil"/>
              <w:bottom w:val="nil"/>
              <w:right w:val="nil"/>
            </w:tcBorders>
            <w:noWrap/>
            <w:tcMar>
              <w:top w:w="15" w:type="dxa"/>
              <w:left w:w="15" w:type="dxa"/>
              <w:bottom w:w="0" w:type="dxa"/>
              <w:right w:w="15" w:type="dxa"/>
            </w:tcMar>
            <w:vAlign w:val="bottom"/>
            <w:tcPrChange w:id="1907"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908" w:author="Stephanie Ann Thompson" w:date="2013-04-30T13:07:00Z"/>
                <w:rFonts w:ascii="Garamond" w:eastAsia="Arial Unicode MS" w:hAnsi="Garamond"/>
                <w:sz w:val="22"/>
                <w:szCs w:val="22"/>
                <w:rPrChange w:id="1909" w:author="Stephanie Thompson" w:date="2008-11-18T12:28:00Z">
                  <w:rPr>
                    <w:del w:id="1910" w:author="Stephanie Ann Thompson" w:date="2013-04-30T13:07:00Z"/>
                    <w:rFonts w:eastAsia="Arial Unicode MS"/>
                    <w:sz w:val="20"/>
                    <w:szCs w:val="20"/>
                  </w:rPr>
                </w:rPrChange>
              </w:rPr>
            </w:pPr>
            <w:del w:id="1911" w:author="Stephanie Ann Thompson" w:date="2013-04-30T13:07:00Z">
              <w:r w:rsidDel="0079634A">
                <w:rPr>
                  <w:rFonts w:ascii="Garamond" w:eastAsia="Arial Unicode MS" w:hAnsi="Garamond"/>
                  <w:sz w:val="22"/>
                  <w:szCs w:val="22"/>
                </w:rPr>
                <w:delText>08:45</w:delText>
              </w:r>
            </w:del>
          </w:p>
        </w:tc>
        <w:tc>
          <w:tcPr>
            <w:tcW w:w="1260" w:type="dxa"/>
            <w:tcBorders>
              <w:top w:val="nil"/>
              <w:left w:val="nil"/>
              <w:bottom w:val="nil"/>
              <w:right w:val="nil"/>
            </w:tcBorders>
            <w:noWrap/>
            <w:tcMar>
              <w:top w:w="15" w:type="dxa"/>
              <w:left w:w="15" w:type="dxa"/>
              <w:bottom w:w="0" w:type="dxa"/>
              <w:right w:w="15" w:type="dxa"/>
            </w:tcMar>
            <w:vAlign w:val="bottom"/>
            <w:tcPrChange w:id="1912"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13" w:author="Stephanie Ann Thompson" w:date="2013-04-30T13:07:00Z"/>
                <w:rFonts w:ascii="Garamond" w:eastAsia="Arial Unicode MS" w:hAnsi="Garamond"/>
                <w:sz w:val="22"/>
                <w:szCs w:val="22"/>
                <w:rPrChange w:id="1914" w:author="Stephanie Thompson" w:date="2008-11-18T12:28:00Z">
                  <w:rPr>
                    <w:del w:id="191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1916"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917" w:author="Stephanie Ann Thompson" w:date="2013-04-30T13:07:00Z"/>
                <w:rFonts w:ascii="Garamond" w:eastAsia="Arial Unicode MS" w:hAnsi="Garamond"/>
                <w:sz w:val="22"/>
                <w:szCs w:val="22"/>
                <w:rPrChange w:id="1918" w:author="Stephanie Thompson" w:date="2008-11-18T12:28:00Z">
                  <w:rPr>
                    <w:del w:id="1919" w:author="Stephanie Ann Thompson" w:date="2013-04-30T13:07:00Z"/>
                    <w:rFonts w:eastAsia="Arial Unicode MS"/>
                    <w:sz w:val="20"/>
                    <w:szCs w:val="20"/>
                  </w:rPr>
                </w:rPrChange>
              </w:rPr>
            </w:pPr>
            <w:del w:id="1920" w:author="Stephanie Ann Thompson" w:date="2013-04-30T13:07:00Z">
              <w:r w:rsidDel="0079634A">
                <w:rPr>
                  <w:rFonts w:ascii="Garamond" w:eastAsia="Arial Unicode MS" w:hAnsi="Garamond"/>
                  <w:sz w:val="22"/>
                  <w:szCs w:val="22"/>
                </w:rPr>
                <w:delText>10/01/12</w:delText>
              </w:r>
            </w:del>
          </w:p>
        </w:tc>
        <w:tc>
          <w:tcPr>
            <w:tcW w:w="1260" w:type="dxa"/>
            <w:tcBorders>
              <w:top w:val="nil"/>
              <w:left w:val="nil"/>
              <w:bottom w:val="nil"/>
              <w:right w:val="nil"/>
            </w:tcBorders>
            <w:noWrap/>
            <w:tcMar>
              <w:top w:w="15" w:type="dxa"/>
              <w:left w:w="15" w:type="dxa"/>
              <w:bottom w:w="0" w:type="dxa"/>
              <w:right w:w="15" w:type="dxa"/>
            </w:tcMar>
            <w:vAlign w:val="bottom"/>
            <w:tcPrChange w:id="1921"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922" w:author="Stephanie Ann Thompson" w:date="2013-04-30T13:07:00Z"/>
                <w:rFonts w:ascii="Garamond" w:eastAsia="Arial Unicode MS" w:hAnsi="Garamond"/>
                <w:sz w:val="22"/>
                <w:szCs w:val="22"/>
                <w:rPrChange w:id="1923" w:author="Stephanie Thompson" w:date="2008-11-18T12:28:00Z">
                  <w:rPr>
                    <w:del w:id="1924" w:author="Stephanie Ann Thompson" w:date="2013-04-30T13:07:00Z"/>
                    <w:rFonts w:eastAsia="Arial Unicode MS"/>
                    <w:sz w:val="20"/>
                    <w:szCs w:val="20"/>
                  </w:rPr>
                </w:rPrChange>
              </w:rPr>
            </w:pPr>
            <w:del w:id="1925"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blPrEx>
          <w:tblW w:w="5595" w:type="dxa"/>
          <w:tblLayout w:type="fixed"/>
          <w:tblCellMar>
            <w:left w:w="0" w:type="dxa"/>
            <w:right w:w="0" w:type="dxa"/>
          </w:tblCellMar>
          <w:tblLook w:val="0000"/>
          <w:tblPrExChange w:id="1926" w:author="Stephanie Thompson" w:date="2008-11-18T11:33:00Z">
            <w:tblPrEx>
              <w:tblW w:w="5595" w:type="dxa"/>
              <w:tblLayout w:type="fixed"/>
              <w:tblCellMar>
                <w:left w:w="0" w:type="dxa"/>
                <w:right w:w="0" w:type="dxa"/>
              </w:tblCellMar>
              <w:tblLook w:val="0000"/>
            </w:tblPrEx>
          </w:tblPrExChange>
        </w:tblPrEx>
        <w:trPr>
          <w:trHeight w:val="255"/>
          <w:del w:id="1927" w:author="Stephanie Ann Thompson" w:date="2013-04-30T13:07:00Z"/>
          <w:trPrChange w:id="1928" w:author="Stephanie Thompson" w:date="2008-11-18T11:33:00Z">
            <w:trPr>
              <w:gridAfter w:val="0"/>
              <w:trHeight w:val="255"/>
            </w:trPr>
          </w:trPrChange>
        </w:trPr>
        <w:tc>
          <w:tcPr>
            <w:tcW w:w="1275" w:type="dxa"/>
            <w:tcBorders>
              <w:top w:val="nil"/>
              <w:left w:val="nil"/>
              <w:right w:val="nil"/>
            </w:tcBorders>
            <w:noWrap/>
            <w:tcMar>
              <w:top w:w="15" w:type="dxa"/>
              <w:left w:w="15" w:type="dxa"/>
              <w:bottom w:w="0" w:type="dxa"/>
              <w:right w:w="15" w:type="dxa"/>
            </w:tcMar>
            <w:vAlign w:val="bottom"/>
            <w:tcPrChange w:id="1929"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930" w:author="Stephanie Ann Thompson" w:date="2013-04-30T13:07:00Z"/>
                <w:rFonts w:ascii="Garamond" w:eastAsia="Arial Unicode MS" w:hAnsi="Garamond"/>
                <w:sz w:val="22"/>
                <w:szCs w:val="22"/>
                <w:rPrChange w:id="1931" w:author="Stephanie Thompson" w:date="2008-11-18T12:28:00Z">
                  <w:rPr>
                    <w:del w:id="1932" w:author="Stephanie Ann Thompson" w:date="2013-04-30T13:07:00Z"/>
                    <w:rFonts w:eastAsia="Arial Unicode MS"/>
                    <w:sz w:val="20"/>
                    <w:szCs w:val="20"/>
                  </w:rPr>
                </w:rPrChange>
              </w:rPr>
            </w:pPr>
            <w:del w:id="1933" w:author="Stephanie Ann Thompson" w:date="2013-04-30T13:07:00Z">
              <w:r w:rsidDel="0079634A">
                <w:rPr>
                  <w:rFonts w:ascii="Garamond" w:eastAsia="Arial Unicode MS" w:hAnsi="Garamond"/>
                  <w:sz w:val="22"/>
                  <w:szCs w:val="22"/>
                </w:rPr>
                <w:delText>10/01/12</w:delText>
              </w:r>
            </w:del>
          </w:p>
        </w:tc>
        <w:tc>
          <w:tcPr>
            <w:tcW w:w="720" w:type="dxa"/>
            <w:tcBorders>
              <w:top w:val="nil"/>
              <w:left w:val="nil"/>
              <w:right w:val="nil"/>
            </w:tcBorders>
            <w:noWrap/>
            <w:tcMar>
              <w:top w:w="15" w:type="dxa"/>
              <w:left w:w="15" w:type="dxa"/>
              <w:bottom w:w="0" w:type="dxa"/>
              <w:right w:w="15" w:type="dxa"/>
            </w:tcMar>
            <w:vAlign w:val="bottom"/>
            <w:tcPrChange w:id="193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935" w:author="Stephanie Ann Thompson" w:date="2013-04-30T13:07:00Z"/>
                <w:rFonts w:ascii="Garamond" w:eastAsia="Arial Unicode MS" w:hAnsi="Garamond"/>
                <w:sz w:val="22"/>
                <w:szCs w:val="22"/>
                <w:rPrChange w:id="1936" w:author="Stephanie Thompson" w:date="2008-11-18T12:28:00Z">
                  <w:rPr>
                    <w:del w:id="1937" w:author="Stephanie Ann Thompson" w:date="2013-04-30T13:07:00Z"/>
                    <w:rFonts w:eastAsia="Arial Unicode MS"/>
                    <w:sz w:val="20"/>
                    <w:szCs w:val="20"/>
                  </w:rPr>
                </w:rPrChange>
              </w:rPr>
            </w:pPr>
            <w:del w:id="1938" w:author="Stephanie Ann Thompson" w:date="2013-04-30T13:07:00Z">
              <w:r w:rsidDel="0079634A">
                <w:rPr>
                  <w:rFonts w:ascii="Garamond" w:eastAsia="Arial Unicode MS" w:hAnsi="Garamond"/>
                  <w:sz w:val="22"/>
                  <w:szCs w:val="22"/>
                </w:rPr>
                <w:delText>09:45</w:delText>
              </w:r>
            </w:del>
          </w:p>
        </w:tc>
        <w:tc>
          <w:tcPr>
            <w:tcW w:w="1260" w:type="dxa"/>
            <w:tcBorders>
              <w:top w:val="nil"/>
              <w:left w:val="nil"/>
              <w:right w:val="nil"/>
            </w:tcBorders>
            <w:noWrap/>
            <w:tcMar>
              <w:top w:w="15" w:type="dxa"/>
              <w:left w:w="15" w:type="dxa"/>
              <w:bottom w:w="0" w:type="dxa"/>
              <w:right w:w="15" w:type="dxa"/>
            </w:tcMar>
            <w:vAlign w:val="bottom"/>
            <w:tcPrChange w:id="1939"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40" w:author="Stephanie Ann Thompson" w:date="2013-04-30T13:07:00Z"/>
                <w:rFonts w:ascii="Garamond" w:eastAsia="Arial Unicode MS" w:hAnsi="Garamond"/>
                <w:sz w:val="22"/>
                <w:szCs w:val="22"/>
                <w:rPrChange w:id="1941" w:author="Stephanie Thompson" w:date="2008-11-18T12:28:00Z">
                  <w:rPr>
                    <w:del w:id="1942" w:author="Stephanie Ann Thompson" w:date="2013-04-30T13:07:00Z"/>
                    <w:rFonts w:eastAsia="Arial Unicode MS"/>
                    <w:sz w:val="20"/>
                    <w:szCs w:val="20"/>
                  </w:rPr>
                </w:rPrChange>
              </w:rPr>
            </w:pPr>
          </w:p>
        </w:tc>
        <w:tc>
          <w:tcPr>
            <w:tcW w:w="1080" w:type="dxa"/>
            <w:tcBorders>
              <w:top w:val="nil"/>
              <w:left w:val="nil"/>
              <w:right w:val="nil"/>
            </w:tcBorders>
            <w:noWrap/>
            <w:tcMar>
              <w:top w:w="15" w:type="dxa"/>
              <w:left w:w="15" w:type="dxa"/>
              <w:bottom w:w="0" w:type="dxa"/>
              <w:right w:w="15" w:type="dxa"/>
            </w:tcMar>
            <w:vAlign w:val="bottom"/>
            <w:tcPrChange w:id="1943"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rPr>
                <w:del w:id="1944" w:author="Stephanie Ann Thompson" w:date="2013-04-30T13:07:00Z"/>
                <w:rFonts w:ascii="Garamond" w:eastAsia="Arial Unicode MS" w:hAnsi="Garamond"/>
                <w:sz w:val="22"/>
                <w:szCs w:val="22"/>
                <w:rPrChange w:id="1945" w:author="Stephanie Thompson" w:date="2008-11-18T12:28:00Z">
                  <w:rPr>
                    <w:del w:id="1946" w:author="Stephanie Ann Thompson" w:date="2013-04-30T13:07:00Z"/>
                    <w:rFonts w:eastAsia="Arial Unicode MS"/>
                    <w:sz w:val="20"/>
                    <w:szCs w:val="20"/>
                  </w:rPr>
                </w:rPrChange>
              </w:rPr>
            </w:pPr>
            <w:del w:id="1947" w:author="Stephanie Ann Thompson" w:date="2013-04-30T13:07:00Z">
              <w:r w:rsidDel="0079634A">
                <w:rPr>
                  <w:rFonts w:ascii="Garamond" w:eastAsia="Arial Unicode MS" w:hAnsi="Garamond"/>
                  <w:sz w:val="22"/>
                  <w:szCs w:val="22"/>
                </w:rPr>
                <w:delText>10/16/12</w:delText>
              </w:r>
            </w:del>
          </w:p>
        </w:tc>
        <w:tc>
          <w:tcPr>
            <w:tcW w:w="1260" w:type="dxa"/>
            <w:tcBorders>
              <w:top w:val="nil"/>
              <w:left w:val="nil"/>
              <w:right w:val="nil"/>
            </w:tcBorders>
            <w:noWrap/>
            <w:tcMar>
              <w:top w:w="15" w:type="dxa"/>
              <w:left w:w="15" w:type="dxa"/>
              <w:bottom w:w="0" w:type="dxa"/>
              <w:right w:w="15" w:type="dxa"/>
            </w:tcMar>
            <w:vAlign w:val="bottom"/>
            <w:tcPrChange w:id="1948"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4A6A00" w:rsidP="000C5108">
            <w:pPr>
              <w:tabs>
                <w:tab w:val="left" w:pos="10076"/>
              </w:tabs>
              <w:jc w:val="right"/>
              <w:rPr>
                <w:del w:id="1949" w:author="Stephanie Ann Thompson" w:date="2013-04-30T13:07:00Z"/>
                <w:rFonts w:ascii="Garamond" w:eastAsia="Arial Unicode MS" w:hAnsi="Garamond"/>
                <w:sz w:val="22"/>
                <w:szCs w:val="22"/>
                <w:rPrChange w:id="1950" w:author="Stephanie Thompson" w:date="2008-11-18T12:28:00Z">
                  <w:rPr>
                    <w:del w:id="1951" w:author="Stephanie Ann Thompson" w:date="2013-04-30T13:07:00Z"/>
                    <w:rFonts w:eastAsia="Arial Unicode MS"/>
                    <w:sz w:val="20"/>
                    <w:szCs w:val="20"/>
                  </w:rPr>
                </w:rPrChange>
              </w:rPr>
            </w:pPr>
            <w:del w:id="1952" w:author="Stephanie Ann Thompson" w:date="2013-04-30T13:07:00Z">
              <w:r w:rsidDel="0079634A">
                <w:rPr>
                  <w:rFonts w:ascii="Garamond" w:eastAsia="Arial Unicode MS" w:hAnsi="Garamond"/>
                  <w:sz w:val="22"/>
                  <w:szCs w:val="22"/>
                </w:rPr>
                <w:delText>09:30</w:delText>
              </w:r>
            </w:del>
          </w:p>
        </w:tc>
      </w:tr>
      <w:tr w:rsidR="000C5108" w:rsidRPr="00EB43F4" w:rsidDel="0079634A" w:rsidTr="000C5108">
        <w:trPr>
          <w:trHeight w:val="255"/>
          <w:del w:id="1953"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rPr>
                <w:del w:id="1954" w:author="Stephanie Ann Thompson" w:date="2013-04-30T13:07:00Z"/>
                <w:rFonts w:ascii="Garamond" w:eastAsia="Arial Unicode MS" w:hAnsi="Garamond"/>
                <w:sz w:val="22"/>
                <w:szCs w:val="22"/>
              </w:rPr>
            </w:pPr>
            <w:del w:id="1955" w:author="Stephanie Ann Thompson" w:date="2013-04-30T13:07:00Z">
              <w:r w:rsidDel="0079634A">
                <w:rPr>
                  <w:rFonts w:ascii="Garamond" w:eastAsia="Arial Unicode MS" w:hAnsi="Garamond"/>
                  <w:sz w:val="22"/>
                  <w:szCs w:val="22"/>
                </w:rPr>
                <w:delText>10/16/12</w:delText>
              </w:r>
            </w:del>
          </w:p>
        </w:tc>
        <w:tc>
          <w:tcPr>
            <w:tcW w:w="72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jc w:val="right"/>
              <w:rPr>
                <w:del w:id="1956" w:author="Stephanie Ann Thompson" w:date="2013-04-30T13:07:00Z"/>
                <w:rFonts w:ascii="Garamond" w:eastAsia="Arial Unicode MS" w:hAnsi="Garamond"/>
                <w:sz w:val="22"/>
                <w:szCs w:val="22"/>
              </w:rPr>
            </w:pPr>
            <w:del w:id="1957" w:author="Stephanie Ann Thompson" w:date="2013-04-30T13:07:00Z">
              <w:r w:rsidDel="0079634A">
                <w:rPr>
                  <w:rFonts w:ascii="Garamond" w:eastAsia="Arial Unicode MS" w:hAnsi="Garamond"/>
                  <w:sz w:val="22"/>
                  <w:szCs w:val="22"/>
                </w:rPr>
                <w:delText>09:45</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958"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rPr>
                <w:del w:id="1959" w:author="Stephanie Ann Thompson" w:date="2013-04-30T13:07:00Z"/>
                <w:rFonts w:ascii="Garamond" w:eastAsia="Arial Unicode MS" w:hAnsi="Garamond"/>
                <w:sz w:val="22"/>
                <w:szCs w:val="22"/>
              </w:rPr>
            </w:pPr>
            <w:del w:id="1960" w:author="Stephanie Ann Thompson" w:date="2013-04-30T13:07:00Z">
              <w:r w:rsidDel="0079634A">
                <w:rPr>
                  <w:rFonts w:ascii="Garamond" w:eastAsia="Arial Unicode MS" w:hAnsi="Garamond"/>
                  <w:sz w:val="22"/>
                  <w:szCs w:val="22"/>
                </w:rPr>
                <w:delText>11/05/12</w:delText>
              </w:r>
            </w:del>
          </w:p>
        </w:tc>
        <w:tc>
          <w:tcPr>
            <w:tcW w:w="1260" w:type="dxa"/>
            <w:tcBorders>
              <w:top w:val="nil"/>
              <w:left w:val="nil"/>
              <w:right w:val="nil"/>
            </w:tcBorders>
            <w:noWrap/>
            <w:tcMar>
              <w:top w:w="15" w:type="dxa"/>
              <w:left w:w="15" w:type="dxa"/>
              <w:bottom w:w="0" w:type="dxa"/>
              <w:right w:w="15" w:type="dxa"/>
            </w:tcMar>
            <w:vAlign w:val="bottom"/>
          </w:tcPr>
          <w:p w:rsidR="000C5108" w:rsidDel="0079634A" w:rsidRDefault="004A6A00" w:rsidP="000C5108">
            <w:pPr>
              <w:tabs>
                <w:tab w:val="left" w:pos="10076"/>
              </w:tabs>
              <w:jc w:val="right"/>
              <w:rPr>
                <w:del w:id="1961" w:author="Stephanie Ann Thompson" w:date="2013-04-30T13:07:00Z"/>
                <w:rFonts w:ascii="Garamond" w:eastAsia="Arial Unicode MS" w:hAnsi="Garamond"/>
                <w:sz w:val="22"/>
                <w:szCs w:val="22"/>
              </w:rPr>
            </w:pPr>
            <w:del w:id="1962" w:author="Stephanie Ann Thompson" w:date="2013-04-30T13:07:00Z">
              <w:r w:rsidDel="0079634A">
                <w:rPr>
                  <w:rFonts w:ascii="Garamond" w:eastAsia="Arial Unicode MS" w:hAnsi="Garamond"/>
                  <w:sz w:val="22"/>
                  <w:szCs w:val="22"/>
                </w:rPr>
                <w:delText>11:45</w:delText>
              </w:r>
            </w:del>
          </w:p>
        </w:tc>
      </w:tr>
      <w:tr w:rsidR="000C5108" w:rsidRPr="00EB43F4" w:rsidDel="0079634A" w:rsidTr="000C5108">
        <w:trPr>
          <w:trHeight w:val="255"/>
          <w:del w:id="1963"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964" w:author="Stephanie Ann Thompson" w:date="2013-04-30T13:07:00Z"/>
                <w:rFonts w:ascii="Garamond" w:eastAsia="Arial Unicode MS" w:hAnsi="Garamond"/>
                <w:sz w:val="22"/>
                <w:szCs w:val="22"/>
              </w:rPr>
            </w:pPr>
            <w:del w:id="1965" w:author="Stephanie Ann Thompson" w:date="2013-04-30T13:07:00Z">
              <w:r w:rsidDel="0079634A">
                <w:rPr>
                  <w:rFonts w:ascii="Garamond" w:eastAsia="Arial Unicode MS" w:hAnsi="Garamond"/>
                  <w:sz w:val="22"/>
                  <w:szCs w:val="22"/>
                </w:rPr>
                <w:delText>11/05/12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966" w:author="Stephanie Ann Thompson" w:date="2013-04-30T13:07:00Z"/>
                <w:rFonts w:ascii="Garamond" w:eastAsia="Arial Unicode MS" w:hAnsi="Garamond"/>
                <w:sz w:val="22"/>
                <w:szCs w:val="22"/>
              </w:rPr>
            </w:pPr>
            <w:del w:id="1967" w:author="Stephanie Ann Thompson" w:date="2013-04-30T13:07:00Z">
              <w:r w:rsidDel="0079634A">
                <w:rPr>
                  <w:rFonts w:ascii="Garamond" w:eastAsia="Arial Unicode MS" w:hAnsi="Garamond"/>
                  <w:sz w:val="22"/>
                  <w:szCs w:val="22"/>
                </w:rPr>
                <w:delText>12:00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968"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969" w:author="Stephanie Ann Thompson" w:date="2013-04-30T13:07:00Z"/>
                <w:rFonts w:ascii="Garamond" w:eastAsia="Arial Unicode MS" w:hAnsi="Garamond"/>
                <w:sz w:val="22"/>
                <w:szCs w:val="22"/>
              </w:rPr>
            </w:pPr>
            <w:del w:id="1970" w:author="Stephanie Ann Thompson" w:date="2013-04-30T13:07:00Z">
              <w:r w:rsidDel="0079634A">
                <w:rPr>
                  <w:rFonts w:ascii="Garamond" w:eastAsia="Arial Unicode MS" w:hAnsi="Garamond"/>
                  <w:sz w:val="22"/>
                  <w:szCs w:val="22"/>
                </w:rPr>
                <w:delText>12/13/12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971" w:author="Stephanie Ann Thompson" w:date="2013-04-30T13:07:00Z"/>
                <w:rFonts w:ascii="Garamond" w:eastAsia="Arial Unicode MS" w:hAnsi="Garamond"/>
                <w:sz w:val="22"/>
                <w:szCs w:val="22"/>
              </w:rPr>
            </w:pPr>
            <w:del w:id="1972" w:author="Stephanie Ann Thompson" w:date="2013-04-30T13:07:00Z">
              <w:r w:rsidDel="0079634A">
                <w:rPr>
                  <w:rFonts w:ascii="Garamond" w:eastAsia="Arial Unicode MS" w:hAnsi="Garamond"/>
                  <w:sz w:val="22"/>
                  <w:szCs w:val="22"/>
                </w:rPr>
                <w:delText>10:15</w:delText>
              </w:r>
            </w:del>
          </w:p>
        </w:tc>
      </w:tr>
      <w:tr w:rsidR="000C5108" w:rsidRPr="00EB43F4" w:rsidDel="0079634A" w:rsidTr="000C5108">
        <w:trPr>
          <w:trHeight w:val="255"/>
          <w:del w:id="1973" w:author="Stephanie Ann Thompson" w:date="2013-04-30T13:07:00Z"/>
        </w:trPr>
        <w:tc>
          <w:tcPr>
            <w:tcW w:w="1275"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974" w:author="Stephanie Ann Thompson" w:date="2013-04-30T13:07:00Z"/>
                <w:rFonts w:ascii="Garamond" w:eastAsia="Arial Unicode MS" w:hAnsi="Garamond"/>
                <w:sz w:val="22"/>
                <w:szCs w:val="22"/>
              </w:rPr>
            </w:pPr>
            <w:del w:id="1975" w:author="Stephanie Ann Thompson" w:date="2013-04-30T13:07:00Z">
              <w:r w:rsidDel="0079634A">
                <w:rPr>
                  <w:rFonts w:ascii="Garamond" w:eastAsia="Arial Unicode MS" w:hAnsi="Garamond"/>
                  <w:sz w:val="22"/>
                  <w:szCs w:val="22"/>
                </w:rPr>
                <w:delText>12/13/12</w:delText>
              </w:r>
            </w:del>
          </w:p>
        </w:tc>
        <w:tc>
          <w:tcPr>
            <w:tcW w:w="72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976" w:author="Stephanie Ann Thompson" w:date="2013-04-30T13:07:00Z"/>
                <w:rFonts w:ascii="Garamond" w:eastAsia="Arial Unicode MS" w:hAnsi="Garamond"/>
                <w:sz w:val="22"/>
                <w:szCs w:val="22"/>
              </w:rPr>
            </w:pPr>
            <w:del w:id="1977" w:author="Stephanie Ann Thompson" w:date="2013-04-30T13:07:00Z">
              <w:r w:rsidDel="0079634A">
                <w:rPr>
                  <w:rFonts w:ascii="Garamond" w:eastAsia="Arial Unicode MS" w:hAnsi="Garamond"/>
                  <w:sz w:val="22"/>
                  <w:szCs w:val="22"/>
                </w:rPr>
                <w:delText>10:30</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1978" w:author="Stephanie Ann Thompson" w:date="2013-04-30T13:07:00Z"/>
                <w:rFonts w:ascii="Garamond" w:eastAsia="Arial Unicode MS" w:hAnsi="Garamond"/>
                <w:sz w:val="22"/>
                <w:szCs w:val="22"/>
              </w:rPr>
            </w:pPr>
          </w:p>
        </w:tc>
        <w:tc>
          <w:tcPr>
            <w:tcW w:w="108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rPr>
                <w:del w:id="1979" w:author="Stephanie Ann Thompson" w:date="2013-04-30T13:07:00Z"/>
                <w:rFonts w:ascii="Garamond" w:eastAsia="Arial Unicode MS" w:hAnsi="Garamond"/>
                <w:sz w:val="22"/>
                <w:szCs w:val="22"/>
              </w:rPr>
            </w:pPr>
            <w:del w:id="1980" w:author="Stephanie Ann Thompson" w:date="2013-04-30T13:07:00Z">
              <w:r w:rsidDel="0079634A">
                <w:rPr>
                  <w:rFonts w:ascii="Garamond" w:eastAsia="Arial Unicode MS" w:hAnsi="Garamond"/>
                  <w:sz w:val="22"/>
                  <w:szCs w:val="22"/>
                </w:rPr>
                <w:delText>12/31/12</w:delText>
              </w:r>
            </w:del>
          </w:p>
        </w:tc>
        <w:tc>
          <w:tcPr>
            <w:tcW w:w="1260" w:type="dxa"/>
            <w:tcBorders>
              <w:top w:val="nil"/>
              <w:left w:val="nil"/>
              <w:right w:val="nil"/>
            </w:tcBorders>
            <w:noWrap/>
            <w:tcMar>
              <w:top w:w="15" w:type="dxa"/>
              <w:left w:w="15" w:type="dxa"/>
              <w:bottom w:w="0" w:type="dxa"/>
              <w:right w:w="15" w:type="dxa"/>
            </w:tcMar>
            <w:vAlign w:val="bottom"/>
          </w:tcPr>
          <w:p w:rsidR="000C5108" w:rsidRPr="00EB43F4" w:rsidDel="0079634A" w:rsidRDefault="004A6A00" w:rsidP="000C5108">
            <w:pPr>
              <w:tabs>
                <w:tab w:val="left" w:pos="10076"/>
              </w:tabs>
              <w:jc w:val="right"/>
              <w:rPr>
                <w:del w:id="1981" w:author="Stephanie Ann Thompson" w:date="2013-04-30T13:07:00Z"/>
                <w:rFonts w:ascii="Garamond" w:eastAsia="Arial Unicode MS" w:hAnsi="Garamond"/>
                <w:sz w:val="22"/>
                <w:szCs w:val="22"/>
              </w:rPr>
            </w:pPr>
            <w:del w:id="1982" w:author="Stephanie Ann Thompson" w:date="2013-04-30T13:07:00Z">
              <w:r w:rsidDel="0079634A">
                <w:rPr>
                  <w:rFonts w:ascii="Garamond" w:eastAsia="Arial Unicode MS" w:hAnsi="Garamond"/>
                  <w:sz w:val="22"/>
                  <w:szCs w:val="22"/>
                </w:rPr>
                <w:delText>23:45</w:delText>
              </w:r>
            </w:del>
          </w:p>
        </w:tc>
      </w:tr>
      <w:tr w:rsidR="000C5108" w:rsidRPr="00EB43F4" w:rsidDel="0079634A" w:rsidTr="000C5108">
        <w:tblPrEx>
          <w:tblW w:w="5595" w:type="dxa"/>
          <w:tblLayout w:type="fixed"/>
          <w:tblCellMar>
            <w:left w:w="0" w:type="dxa"/>
            <w:right w:w="0" w:type="dxa"/>
          </w:tblCellMar>
          <w:tblLook w:val="0000"/>
          <w:tblPrExChange w:id="1983" w:author="Stephanie Thompson" w:date="2008-11-18T12:28:00Z">
            <w:tblPrEx>
              <w:tblW w:w="5595" w:type="dxa"/>
              <w:tblLayout w:type="fixed"/>
              <w:tblCellMar>
                <w:left w:w="0" w:type="dxa"/>
                <w:right w:w="0" w:type="dxa"/>
              </w:tblCellMar>
              <w:tblLook w:val="0000"/>
            </w:tblPrEx>
          </w:tblPrExChange>
        </w:tblPrEx>
        <w:trPr>
          <w:trHeight w:val="255"/>
          <w:del w:id="1984" w:author="Stephanie Ann Thompson" w:date="2013-04-30T13:07:00Z"/>
          <w:trPrChange w:id="1985" w:author="Stephanie Thompson" w:date="2008-11-18T12:28:00Z">
            <w:trPr>
              <w:gridAfter w:val="0"/>
              <w:trHeight w:val="255"/>
            </w:trPr>
          </w:trPrChange>
        </w:trPr>
        <w:tc>
          <w:tcPr>
            <w:tcW w:w="1275" w:type="dxa"/>
            <w:tcBorders>
              <w:left w:val="nil"/>
              <w:bottom w:val="nil"/>
              <w:right w:val="nil"/>
            </w:tcBorders>
            <w:noWrap/>
            <w:tcMar>
              <w:top w:w="15" w:type="dxa"/>
              <w:left w:w="15" w:type="dxa"/>
              <w:bottom w:w="0" w:type="dxa"/>
              <w:right w:w="15" w:type="dxa"/>
            </w:tcMar>
            <w:vAlign w:val="bottom"/>
            <w:tcPrChange w:id="1986" w:author="Stephanie Thompson" w:date="2008-11-18T12:28: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87" w:author="Stephanie Ann Thompson" w:date="2013-04-30T13:07:00Z"/>
                <w:rFonts w:ascii="Garamond" w:eastAsia="Arial Unicode MS" w:hAnsi="Garamond"/>
                <w:sz w:val="22"/>
                <w:szCs w:val="22"/>
              </w:rPr>
            </w:pPr>
          </w:p>
        </w:tc>
        <w:tc>
          <w:tcPr>
            <w:tcW w:w="720" w:type="dxa"/>
            <w:tcBorders>
              <w:left w:val="nil"/>
              <w:bottom w:val="nil"/>
              <w:right w:val="nil"/>
            </w:tcBorders>
            <w:noWrap/>
            <w:tcMar>
              <w:top w:w="15" w:type="dxa"/>
              <w:left w:w="15" w:type="dxa"/>
              <w:bottom w:w="0" w:type="dxa"/>
              <w:right w:w="15" w:type="dxa"/>
            </w:tcMar>
            <w:vAlign w:val="bottom"/>
            <w:tcPrChange w:id="1988" w:author="Stephanie Thompson" w:date="2008-11-18T12:28: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89"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990" w:author="Stephanie Thompson" w:date="2008-11-18T12:28: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91" w:author="Stephanie Ann Thompson" w:date="2013-04-30T13:07:00Z"/>
                <w:rFonts w:ascii="Garamond" w:eastAsia="Arial Unicode MS" w:hAnsi="Garamond"/>
                <w:sz w:val="22"/>
                <w:szCs w:val="22"/>
              </w:rPr>
            </w:pPr>
          </w:p>
        </w:tc>
        <w:tc>
          <w:tcPr>
            <w:tcW w:w="1080" w:type="dxa"/>
            <w:tcBorders>
              <w:left w:val="nil"/>
              <w:bottom w:val="nil"/>
              <w:right w:val="nil"/>
            </w:tcBorders>
            <w:noWrap/>
            <w:tcMar>
              <w:top w:w="15" w:type="dxa"/>
              <w:left w:w="15" w:type="dxa"/>
              <w:bottom w:w="0" w:type="dxa"/>
              <w:right w:w="15" w:type="dxa"/>
            </w:tcMar>
            <w:vAlign w:val="bottom"/>
            <w:tcPrChange w:id="1992" w:author="Stephanie Thompson" w:date="2008-11-18T12:28: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1993" w:author="Stephanie Ann Thompson" w:date="2013-04-30T13:07:00Z"/>
                <w:rFonts w:ascii="Garamond" w:eastAsia="Arial Unicode MS" w:hAnsi="Garamond"/>
                <w:sz w:val="22"/>
                <w:szCs w:val="22"/>
              </w:rPr>
            </w:pPr>
          </w:p>
        </w:tc>
        <w:tc>
          <w:tcPr>
            <w:tcW w:w="1260" w:type="dxa"/>
            <w:tcBorders>
              <w:left w:val="nil"/>
              <w:bottom w:val="nil"/>
              <w:right w:val="nil"/>
            </w:tcBorders>
            <w:noWrap/>
            <w:tcMar>
              <w:top w:w="15" w:type="dxa"/>
              <w:left w:w="15" w:type="dxa"/>
              <w:bottom w:w="0" w:type="dxa"/>
              <w:right w:w="15" w:type="dxa"/>
            </w:tcMar>
            <w:vAlign w:val="bottom"/>
            <w:tcPrChange w:id="1994" w:author="Stephanie Thompson" w:date="2008-11-18T12:28: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1995"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1996" w:author="Stephanie Thompson" w:date="2008-11-18T11:33:00Z">
            <w:tblPrEx>
              <w:tblW w:w="5595" w:type="dxa"/>
              <w:tblLayout w:type="fixed"/>
              <w:tblCellMar>
                <w:left w:w="0" w:type="dxa"/>
                <w:right w:w="0" w:type="dxa"/>
              </w:tblCellMar>
              <w:tblLook w:val="0000"/>
            </w:tblPrEx>
          </w:tblPrExChange>
        </w:tblPrEx>
        <w:trPr>
          <w:trHeight w:val="255"/>
          <w:del w:id="1997" w:author="Stephanie Ann Thompson" w:date="2013-04-30T13:07:00Z"/>
          <w:trPrChange w:id="1998"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1999"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2000" w:author="Stephanie Ann Thompson" w:date="2013-04-30T13:07:00Z"/>
                <w:rFonts w:ascii="Garamond" w:eastAsia="Times New Roman" w:hAnsi="Garamond" w:cs="Times New Roman"/>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2001"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02"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2003"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04"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2005"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06"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2007"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08"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2009" w:author="Stephanie Thompson" w:date="2008-11-18T11:33:00Z">
            <w:tblPrEx>
              <w:tblW w:w="5595" w:type="dxa"/>
              <w:tblLayout w:type="fixed"/>
              <w:tblCellMar>
                <w:left w:w="0" w:type="dxa"/>
                <w:right w:w="0" w:type="dxa"/>
              </w:tblCellMar>
              <w:tblLook w:val="0000"/>
            </w:tblPrEx>
          </w:tblPrExChange>
        </w:tblPrEx>
        <w:trPr>
          <w:trHeight w:val="255"/>
          <w:del w:id="2010" w:author="Stephanie Ann Thompson" w:date="2013-04-30T13:07:00Z"/>
          <w:trPrChange w:id="2011" w:author="Stephanie Thompson" w:date="2008-11-18T11:33: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012" w:author="Stephanie Thompson" w:date="2008-11-18T11:33:00Z">
              <w:tcPr>
                <w:tcW w:w="109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13"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Change w:id="2014" w:author="Stephanie Thompson" w:date="2008-11-18T11:33:00Z">
              <w:tcPr>
                <w:tcW w:w="90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15"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2016" w:author="Stephanie Thompson" w:date="2008-11-18T11:33: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17"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Change w:id="2018" w:author="Stephanie Thompson" w:date="2008-11-18T11:33:00Z">
              <w:tcPr>
                <w:tcW w:w="1440" w:type="dxa"/>
                <w:gridSpan w:val="3"/>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019"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Change w:id="2020" w:author="Stephanie Thompson" w:date="2008-11-18T11:33:00Z">
              <w:tcPr>
                <w:tcW w:w="900" w:type="dxa"/>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021" w:author="Stephanie Ann Thompson" w:date="2013-04-30T13:07:00Z"/>
                <w:rFonts w:ascii="Garamond" w:eastAsia="Arial Unicode MS" w:hAnsi="Garamond"/>
                <w:sz w:val="22"/>
                <w:szCs w:val="22"/>
              </w:rPr>
            </w:pPr>
          </w:p>
        </w:tc>
      </w:tr>
    </w:tbl>
    <w:p w:rsidR="000C5108" w:rsidRPr="00EB43F4" w:rsidDel="00360EA4" w:rsidRDefault="000C5108" w:rsidP="000C5108">
      <w:pPr>
        <w:pStyle w:val="HTMLPreformatted"/>
        <w:rPr>
          <w:del w:id="2022" w:author="Stephanie Thompson" w:date="2008-11-18T12:28:00Z"/>
          <w:rFonts w:ascii="Garamond" w:hAnsi="Garamond" w:cs="Times New Roman"/>
          <w:sz w:val="22"/>
          <w:szCs w:val="22"/>
        </w:rPr>
      </w:pPr>
    </w:p>
    <w:p w:rsidR="000C5108" w:rsidRPr="00EB43F4" w:rsidDel="00360EA4" w:rsidRDefault="000C5108" w:rsidP="000C5108">
      <w:pPr>
        <w:pStyle w:val="HTMLPreformatted"/>
        <w:rPr>
          <w:del w:id="2023" w:author="Stephanie Thompson" w:date="2008-11-18T12:28:00Z"/>
          <w:rFonts w:ascii="Garamond" w:hAnsi="Garamond" w:cs="Times New Roman"/>
          <w:sz w:val="22"/>
          <w:szCs w:val="22"/>
        </w:rPr>
      </w:pPr>
    </w:p>
    <w:p w:rsidR="000C5108" w:rsidRPr="00EB43F4" w:rsidDel="00360EA4" w:rsidRDefault="000C5108" w:rsidP="000C5108">
      <w:pPr>
        <w:pStyle w:val="HTMLPreformatted"/>
        <w:rPr>
          <w:del w:id="2024" w:author="Stephanie Thompson" w:date="2008-11-18T12:28:00Z"/>
          <w:rFonts w:ascii="Garamond" w:hAnsi="Garamond" w:cs="Times New Roman"/>
          <w:sz w:val="22"/>
          <w:szCs w:val="22"/>
        </w:rPr>
      </w:pPr>
    </w:p>
    <w:p w:rsidR="000C5108" w:rsidRPr="00EB43F4" w:rsidDel="00360EA4" w:rsidRDefault="000C5108" w:rsidP="000C5108">
      <w:pPr>
        <w:pStyle w:val="HTMLPreformatted"/>
        <w:rPr>
          <w:del w:id="2025" w:author="Stephanie Thompson" w:date="2008-11-18T12:28:00Z"/>
          <w:rFonts w:ascii="Garamond" w:hAnsi="Garamond" w:cs="Times New Roman"/>
          <w:sz w:val="22"/>
          <w:szCs w:val="22"/>
        </w:rPr>
      </w:pPr>
    </w:p>
    <w:p w:rsidR="000C5108" w:rsidRPr="00EB43F4" w:rsidRDefault="000C5108" w:rsidP="000C5108">
      <w:pPr>
        <w:pStyle w:val="HTMLPreformatted"/>
        <w:rPr>
          <w:rFonts w:ascii="Garamond" w:hAnsi="Garamond" w:cs="Times New Roman"/>
          <w:sz w:val="22"/>
          <w:szCs w:val="22"/>
        </w:rPr>
      </w:pPr>
    </w:p>
    <w:p w:rsidR="000C5108" w:rsidRPr="00EB43F4" w:rsidDel="0079634A" w:rsidRDefault="000C5108" w:rsidP="000C5108">
      <w:pPr>
        <w:pStyle w:val="HTMLPreformatted"/>
        <w:rPr>
          <w:del w:id="2026" w:author="Stephanie Ann Thompson" w:date="2013-04-30T13:07:00Z"/>
          <w:rFonts w:ascii="Garamond" w:hAnsi="Garamond" w:cs="Times New Roman"/>
          <w:sz w:val="22"/>
          <w:szCs w:val="22"/>
        </w:rPr>
      </w:pPr>
      <w:del w:id="2027" w:author="Stephanie Ann Thompson" w:date="2013-04-30T13:07:00Z">
        <w:r w:rsidRPr="00EB43F4" w:rsidDel="0079634A">
          <w:rPr>
            <w:rFonts w:ascii="Garamond" w:hAnsi="Garamond" w:cs="Times New Roman"/>
            <w:sz w:val="22"/>
            <w:szCs w:val="22"/>
          </w:rPr>
          <w:delText>Otter Point Creek</w:delText>
        </w:r>
      </w:del>
    </w:p>
    <w:p w:rsidR="000C5108" w:rsidRPr="00EB43F4" w:rsidDel="0079634A" w:rsidRDefault="00036036" w:rsidP="000C5108">
      <w:pPr>
        <w:pStyle w:val="HTMLPreformatted"/>
        <w:rPr>
          <w:del w:id="2028" w:author="Stephanie Ann Thompson" w:date="2013-04-30T13:07:00Z"/>
          <w:rFonts w:ascii="Garamond" w:hAnsi="Garamond" w:cs="Times New Roman"/>
          <w:sz w:val="22"/>
          <w:szCs w:val="22"/>
          <w:rPrChange w:id="2029" w:author="Stephanie Thompson" w:date="2008-11-18T10:54:00Z">
            <w:rPr>
              <w:del w:id="2030" w:author="Stephanie Ann Thompson" w:date="2013-04-30T13:07:00Z"/>
              <w:rFonts w:ascii="Times New Roman" w:hAnsi="Times New Roman" w:cs="Times New Roman"/>
            </w:rPr>
          </w:rPrChange>
        </w:rPr>
      </w:pPr>
      <w:del w:id="2031" w:author="Stephanie Ann Thompson" w:date="2013-04-30T13:07:00Z">
        <w:r w:rsidRPr="00036036">
          <w:rPr>
            <w:rFonts w:ascii="Garamond" w:hAnsi="Garamond"/>
            <w:sz w:val="22"/>
            <w:szCs w:val="22"/>
            <w:rPrChange w:id="2032" w:author="Stephanie Thompson" w:date="2008-11-18T10:54:00Z">
              <w:rPr/>
            </w:rPrChange>
          </w:rPr>
          <w:lastRenderedPageBreak/>
          <w:delText>OC</w:delText>
        </w:r>
      </w:del>
    </w:p>
    <w:p w:rsidR="000C5108" w:rsidRPr="00EB43F4" w:rsidDel="0079634A" w:rsidRDefault="000C5108" w:rsidP="000C5108">
      <w:pPr>
        <w:pStyle w:val="HTMLPreformatted"/>
        <w:rPr>
          <w:del w:id="2033" w:author="Stephanie Ann Thompson" w:date="2013-04-30T13:07:00Z"/>
          <w:rFonts w:ascii="Garamond" w:hAnsi="Garamond" w:cs="Times New Roman"/>
          <w:sz w:val="22"/>
          <w:szCs w:val="22"/>
          <w:rPrChange w:id="2034" w:author="Stephanie Thompson" w:date="2008-11-18T10:54:00Z">
            <w:rPr>
              <w:del w:id="2035" w:author="Stephanie Ann Thompson" w:date="2013-04-30T13:07:00Z"/>
              <w:rFonts w:ascii="Times New Roman" w:hAnsi="Times New Roman" w:cs="Times New Roman"/>
            </w:rPr>
          </w:rPrChange>
        </w:rPr>
      </w:pPr>
    </w:p>
    <w:tbl>
      <w:tblPr>
        <w:tblW w:w="5595" w:type="dxa"/>
        <w:tblLayout w:type="fixed"/>
        <w:tblCellMar>
          <w:left w:w="0" w:type="dxa"/>
          <w:right w:w="0" w:type="dxa"/>
        </w:tblCellMar>
        <w:tblLook w:val="0000"/>
      </w:tblPr>
      <w:tblGrid>
        <w:gridCol w:w="1275"/>
        <w:gridCol w:w="720"/>
        <w:gridCol w:w="1260"/>
        <w:gridCol w:w="1080"/>
        <w:gridCol w:w="1260"/>
        <w:tblGridChange w:id="2036">
          <w:tblGrid>
            <w:gridCol w:w="93"/>
            <w:gridCol w:w="967"/>
            <w:gridCol w:w="308"/>
            <w:gridCol w:w="627"/>
            <w:gridCol w:w="93"/>
            <w:gridCol w:w="1167"/>
            <w:gridCol w:w="93"/>
            <w:gridCol w:w="967"/>
            <w:gridCol w:w="113"/>
            <w:gridCol w:w="1167"/>
            <w:gridCol w:w="93"/>
          </w:tblGrid>
        </w:tblGridChange>
      </w:tblGrid>
      <w:tr w:rsidR="000C5108" w:rsidRPr="00EB43F4" w:rsidDel="0079634A" w:rsidTr="000C5108">
        <w:trPr>
          <w:trHeight w:val="255"/>
          <w:ins w:id="2037" w:author="Stephanie Thompson" w:date="2008-11-18T10:25:00Z"/>
          <w:del w:id="2038" w:author="Stephanie Ann Thompson" w:date="2013-04-30T13:07:00Z"/>
        </w:trPr>
        <w:tc>
          <w:tcPr>
            <w:tcW w:w="1995"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39" w:author="Stephanie Thompson" w:date="2008-11-18T10:25:00Z"/>
              </w:numPr>
              <w:tabs>
                <w:tab w:val="left" w:pos="10076"/>
              </w:tabs>
              <w:rPr>
                <w:ins w:id="2040" w:author="Stephanie Thompson" w:date="2008-11-18T10:25:00Z"/>
                <w:del w:id="2041" w:author="Stephanie Ann Thompson" w:date="2013-04-30T13:07:00Z"/>
                <w:rFonts w:ascii="Garamond" w:eastAsia="Arial Unicode MS" w:hAnsi="Garamond"/>
                <w:sz w:val="22"/>
                <w:szCs w:val="22"/>
              </w:rPr>
            </w:pPr>
            <w:ins w:id="2042" w:author="Stephanie Thompson" w:date="2008-11-18T10:25:00Z">
              <w:del w:id="2043" w:author="Stephanie Ann Thompson" w:date="2013-04-30T13:07:00Z">
                <w:r w:rsidRPr="00EB43F4" w:rsidDel="0079634A">
                  <w:rPr>
                    <w:rFonts w:ascii="Garamond" w:hAnsi="Garamond"/>
                    <w:sz w:val="22"/>
                    <w:szCs w:val="22"/>
                  </w:rPr>
                  <w:delText>Deployment</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44" w:author="Stephanie Thompson" w:date="2008-11-18T10:25:00Z"/>
              </w:numPr>
              <w:tabs>
                <w:tab w:val="left" w:pos="10076"/>
              </w:tabs>
              <w:rPr>
                <w:ins w:id="2045" w:author="Stephanie Thompson" w:date="2008-11-18T10:25:00Z"/>
                <w:del w:id="2046" w:author="Stephanie Ann Thompson" w:date="2013-04-30T13:07:00Z"/>
                <w:rFonts w:ascii="Garamond" w:eastAsia="Arial Unicode MS" w:hAnsi="Garamond"/>
                <w:sz w:val="22"/>
                <w:szCs w:val="22"/>
              </w:rPr>
            </w:pPr>
          </w:p>
        </w:tc>
        <w:tc>
          <w:tcPr>
            <w:tcW w:w="2340" w:type="dxa"/>
            <w:gridSpan w:val="2"/>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47" w:author="Stephanie Thompson" w:date="2008-11-18T10:25:00Z"/>
              </w:numPr>
              <w:tabs>
                <w:tab w:val="left" w:pos="10076"/>
              </w:tabs>
              <w:rPr>
                <w:ins w:id="2048" w:author="Stephanie Thompson" w:date="2008-11-18T10:25:00Z"/>
                <w:del w:id="2049" w:author="Stephanie Ann Thompson" w:date="2013-04-30T13:07:00Z"/>
                <w:rFonts w:ascii="Garamond" w:eastAsia="Arial Unicode MS" w:hAnsi="Garamond"/>
                <w:sz w:val="22"/>
                <w:szCs w:val="22"/>
              </w:rPr>
            </w:pPr>
            <w:ins w:id="2050" w:author="Stephanie Thompson" w:date="2008-11-18T10:25:00Z">
              <w:del w:id="2051" w:author="Stephanie Ann Thompson" w:date="2013-04-30T13:07:00Z">
                <w:r w:rsidRPr="00EB43F4" w:rsidDel="0079634A">
                  <w:rPr>
                    <w:rFonts w:ascii="Garamond" w:hAnsi="Garamond"/>
                    <w:sz w:val="22"/>
                    <w:szCs w:val="22"/>
                  </w:rPr>
                  <w:delText>Retrieval</w:delText>
                </w:r>
              </w:del>
            </w:ins>
          </w:p>
        </w:tc>
      </w:tr>
      <w:tr w:rsidR="000C5108" w:rsidRPr="00EB43F4" w:rsidDel="0079634A" w:rsidTr="000C5108">
        <w:trPr>
          <w:trHeight w:val="255"/>
          <w:ins w:id="2052" w:author="Stephanie Thompson" w:date="2008-11-18T10:25:00Z"/>
          <w:del w:id="2053"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pStyle w:val="HTMLPreformatted"/>
              <w:numPr>
                <w:ins w:id="2054"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2055" w:author="Stephanie Thompson" w:date="2008-11-18T10:25:00Z"/>
                <w:del w:id="2056" w:author="Stephanie Ann Thompson" w:date="2013-04-30T13:07:00Z"/>
                <w:rFonts w:ascii="Garamond" w:eastAsia="Times New Roman" w:hAnsi="Garamond" w:cs="Times New Roman"/>
                <w:sz w:val="22"/>
                <w:szCs w:val="22"/>
              </w:rPr>
            </w:pPr>
            <w:ins w:id="2057" w:author="Stephanie Thompson" w:date="2008-11-18T10:25:00Z">
              <w:del w:id="2058" w:author="Stephanie Ann Thompson" w:date="2013-04-30T13:07:00Z">
                <w:r w:rsidRPr="00EB43F4" w:rsidDel="0079634A">
                  <w:rPr>
                    <w:rFonts w:ascii="Garamond" w:eastAsia="Times New Roman" w:hAnsi="Garamond" w:cs="Times New Roman"/>
                    <w:sz w:val="22"/>
                    <w:szCs w:val="22"/>
                  </w:rPr>
                  <w:delText>Date</w:delText>
                </w:r>
              </w:del>
            </w:ins>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59" w:author="Stephanie Thompson" w:date="2008-11-18T10:25:00Z"/>
              </w:numPr>
              <w:tabs>
                <w:tab w:val="left" w:pos="10076"/>
              </w:tabs>
              <w:jc w:val="right"/>
              <w:rPr>
                <w:ins w:id="2060" w:author="Stephanie Thompson" w:date="2008-11-18T10:25:00Z"/>
                <w:del w:id="2061" w:author="Stephanie Ann Thompson" w:date="2013-04-30T13:07:00Z"/>
                <w:rFonts w:ascii="Garamond" w:eastAsia="Arial Unicode MS" w:hAnsi="Garamond"/>
                <w:sz w:val="22"/>
                <w:szCs w:val="22"/>
              </w:rPr>
            </w:pPr>
            <w:ins w:id="2062" w:author="Stephanie Thompson" w:date="2008-11-18T10:25:00Z">
              <w:del w:id="2063" w:author="Stephanie Ann Thompson" w:date="2013-04-30T13:07:00Z">
                <w:r w:rsidRPr="00EB43F4" w:rsidDel="0079634A">
                  <w:rPr>
                    <w:rFonts w:ascii="Garamond" w:hAnsi="Garamond"/>
                    <w:sz w:val="22"/>
                    <w:szCs w:val="22"/>
                  </w:rPr>
                  <w:delText>Time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64" w:author="Stephanie Thompson" w:date="2008-11-18T10:25:00Z"/>
              </w:numPr>
              <w:tabs>
                <w:tab w:val="left" w:pos="10076"/>
              </w:tabs>
              <w:rPr>
                <w:ins w:id="2065" w:author="Stephanie Thompson" w:date="2008-11-18T10:25:00Z"/>
                <w:del w:id="2066"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67" w:author="Stephanie Thompson" w:date="2008-11-18T10:25:00Z"/>
              </w:numPr>
              <w:tabs>
                <w:tab w:val="left" w:pos="10076"/>
              </w:tabs>
              <w:rPr>
                <w:ins w:id="2068" w:author="Stephanie Thompson" w:date="2008-11-18T10:25:00Z"/>
                <w:del w:id="2069" w:author="Stephanie Ann Thompson" w:date="2013-04-30T13:07:00Z"/>
                <w:rFonts w:ascii="Garamond" w:eastAsia="Arial Unicode MS" w:hAnsi="Garamond"/>
                <w:sz w:val="22"/>
                <w:szCs w:val="22"/>
              </w:rPr>
            </w:pPr>
            <w:ins w:id="2070" w:author="Stephanie Thompson" w:date="2008-11-18T10:25:00Z">
              <w:del w:id="2071" w:author="Stephanie Ann Thompson" w:date="2013-04-30T13:07:00Z">
                <w:r w:rsidRPr="00EB43F4" w:rsidDel="0079634A">
                  <w:rPr>
                    <w:rFonts w:ascii="Garamond" w:hAnsi="Garamond"/>
                    <w:sz w:val="22"/>
                    <w:szCs w:val="22"/>
                  </w:rPr>
                  <w:delText>Date</w:delText>
                </w:r>
              </w:del>
            </w:ins>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72" w:author="Stephanie Thompson" w:date="2008-11-18T10:25:00Z"/>
              </w:numPr>
              <w:tabs>
                <w:tab w:val="left" w:pos="10076"/>
              </w:tabs>
              <w:jc w:val="right"/>
              <w:rPr>
                <w:ins w:id="2073" w:author="Stephanie Thompson" w:date="2008-11-18T10:25:00Z"/>
                <w:del w:id="2074" w:author="Stephanie Ann Thompson" w:date="2013-04-30T13:07:00Z"/>
                <w:rFonts w:ascii="Garamond" w:eastAsia="Arial Unicode MS" w:hAnsi="Garamond"/>
                <w:sz w:val="22"/>
                <w:szCs w:val="22"/>
              </w:rPr>
            </w:pPr>
            <w:ins w:id="2075" w:author="Stephanie Thompson" w:date="2008-11-18T10:25:00Z">
              <w:del w:id="2076" w:author="Stephanie Ann Thompson" w:date="2013-04-30T13:07:00Z">
                <w:r w:rsidRPr="00EB43F4" w:rsidDel="0079634A">
                  <w:rPr>
                    <w:rFonts w:ascii="Garamond" w:hAnsi="Garamond"/>
                    <w:sz w:val="22"/>
                    <w:szCs w:val="22"/>
                  </w:rPr>
                  <w:delText>Time</w:delText>
                </w:r>
              </w:del>
            </w:ins>
          </w:p>
        </w:tc>
      </w:tr>
      <w:tr w:rsidR="000C5108" w:rsidRPr="00EB43F4" w:rsidDel="0079634A" w:rsidTr="000C5108">
        <w:trPr>
          <w:trHeight w:val="255"/>
          <w:ins w:id="2077" w:author="Stephanie Thompson" w:date="2008-11-18T10:25:00Z"/>
          <w:del w:id="2078"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82486" w:rsidDel="0079634A" w:rsidRDefault="000C5108">
            <w:pPr>
              <w:numPr>
                <w:ins w:id="2079" w:author="Stephanie Thompson" w:date="2008-11-18T10:25:00Z"/>
              </w:numPr>
              <w:tabs>
                <w:tab w:val="left" w:pos="10076"/>
              </w:tabs>
              <w:rPr>
                <w:ins w:id="2080" w:author="Stephanie Thompson" w:date="2008-11-18T10:25:00Z"/>
                <w:del w:id="2081" w:author="Stephanie Ann Thompson" w:date="2013-04-30T13:07:00Z"/>
                <w:rFonts w:ascii="Garamond" w:eastAsia="Arial Unicode MS" w:hAnsi="Garamond"/>
                <w:sz w:val="22"/>
                <w:szCs w:val="22"/>
              </w:rPr>
            </w:pPr>
            <w:del w:id="2082" w:author="Stephanie Ann Thompson" w:date="2013-04-30T13:07:00Z">
              <w:r w:rsidDel="0079634A">
                <w:rPr>
                  <w:rFonts w:ascii="Garamond" w:eastAsia="Arial Unicode MS" w:hAnsi="Garamond"/>
                  <w:sz w:val="22"/>
                  <w:szCs w:val="22"/>
                </w:rPr>
                <w:delText>03/</w:delText>
              </w:r>
            </w:del>
            <w:del w:id="2083" w:author="Stephanie Ann Thompson" w:date="2013-02-07T14:44:00Z">
              <w:r w:rsidDel="007A4A79">
                <w:rPr>
                  <w:rFonts w:ascii="Garamond" w:eastAsia="Arial Unicode MS" w:hAnsi="Garamond"/>
                  <w:sz w:val="22"/>
                  <w:szCs w:val="22"/>
                </w:rPr>
                <w:delText>2</w:delText>
              </w:r>
            </w:del>
            <w:del w:id="2084" w:author="Stephanie Ann Thompson" w:date="2013-04-30T13:07:00Z">
              <w:r w:rsidDel="0079634A">
                <w:rPr>
                  <w:rFonts w:ascii="Garamond" w:eastAsia="Arial Unicode MS" w:hAnsi="Garamond"/>
                  <w:sz w:val="22"/>
                  <w:szCs w:val="22"/>
                </w:rPr>
                <w:delText>9/</w:delText>
              </w:r>
            </w:del>
            <w:del w:id="2085" w:author="Stephanie Ann Thompson" w:date="2013-02-07T14:44:00Z">
              <w:r w:rsidDel="007A4A79">
                <w:rPr>
                  <w:rFonts w:ascii="Garamond" w:eastAsia="Arial Unicode MS" w:hAnsi="Garamond"/>
                  <w:sz w:val="22"/>
                  <w:szCs w:val="22"/>
                </w:rPr>
                <w:delText>11</w:delText>
              </w:r>
            </w:del>
          </w:p>
        </w:tc>
        <w:tc>
          <w:tcPr>
            <w:tcW w:w="720" w:type="dxa"/>
            <w:tcBorders>
              <w:top w:val="nil"/>
              <w:left w:val="nil"/>
              <w:bottom w:val="nil"/>
              <w:right w:val="nil"/>
            </w:tcBorders>
            <w:noWrap/>
            <w:tcMar>
              <w:top w:w="15" w:type="dxa"/>
              <w:left w:w="15" w:type="dxa"/>
              <w:bottom w:w="0" w:type="dxa"/>
              <w:right w:w="15" w:type="dxa"/>
            </w:tcMar>
            <w:vAlign w:val="bottom"/>
          </w:tcPr>
          <w:p w:rsidR="0075735E" w:rsidDel="0079634A" w:rsidRDefault="000C5108">
            <w:pPr>
              <w:numPr>
                <w:ins w:id="2086" w:author="Stephanie Thompson" w:date="2008-11-18T10:25:00Z"/>
              </w:numPr>
              <w:tabs>
                <w:tab w:val="left" w:pos="10076"/>
              </w:tabs>
              <w:jc w:val="right"/>
              <w:rPr>
                <w:ins w:id="2087" w:author="Stephanie Thompson" w:date="2008-11-18T10:25:00Z"/>
                <w:del w:id="2088" w:author="Stephanie Ann Thompson" w:date="2013-04-30T13:07:00Z"/>
                <w:rFonts w:ascii="Garamond" w:eastAsia="Arial Unicode MS" w:hAnsi="Garamond"/>
                <w:sz w:val="22"/>
                <w:szCs w:val="22"/>
              </w:rPr>
            </w:pPr>
            <w:del w:id="2089" w:author="Stephanie Ann Thompson" w:date="2013-04-30T13:07:00Z">
              <w:r w:rsidDel="0079634A">
                <w:rPr>
                  <w:rFonts w:ascii="Garamond" w:eastAsia="Arial Unicode MS" w:hAnsi="Garamond"/>
                  <w:sz w:val="22"/>
                  <w:szCs w:val="22"/>
                </w:rPr>
                <w:delText>0</w:delText>
              </w:r>
            </w:del>
            <w:del w:id="2090" w:author="Stephanie Ann Thompson" w:date="2013-02-07T14:44:00Z">
              <w:r w:rsidDel="007A4A79">
                <w:rPr>
                  <w:rFonts w:ascii="Garamond" w:eastAsia="Arial Unicode MS" w:hAnsi="Garamond"/>
                  <w:sz w:val="22"/>
                  <w:szCs w:val="22"/>
                </w:rPr>
                <w:delText>9:45</w:delText>
              </w:r>
            </w:del>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numPr>
                <w:ins w:id="2091" w:author="Stephanie Thompson" w:date="2008-11-18T10:25:00Z"/>
              </w:numPr>
              <w:tabs>
                <w:tab w:val="left" w:pos="10076"/>
              </w:tabs>
              <w:rPr>
                <w:ins w:id="2092" w:author="Stephanie Thompson" w:date="2008-11-18T10:25:00Z"/>
                <w:del w:id="2093"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82486" w:rsidDel="0079634A" w:rsidRDefault="000C5108">
            <w:pPr>
              <w:pStyle w:val="HTMLPreformatted"/>
              <w:numPr>
                <w:ins w:id="2094" w:author="Stephanie Thompson" w:date="2008-11-18T10:25:00Z"/>
              </w:num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ins w:id="2095" w:author="Stephanie Thompson" w:date="2008-11-18T10:25:00Z"/>
                <w:del w:id="2096" w:author="Stephanie Ann Thompson" w:date="2013-04-30T13:07:00Z"/>
                <w:rFonts w:ascii="Garamond" w:eastAsia="Times New Roman" w:hAnsi="Garamond" w:cs="Times New Roman"/>
                <w:sz w:val="22"/>
                <w:szCs w:val="22"/>
              </w:rPr>
            </w:pPr>
            <w:del w:id="2097" w:author="Stephanie Ann Thompson" w:date="2013-04-30T13:07:00Z">
              <w:r w:rsidDel="0079634A">
                <w:rPr>
                  <w:rFonts w:ascii="Garamond" w:eastAsia="Times New Roman" w:hAnsi="Garamond" w:cs="Times New Roman"/>
                  <w:sz w:val="22"/>
                  <w:szCs w:val="22"/>
                </w:rPr>
                <w:delText>04/</w:delText>
              </w:r>
            </w:del>
            <w:del w:id="2098" w:author="Stephanie Ann Thompson" w:date="2013-02-07T14:45:00Z">
              <w:r w:rsidDel="007A4A79">
                <w:rPr>
                  <w:rFonts w:ascii="Garamond" w:eastAsia="Times New Roman" w:hAnsi="Garamond" w:cs="Times New Roman"/>
                  <w:sz w:val="22"/>
                  <w:szCs w:val="22"/>
                </w:rPr>
                <w:delText>12</w:delText>
              </w:r>
            </w:del>
            <w:del w:id="2099" w:author="Stephanie Ann Thompson" w:date="2013-04-30T13:07:00Z">
              <w:r w:rsidDel="0079634A">
                <w:rPr>
                  <w:rFonts w:ascii="Garamond" w:eastAsia="Times New Roman" w:hAnsi="Garamond" w:cs="Times New Roman"/>
                  <w:sz w:val="22"/>
                  <w:szCs w:val="22"/>
                </w:rPr>
                <w:delText>/1</w:delText>
              </w:r>
            </w:del>
            <w:del w:id="2100" w:author="Stephanie Ann Thompson" w:date="2013-02-07T14:45:00Z">
              <w:r w:rsidDel="007A4A79">
                <w:rPr>
                  <w:rFonts w:ascii="Garamond" w:eastAsia="Times New Roman" w:hAnsi="Garamond" w:cs="Times New Roman"/>
                  <w:sz w:val="22"/>
                  <w:szCs w:val="22"/>
                </w:rPr>
                <w:delText>1</w:delText>
              </w:r>
            </w:del>
          </w:p>
        </w:tc>
        <w:tc>
          <w:tcPr>
            <w:tcW w:w="1260" w:type="dxa"/>
            <w:tcBorders>
              <w:top w:val="nil"/>
              <w:left w:val="nil"/>
              <w:bottom w:val="nil"/>
              <w:right w:val="nil"/>
            </w:tcBorders>
            <w:noWrap/>
            <w:tcMar>
              <w:top w:w="15" w:type="dxa"/>
              <w:left w:w="15" w:type="dxa"/>
              <w:bottom w:w="0" w:type="dxa"/>
              <w:right w:w="15" w:type="dxa"/>
            </w:tcMar>
            <w:vAlign w:val="bottom"/>
          </w:tcPr>
          <w:p w:rsidR="0075735E" w:rsidDel="0079634A" w:rsidRDefault="000C5108">
            <w:pPr>
              <w:numPr>
                <w:ins w:id="2101" w:author="Stephanie Thompson" w:date="2008-11-18T10:25:00Z"/>
              </w:numPr>
              <w:tabs>
                <w:tab w:val="left" w:pos="10076"/>
              </w:tabs>
              <w:jc w:val="right"/>
              <w:rPr>
                <w:ins w:id="2102" w:author="Stephanie Thompson" w:date="2008-11-18T10:25:00Z"/>
                <w:del w:id="2103" w:author="Stephanie Ann Thompson" w:date="2013-04-30T13:07:00Z"/>
                <w:rFonts w:ascii="Garamond" w:eastAsia="Arial Unicode MS" w:hAnsi="Garamond"/>
                <w:sz w:val="22"/>
                <w:szCs w:val="22"/>
              </w:rPr>
            </w:pPr>
            <w:del w:id="2104" w:author="Stephanie Ann Thompson" w:date="2013-02-07T14:45:00Z">
              <w:r w:rsidDel="007A4A79">
                <w:rPr>
                  <w:rFonts w:ascii="Garamond" w:eastAsia="Arial Unicode MS" w:hAnsi="Garamond"/>
                  <w:sz w:val="22"/>
                  <w:szCs w:val="22"/>
                </w:rPr>
                <w:delText>09</w:delText>
              </w:r>
            </w:del>
            <w:del w:id="2105" w:author="Stephanie Ann Thompson" w:date="2013-04-30T13:07:00Z">
              <w:r w:rsidDel="0079634A">
                <w:rPr>
                  <w:rFonts w:ascii="Garamond" w:eastAsia="Arial Unicode MS" w:hAnsi="Garamond"/>
                  <w:sz w:val="22"/>
                  <w:szCs w:val="22"/>
                </w:rPr>
                <w:delText>:45</w:delText>
              </w:r>
            </w:del>
          </w:p>
        </w:tc>
      </w:tr>
      <w:tr w:rsidR="000C5108" w:rsidRPr="00EB43F4" w:rsidDel="0079634A" w:rsidTr="000C5108">
        <w:trPr>
          <w:trHeight w:val="255"/>
          <w:del w:id="2106" w:author="Stephanie Ann Thompson" w:date="2013-04-30T13:07:00Z"/>
        </w:trPr>
        <w:tc>
          <w:tcPr>
            <w:tcW w:w="5595" w:type="dxa"/>
            <w:gridSpan w:val="5"/>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107"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2108" w:author="Stephanie Thompson" w:date="2008-11-18T10:25:00Z">
            <w:tblPrEx>
              <w:tblW w:w="5595" w:type="dxa"/>
              <w:tblLayout w:type="fixed"/>
              <w:tblCellMar>
                <w:left w:w="0" w:type="dxa"/>
                <w:right w:w="0" w:type="dxa"/>
              </w:tblCellMar>
              <w:tblLook w:val="0000"/>
            </w:tblPrEx>
          </w:tblPrExChange>
        </w:tblPrEx>
        <w:trPr>
          <w:trHeight w:val="255"/>
          <w:del w:id="2109" w:author="Stephanie Ann Thompson" w:date="2013-04-30T13:07:00Z"/>
          <w:trPrChange w:id="211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1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12" w:author="Stephanie Ann Thompson" w:date="2013-04-30T13:07:00Z"/>
                <w:rFonts w:ascii="Garamond" w:eastAsia="Arial Unicode MS" w:hAnsi="Garamond"/>
                <w:sz w:val="22"/>
                <w:szCs w:val="22"/>
                <w:rPrChange w:id="2113" w:author="Stephanie Thompson" w:date="2008-11-18T10:54:00Z">
                  <w:rPr>
                    <w:del w:id="2114"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15"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16" w:author="Stephanie Ann Thompson" w:date="2013-04-30T13:07:00Z"/>
                <w:rFonts w:ascii="Garamond" w:eastAsia="Arial Unicode MS" w:hAnsi="Garamond"/>
                <w:sz w:val="22"/>
                <w:szCs w:val="22"/>
                <w:rPrChange w:id="2117" w:author="Stephanie Thompson" w:date="2008-11-18T10:54:00Z">
                  <w:rPr>
                    <w:del w:id="211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1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20" w:author="Stephanie Ann Thompson" w:date="2013-04-30T13:07:00Z"/>
                <w:rFonts w:ascii="Garamond" w:eastAsia="Arial Unicode MS" w:hAnsi="Garamond"/>
                <w:sz w:val="22"/>
                <w:szCs w:val="22"/>
                <w:rPrChange w:id="2121" w:author="Stephanie Thompson" w:date="2008-11-18T10:54:00Z">
                  <w:rPr>
                    <w:del w:id="212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2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clear" w:pos="11908"/>
                <w:tab w:val="clear" w:pos="12824"/>
                <w:tab w:val="clear" w:pos="13740"/>
                <w:tab w:val="clear" w:pos="14656"/>
              </w:tabs>
              <w:rPr>
                <w:del w:id="2124" w:author="Stephanie Ann Thompson" w:date="2013-04-30T13:07:00Z"/>
                <w:rFonts w:ascii="Garamond" w:eastAsia="Times New Roman" w:hAnsi="Garamond" w:cs="Times New Roman"/>
                <w:sz w:val="22"/>
                <w:szCs w:val="22"/>
                <w:rPrChange w:id="2125" w:author="Stephanie Thompson" w:date="2008-11-18T10:54:00Z">
                  <w:rPr>
                    <w:del w:id="2126" w:author="Stephanie Ann Thompson" w:date="2013-04-30T13:07:00Z"/>
                    <w:rFonts w:ascii="Times New Roman" w:eastAsia="Times New Roman" w:hAnsi="Times New Roman" w:cs="Times New Roman"/>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27"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28" w:author="Stephanie Ann Thompson" w:date="2013-04-30T13:07:00Z"/>
                <w:rFonts w:ascii="Garamond" w:eastAsia="Arial Unicode MS" w:hAnsi="Garamond"/>
                <w:sz w:val="22"/>
                <w:szCs w:val="22"/>
                <w:rPrChange w:id="2129" w:author="Stephanie Thompson" w:date="2008-11-18T10:54:00Z">
                  <w:rPr>
                    <w:del w:id="2130"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31" w:author="Stephanie Thompson" w:date="2008-11-18T10:25:00Z">
            <w:tblPrEx>
              <w:tblW w:w="5595" w:type="dxa"/>
              <w:tblLayout w:type="fixed"/>
              <w:tblCellMar>
                <w:left w:w="0" w:type="dxa"/>
                <w:right w:w="0" w:type="dxa"/>
              </w:tblCellMar>
              <w:tblLook w:val="0000"/>
            </w:tblPrEx>
          </w:tblPrExChange>
        </w:tblPrEx>
        <w:trPr>
          <w:trHeight w:val="255"/>
          <w:del w:id="2132" w:author="Stephanie Ann Thompson" w:date="2013-04-30T13:07:00Z"/>
          <w:trPrChange w:id="2133"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3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35" w:author="Stephanie Ann Thompson" w:date="2013-04-30T13:07:00Z"/>
                <w:rFonts w:ascii="Garamond" w:eastAsia="Arial Unicode MS" w:hAnsi="Garamond"/>
                <w:sz w:val="22"/>
                <w:szCs w:val="22"/>
                <w:rPrChange w:id="2136" w:author="Stephanie Thompson" w:date="2008-11-18T10:54:00Z">
                  <w:rPr>
                    <w:del w:id="2137"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38"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39" w:author="Stephanie Ann Thompson" w:date="2013-04-30T13:07:00Z"/>
                <w:rFonts w:ascii="Garamond" w:eastAsia="Arial Unicode MS" w:hAnsi="Garamond"/>
                <w:sz w:val="22"/>
                <w:szCs w:val="22"/>
                <w:rPrChange w:id="2140" w:author="Stephanie Thompson" w:date="2008-11-18T10:54:00Z">
                  <w:rPr>
                    <w:del w:id="2141"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42"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43" w:author="Stephanie Ann Thompson" w:date="2013-04-30T13:07:00Z"/>
                <w:rFonts w:ascii="Garamond" w:eastAsia="Arial Unicode MS" w:hAnsi="Garamond"/>
                <w:sz w:val="22"/>
                <w:szCs w:val="22"/>
                <w:rPrChange w:id="2144" w:author="Stephanie Thompson" w:date="2008-11-18T10:54:00Z">
                  <w:rPr>
                    <w:del w:id="2145"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46"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47" w:author="Stephanie Ann Thompson" w:date="2013-04-30T13:07:00Z"/>
                <w:rFonts w:ascii="Garamond" w:eastAsia="Arial Unicode MS" w:hAnsi="Garamond"/>
                <w:sz w:val="22"/>
                <w:szCs w:val="22"/>
                <w:rPrChange w:id="2148" w:author="Stephanie Thompson" w:date="2008-11-18T10:54:00Z">
                  <w:rPr>
                    <w:del w:id="214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50"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51" w:author="Stephanie Ann Thompson" w:date="2013-04-30T13:07:00Z"/>
                <w:rFonts w:ascii="Garamond" w:eastAsia="Arial Unicode MS" w:hAnsi="Garamond"/>
                <w:sz w:val="22"/>
                <w:szCs w:val="22"/>
                <w:rPrChange w:id="2152" w:author="Stephanie Thompson" w:date="2008-11-18T10:54:00Z">
                  <w:rPr>
                    <w:del w:id="2153"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54" w:author="Stephanie Thompson" w:date="2008-11-18T10:25:00Z">
            <w:tblPrEx>
              <w:tblW w:w="5595" w:type="dxa"/>
              <w:tblLayout w:type="fixed"/>
              <w:tblCellMar>
                <w:left w:w="0" w:type="dxa"/>
                <w:right w:w="0" w:type="dxa"/>
              </w:tblCellMar>
              <w:tblLook w:val="0000"/>
            </w:tblPrEx>
          </w:tblPrExChange>
        </w:tblPrEx>
        <w:trPr>
          <w:trHeight w:val="255"/>
          <w:del w:id="2155" w:author="Stephanie Ann Thompson" w:date="2013-04-30T13:07:00Z"/>
          <w:trPrChange w:id="2156"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5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58" w:author="Stephanie Ann Thompson" w:date="2013-04-30T13:07:00Z"/>
                <w:rFonts w:ascii="Garamond" w:eastAsia="Arial Unicode MS" w:hAnsi="Garamond"/>
                <w:sz w:val="22"/>
                <w:szCs w:val="22"/>
                <w:rPrChange w:id="2159" w:author="Stephanie Thompson" w:date="2008-11-18T10:54:00Z">
                  <w:rPr>
                    <w:del w:id="2160"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61"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62" w:author="Stephanie Ann Thompson" w:date="2013-04-30T13:07:00Z"/>
                <w:rFonts w:ascii="Garamond" w:eastAsia="Arial Unicode MS" w:hAnsi="Garamond"/>
                <w:sz w:val="22"/>
                <w:szCs w:val="22"/>
                <w:rPrChange w:id="2163" w:author="Stephanie Thompson" w:date="2008-11-18T10:54:00Z">
                  <w:rPr>
                    <w:del w:id="2164"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65"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66" w:author="Stephanie Ann Thompson" w:date="2013-04-30T13:07:00Z"/>
                <w:rFonts w:ascii="Garamond" w:eastAsia="Arial Unicode MS" w:hAnsi="Garamond"/>
                <w:sz w:val="22"/>
                <w:szCs w:val="22"/>
                <w:rPrChange w:id="2167" w:author="Stephanie Thompson" w:date="2008-11-18T10:54:00Z">
                  <w:rPr>
                    <w:del w:id="2168"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6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70" w:author="Stephanie Ann Thompson" w:date="2013-04-30T13:07:00Z"/>
                <w:rFonts w:ascii="Garamond" w:eastAsia="Arial Unicode MS" w:hAnsi="Garamond"/>
                <w:sz w:val="22"/>
                <w:szCs w:val="22"/>
                <w:rPrChange w:id="2171" w:author="Stephanie Thompson" w:date="2008-11-18T10:54:00Z">
                  <w:rPr>
                    <w:del w:id="2172"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73"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74" w:author="Stephanie Ann Thompson" w:date="2013-04-30T13:07:00Z"/>
                <w:rFonts w:ascii="Garamond" w:eastAsia="Arial Unicode MS" w:hAnsi="Garamond"/>
                <w:sz w:val="22"/>
                <w:szCs w:val="22"/>
                <w:rPrChange w:id="2175" w:author="Stephanie Thompson" w:date="2008-11-18T10:54:00Z">
                  <w:rPr>
                    <w:del w:id="2176"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177" w:author="Stephanie Thompson" w:date="2008-11-18T10:25:00Z">
            <w:tblPrEx>
              <w:tblW w:w="5595" w:type="dxa"/>
              <w:tblLayout w:type="fixed"/>
              <w:tblCellMar>
                <w:left w:w="0" w:type="dxa"/>
                <w:right w:w="0" w:type="dxa"/>
              </w:tblCellMar>
              <w:tblLook w:val="0000"/>
            </w:tblPrEx>
          </w:tblPrExChange>
        </w:tblPrEx>
        <w:trPr>
          <w:trHeight w:val="255"/>
          <w:del w:id="2178" w:author="Stephanie Ann Thompson" w:date="2013-04-30T13:07:00Z"/>
          <w:trPrChange w:id="2179"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180"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81" w:author="Stephanie Ann Thompson" w:date="2013-04-30T13:07:00Z"/>
                <w:rFonts w:ascii="Garamond" w:eastAsia="Arial Unicode MS" w:hAnsi="Garamond"/>
                <w:sz w:val="22"/>
                <w:szCs w:val="22"/>
                <w:rPrChange w:id="2182" w:author="Stephanie Thompson" w:date="2008-11-18T10:54:00Z">
                  <w:rPr>
                    <w:del w:id="2183"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184"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85" w:author="Stephanie Ann Thompson" w:date="2013-04-30T13:07:00Z"/>
                <w:rFonts w:ascii="Garamond" w:eastAsia="Arial Unicode MS" w:hAnsi="Garamond"/>
                <w:sz w:val="22"/>
                <w:szCs w:val="22"/>
                <w:rPrChange w:id="2186" w:author="Stephanie Thompson" w:date="2008-11-18T10:54:00Z">
                  <w:rPr>
                    <w:del w:id="2187"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88"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89" w:author="Stephanie Ann Thompson" w:date="2013-04-30T13:07:00Z"/>
                <w:rFonts w:ascii="Garamond" w:eastAsia="Arial Unicode MS" w:hAnsi="Garamond"/>
                <w:sz w:val="22"/>
                <w:szCs w:val="22"/>
                <w:rPrChange w:id="2190" w:author="Stephanie Thompson" w:date="2008-11-18T10:54:00Z">
                  <w:rPr>
                    <w:del w:id="2191"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19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193" w:author="Stephanie Ann Thompson" w:date="2013-04-30T13:07:00Z"/>
                <w:rFonts w:ascii="Garamond" w:eastAsia="Arial Unicode MS" w:hAnsi="Garamond"/>
                <w:sz w:val="22"/>
                <w:szCs w:val="22"/>
                <w:rPrChange w:id="2194" w:author="Stephanie Thompson" w:date="2008-11-18T10:54:00Z">
                  <w:rPr>
                    <w:del w:id="2195"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196"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197" w:author="Stephanie Ann Thompson" w:date="2013-04-30T13:07:00Z"/>
                <w:rFonts w:ascii="Garamond" w:eastAsia="Arial Unicode MS" w:hAnsi="Garamond"/>
                <w:sz w:val="22"/>
                <w:szCs w:val="22"/>
                <w:rPrChange w:id="2198" w:author="Stephanie Thompson" w:date="2008-11-18T10:54:00Z">
                  <w:rPr>
                    <w:del w:id="2199"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00" w:author="Stephanie Thompson" w:date="2008-11-18T10:25:00Z">
            <w:tblPrEx>
              <w:tblW w:w="5595" w:type="dxa"/>
              <w:tblLayout w:type="fixed"/>
              <w:tblCellMar>
                <w:left w:w="0" w:type="dxa"/>
                <w:right w:w="0" w:type="dxa"/>
              </w:tblCellMar>
              <w:tblLook w:val="0000"/>
            </w:tblPrEx>
          </w:tblPrExChange>
        </w:tblPrEx>
        <w:trPr>
          <w:trHeight w:val="255"/>
          <w:del w:id="2201" w:author="Stephanie Ann Thompson" w:date="2013-04-30T13:07:00Z"/>
          <w:trPrChange w:id="2202"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0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04" w:author="Stephanie Ann Thompson" w:date="2013-04-30T13:07:00Z"/>
                <w:rFonts w:ascii="Garamond" w:hAnsi="Garamond"/>
                <w:sz w:val="22"/>
                <w:szCs w:val="22"/>
                <w:rPrChange w:id="2205" w:author="Stephanie Thompson" w:date="2008-11-18T10:54:00Z">
                  <w:rPr>
                    <w:del w:id="2206" w:author="Stephanie Ann Thompson" w:date="2013-04-30T13:07:00Z"/>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07"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08" w:author="Stephanie Ann Thompson" w:date="2013-04-30T13:07:00Z"/>
                <w:rFonts w:ascii="Garamond" w:eastAsia="Arial Unicode MS" w:hAnsi="Garamond"/>
                <w:sz w:val="22"/>
                <w:szCs w:val="22"/>
                <w:rPrChange w:id="2209" w:author="Stephanie Thompson" w:date="2008-11-18T10:54:00Z">
                  <w:rPr>
                    <w:del w:id="2210"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11"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12" w:author="Stephanie Ann Thompson" w:date="2013-04-30T13:07:00Z"/>
                <w:rFonts w:ascii="Garamond" w:eastAsia="Arial Unicode MS" w:hAnsi="Garamond"/>
                <w:sz w:val="22"/>
                <w:szCs w:val="22"/>
                <w:rPrChange w:id="2213" w:author="Stephanie Thompson" w:date="2008-11-18T10:54:00Z">
                  <w:rPr>
                    <w:del w:id="2214"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1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16" w:author="Stephanie Ann Thompson" w:date="2013-04-30T13:07:00Z"/>
                <w:rFonts w:ascii="Garamond" w:eastAsia="Arial Unicode MS" w:hAnsi="Garamond"/>
                <w:sz w:val="22"/>
                <w:szCs w:val="22"/>
                <w:rPrChange w:id="2217" w:author="Stephanie Thompson" w:date="2008-11-18T10:54:00Z">
                  <w:rPr>
                    <w:del w:id="221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19"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20" w:author="Stephanie Ann Thompson" w:date="2013-04-30T13:07:00Z"/>
                <w:rFonts w:ascii="Garamond" w:eastAsia="Arial Unicode MS" w:hAnsi="Garamond"/>
                <w:sz w:val="22"/>
                <w:szCs w:val="22"/>
                <w:rPrChange w:id="2221" w:author="Stephanie Thompson" w:date="2008-11-18T10:54:00Z">
                  <w:rPr>
                    <w:del w:id="2222"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23" w:author="Stephanie Thompson" w:date="2008-11-18T10:25:00Z">
            <w:tblPrEx>
              <w:tblW w:w="5595" w:type="dxa"/>
              <w:tblLayout w:type="fixed"/>
              <w:tblCellMar>
                <w:left w:w="0" w:type="dxa"/>
                <w:right w:w="0" w:type="dxa"/>
              </w:tblCellMar>
              <w:tblLook w:val="0000"/>
            </w:tblPrEx>
          </w:tblPrExChange>
        </w:tblPrEx>
        <w:trPr>
          <w:trHeight w:val="255"/>
          <w:del w:id="2224" w:author="Stephanie Ann Thompson" w:date="2013-04-30T13:07:00Z"/>
          <w:trPrChange w:id="2225"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26"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27" w:author="Stephanie Ann Thompson" w:date="2013-04-30T13:07:00Z"/>
                <w:rFonts w:ascii="Garamond" w:eastAsia="Arial Unicode MS" w:hAnsi="Garamond"/>
                <w:sz w:val="22"/>
                <w:szCs w:val="22"/>
                <w:rPrChange w:id="2228" w:author="Stephanie Thompson" w:date="2008-11-18T10:54:00Z">
                  <w:rPr>
                    <w:del w:id="2229"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30"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31" w:author="Stephanie Ann Thompson" w:date="2013-04-30T13:07:00Z"/>
                <w:rFonts w:ascii="Garamond" w:eastAsia="Arial Unicode MS" w:hAnsi="Garamond"/>
                <w:sz w:val="22"/>
                <w:szCs w:val="22"/>
                <w:rPrChange w:id="2232" w:author="Stephanie Thompson" w:date="2008-11-18T10:54:00Z">
                  <w:rPr>
                    <w:del w:id="2233"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34"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35" w:author="Stephanie Ann Thompson" w:date="2013-04-30T13:07:00Z"/>
                <w:rFonts w:ascii="Garamond" w:eastAsia="Arial Unicode MS" w:hAnsi="Garamond"/>
                <w:sz w:val="22"/>
                <w:szCs w:val="22"/>
                <w:rPrChange w:id="2236" w:author="Stephanie Thompson" w:date="2008-11-18T10:54:00Z">
                  <w:rPr>
                    <w:del w:id="2237"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38"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39" w:author="Stephanie Ann Thompson" w:date="2013-04-30T13:07:00Z"/>
                <w:rFonts w:ascii="Garamond" w:eastAsia="Arial Unicode MS" w:hAnsi="Garamond"/>
                <w:sz w:val="22"/>
                <w:szCs w:val="22"/>
                <w:rPrChange w:id="2240" w:author="Stephanie Thompson" w:date="2008-11-18T10:54:00Z">
                  <w:rPr>
                    <w:del w:id="2241"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42"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43" w:author="Stephanie Ann Thompson" w:date="2013-04-30T13:07:00Z"/>
                <w:rFonts w:ascii="Garamond" w:eastAsia="Arial Unicode MS" w:hAnsi="Garamond"/>
                <w:sz w:val="22"/>
                <w:szCs w:val="22"/>
                <w:rPrChange w:id="2244" w:author="Stephanie Thompson" w:date="2008-11-18T10:54:00Z">
                  <w:rPr>
                    <w:del w:id="2245"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46" w:author="Stephanie Thompson" w:date="2008-11-18T10:25:00Z">
            <w:tblPrEx>
              <w:tblW w:w="5595" w:type="dxa"/>
              <w:tblLayout w:type="fixed"/>
              <w:tblCellMar>
                <w:left w:w="0" w:type="dxa"/>
                <w:right w:w="0" w:type="dxa"/>
              </w:tblCellMar>
              <w:tblLook w:val="0000"/>
            </w:tblPrEx>
          </w:tblPrExChange>
        </w:tblPrEx>
        <w:trPr>
          <w:trHeight w:val="255"/>
          <w:del w:id="2247" w:author="Stephanie Ann Thompson" w:date="2013-04-30T13:07:00Z"/>
          <w:trPrChange w:id="2248"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49"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50" w:author="Stephanie Ann Thompson" w:date="2013-04-30T13:07:00Z"/>
                <w:rFonts w:ascii="Garamond" w:eastAsia="Arial Unicode MS" w:hAnsi="Garamond"/>
                <w:sz w:val="22"/>
                <w:szCs w:val="22"/>
                <w:rPrChange w:id="2251" w:author="Stephanie Thompson" w:date="2008-11-18T10:54:00Z">
                  <w:rPr>
                    <w:del w:id="2252"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53"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54" w:author="Stephanie Ann Thompson" w:date="2013-04-30T13:07:00Z"/>
                <w:rFonts w:ascii="Garamond" w:eastAsia="Arial Unicode MS" w:hAnsi="Garamond"/>
                <w:sz w:val="22"/>
                <w:szCs w:val="22"/>
                <w:rPrChange w:id="2255" w:author="Stephanie Thompson" w:date="2008-11-18T10:54:00Z">
                  <w:rPr>
                    <w:del w:id="225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57"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58" w:author="Stephanie Ann Thompson" w:date="2013-04-30T13:07:00Z"/>
                <w:rFonts w:ascii="Garamond" w:eastAsia="Arial Unicode MS" w:hAnsi="Garamond"/>
                <w:sz w:val="22"/>
                <w:szCs w:val="22"/>
                <w:rPrChange w:id="2259" w:author="Stephanie Thompson" w:date="2008-11-18T10:54:00Z">
                  <w:rPr>
                    <w:del w:id="2260"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6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62" w:author="Stephanie Ann Thompson" w:date="2013-04-30T13:07:00Z"/>
                <w:rFonts w:ascii="Garamond" w:eastAsia="Arial Unicode MS" w:hAnsi="Garamond"/>
                <w:sz w:val="22"/>
                <w:szCs w:val="22"/>
                <w:rPrChange w:id="2263" w:author="Stephanie Thompson" w:date="2008-11-18T10:54:00Z">
                  <w:rPr>
                    <w:del w:id="2264"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65"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66" w:author="Stephanie Ann Thompson" w:date="2013-04-30T13:07:00Z"/>
                <w:rFonts w:ascii="Garamond" w:eastAsia="Arial Unicode MS" w:hAnsi="Garamond"/>
                <w:sz w:val="22"/>
                <w:szCs w:val="22"/>
                <w:rPrChange w:id="2267" w:author="Stephanie Thompson" w:date="2008-11-18T10:54:00Z">
                  <w:rPr>
                    <w:del w:id="2268"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69" w:author="Stephanie Thompson" w:date="2008-11-18T10:25:00Z">
            <w:tblPrEx>
              <w:tblW w:w="5595" w:type="dxa"/>
              <w:tblLayout w:type="fixed"/>
              <w:tblCellMar>
                <w:left w:w="0" w:type="dxa"/>
                <w:right w:w="0" w:type="dxa"/>
              </w:tblCellMar>
              <w:tblLook w:val="0000"/>
            </w:tblPrEx>
          </w:tblPrExChange>
        </w:tblPrEx>
        <w:trPr>
          <w:trHeight w:val="255"/>
          <w:del w:id="2270" w:author="Stephanie Ann Thompson" w:date="2013-04-30T13:07:00Z"/>
          <w:trPrChange w:id="2271"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72"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73" w:author="Stephanie Ann Thompson" w:date="2013-04-30T13:07:00Z"/>
                <w:rFonts w:ascii="Garamond" w:eastAsia="Arial Unicode MS" w:hAnsi="Garamond"/>
                <w:sz w:val="22"/>
                <w:szCs w:val="22"/>
                <w:rPrChange w:id="2274" w:author="Stephanie Thompson" w:date="2008-11-18T10:54:00Z">
                  <w:rPr>
                    <w:del w:id="2275"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76"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77" w:author="Stephanie Ann Thompson" w:date="2013-04-30T13:07:00Z"/>
                <w:rFonts w:ascii="Garamond" w:eastAsia="Arial Unicode MS" w:hAnsi="Garamond"/>
                <w:sz w:val="22"/>
                <w:szCs w:val="22"/>
                <w:rPrChange w:id="2278" w:author="Stephanie Thompson" w:date="2008-11-18T10:54:00Z">
                  <w:rPr>
                    <w:del w:id="2279"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80"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81" w:author="Stephanie Ann Thompson" w:date="2013-04-30T13:07:00Z"/>
                <w:rFonts w:ascii="Garamond" w:eastAsia="Arial Unicode MS" w:hAnsi="Garamond"/>
                <w:sz w:val="22"/>
                <w:szCs w:val="22"/>
                <w:rPrChange w:id="2282" w:author="Stephanie Thompson" w:date="2008-11-18T10:54:00Z">
                  <w:rPr>
                    <w:del w:id="2283"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284"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85" w:author="Stephanie Ann Thompson" w:date="2013-04-30T13:07:00Z"/>
                <w:rFonts w:ascii="Garamond" w:eastAsia="Arial Unicode MS" w:hAnsi="Garamond"/>
                <w:sz w:val="22"/>
                <w:szCs w:val="22"/>
                <w:rPrChange w:id="2286" w:author="Stephanie Thompson" w:date="2008-11-18T10:54:00Z">
                  <w:rPr>
                    <w:del w:id="2287"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288"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289" w:author="Stephanie Ann Thompson" w:date="2013-04-30T13:07:00Z"/>
                <w:rFonts w:ascii="Garamond" w:eastAsia="Arial Unicode MS" w:hAnsi="Garamond"/>
                <w:sz w:val="22"/>
                <w:szCs w:val="22"/>
                <w:rPrChange w:id="2290" w:author="Stephanie Thompson" w:date="2008-11-18T10:54:00Z">
                  <w:rPr>
                    <w:del w:id="2291"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292" w:author="Stephanie Thompson" w:date="2008-11-18T10:25:00Z">
            <w:tblPrEx>
              <w:tblW w:w="5595" w:type="dxa"/>
              <w:tblLayout w:type="fixed"/>
              <w:tblCellMar>
                <w:left w:w="0" w:type="dxa"/>
                <w:right w:w="0" w:type="dxa"/>
              </w:tblCellMar>
              <w:tblLook w:val="0000"/>
            </w:tblPrEx>
          </w:tblPrExChange>
        </w:tblPrEx>
        <w:trPr>
          <w:trHeight w:val="255"/>
          <w:del w:id="2293" w:author="Stephanie Ann Thompson" w:date="2013-04-30T13:07:00Z"/>
          <w:trPrChange w:id="2294"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295"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296" w:author="Stephanie Ann Thompson" w:date="2013-04-30T13:07:00Z"/>
                <w:rFonts w:ascii="Garamond" w:eastAsia="Arial Unicode MS" w:hAnsi="Garamond"/>
                <w:sz w:val="22"/>
                <w:szCs w:val="22"/>
                <w:rPrChange w:id="2297" w:author="Stephanie Thompson" w:date="2008-11-18T10:54:00Z">
                  <w:rPr>
                    <w:del w:id="2298"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299"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00" w:author="Stephanie Ann Thompson" w:date="2013-04-30T13:07:00Z"/>
                <w:rFonts w:ascii="Garamond" w:eastAsia="Arial Unicode MS" w:hAnsi="Garamond"/>
                <w:sz w:val="22"/>
                <w:szCs w:val="22"/>
                <w:rPrChange w:id="2301" w:author="Stephanie Thompson" w:date="2008-11-18T10:54:00Z">
                  <w:rPr>
                    <w:del w:id="2302"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03"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04" w:author="Stephanie Ann Thompson" w:date="2013-04-30T13:07:00Z"/>
                <w:rFonts w:ascii="Garamond" w:eastAsia="Arial Unicode MS" w:hAnsi="Garamond"/>
                <w:sz w:val="22"/>
                <w:szCs w:val="22"/>
                <w:rPrChange w:id="2305" w:author="Stephanie Thompson" w:date="2008-11-18T10:54:00Z">
                  <w:rPr>
                    <w:del w:id="2306"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307"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08" w:author="Stephanie Ann Thompson" w:date="2013-04-30T13:07:00Z"/>
                <w:rFonts w:ascii="Garamond" w:eastAsia="Arial Unicode MS" w:hAnsi="Garamond"/>
                <w:sz w:val="22"/>
                <w:szCs w:val="22"/>
                <w:rPrChange w:id="2309" w:author="Stephanie Thompson" w:date="2008-11-18T10:54:00Z">
                  <w:rPr>
                    <w:del w:id="2310"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11"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12" w:author="Stephanie Ann Thompson" w:date="2013-04-30T13:07:00Z"/>
                <w:rFonts w:ascii="Garamond" w:eastAsia="Arial Unicode MS" w:hAnsi="Garamond"/>
                <w:sz w:val="22"/>
                <w:szCs w:val="22"/>
                <w:rPrChange w:id="2313" w:author="Stephanie Thompson" w:date="2008-11-18T10:54:00Z">
                  <w:rPr>
                    <w:del w:id="2314"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315" w:author="Stephanie Thompson" w:date="2008-11-18T10:25:00Z">
            <w:tblPrEx>
              <w:tblW w:w="5595" w:type="dxa"/>
              <w:tblLayout w:type="fixed"/>
              <w:tblCellMar>
                <w:left w:w="0" w:type="dxa"/>
                <w:right w:w="0" w:type="dxa"/>
              </w:tblCellMar>
              <w:tblLook w:val="0000"/>
            </w:tblPrEx>
          </w:tblPrExChange>
        </w:tblPrEx>
        <w:trPr>
          <w:trHeight w:val="255"/>
          <w:del w:id="2316" w:author="Stephanie Ann Thompson" w:date="2013-04-30T13:07:00Z"/>
          <w:trPrChange w:id="2317"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318"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19" w:author="Stephanie Ann Thompson" w:date="2013-04-30T13:07:00Z"/>
                <w:rFonts w:ascii="Garamond" w:eastAsia="Arial Unicode MS" w:hAnsi="Garamond"/>
                <w:sz w:val="22"/>
                <w:szCs w:val="22"/>
                <w:rPrChange w:id="2320" w:author="Stephanie Thompson" w:date="2008-11-18T10:54:00Z">
                  <w:rPr>
                    <w:del w:id="2321"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322"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23" w:author="Stephanie Ann Thompson" w:date="2013-04-30T13:07:00Z"/>
                <w:rFonts w:ascii="Garamond" w:eastAsia="Arial Unicode MS" w:hAnsi="Garamond"/>
                <w:sz w:val="22"/>
                <w:szCs w:val="22"/>
                <w:rPrChange w:id="2324" w:author="Stephanie Thompson" w:date="2008-11-18T10:54:00Z">
                  <w:rPr>
                    <w:del w:id="2325"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26"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27" w:author="Stephanie Ann Thompson" w:date="2013-04-30T13:07:00Z"/>
                <w:rFonts w:ascii="Garamond" w:eastAsia="Arial Unicode MS" w:hAnsi="Garamond"/>
                <w:sz w:val="22"/>
                <w:szCs w:val="22"/>
                <w:rPrChange w:id="2328" w:author="Stephanie Thompson" w:date="2008-11-18T10:54:00Z">
                  <w:rPr>
                    <w:del w:id="232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330"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31" w:author="Stephanie Ann Thompson" w:date="2013-04-30T13:07:00Z"/>
                <w:rFonts w:ascii="Garamond" w:eastAsia="Arial Unicode MS" w:hAnsi="Garamond"/>
                <w:sz w:val="22"/>
                <w:szCs w:val="22"/>
                <w:rPrChange w:id="2332" w:author="Stephanie Thompson" w:date="2008-11-18T10:54:00Z">
                  <w:rPr>
                    <w:del w:id="2333"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34"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35" w:author="Stephanie Ann Thompson" w:date="2013-04-30T13:07:00Z"/>
                <w:rFonts w:ascii="Garamond" w:eastAsia="Arial Unicode MS" w:hAnsi="Garamond"/>
                <w:sz w:val="22"/>
                <w:szCs w:val="22"/>
                <w:rPrChange w:id="2336" w:author="Stephanie Thompson" w:date="2008-11-18T10:54:00Z">
                  <w:rPr>
                    <w:del w:id="2337"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338" w:author="Stephanie Thompson" w:date="2008-11-18T10:25:00Z">
            <w:tblPrEx>
              <w:tblW w:w="5595" w:type="dxa"/>
              <w:tblLayout w:type="fixed"/>
              <w:tblCellMar>
                <w:left w:w="0" w:type="dxa"/>
                <w:right w:w="0" w:type="dxa"/>
              </w:tblCellMar>
              <w:tblLook w:val="0000"/>
            </w:tblPrEx>
          </w:tblPrExChange>
        </w:tblPrEx>
        <w:trPr>
          <w:trHeight w:val="255"/>
          <w:del w:id="2339" w:author="Stephanie Ann Thompson" w:date="2013-04-30T13:07:00Z"/>
          <w:trPrChange w:id="234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34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42" w:author="Stephanie Ann Thompson" w:date="2013-04-30T13:07:00Z"/>
                <w:rFonts w:ascii="Garamond" w:eastAsia="Arial Unicode MS" w:hAnsi="Garamond"/>
                <w:sz w:val="22"/>
                <w:szCs w:val="22"/>
                <w:rPrChange w:id="2343" w:author="Stephanie Thompson" w:date="2008-11-18T10:54:00Z">
                  <w:rPr>
                    <w:del w:id="2344"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345"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46" w:author="Stephanie Ann Thompson" w:date="2013-04-30T13:07:00Z"/>
                <w:rFonts w:ascii="Garamond" w:eastAsia="Arial Unicode MS" w:hAnsi="Garamond"/>
                <w:sz w:val="22"/>
                <w:szCs w:val="22"/>
                <w:rPrChange w:id="2347" w:author="Stephanie Thompson" w:date="2008-11-18T10:54:00Z">
                  <w:rPr>
                    <w:del w:id="234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4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50" w:author="Stephanie Ann Thompson" w:date="2013-04-30T13:07:00Z"/>
                <w:rFonts w:ascii="Garamond" w:eastAsia="Arial Unicode MS" w:hAnsi="Garamond"/>
                <w:sz w:val="22"/>
                <w:szCs w:val="22"/>
                <w:rPrChange w:id="2351" w:author="Stephanie Thompson" w:date="2008-11-18T10:54:00Z">
                  <w:rPr>
                    <w:del w:id="235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35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54" w:author="Stephanie Ann Thompson" w:date="2013-04-30T13:07:00Z"/>
                <w:rFonts w:ascii="Garamond" w:eastAsia="Arial Unicode MS" w:hAnsi="Garamond"/>
                <w:sz w:val="22"/>
                <w:szCs w:val="22"/>
                <w:rPrChange w:id="2355" w:author="Stephanie Thompson" w:date="2008-11-18T10:54:00Z">
                  <w:rPr>
                    <w:del w:id="235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57"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58" w:author="Stephanie Ann Thompson" w:date="2013-04-30T13:07:00Z"/>
                <w:rFonts w:ascii="Garamond" w:eastAsia="Arial Unicode MS" w:hAnsi="Garamond"/>
                <w:sz w:val="22"/>
                <w:szCs w:val="22"/>
                <w:rPrChange w:id="2359" w:author="Stephanie Thompson" w:date="2008-11-18T10:54:00Z">
                  <w:rPr>
                    <w:del w:id="2360" w:author="Stephanie Ann Thompson" w:date="2013-04-30T13:07:00Z"/>
                    <w:rFonts w:eastAsia="Arial Unicode MS"/>
                    <w:sz w:val="20"/>
                    <w:szCs w:val="20"/>
                  </w:rPr>
                </w:rPrChange>
              </w:rPr>
            </w:pPr>
          </w:p>
        </w:tc>
      </w:tr>
      <w:tr w:rsidR="000C5108" w:rsidRPr="00EB43F4" w:rsidDel="0079634A" w:rsidTr="000C5108">
        <w:trPr>
          <w:trHeight w:val="255"/>
          <w:del w:id="2361"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62"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63"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64"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65"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66" w:author="Stephanie Ann Thompson" w:date="2013-04-30T13:07:00Z"/>
                <w:rFonts w:ascii="Garamond" w:eastAsia="Arial Unicode MS" w:hAnsi="Garamond"/>
                <w:sz w:val="22"/>
                <w:szCs w:val="22"/>
              </w:rPr>
            </w:pPr>
          </w:p>
        </w:tc>
      </w:tr>
      <w:tr w:rsidR="000C5108" w:rsidRPr="00EB43F4" w:rsidDel="0079634A" w:rsidTr="000C5108">
        <w:trPr>
          <w:trHeight w:val="255"/>
          <w:del w:id="2367"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68"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69"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70"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71"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72" w:author="Stephanie Ann Thompson" w:date="2013-04-30T13:07:00Z"/>
                <w:rFonts w:ascii="Garamond" w:eastAsia="Arial Unicode MS" w:hAnsi="Garamond"/>
                <w:sz w:val="22"/>
                <w:szCs w:val="22"/>
              </w:rPr>
            </w:pPr>
          </w:p>
        </w:tc>
      </w:tr>
      <w:tr w:rsidR="000C5108" w:rsidRPr="00EB43F4" w:rsidDel="0079634A" w:rsidTr="000C5108">
        <w:trPr>
          <w:trHeight w:val="255"/>
          <w:del w:id="2373"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74"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82486" w:rsidDel="0079634A" w:rsidRDefault="00082486">
            <w:pPr>
              <w:tabs>
                <w:tab w:val="left" w:pos="10076"/>
              </w:tabs>
              <w:jc w:val="right"/>
              <w:rPr>
                <w:del w:id="2375"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82486" w:rsidDel="0079634A" w:rsidRDefault="00082486">
            <w:pPr>
              <w:tabs>
                <w:tab w:val="left" w:pos="10076"/>
              </w:tabs>
              <w:rPr>
                <w:del w:id="2376"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77"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78" w:author="Stephanie Ann Thompson" w:date="2013-04-30T13:07:00Z"/>
                <w:rFonts w:ascii="Garamond" w:eastAsia="Arial Unicode MS" w:hAnsi="Garamond"/>
                <w:sz w:val="22"/>
                <w:szCs w:val="22"/>
              </w:rPr>
            </w:pPr>
          </w:p>
        </w:tc>
      </w:tr>
      <w:tr w:rsidR="000C5108" w:rsidRPr="00EB43F4" w:rsidDel="0079634A" w:rsidTr="000C5108">
        <w:trPr>
          <w:trHeight w:val="255"/>
          <w:del w:id="2379" w:author="Stephanie Ann Thompson" w:date="2013-04-30T13:07:00Z"/>
        </w:trPr>
        <w:tc>
          <w:tcPr>
            <w:tcW w:w="1275"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80" w:author="Stephanie Ann Thompson" w:date="2013-04-30T13:07:00Z"/>
                <w:rFonts w:ascii="Garamond" w:eastAsia="Arial Unicode MS" w:hAnsi="Garamond"/>
                <w:sz w:val="22"/>
                <w:szCs w:val="22"/>
              </w:rPr>
            </w:pPr>
          </w:p>
        </w:tc>
        <w:tc>
          <w:tcPr>
            <w:tcW w:w="72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81"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82" w:author="Stephanie Ann Thompson" w:date="2013-04-30T13:07:00Z"/>
                <w:rFonts w:ascii="Garamond" w:eastAsia="Arial Unicode MS" w:hAnsi="Garamond"/>
                <w:sz w:val="22"/>
                <w:szCs w:val="22"/>
              </w:rPr>
            </w:pPr>
          </w:p>
        </w:tc>
        <w:tc>
          <w:tcPr>
            <w:tcW w:w="108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rPr>
                <w:del w:id="2383" w:author="Stephanie Ann Thompson" w:date="2013-04-30T13:07:00Z"/>
                <w:rFonts w:ascii="Garamond" w:eastAsia="Arial Unicode MS" w:hAnsi="Garamond"/>
                <w:sz w:val="22"/>
                <w:szCs w:val="22"/>
              </w:rPr>
            </w:pPr>
          </w:p>
        </w:tc>
        <w:tc>
          <w:tcPr>
            <w:tcW w:w="1260" w:type="dxa"/>
            <w:tcBorders>
              <w:top w:val="nil"/>
              <w:left w:val="nil"/>
              <w:bottom w:val="nil"/>
              <w:right w:val="nil"/>
            </w:tcBorders>
            <w:noWrap/>
            <w:tcMar>
              <w:top w:w="15" w:type="dxa"/>
              <w:left w:w="15" w:type="dxa"/>
              <w:bottom w:w="0" w:type="dxa"/>
              <w:right w:w="15" w:type="dxa"/>
            </w:tcMar>
            <w:vAlign w:val="bottom"/>
          </w:tcPr>
          <w:p w:rsidR="000C5108" w:rsidRPr="00EB43F4" w:rsidDel="0079634A" w:rsidRDefault="000C5108" w:rsidP="000C5108">
            <w:pPr>
              <w:tabs>
                <w:tab w:val="left" w:pos="10076"/>
              </w:tabs>
              <w:jc w:val="right"/>
              <w:rPr>
                <w:del w:id="2384" w:author="Stephanie Ann Thompson" w:date="2013-04-30T13:07:00Z"/>
                <w:rFonts w:ascii="Garamond" w:eastAsia="Arial Unicode MS" w:hAnsi="Garamond"/>
                <w:sz w:val="22"/>
                <w:szCs w:val="22"/>
              </w:rPr>
            </w:pPr>
          </w:p>
        </w:tc>
      </w:tr>
      <w:tr w:rsidR="000C5108" w:rsidRPr="00EB43F4" w:rsidDel="0079634A" w:rsidTr="000C5108">
        <w:tblPrEx>
          <w:tblW w:w="5595" w:type="dxa"/>
          <w:tblLayout w:type="fixed"/>
          <w:tblCellMar>
            <w:left w:w="0" w:type="dxa"/>
            <w:right w:w="0" w:type="dxa"/>
          </w:tblCellMar>
          <w:tblLook w:val="0000"/>
          <w:tblPrExChange w:id="2385" w:author="Stephanie Thompson" w:date="2008-11-18T10:25:00Z">
            <w:tblPrEx>
              <w:tblW w:w="5595" w:type="dxa"/>
              <w:tblLayout w:type="fixed"/>
              <w:tblCellMar>
                <w:left w:w="0" w:type="dxa"/>
                <w:right w:w="0" w:type="dxa"/>
              </w:tblCellMar>
              <w:tblLook w:val="0000"/>
            </w:tblPrEx>
          </w:tblPrExChange>
        </w:tblPrEx>
        <w:trPr>
          <w:trHeight w:val="255"/>
          <w:del w:id="2386" w:author="Stephanie Ann Thompson" w:date="2013-04-30T13:07:00Z"/>
          <w:trPrChange w:id="2387"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388"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89" w:author="Stephanie Ann Thompson" w:date="2013-04-30T13:07:00Z"/>
                <w:rFonts w:ascii="Garamond" w:eastAsia="Arial Unicode MS" w:hAnsi="Garamond"/>
                <w:sz w:val="22"/>
                <w:szCs w:val="22"/>
                <w:rPrChange w:id="2390" w:author="Stephanie Thompson" w:date="2008-11-18T10:54:00Z">
                  <w:rPr>
                    <w:del w:id="2391"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392"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393" w:author="Stephanie Ann Thompson" w:date="2013-04-30T13:07:00Z"/>
                <w:rFonts w:ascii="Garamond" w:eastAsia="Arial Unicode MS" w:hAnsi="Garamond"/>
                <w:sz w:val="22"/>
                <w:szCs w:val="22"/>
                <w:rPrChange w:id="2394" w:author="Stephanie Thompson" w:date="2008-11-18T10:54:00Z">
                  <w:rPr>
                    <w:del w:id="2395"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396"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397" w:author="Stephanie Ann Thompson" w:date="2013-04-30T13:07:00Z"/>
                <w:rFonts w:ascii="Garamond" w:eastAsia="Arial Unicode MS" w:hAnsi="Garamond"/>
                <w:sz w:val="22"/>
                <w:szCs w:val="22"/>
                <w:rPrChange w:id="2398" w:author="Stephanie Thompson" w:date="2008-11-18T10:54:00Z">
                  <w:rPr>
                    <w:del w:id="2399"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400"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401" w:author="Stephanie Ann Thompson" w:date="2013-04-30T13:07:00Z"/>
                <w:rFonts w:ascii="Garamond" w:eastAsia="Arial Unicode MS" w:hAnsi="Garamond"/>
                <w:sz w:val="22"/>
                <w:szCs w:val="22"/>
                <w:rPrChange w:id="2402" w:author="Stephanie Thompson" w:date="2008-11-18T10:54:00Z">
                  <w:rPr>
                    <w:del w:id="2403"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404"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405" w:author="Stephanie Ann Thompson" w:date="2013-04-30T13:07:00Z"/>
                <w:rFonts w:ascii="Garamond" w:eastAsia="Arial Unicode MS" w:hAnsi="Garamond"/>
                <w:sz w:val="22"/>
                <w:szCs w:val="22"/>
                <w:rPrChange w:id="2406" w:author="Stephanie Thompson" w:date="2008-11-18T10:54:00Z">
                  <w:rPr>
                    <w:del w:id="2407" w:author="Stephanie Ann Thompson" w:date="2013-04-30T13:07:00Z"/>
                    <w:rFonts w:eastAsia="Arial Unicode MS"/>
                    <w:sz w:val="20"/>
                    <w:szCs w:val="20"/>
                  </w:rPr>
                </w:rPrChange>
              </w:rPr>
            </w:pPr>
          </w:p>
        </w:tc>
      </w:tr>
      <w:tr w:rsidR="000C5108" w:rsidRPr="00EB43F4" w:rsidDel="0079634A" w:rsidTr="000C5108">
        <w:tblPrEx>
          <w:tblW w:w="5595" w:type="dxa"/>
          <w:tblLayout w:type="fixed"/>
          <w:tblCellMar>
            <w:left w:w="0" w:type="dxa"/>
            <w:right w:w="0" w:type="dxa"/>
          </w:tblCellMar>
          <w:tblLook w:val="0000"/>
          <w:tblPrExChange w:id="2408" w:author="Stephanie Thompson" w:date="2008-11-18T10:25:00Z">
            <w:tblPrEx>
              <w:tblW w:w="5595" w:type="dxa"/>
              <w:tblLayout w:type="fixed"/>
              <w:tblCellMar>
                <w:left w:w="0" w:type="dxa"/>
                <w:right w:w="0" w:type="dxa"/>
              </w:tblCellMar>
              <w:tblLook w:val="0000"/>
            </w:tblPrEx>
          </w:tblPrExChange>
        </w:tblPrEx>
        <w:trPr>
          <w:trHeight w:val="255"/>
          <w:del w:id="2409" w:author="Stephanie Ann Thompson" w:date="2013-04-30T13:07:00Z"/>
          <w:trPrChange w:id="2410" w:author="Stephanie Thompson" w:date="2008-11-18T10:25:00Z">
            <w:trPr>
              <w:gridAfter w:val="0"/>
              <w:trHeight w:val="255"/>
            </w:trPr>
          </w:trPrChange>
        </w:trPr>
        <w:tc>
          <w:tcPr>
            <w:tcW w:w="1275" w:type="dxa"/>
            <w:tcBorders>
              <w:top w:val="nil"/>
              <w:left w:val="nil"/>
              <w:bottom w:val="nil"/>
              <w:right w:val="nil"/>
            </w:tcBorders>
            <w:noWrap/>
            <w:tcMar>
              <w:top w:w="15" w:type="dxa"/>
              <w:left w:w="15" w:type="dxa"/>
              <w:bottom w:w="0" w:type="dxa"/>
              <w:right w:w="15" w:type="dxa"/>
            </w:tcMar>
            <w:vAlign w:val="bottom"/>
            <w:tcPrChange w:id="2411"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412" w:author="Stephanie Ann Thompson" w:date="2013-04-30T13:07:00Z"/>
                <w:rFonts w:ascii="Garamond" w:eastAsia="Arial Unicode MS" w:hAnsi="Garamond"/>
                <w:sz w:val="22"/>
                <w:szCs w:val="22"/>
                <w:rPrChange w:id="2413" w:author="Stephanie Thompson" w:date="2008-11-18T10:54:00Z">
                  <w:rPr>
                    <w:del w:id="2414" w:author="Stephanie Ann Thompson" w:date="2013-04-30T13:07:00Z"/>
                    <w:rFonts w:eastAsia="Arial Unicode MS"/>
                    <w:sz w:val="20"/>
                    <w:szCs w:val="20"/>
                  </w:rPr>
                </w:rPrChange>
              </w:rPr>
            </w:pPr>
          </w:p>
        </w:tc>
        <w:tc>
          <w:tcPr>
            <w:tcW w:w="720" w:type="dxa"/>
            <w:tcBorders>
              <w:top w:val="nil"/>
              <w:left w:val="nil"/>
              <w:bottom w:val="nil"/>
              <w:right w:val="nil"/>
            </w:tcBorders>
            <w:noWrap/>
            <w:tcMar>
              <w:top w:w="15" w:type="dxa"/>
              <w:left w:w="15" w:type="dxa"/>
              <w:bottom w:w="0" w:type="dxa"/>
              <w:right w:w="15" w:type="dxa"/>
            </w:tcMar>
            <w:vAlign w:val="bottom"/>
            <w:tcPrChange w:id="2415" w:author="Stephanie Thompson" w:date="2008-11-18T10:25:00Z">
              <w:tcPr>
                <w:tcW w:w="935"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416" w:author="Stephanie Ann Thompson" w:date="2013-04-30T13:07:00Z"/>
                <w:rFonts w:ascii="Garamond" w:eastAsia="Arial Unicode MS" w:hAnsi="Garamond"/>
                <w:sz w:val="22"/>
                <w:szCs w:val="22"/>
                <w:rPrChange w:id="2417" w:author="Stephanie Thompson" w:date="2008-11-18T10:54:00Z">
                  <w:rPr>
                    <w:del w:id="2418"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419" w:author="Stephanie Thompson" w:date="2008-11-18T10:25:00Z">
              <w:tcPr>
                <w:tcW w:w="12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420" w:author="Stephanie Ann Thompson" w:date="2013-04-30T13:07:00Z"/>
                <w:rFonts w:ascii="Garamond" w:eastAsia="Arial Unicode MS" w:hAnsi="Garamond"/>
                <w:sz w:val="22"/>
                <w:szCs w:val="22"/>
                <w:rPrChange w:id="2421" w:author="Stephanie Thompson" w:date="2008-11-18T10:54:00Z">
                  <w:rPr>
                    <w:del w:id="2422" w:author="Stephanie Ann Thompson" w:date="2013-04-30T13:07:00Z"/>
                    <w:rFonts w:eastAsia="Arial Unicode MS"/>
                    <w:sz w:val="20"/>
                    <w:szCs w:val="20"/>
                  </w:rPr>
                </w:rPrChange>
              </w:rPr>
            </w:pPr>
          </w:p>
        </w:tc>
        <w:tc>
          <w:tcPr>
            <w:tcW w:w="1080" w:type="dxa"/>
            <w:tcBorders>
              <w:top w:val="nil"/>
              <w:left w:val="nil"/>
              <w:bottom w:val="nil"/>
              <w:right w:val="nil"/>
            </w:tcBorders>
            <w:noWrap/>
            <w:tcMar>
              <w:top w:w="15" w:type="dxa"/>
              <w:left w:w="15" w:type="dxa"/>
              <w:bottom w:w="0" w:type="dxa"/>
              <w:right w:w="15" w:type="dxa"/>
            </w:tcMar>
            <w:vAlign w:val="bottom"/>
            <w:tcPrChange w:id="2423" w:author="Stephanie Thompson" w:date="2008-11-18T10:25:00Z">
              <w:tcPr>
                <w:tcW w:w="106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rPr>
                <w:del w:id="2424" w:author="Stephanie Ann Thompson" w:date="2013-04-30T13:07:00Z"/>
                <w:rFonts w:ascii="Garamond" w:eastAsia="Arial Unicode MS" w:hAnsi="Garamond"/>
                <w:sz w:val="22"/>
                <w:szCs w:val="22"/>
                <w:rPrChange w:id="2425" w:author="Stephanie Thompson" w:date="2008-11-18T10:54:00Z">
                  <w:rPr>
                    <w:del w:id="2426" w:author="Stephanie Ann Thompson" w:date="2013-04-30T13:07:00Z"/>
                    <w:rFonts w:eastAsia="Arial Unicode MS"/>
                    <w:sz w:val="20"/>
                    <w:szCs w:val="20"/>
                  </w:rPr>
                </w:rPrChange>
              </w:rPr>
            </w:pPr>
          </w:p>
        </w:tc>
        <w:tc>
          <w:tcPr>
            <w:tcW w:w="1260" w:type="dxa"/>
            <w:tcBorders>
              <w:top w:val="nil"/>
              <w:left w:val="nil"/>
              <w:bottom w:val="nil"/>
              <w:right w:val="nil"/>
            </w:tcBorders>
            <w:noWrap/>
            <w:tcMar>
              <w:top w:w="15" w:type="dxa"/>
              <w:left w:w="15" w:type="dxa"/>
              <w:bottom w:w="0" w:type="dxa"/>
              <w:right w:w="15" w:type="dxa"/>
            </w:tcMar>
            <w:vAlign w:val="bottom"/>
            <w:tcPrChange w:id="2427" w:author="Stephanie Thompson" w:date="2008-11-18T10:25:00Z">
              <w:tcPr>
                <w:tcW w:w="1280" w:type="dxa"/>
                <w:gridSpan w:val="2"/>
                <w:tcBorders>
                  <w:top w:val="nil"/>
                  <w:left w:val="nil"/>
                  <w:bottom w:val="nil"/>
                  <w:right w:val="nil"/>
                </w:tcBorders>
                <w:noWrap/>
                <w:tcMar>
                  <w:top w:w="15" w:type="dxa"/>
                  <w:left w:w="15" w:type="dxa"/>
                  <w:bottom w:w="0" w:type="dxa"/>
                  <w:right w:w="15" w:type="dxa"/>
                </w:tcMar>
                <w:vAlign w:val="bottom"/>
              </w:tcPr>
            </w:tcPrChange>
          </w:tcPr>
          <w:p w:rsidR="000C5108" w:rsidRPr="00EB43F4" w:rsidDel="0079634A" w:rsidRDefault="000C5108" w:rsidP="000C5108">
            <w:pPr>
              <w:tabs>
                <w:tab w:val="left" w:pos="10076"/>
              </w:tabs>
              <w:jc w:val="right"/>
              <w:rPr>
                <w:del w:id="2428" w:author="Stephanie Ann Thompson" w:date="2013-04-30T13:07:00Z"/>
                <w:rFonts w:ascii="Garamond" w:eastAsia="Arial Unicode MS" w:hAnsi="Garamond"/>
                <w:sz w:val="22"/>
                <w:szCs w:val="22"/>
                <w:rPrChange w:id="2429" w:author="Stephanie Thompson" w:date="2008-11-18T10:54:00Z">
                  <w:rPr>
                    <w:del w:id="2430" w:author="Stephanie Ann Thompson" w:date="2013-04-30T13:07:00Z"/>
                    <w:rFonts w:eastAsia="Arial Unicode MS"/>
                    <w:sz w:val="20"/>
                    <w:szCs w:val="20"/>
                  </w:rPr>
                </w:rPrChange>
              </w:rPr>
            </w:pPr>
          </w:p>
        </w:tc>
      </w:tr>
    </w:tbl>
    <w:p w:rsidR="000C5108" w:rsidDel="00D6442B" w:rsidRDefault="000C5108" w:rsidP="00507EC4">
      <w:pPr>
        <w:pStyle w:val="HTMLPreformatted"/>
        <w:rPr>
          <w:del w:id="2431" w:author="Stephanie Ann Thompson" w:date="2013-02-07T15:02:00Z"/>
          <w:rFonts w:ascii="Garamond" w:hAnsi="Garamond" w:cs="Times New Roman"/>
          <w:sz w:val="22"/>
          <w:szCs w:val="22"/>
        </w:rPr>
      </w:pPr>
    </w:p>
    <w:p w:rsidR="000C5108" w:rsidRPr="00EB43F4" w:rsidDel="00D6442B" w:rsidRDefault="000C5108" w:rsidP="00507EC4">
      <w:pPr>
        <w:pStyle w:val="HTMLPreformatted"/>
        <w:rPr>
          <w:del w:id="2432" w:author="Stephanie Ann Thompson" w:date="2013-02-07T15:02:00Z"/>
          <w:rFonts w:ascii="Garamond" w:hAnsi="Garamond" w:cs="Times New Roman"/>
          <w:sz w:val="22"/>
          <w:szCs w:val="22"/>
          <w:rPrChange w:id="2433" w:author="Stephanie Thompson" w:date="2008-11-18T10:54:00Z">
            <w:rPr>
              <w:del w:id="2434" w:author="Stephanie Ann Thompson" w:date="2013-02-07T15:02:00Z"/>
              <w:rFonts w:ascii="Times New Roman" w:hAnsi="Times New Roman" w:cs="Times New Roman"/>
            </w:rPr>
          </w:rPrChange>
        </w:rPr>
      </w:pPr>
    </w:p>
    <w:p w:rsidR="00DE356E" w:rsidRPr="00EB43F4" w:rsidDel="0079634A" w:rsidRDefault="00DE356E" w:rsidP="00507EC4">
      <w:pPr>
        <w:pStyle w:val="HTMLPreformatted"/>
        <w:rPr>
          <w:del w:id="2435" w:author="Stephanie Ann Thompson" w:date="2013-04-30T13:08:00Z"/>
          <w:rFonts w:ascii="Garamond" w:hAnsi="Garamond" w:cs="Times New Roman"/>
          <w:b/>
          <w:bCs/>
          <w:sz w:val="22"/>
          <w:szCs w:val="22"/>
        </w:rPr>
      </w:pPr>
      <w:r w:rsidRPr="00EB43F4">
        <w:rPr>
          <w:rFonts w:ascii="Garamond" w:hAnsi="Garamond" w:cs="Times New Roman"/>
          <w:b/>
          <w:bCs/>
          <w:sz w:val="22"/>
          <w:szCs w:val="22"/>
        </w:rPr>
        <w:t>7)  Distribution</w:t>
      </w:r>
    </w:p>
    <w:p w:rsidR="009821B1" w:rsidRDefault="009821B1">
      <w:pPr>
        <w:pStyle w:val="HTMLPreformatted"/>
        <w:numPr>
          <w:ins w:id="2436" w:author="Stephanie Thompson" w:date="2008-11-18T16:01:00Z"/>
        </w:numPr>
        <w:rPr>
          <w:ins w:id="2437" w:author="Stephanie Ann Thompson" w:date="2013-04-30T13:08:00Z"/>
          <w:rFonts w:ascii="Garamond" w:hAnsi="Garamond"/>
          <w:sz w:val="22"/>
          <w:szCs w:val="22"/>
        </w:rPr>
        <w:pPrChange w:id="2438" w:author="Stephanie Ann Thompson" w:date="2013-04-30T13:08:00Z">
          <w:pPr>
            <w:pStyle w:val="BodyTextIndent2"/>
            <w:tabs>
              <w:tab w:val="left" w:pos="8460"/>
            </w:tabs>
            <w:spacing w:after="0" w:line="240" w:lineRule="auto"/>
            <w:ind w:left="720" w:right="900"/>
            <w:jc w:val="both"/>
          </w:pPr>
        </w:pPrChange>
      </w:pPr>
    </w:p>
    <w:p w:rsidR="009821B1" w:rsidRDefault="00400EE8">
      <w:pPr>
        <w:pStyle w:val="HTMLPreformatted"/>
        <w:numPr>
          <w:ins w:id="2439" w:author="Stephanie Thompson" w:date="2008-11-18T16:01:00Z"/>
        </w:numPr>
        <w:rPr>
          <w:ins w:id="2440" w:author="Stephanie Thompson" w:date="2008-11-18T16:01:00Z"/>
          <w:rFonts w:ascii="Garamond" w:hAnsi="Garamond"/>
          <w:sz w:val="22"/>
          <w:szCs w:val="22"/>
        </w:rPr>
        <w:pPrChange w:id="2441" w:author="Stephanie Ann Thompson" w:date="2013-04-30T13:08:00Z">
          <w:pPr>
            <w:pStyle w:val="BodyTextIndent2"/>
            <w:tabs>
              <w:tab w:val="left" w:pos="8460"/>
            </w:tabs>
            <w:spacing w:after="0" w:line="240" w:lineRule="auto"/>
            <w:ind w:left="720" w:right="900"/>
            <w:jc w:val="both"/>
          </w:pPr>
        </w:pPrChange>
      </w:pPr>
      <w:ins w:id="2442" w:author="Stephanie Thompson" w:date="2008-11-18T16:01:00Z">
        <w:r w:rsidRPr="00EB43F4">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ins>
    </w:p>
    <w:p w:rsidR="00DE356E" w:rsidRPr="00EB43F4" w:rsidDel="00400EE8" w:rsidRDefault="00DE356E" w:rsidP="00507EC4">
      <w:pPr>
        <w:pStyle w:val="HTMLPreformatted"/>
        <w:rPr>
          <w:del w:id="2443" w:author="Stephanie Thompson" w:date="2008-11-18T16:01:00Z"/>
          <w:rFonts w:ascii="Garamond" w:hAnsi="Garamond" w:cs="Times New Roman"/>
          <w:sz w:val="22"/>
          <w:szCs w:val="22"/>
          <w:rPrChange w:id="2444" w:author="Stephanie Thompson" w:date="2008-11-18T16:03:00Z">
            <w:rPr>
              <w:del w:id="2445" w:author="Stephanie Thompson" w:date="2008-11-18T16:01:00Z"/>
              <w:rFonts w:ascii="Times New Roman" w:hAnsi="Times New Roman" w:cs="Times New Roman"/>
            </w:rPr>
          </w:rPrChange>
        </w:rPr>
      </w:pPr>
      <w:del w:id="2446" w:author="Stephanie Thompson" w:date="2008-11-18T16:01:00Z">
        <w:r w:rsidRPr="00EB43F4" w:rsidDel="00400EE8">
          <w:rPr>
            <w:rFonts w:ascii="Garamond" w:hAnsi="Garamond" w:cs="Times New Roman"/>
            <w:sz w:val="22"/>
            <w:szCs w:val="22"/>
          </w:rPr>
          <w:delText>NOAA/ERD retains the right to analyze, synthesize and publish summaries of</w:delText>
        </w:r>
        <w:r w:rsidR="00036036" w:rsidRPr="00036036">
          <w:rPr>
            <w:rFonts w:ascii="Garamond" w:hAnsi="Garamond"/>
            <w:sz w:val="22"/>
            <w:szCs w:val="22"/>
            <w:rPrChange w:id="2447" w:author="Stephanie Thompson" w:date="2008-11-18T16:03:00Z">
              <w:rPr/>
            </w:rPrChange>
          </w:rPr>
          <w:delText xml:space="preserve">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w:delText>
        </w:r>
      </w:del>
    </w:p>
    <w:p w:rsidR="00DE356E" w:rsidRPr="00EB43F4" w:rsidDel="00400EE8" w:rsidRDefault="00036036" w:rsidP="00507EC4">
      <w:pPr>
        <w:pStyle w:val="HTMLPreformatted"/>
        <w:rPr>
          <w:del w:id="2448" w:author="Stephanie Thompson" w:date="2008-11-18T16:01:00Z"/>
          <w:rFonts w:ascii="Garamond" w:hAnsi="Garamond" w:cs="Times New Roman"/>
          <w:sz w:val="22"/>
          <w:szCs w:val="22"/>
          <w:rPrChange w:id="2449" w:author="Stephanie Thompson" w:date="2008-11-18T16:03:00Z">
            <w:rPr>
              <w:del w:id="2450" w:author="Stephanie Thompson" w:date="2008-11-18T16:01:00Z"/>
              <w:rFonts w:ascii="Times New Roman" w:hAnsi="Times New Roman" w:cs="Times New Roman"/>
            </w:rPr>
          </w:rPrChange>
        </w:rPr>
      </w:pPr>
      <w:del w:id="2451" w:author="Stephanie Thompson" w:date="2008-11-18T16:01:00Z">
        <w:r w:rsidRPr="00036036">
          <w:rPr>
            <w:rFonts w:ascii="Garamond" w:hAnsi="Garamond"/>
            <w:sz w:val="22"/>
            <w:szCs w:val="22"/>
            <w:rPrChange w:id="2452" w:author="Stephanie Thompson" w:date="2008-11-18T16:03:00Z">
              <w:rPr/>
            </w:rPrChange>
          </w:rPr>
          <w:delText xml:space="preserve">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w:delText>
        </w:r>
      </w:del>
    </w:p>
    <w:p w:rsidR="00DE356E" w:rsidRPr="00EB43F4" w:rsidDel="00400EE8" w:rsidRDefault="00036036" w:rsidP="00507EC4">
      <w:pPr>
        <w:pStyle w:val="HTMLPreformatted"/>
        <w:rPr>
          <w:del w:id="2453" w:author="Stephanie Thompson" w:date="2008-11-18T16:01:00Z"/>
          <w:rFonts w:ascii="Garamond" w:hAnsi="Garamond" w:cs="Times New Roman"/>
          <w:sz w:val="22"/>
          <w:szCs w:val="22"/>
          <w:rPrChange w:id="2454" w:author="Stephanie Thompson" w:date="2008-11-18T16:03:00Z">
            <w:rPr>
              <w:del w:id="2455" w:author="Stephanie Thompson" w:date="2008-11-18T16:01:00Z"/>
              <w:rFonts w:ascii="Times New Roman" w:hAnsi="Times New Roman" w:cs="Times New Roman"/>
            </w:rPr>
          </w:rPrChange>
        </w:rPr>
      </w:pPr>
      <w:del w:id="2456" w:author="Stephanie Thompson" w:date="2008-11-18T16:01:00Z">
        <w:r w:rsidRPr="00036036">
          <w:rPr>
            <w:rFonts w:ascii="Garamond" w:hAnsi="Garamond"/>
            <w:sz w:val="22"/>
            <w:szCs w:val="22"/>
            <w:rPrChange w:id="2457" w:author="Stephanie Thompson" w:date="2008-11-18T16:03:00Z">
              <w:rPr/>
            </w:rPrChange>
          </w:rPr>
          <w:delText xml:space="preserve">the Recipient or third persons, nor will the Federal government reimburse or indemnify the Recipient for its liability due to any losses resulting in any way from the use of this data. </w:delText>
        </w:r>
      </w:del>
    </w:p>
    <w:p w:rsidR="00DE356E" w:rsidRPr="00EB43F4" w:rsidRDefault="00DE356E" w:rsidP="00507EC4">
      <w:pPr>
        <w:pStyle w:val="HTMLPreformatted"/>
        <w:rPr>
          <w:rFonts w:ascii="Garamond" w:hAnsi="Garamond" w:cs="Times New Roman"/>
          <w:sz w:val="22"/>
          <w:szCs w:val="22"/>
          <w:rPrChange w:id="2458" w:author="Stephanie Thompson" w:date="2008-11-18T16:03:00Z">
            <w:rPr>
              <w:rFonts w:ascii="Times New Roman" w:hAnsi="Times New Roman" w:cs="Times New Roman"/>
            </w:rPr>
          </w:rPrChange>
        </w:rPr>
      </w:pPr>
    </w:p>
    <w:p w:rsidR="009821B1" w:rsidRDefault="00036036">
      <w:pPr>
        <w:pStyle w:val="BodyTextIndent3"/>
        <w:numPr>
          <w:ins w:id="2459" w:author="Stephanie Thompson" w:date="2008-11-18T16:03:00Z"/>
        </w:numPr>
        <w:tabs>
          <w:tab w:val="left" w:pos="10076"/>
        </w:tabs>
        <w:spacing w:after="0"/>
        <w:ind w:left="0"/>
        <w:rPr>
          <w:ins w:id="2460" w:author="Stephanie Thompson" w:date="2008-11-18T16:03:00Z"/>
          <w:rFonts w:ascii="Garamond" w:hAnsi="Garamond"/>
          <w:sz w:val="22"/>
          <w:szCs w:val="22"/>
        </w:rPr>
        <w:pPrChange w:id="2461" w:author="Stephanie Thompson" w:date="2008-11-18T16:03:00Z">
          <w:pPr>
            <w:pStyle w:val="BodyTextIndent3"/>
            <w:spacing w:after="0"/>
            <w:ind w:left="540" w:right="900"/>
            <w:jc w:val="both"/>
          </w:pPr>
        </w:pPrChange>
      </w:pPr>
      <w:ins w:id="2462" w:author="Stephanie Thompson" w:date="2008-11-18T16:03:00Z">
        <w:r w:rsidRPr="00036036">
          <w:rPr>
            <w:rFonts w:ascii="Garamond" w:hAnsi="Garamond"/>
            <w:sz w:val="22"/>
            <w:szCs w:val="22"/>
            <w:rPrChange w:id="2463" w:author="Stephanie Thompson" w:date="2008-11-18T16:03:00Z">
              <w:rPr>
                <w:sz w:val="20"/>
                <w:szCs w:val="20"/>
              </w:rPr>
            </w:rPrChange>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http://cdmo.baruch.sc.edu/.  Data are available in text tab-delimited format.</w:t>
        </w:r>
        <w:r w:rsidR="00400EE8" w:rsidRPr="00EB43F4">
          <w:rPr>
            <w:rFonts w:ascii="Garamond" w:hAnsi="Garamond"/>
            <w:sz w:val="22"/>
            <w:szCs w:val="22"/>
          </w:rPr>
          <w:t xml:space="preserve">  </w:t>
        </w:r>
      </w:ins>
    </w:p>
    <w:p w:rsidR="00DE356E" w:rsidRPr="00EB43F4" w:rsidDel="00400EE8" w:rsidRDefault="00DE356E" w:rsidP="00507EC4">
      <w:pPr>
        <w:pStyle w:val="HTMLPreformatted"/>
        <w:rPr>
          <w:del w:id="2464" w:author="Stephanie Thompson" w:date="2008-11-18T16:03:00Z"/>
          <w:rFonts w:ascii="Garamond" w:hAnsi="Garamond" w:cs="Times New Roman"/>
          <w:sz w:val="22"/>
          <w:szCs w:val="22"/>
        </w:rPr>
      </w:pPr>
      <w:del w:id="2465" w:author="Stephanie Thompson" w:date="2008-11-18T16:03:00Z">
        <w:r w:rsidRPr="00EB43F4" w:rsidDel="00400EE8">
          <w:rPr>
            <w:rFonts w:ascii="Garamond" w:hAnsi="Garamond" w:cs="Times New Roman"/>
            <w:sz w:val="22"/>
            <w:szCs w:val="22"/>
          </w:rPr>
          <w:delText>NERR water quality data and metadata can be obtained from the Research Coordinator at the individual NERR site (please see Section 2.2-1 Principal investigators and contact persons), from the Data Manager at the Centralized Data Management Office (please see personnel directory under the general information link on the CDMO home page) and online at the CDMO home page http://cdmo.baruch.sc.edu/. Data are available in text tab-delimited format</w:delText>
        </w:r>
      </w:del>
      <w:del w:id="2466" w:author="Stephanie Thompson" w:date="2008-11-18T12:31:00Z">
        <w:r w:rsidRPr="00EB43F4" w:rsidDel="005A5B8F">
          <w:rPr>
            <w:rFonts w:ascii="Garamond" w:hAnsi="Garamond" w:cs="Times New Roman"/>
            <w:sz w:val="22"/>
            <w:szCs w:val="22"/>
          </w:rPr>
          <w:delText>, Microsoft Excel spreadsheet format and comma-delimited format</w:delText>
        </w:r>
      </w:del>
      <w:del w:id="2467" w:author="Stephanie Thompson" w:date="2008-11-18T16:03:00Z">
        <w:r w:rsidRPr="00EB43F4" w:rsidDel="00400EE8">
          <w:rPr>
            <w:rFonts w:ascii="Garamond" w:hAnsi="Garamond" w:cs="Times New Roman"/>
            <w:sz w:val="22"/>
            <w:szCs w:val="22"/>
          </w:rPr>
          <w:delText xml:space="preserve">.   </w:delText>
        </w:r>
      </w:del>
    </w:p>
    <w:p w:rsidR="00DE356E" w:rsidRPr="00EB43F4" w:rsidRDefault="00DE356E" w:rsidP="00507EC4">
      <w:pPr>
        <w:pStyle w:val="HTMLPreformatted"/>
        <w:rPr>
          <w:rFonts w:ascii="Garamond" w:hAnsi="Garamond" w:cs="Times New Roman"/>
          <w:sz w:val="22"/>
          <w:szCs w:val="22"/>
        </w:rPr>
      </w:pPr>
    </w:p>
    <w:p w:rsidR="0079634A" w:rsidRDefault="00DE356E" w:rsidP="0079634A">
      <w:pPr>
        <w:pStyle w:val="HTMLPreformatted"/>
        <w:rPr>
          <w:rFonts w:ascii="Garamond" w:hAnsi="Garamond" w:cs="Times New Roman"/>
          <w:b/>
          <w:bCs/>
          <w:sz w:val="22"/>
          <w:szCs w:val="22"/>
        </w:rPr>
      </w:pPr>
      <w:r w:rsidRPr="00EB43F4">
        <w:rPr>
          <w:rFonts w:ascii="Garamond" w:hAnsi="Garamond" w:cs="Times New Roman"/>
          <w:b/>
          <w:bCs/>
          <w:sz w:val="22"/>
          <w:szCs w:val="22"/>
        </w:rPr>
        <w:t>8) Associated researchers and projects</w:t>
      </w:r>
      <w:r w:rsidR="005E7A89">
        <w:rPr>
          <w:rFonts w:ascii="Garamond" w:hAnsi="Garamond" w:cs="Times New Roman"/>
          <w:b/>
          <w:bCs/>
          <w:sz w:val="22"/>
          <w:szCs w:val="22"/>
        </w:rPr>
        <w:t xml:space="preserve"> </w:t>
      </w:r>
    </w:p>
    <w:p w:rsidR="00874A55" w:rsidRPr="00EB43F4" w:rsidRDefault="00874A55" w:rsidP="00874A55">
      <w:pPr>
        <w:pStyle w:val="HTMLPreformatted"/>
        <w:rPr>
          <w:rFonts w:ascii="Garamond" w:hAnsi="Garamond" w:cs="Times New Roman"/>
          <w:sz w:val="22"/>
          <w:szCs w:val="22"/>
        </w:rPr>
      </w:pPr>
      <w:r w:rsidRPr="00007804">
        <w:rPr>
          <w:rFonts w:ascii="Garamond" w:hAnsi="Garamond" w:cs="Times New Roman"/>
          <w:sz w:val="22"/>
          <w:szCs w:val="22"/>
        </w:rPr>
        <w:t xml:space="preserve">The Jug Bay Wetlands Sanctuary staff collects weekly to monthly temperature, salinity, dissolved oxygen, and nutrient samples at four additional sites throughout the </w:t>
      </w:r>
      <w:smartTag w:uri="urn:schemas-microsoft-com:office:smarttags" w:element="place">
        <w:smartTag w:uri="urn:schemas-microsoft-com:office:smarttags" w:element="PlaceName">
          <w:r w:rsidRPr="00007804">
            <w:rPr>
              <w:rFonts w:ascii="Garamond" w:hAnsi="Garamond" w:cs="Times New Roman"/>
              <w:sz w:val="22"/>
              <w:szCs w:val="22"/>
            </w:rPr>
            <w:t>Jug</w:t>
          </w:r>
        </w:smartTag>
        <w:r w:rsidRPr="00007804">
          <w:rPr>
            <w:rFonts w:ascii="Garamond" w:hAnsi="Garamond" w:cs="Times New Roman"/>
            <w:sz w:val="22"/>
            <w:szCs w:val="22"/>
          </w:rPr>
          <w:t xml:space="preserve"> </w:t>
        </w:r>
        <w:smartTag w:uri="urn:schemas-microsoft-com:office:smarttags" w:element="PlaceType">
          <w:r w:rsidRPr="00007804">
            <w:rPr>
              <w:rFonts w:ascii="Garamond" w:hAnsi="Garamond" w:cs="Times New Roman"/>
              <w:sz w:val="22"/>
              <w:szCs w:val="22"/>
            </w:rPr>
            <w:t>Bay</w:t>
          </w:r>
        </w:smartTag>
      </w:smartTag>
      <w:r w:rsidRPr="00007804">
        <w:rPr>
          <w:rFonts w:ascii="Garamond" w:hAnsi="Garamond" w:cs="Times New Roman"/>
          <w:sz w:val="22"/>
          <w:szCs w:val="22"/>
        </w:rPr>
        <w:t xml:space="preserve"> marsh in an effort to explore the </w:t>
      </w:r>
      <w:r w:rsidRPr="00EB43F4">
        <w:rPr>
          <w:rFonts w:ascii="Garamond" w:hAnsi="Garamond" w:cs="Times New Roman"/>
          <w:sz w:val="22"/>
          <w:szCs w:val="22"/>
        </w:rPr>
        <w:t>e</w:t>
      </w:r>
      <w:r w:rsidRPr="00007804">
        <w:rPr>
          <w:rFonts w:ascii="Garamond" w:hAnsi="Garamond" w:cs="Times New Roman"/>
          <w:sz w:val="22"/>
          <w:szCs w:val="22"/>
        </w:rPr>
        <w:t xml:space="preserve">ffects of marsh processes on nutrient cycling.  These data provide additional spatial coverage at this component.  Additionally, the </w:t>
      </w:r>
      <w:smartTag w:uri="urn:schemas-microsoft-com:office:smarttags" w:element="place">
        <w:smartTag w:uri="urn:schemas-microsoft-com:office:smarttags" w:element="PlaceName">
          <w:r w:rsidRPr="00007804">
            <w:rPr>
              <w:rFonts w:ascii="Garamond" w:hAnsi="Garamond" w:cs="Times New Roman"/>
              <w:sz w:val="22"/>
              <w:szCs w:val="22"/>
            </w:rPr>
            <w:t>Anita</w:t>
          </w:r>
        </w:smartTag>
        <w:r w:rsidRPr="00007804">
          <w:rPr>
            <w:rFonts w:ascii="Garamond" w:hAnsi="Garamond" w:cs="Times New Roman"/>
            <w:sz w:val="22"/>
            <w:szCs w:val="22"/>
          </w:rPr>
          <w:t xml:space="preserve"> </w:t>
        </w:r>
        <w:smartTag w:uri="urn:schemas-microsoft-com:office:smarttags" w:element="PlaceName">
          <w:r w:rsidRPr="00007804">
            <w:rPr>
              <w:rFonts w:ascii="Garamond" w:hAnsi="Garamond" w:cs="Times New Roman"/>
              <w:sz w:val="22"/>
              <w:szCs w:val="22"/>
            </w:rPr>
            <w:t>C.</w:t>
          </w:r>
        </w:smartTag>
        <w:r w:rsidRPr="00007804">
          <w:rPr>
            <w:rFonts w:ascii="Garamond" w:hAnsi="Garamond" w:cs="Times New Roman"/>
            <w:sz w:val="22"/>
            <w:szCs w:val="22"/>
          </w:rPr>
          <w:t xml:space="preserve"> </w:t>
        </w:r>
        <w:proofErr w:type="spellStart"/>
        <w:smartTag w:uri="urn:schemas-microsoft-com:office:smarttags" w:element="PlaceName">
          <w:r w:rsidRPr="00007804">
            <w:rPr>
              <w:rFonts w:ascii="Garamond" w:hAnsi="Garamond" w:cs="Times New Roman"/>
              <w:sz w:val="22"/>
              <w:szCs w:val="22"/>
            </w:rPr>
            <w:t>Leight</w:t>
          </w:r>
        </w:smartTag>
        <w:proofErr w:type="spellEnd"/>
        <w:r w:rsidRPr="00007804">
          <w:rPr>
            <w:rFonts w:ascii="Garamond" w:hAnsi="Garamond" w:cs="Times New Roman"/>
            <w:sz w:val="22"/>
            <w:szCs w:val="22"/>
          </w:rPr>
          <w:t xml:space="preserve"> </w:t>
        </w:r>
        <w:smartTag w:uri="urn:schemas-microsoft-com:office:smarttags" w:element="PlaceName">
          <w:r w:rsidRPr="00007804">
            <w:rPr>
              <w:rFonts w:ascii="Garamond" w:hAnsi="Garamond" w:cs="Times New Roman"/>
              <w:sz w:val="22"/>
              <w:szCs w:val="22"/>
            </w:rPr>
            <w:t>Estuary</w:t>
          </w:r>
        </w:smartTag>
        <w:r w:rsidRPr="00007804">
          <w:rPr>
            <w:rFonts w:ascii="Garamond" w:hAnsi="Garamond" w:cs="Times New Roman"/>
            <w:sz w:val="22"/>
            <w:szCs w:val="22"/>
          </w:rPr>
          <w:t xml:space="preserve"> </w:t>
        </w:r>
        <w:smartTag w:uri="urn:schemas-microsoft-com:office:smarttags" w:element="PlaceType">
          <w:r w:rsidRPr="00007804">
            <w:rPr>
              <w:rFonts w:ascii="Garamond" w:hAnsi="Garamond" w:cs="Times New Roman"/>
              <w:sz w:val="22"/>
              <w:szCs w:val="22"/>
            </w:rPr>
            <w:t>Center</w:t>
          </w:r>
        </w:smartTag>
      </w:smartTag>
      <w:r w:rsidRPr="00007804">
        <w:rPr>
          <w:rFonts w:ascii="Garamond" w:hAnsi="Garamond" w:cs="Times New Roman"/>
          <w:sz w:val="22"/>
          <w:szCs w:val="22"/>
        </w:rPr>
        <w:t xml:space="preserve"> at Otter Point Creek, in conjunctio</w:t>
      </w:r>
      <w:r w:rsidRPr="00EB43F4">
        <w:rPr>
          <w:rFonts w:ascii="Garamond" w:hAnsi="Garamond" w:cs="Times New Roman"/>
          <w:sz w:val="22"/>
          <w:szCs w:val="22"/>
        </w:rPr>
        <w:t>n with CBNERR/MD staff, collects</w:t>
      </w:r>
      <w:r w:rsidRPr="00007804">
        <w:rPr>
          <w:rFonts w:ascii="Garamond" w:hAnsi="Garamond" w:cs="Times New Roman"/>
          <w:sz w:val="22"/>
          <w:szCs w:val="22"/>
        </w:rPr>
        <w:t xml:space="preserve"> bi-weekly temperature, salinity, dissolved oxygen, total suspended solids, chlorophyll a, and nutrient samples at the same location as </w:t>
      </w:r>
      <w:proofErr w:type="spellStart"/>
      <w:r w:rsidRPr="00007804">
        <w:rPr>
          <w:rFonts w:ascii="Garamond" w:hAnsi="Garamond" w:cs="Times New Roman"/>
          <w:sz w:val="22"/>
          <w:szCs w:val="22"/>
        </w:rPr>
        <w:t>datalogger</w:t>
      </w:r>
      <w:proofErr w:type="spellEnd"/>
      <w:r w:rsidRPr="00007804">
        <w:rPr>
          <w:rFonts w:ascii="Garamond" w:hAnsi="Garamond" w:cs="Times New Roman"/>
          <w:sz w:val="22"/>
          <w:szCs w:val="22"/>
        </w:rPr>
        <w:t xml:space="preserve"> OC, as well as</w:t>
      </w:r>
      <w:r w:rsidRPr="00EB43F4">
        <w:rPr>
          <w:rFonts w:ascii="Garamond" w:hAnsi="Garamond" w:cs="Times New Roman"/>
          <w:sz w:val="22"/>
          <w:szCs w:val="22"/>
        </w:rPr>
        <w:t xml:space="preserve"> 5 other sites throughout the O</w:t>
      </w:r>
      <w:r w:rsidRPr="00007804">
        <w:rPr>
          <w:rFonts w:ascii="Garamond" w:hAnsi="Garamond" w:cs="Times New Roman"/>
          <w:sz w:val="22"/>
          <w:szCs w:val="22"/>
        </w:rPr>
        <w:t xml:space="preserve">C marsh.  The goal of this effort is to provide enhanced spatial coverage at this component as well as provide ancillary data useful for submerged </w:t>
      </w:r>
      <w:proofErr w:type="spellStart"/>
      <w:r w:rsidRPr="00007804">
        <w:rPr>
          <w:rFonts w:ascii="Garamond" w:hAnsi="Garamond" w:cs="Times New Roman"/>
          <w:sz w:val="22"/>
          <w:szCs w:val="22"/>
        </w:rPr>
        <w:t>macrophyte</w:t>
      </w:r>
      <w:proofErr w:type="spellEnd"/>
      <w:r w:rsidRPr="00007804">
        <w:rPr>
          <w:rFonts w:ascii="Garamond" w:hAnsi="Garamond" w:cs="Times New Roman"/>
          <w:sz w:val="22"/>
          <w:szCs w:val="22"/>
        </w:rPr>
        <w:t xml:space="preserve"> related research.  YSI vented depth </w:t>
      </w:r>
      <w:proofErr w:type="spellStart"/>
      <w:r w:rsidRPr="00007804">
        <w:rPr>
          <w:rFonts w:ascii="Garamond" w:hAnsi="Garamond" w:cs="Times New Roman"/>
          <w:sz w:val="22"/>
          <w:szCs w:val="22"/>
        </w:rPr>
        <w:t>sondes</w:t>
      </w:r>
      <w:proofErr w:type="spellEnd"/>
      <w:r w:rsidRPr="00007804">
        <w:rPr>
          <w:rFonts w:ascii="Garamond" w:hAnsi="Garamond" w:cs="Times New Roman"/>
          <w:sz w:val="22"/>
          <w:szCs w:val="22"/>
        </w:rPr>
        <w:t xml:space="preserve"> were also installed at sites RR and OC during 2004.  These data can be made available via contacting the Principal Investigator.</w:t>
      </w:r>
    </w:p>
    <w:p w:rsidR="00874A55" w:rsidRPr="00EB43F4" w:rsidRDefault="00874A55" w:rsidP="00874A55">
      <w:pPr>
        <w:pStyle w:val="HTMLPreformatted"/>
        <w:rPr>
          <w:rFonts w:ascii="Garamond" w:hAnsi="Garamond" w:cs="Times New Roman"/>
          <w:sz w:val="22"/>
          <w:szCs w:val="22"/>
        </w:rPr>
      </w:pPr>
    </w:p>
    <w:p w:rsidR="00874A55" w:rsidRPr="00EB43F4" w:rsidRDefault="00874A55" w:rsidP="00874A55">
      <w:pPr>
        <w:pStyle w:val="HTMLPreformatted"/>
        <w:rPr>
          <w:rFonts w:ascii="Garamond" w:hAnsi="Garamond" w:cs="Times New Roman"/>
          <w:sz w:val="22"/>
          <w:szCs w:val="22"/>
        </w:rPr>
      </w:pPr>
      <w:r w:rsidRPr="00007804">
        <w:rPr>
          <w:rFonts w:ascii="Garamond" w:hAnsi="Garamond" w:cs="Times New Roman"/>
          <w:sz w:val="22"/>
          <w:szCs w:val="22"/>
        </w:rPr>
        <w:t>Additional spatially explicit data is available through the Maryland Department of Natural Resources (MDNR), who conduct</w:t>
      </w:r>
      <w:r>
        <w:rPr>
          <w:rFonts w:ascii="Garamond" w:hAnsi="Garamond" w:cs="Times New Roman"/>
          <w:sz w:val="22"/>
          <w:szCs w:val="22"/>
        </w:rPr>
        <w:t>ed</w:t>
      </w:r>
      <w:r w:rsidRPr="00007804">
        <w:rPr>
          <w:rFonts w:ascii="Garamond" w:hAnsi="Garamond" w:cs="Times New Roman"/>
          <w:sz w:val="22"/>
          <w:szCs w:val="22"/>
        </w:rPr>
        <w:t xml:space="preserve"> ‘datafl</w:t>
      </w:r>
      <w:r>
        <w:rPr>
          <w:rFonts w:ascii="Garamond" w:hAnsi="Garamond" w:cs="Times New Roman"/>
          <w:sz w:val="22"/>
          <w:szCs w:val="22"/>
        </w:rPr>
        <w:t xml:space="preserve">ow’ cruises throughout the Bush, </w:t>
      </w:r>
      <w:proofErr w:type="spellStart"/>
      <w:r w:rsidRPr="00007804">
        <w:rPr>
          <w:rFonts w:ascii="Garamond" w:hAnsi="Garamond" w:cs="Times New Roman"/>
          <w:sz w:val="22"/>
          <w:szCs w:val="22"/>
        </w:rPr>
        <w:t>Patuxent</w:t>
      </w:r>
      <w:proofErr w:type="spellEnd"/>
      <w:r>
        <w:rPr>
          <w:rFonts w:ascii="Garamond" w:hAnsi="Garamond" w:cs="Times New Roman"/>
          <w:sz w:val="22"/>
          <w:szCs w:val="22"/>
        </w:rPr>
        <w:t>, and Wicomico</w:t>
      </w:r>
      <w:r w:rsidRPr="00007804">
        <w:rPr>
          <w:rFonts w:ascii="Garamond" w:hAnsi="Garamond" w:cs="Times New Roman"/>
          <w:sz w:val="22"/>
          <w:szCs w:val="22"/>
        </w:rPr>
        <w:t xml:space="preserve"> Rivers (O</w:t>
      </w:r>
      <w:r>
        <w:rPr>
          <w:rFonts w:ascii="Garamond" w:hAnsi="Garamond" w:cs="Times New Roman"/>
          <w:sz w:val="22"/>
          <w:szCs w:val="22"/>
        </w:rPr>
        <w:t xml:space="preserve">tter Point, Jug Bay, and </w:t>
      </w:r>
      <w:proofErr w:type="spellStart"/>
      <w:r>
        <w:rPr>
          <w:rFonts w:ascii="Garamond" w:hAnsi="Garamond" w:cs="Times New Roman"/>
          <w:sz w:val="22"/>
          <w:szCs w:val="22"/>
        </w:rPr>
        <w:t>Monie</w:t>
      </w:r>
      <w:proofErr w:type="spellEnd"/>
      <w:r>
        <w:rPr>
          <w:rFonts w:ascii="Garamond" w:hAnsi="Garamond" w:cs="Times New Roman"/>
          <w:sz w:val="22"/>
          <w:szCs w:val="22"/>
        </w:rPr>
        <w:t xml:space="preserve"> Bay co</w:t>
      </w:r>
      <w:r w:rsidRPr="00007804">
        <w:rPr>
          <w:rFonts w:ascii="Garamond" w:hAnsi="Garamond" w:cs="Times New Roman"/>
          <w:sz w:val="22"/>
          <w:szCs w:val="22"/>
        </w:rPr>
        <w:t>mponents</w:t>
      </w:r>
      <w:r>
        <w:rPr>
          <w:rFonts w:ascii="Garamond" w:hAnsi="Garamond" w:cs="Times New Roman"/>
          <w:sz w:val="22"/>
          <w:szCs w:val="22"/>
        </w:rPr>
        <w:t>, respectively</w:t>
      </w:r>
      <w:r w:rsidRPr="00007804">
        <w:rPr>
          <w:rFonts w:ascii="Garamond" w:hAnsi="Garamond" w:cs="Times New Roman"/>
          <w:sz w:val="22"/>
          <w:szCs w:val="22"/>
        </w:rPr>
        <w:t xml:space="preserve">) in support of their Continuous Monitoring Program.  These cruises employ the same YSI 6600 </w:t>
      </w:r>
      <w:proofErr w:type="spellStart"/>
      <w:r w:rsidRPr="00007804">
        <w:rPr>
          <w:rFonts w:ascii="Garamond" w:hAnsi="Garamond" w:cs="Times New Roman"/>
          <w:sz w:val="22"/>
          <w:szCs w:val="22"/>
        </w:rPr>
        <w:t>sondes</w:t>
      </w:r>
      <w:proofErr w:type="spellEnd"/>
      <w:r w:rsidRPr="00007804">
        <w:rPr>
          <w:rFonts w:ascii="Garamond" w:hAnsi="Garamond" w:cs="Times New Roman"/>
          <w:sz w:val="22"/>
          <w:szCs w:val="22"/>
        </w:rPr>
        <w:t xml:space="preserve"> that provide high resolution spatial data within these tributaries and include areas around the four </w:t>
      </w:r>
      <w:smartTag w:uri="urn:schemas-microsoft-com:office:smarttags" w:element="stockticker">
        <w:r w:rsidRPr="00007804">
          <w:rPr>
            <w:rFonts w:ascii="Garamond" w:hAnsi="Garamond" w:cs="Times New Roman"/>
            <w:sz w:val="22"/>
            <w:szCs w:val="22"/>
          </w:rPr>
          <w:t>CBM</w:t>
        </w:r>
      </w:smartTag>
      <w:r w:rsidRPr="00007804">
        <w:rPr>
          <w:rFonts w:ascii="Garamond" w:hAnsi="Garamond" w:cs="Times New Roman"/>
          <w:sz w:val="22"/>
          <w:szCs w:val="22"/>
        </w:rPr>
        <w:t xml:space="preserve"> NERR stations (RR, IP, MC, OC).  Cruises are conducted once monthly from April-October.  In </w:t>
      </w:r>
      <w:r w:rsidRPr="00007804">
        <w:rPr>
          <w:rFonts w:ascii="Garamond" w:eastAsia="Times New Roman" w:hAnsi="Garamond" w:cs="Times New Roman"/>
          <w:sz w:val="22"/>
          <w:szCs w:val="22"/>
        </w:rPr>
        <w:t xml:space="preserve">addition, MDNR maintains nearly </w:t>
      </w:r>
      <w:r w:rsidR="008A6335">
        <w:rPr>
          <w:rFonts w:ascii="Garamond" w:eastAsia="Times New Roman" w:hAnsi="Garamond" w:cs="Times New Roman"/>
          <w:sz w:val="22"/>
          <w:szCs w:val="22"/>
        </w:rPr>
        <w:t>35</w:t>
      </w:r>
      <w:r w:rsidRPr="00007804">
        <w:rPr>
          <w:rFonts w:ascii="Garamond" w:eastAsia="Times New Roman" w:hAnsi="Garamond" w:cs="Times New Roman"/>
          <w:sz w:val="22"/>
          <w:szCs w:val="22"/>
        </w:rPr>
        <w:t xml:space="preserve"> other similar fixed stations throughout the Maryland portion of the Chesapeake Bay that are monitored and maintained from April-October in a similar fashion to </w:t>
      </w:r>
      <w:smartTag w:uri="urn:schemas-microsoft-com:office:smarttags" w:element="stockticker">
        <w:r w:rsidRPr="00007804">
          <w:rPr>
            <w:rFonts w:ascii="Garamond" w:eastAsia="Times New Roman" w:hAnsi="Garamond" w:cs="Times New Roman"/>
            <w:sz w:val="22"/>
            <w:szCs w:val="22"/>
          </w:rPr>
          <w:t>CBM</w:t>
        </w:r>
      </w:smartTag>
      <w:r w:rsidRPr="00007804">
        <w:rPr>
          <w:rFonts w:ascii="Garamond" w:eastAsia="Times New Roman" w:hAnsi="Garamond" w:cs="Times New Roman"/>
          <w:sz w:val="22"/>
          <w:szCs w:val="22"/>
        </w:rPr>
        <w:t xml:space="preserve"> NERR sites. For more information about these additional sites or dataflow cruises, see www.eyesonthebay.net.</w:t>
      </w:r>
    </w:p>
    <w:p w:rsidR="00DE356E" w:rsidRPr="005E7A89" w:rsidDel="0079634A" w:rsidRDefault="005E7A89" w:rsidP="00507EC4">
      <w:pPr>
        <w:pStyle w:val="HTMLPreformatted"/>
        <w:rPr>
          <w:del w:id="2468" w:author="Stephanie Ann Thompson" w:date="2013-04-30T13:09:00Z"/>
          <w:rFonts w:ascii="Garamond" w:hAnsi="Garamond" w:cs="Times New Roman"/>
          <w:b/>
          <w:bCs/>
          <w:sz w:val="22"/>
          <w:szCs w:val="22"/>
        </w:rPr>
      </w:pPr>
      <w:del w:id="2469" w:author="Stephanie Ann Thompson" w:date="2013-03-07T10:31:00Z">
        <w:r w:rsidDel="001F6C3A">
          <w:rPr>
            <w:rFonts w:ascii="Garamond" w:hAnsi="Garamond" w:cs="Times New Roman"/>
            <w:b/>
            <w:bCs/>
            <w:sz w:val="22"/>
            <w:szCs w:val="22"/>
          </w:rPr>
          <w:delText xml:space="preserve">– </w:delText>
        </w:r>
        <w:r w:rsidRPr="005E7A89" w:rsidDel="001F6C3A">
          <w:rPr>
            <w:rFonts w:ascii="Garamond" w:hAnsi="Garamond" w:cs="Times New Roman"/>
            <w:bCs/>
            <w:sz w:val="22"/>
            <w:szCs w:val="22"/>
          </w:rPr>
          <w:delText>Included in annual metadata document</w:delText>
        </w:r>
      </w:del>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II</w:t>
      </w:r>
      <w:proofErr w:type="gramStart"/>
      <w:r w:rsidRPr="00EB43F4">
        <w:rPr>
          <w:rFonts w:ascii="Garamond" w:hAnsi="Garamond" w:cs="Times New Roman"/>
          <w:b/>
          <w:bCs/>
          <w:sz w:val="22"/>
          <w:szCs w:val="22"/>
        </w:rPr>
        <w:t>.  Physical</w:t>
      </w:r>
      <w:proofErr w:type="gramEnd"/>
      <w:r w:rsidRPr="00EB43F4">
        <w:rPr>
          <w:rFonts w:ascii="Garamond" w:hAnsi="Garamond" w:cs="Times New Roman"/>
          <w:b/>
          <w:bCs/>
          <w:sz w:val="22"/>
          <w:szCs w:val="22"/>
        </w:rPr>
        <w:t xml:space="preserve"> Structure Descriptors</w:t>
      </w:r>
    </w:p>
    <w:p w:rsidR="00DE356E" w:rsidRPr="00EB43F4" w:rsidRDefault="00DE356E" w:rsidP="00507EC4">
      <w:pPr>
        <w:pStyle w:val="HTMLPreformatted"/>
        <w:rPr>
          <w:rFonts w:ascii="Garamond" w:hAnsi="Garamond" w:cs="Times New Roman"/>
          <w:sz w:val="22"/>
          <w:szCs w:val="22"/>
          <w:rPrChange w:id="2470" w:author="Stephanie Thompson" w:date="2008-11-18T16:14:00Z">
            <w:rPr>
              <w:rFonts w:ascii="Times New Roman" w:hAnsi="Times New Roman" w:cs="Times New Roman"/>
            </w:rPr>
          </w:rPrChange>
        </w:rPr>
      </w:pPr>
    </w:p>
    <w:p w:rsidR="00DE356E" w:rsidRPr="00EB43F4" w:rsidRDefault="00036036" w:rsidP="00507EC4">
      <w:pPr>
        <w:pStyle w:val="HTMLPreformatted"/>
        <w:rPr>
          <w:rFonts w:ascii="Garamond" w:hAnsi="Garamond" w:cs="Times New Roman"/>
          <w:b/>
          <w:bCs/>
          <w:sz w:val="22"/>
          <w:szCs w:val="22"/>
        </w:rPr>
      </w:pPr>
      <w:r w:rsidRPr="00036036">
        <w:rPr>
          <w:rFonts w:ascii="Garamond" w:hAnsi="Garamond" w:cs="Times New Roman"/>
          <w:b/>
          <w:bCs/>
          <w:sz w:val="22"/>
          <w:szCs w:val="22"/>
          <w:rPrChange w:id="2471" w:author="Stephanie Thompson" w:date="2008-11-18T16:14:00Z">
            <w:rPr>
              <w:rFonts w:ascii="Times New Roman" w:hAnsi="Times New Roman" w:cs="Times New Roman"/>
              <w:b/>
              <w:bCs/>
            </w:rPr>
          </w:rPrChange>
        </w:rPr>
        <w:t>9)  Sensor Specifications</w:t>
      </w:r>
    </w:p>
    <w:p w:rsidR="00865393" w:rsidRPr="00EB43F4" w:rsidRDefault="00865393" w:rsidP="00507EC4">
      <w:pPr>
        <w:pStyle w:val="HTMLPreformatted"/>
        <w:rPr>
          <w:rFonts w:ascii="Garamond" w:hAnsi="Garamond" w:cs="Times New Roman"/>
          <w:b/>
          <w:bCs/>
          <w:sz w:val="22"/>
          <w:szCs w:val="22"/>
        </w:rPr>
      </w:pPr>
    </w:p>
    <w:p w:rsidR="00A232C8" w:rsidRPr="00EB43F4" w:rsidRDefault="00A232C8" w:rsidP="00507EC4">
      <w:pPr>
        <w:pStyle w:val="HTMLPreformatted"/>
        <w:rPr>
          <w:rFonts w:ascii="Garamond" w:hAnsi="Garamond"/>
          <w:sz w:val="22"/>
          <w:szCs w:val="22"/>
        </w:rPr>
      </w:pPr>
      <w:smartTag w:uri="urn:schemas-microsoft-com:office:smarttags" w:element="stockticker">
        <w:r w:rsidRPr="00EB43F4">
          <w:rPr>
            <w:rFonts w:ascii="Garamond" w:hAnsi="Garamond"/>
            <w:sz w:val="22"/>
            <w:szCs w:val="22"/>
          </w:rPr>
          <w:t>CBM</w:t>
        </w:r>
      </w:smartTag>
      <w:r w:rsidRPr="00EB43F4">
        <w:rPr>
          <w:rFonts w:ascii="Garamond" w:hAnsi="Garamond"/>
          <w:sz w:val="22"/>
          <w:szCs w:val="22"/>
        </w:rPr>
        <w:t xml:space="preserve"> NERR deployed only 6600</w:t>
      </w:r>
      <w:smartTag w:uri="urn:schemas-microsoft-com:office:smarttags" w:element="stockticker">
        <w:r w:rsidRPr="00EB43F4">
          <w:rPr>
            <w:rFonts w:ascii="Garamond" w:hAnsi="Garamond"/>
            <w:sz w:val="22"/>
            <w:szCs w:val="22"/>
          </w:rPr>
          <w:t>EDS</w:t>
        </w:r>
      </w:smartTag>
      <w:r w:rsidRPr="00EB43F4">
        <w:rPr>
          <w:rFonts w:ascii="Garamond" w:hAnsi="Garamond"/>
          <w:sz w:val="22"/>
          <w:szCs w:val="22"/>
        </w:rPr>
        <w:t xml:space="preserve"> V2 data </w:t>
      </w:r>
      <w:proofErr w:type="spellStart"/>
      <w:r w:rsidRPr="00EB43F4">
        <w:rPr>
          <w:rFonts w:ascii="Garamond" w:hAnsi="Garamond"/>
          <w:sz w:val="22"/>
          <w:szCs w:val="22"/>
        </w:rPr>
        <w:t>sondes</w:t>
      </w:r>
      <w:proofErr w:type="spellEnd"/>
      <w:r w:rsidRPr="00EB43F4">
        <w:rPr>
          <w:rFonts w:ascii="Garamond" w:hAnsi="Garamond"/>
          <w:sz w:val="22"/>
          <w:szCs w:val="22"/>
        </w:rPr>
        <w:t xml:space="preserve"> with ROX DO sensors</w:t>
      </w:r>
      <w:r w:rsidR="008F2095">
        <w:rPr>
          <w:rFonts w:ascii="Garamond" w:hAnsi="Garamond"/>
          <w:sz w:val="22"/>
          <w:szCs w:val="22"/>
        </w:rPr>
        <w:t xml:space="preserve"> and non-vented depth</w:t>
      </w:r>
      <w:r w:rsidRPr="00EB43F4">
        <w:rPr>
          <w:rFonts w:ascii="Garamond" w:hAnsi="Garamond"/>
          <w:sz w:val="22"/>
          <w:szCs w:val="22"/>
        </w:rPr>
        <w:t xml:space="preserve"> in 20</w:t>
      </w:r>
      <w:r w:rsidR="008F2095">
        <w:rPr>
          <w:rFonts w:ascii="Garamond" w:hAnsi="Garamond"/>
          <w:sz w:val="22"/>
          <w:szCs w:val="22"/>
        </w:rPr>
        <w:t>1</w:t>
      </w:r>
      <w:r w:rsidR="0076174B">
        <w:rPr>
          <w:rFonts w:ascii="Garamond" w:hAnsi="Garamond"/>
          <w:sz w:val="22"/>
          <w:szCs w:val="22"/>
        </w:rPr>
        <w:t>3</w:t>
      </w:r>
      <w:r w:rsidR="0068659C">
        <w:rPr>
          <w:rFonts w:ascii="Garamond" w:hAnsi="Garamond"/>
          <w:sz w:val="22"/>
          <w:szCs w:val="22"/>
        </w:rPr>
        <w:t xml:space="preserve"> at all 4 stations (RR, IP, MC, </w:t>
      </w:r>
      <w:proofErr w:type="gramStart"/>
      <w:r w:rsidR="0068659C">
        <w:rPr>
          <w:rFonts w:ascii="Garamond" w:hAnsi="Garamond"/>
          <w:sz w:val="22"/>
          <w:szCs w:val="22"/>
        </w:rPr>
        <w:t>OC</w:t>
      </w:r>
      <w:proofErr w:type="gramEnd"/>
      <w:r w:rsidR="0068659C">
        <w:rPr>
          <w:rFonts w:ascii="Garamond" w:hAnsi="Garamond"/>
          <w:sz w:val="22"/>
          <w:szCs w:val="22"/>
        </w:rPr>
        <w:t>)</w:t>
      </w:r>
      <w:r w:rsidRPr="00EB43F4">
        <w:rPr>
          <w:rFonts w:ascii="Garamond" w:hAnsi="Garamond"/>
          <w:sz w:val="22"/>
          <w:szCs w:val="22"/>
        </w:rPr>
        <w:t>.</w:t>
      </w:r>
    </w:p>
    <w:p w:rsidR="00A232C8" w:rsidRPr="00EB43F4" w:rsidRDefault="00A232C8" w:rsidP="00507EC4">
      <w:pPr>
        <w:pStyle w:val="HTMLPreformatted"/>
        <w:rPr>
          <w:rFonts w:ascii="Garamond" w:hAnsi="Garamond" w:cs="Times New Roman"/>
          <w:b/>
          <w:bCs/>
          <w:sz w:val="22"/>
          <w:szCs w:val="22"/>
        </w:rPr>
      </w:pPr>
    </w:p>
    <w:p w:rsidR="00DE356E" w:rsidRPr="00EB43F4" w:rsidRDefault="00036036" w:rsidP="00507EC4">
      <w:pPr>
        <w:tabs>
          <w:tab w:val="left" w:pos="10076"/>
        </w:tabs>
        <w:rPr>
          <w:rFonts w:ascii="Garamond" w:hAnsi="Garamond"/>
          <w:sz w:val="22"/>
          <w:szCs w:val="22"/>
          <w:rPrChange w:id="2472" w:author="Stephanie Thompson" w:date="2008-11-18T16:14:00Z">
            <w:rPr>
              <w:sz w:val="20"/>
            </w:rPr>
          </w:rPrChange>
        </w:rPr>
      </w:pPr>
      <w:r w:rsidRPr="00036036">
        <w:rPr>
          <w:rFonts w:ascii="Garamond" w:hAnsi="Garamond"/>
          <w:sz w:val="22"/>
          <w:szCs w:val="22"/>
          <w:rPrChange w:id="2473" w:author="Stephanie Thompson" w:date="2008-11-18T16:14:00Z">
            <w:rPr>
              <w:sz w:val="20"/>
            </w:rPr>
          </w:rPrChange>
        </w:rPr>
        <w:t xml:space="preserve">YSI </w:t>
      </w:r>
      <w:del w:id="2474" w:author="Stephanie Thompson" w:date="2008-11-18T16:09:00Z">
        <w:r w:rsidRPr="00036036">
          <w:rPr>
            <w:rFonts w:ascii="Garamond" w:hAnsi="Garamond"/>
            <w:sz w:val="22"/>
            <w:szCs w:val="22"/>
            <w:rPrChange w:id="2475" w:author="Stephanie Thompson" w:date="2008-11-18T16:14:00Z">
              <w:rPr>
                <w:sz w:val="20"/>
              </w:rPr>
            </w:rPrChange>
          </w:rPr>
          <w:delText xml:space="preserve">6600EDS </w:delText>
        </w:r>
      </w:del>
      <w:ins w:id="2476" w:author="Stephanie Thompson" w:date="2008-11-18T16:09:00Z">
        <w:r w:rsidRPr="00036036">
          <w:rPr>
            <w:rFonts w:ascii="Garamond" w:hAnsi="Garamond"/>
            <w:sz w:val="22"/>
            <w:szCs w:val="22"/>
            <w:rPrChange w:id="2477" w:author="Stephanie Thompson" w:date="2008-11-18T16:14:00Z">
              <w:rPr>
                <w:sz w:val="20"/>
              </w:rPr>
            </w:rPrChange>
          </w:rPr>
          <w:t xml:space="preserve">6600V2 </w:t>
        </w:r>
      </w:ins>
      <w:r w:rsidRPr="00036036">
        <w:rPr>
          <w:rFonts w:ascii="Garamond" w:hAnsi="Garamond"/>
          <w:sz w:val="22"/>
          <w:szCs w:val="22"/>
          <w:rPrChange w:id="2478" w:author="Stephanie Thompson" w:date="2008-11-18T16:14:00Z">
            <w:rPr>
              <w:sz w:val="20"/>
            </w:rPr>
          </w:rPrChange>
        </w:rPr>
        <w:t>data logger</w:t>
      </w:r>
      <w:r w:rsidR="00865393" w:rsidRPr="00EB43F4">
        <w:rPr>
          <w:rFonts w:ascii="Garamond" w:hAnsi="Garamond"/>
          <w:sz w:val="22"/>
          <w:szCs w:val="22"/>
        </w:rPr>
        <w:t>:</w:t>
      </w:r>
    </w:p>
    <w:p w:rsidR="00DE356E" w:rsidRPr="00EB43F4" w:rsidRDefault="00DE356E" w:rsidP="00507EC4">
      <w:pPr>
        <w:tabs>
          <w:tab w:val="left" w:pos="10076"/>
        </w:tabs>
        <w:rPr>
          <w:rFonts w:ascii="Garamond" w:hAnsi="Garamond"/>
          <w:sz w:val="22"/>
          <w:szCs w:val="22"/>
          <w:rPrChange w:id="2479" w:author="Stephanie Thompson" w:date="2008-11-18T16:14:00Z">
            <w:rPr>
              <w:sz w:val="20"/>
            </w:rPr>
          </w:rPrChange>
        </w:rPr>
      </w:pPr>
    </w:p>
    <w:p w:rsidR="00DE356E" w:rsidRPr="00EB43F4" w:rsidRDefault="00036036" w:rsidP="00507EC4">
      <w:pPr>
        <w:tabs>
          <w:tab w:val="left" w:pos="10076"/>
        </w:tabs>
        <w:rPr>
          <w:rFonts w:ascii="Garamond" w:hAnsi="Garamond"/>
          <w:sz w:val="22"/>
          <w:szCs w:val="22"/>
          <w:rPrChange w:id="2480" w:author="Stephanie Thompson" w:date="2008-11-18T16:14:00Z">
            <w:rPr>
              <w:sz w:val="20"/>
            </w:rPr>
          </w:rPrChange>
        </w:rPr>
      </w:pPr>
      <w:r w:rsidRPr="00036036">
        <w:rPr>
          <w:rFonts w:ascii="Garamond" w:hAnsi="Garamond"/>
          <w:sz w:val="22"/>
          <w:szCs w:val="22"/>
          <w:rPrChange w:id="2481" w:author="Stephanie Thompson" w:date="2008-11-18T16:14:00Z">
            <w:rPr>
              <w:sz w:val="20"/>
            </w:rPr>
          </w:rPrChange>
        </w:rPr>
        <w:t xml:space="preserve">Parameter: Temperature </w:t>
      </w:r>
      <w:r w:rsidRPr="00036036">
        <w:rPr>
          <w:rFonts w:ascii="Garamond" w:hAnsi="Garamond"/>
          <w:sz w:val="22"/>
          <w:szCs w:val="22"/>
          <w:rPrChange w:id="2482" w:author="Stephanie Thompson" w:date="2008-11-18T16:14:00Z">
            <w:rPr>
              <w:sz w:val="20"/>
            </w:rPr>
          </w:rPrChange>
        </w:rPr>
        <w:br/>
        <w:t>Units: Celsius (C</w:t>
      </w:r>
      <w:proofErr w:type="gramStart"/>
      <w:r w:rsidRPr="00036036">
        <w:rPr>
          <w:rFonts w:ascii="Garamond" w:hAnsi="Garamond"/>
          <w:sz w:val="22"/>
          <w:szCs w:val="22"/>
          <w:rPrChange w:id="2483" w:author="Stephanie Thompson" w:date="2008-11-18T16:14:00Z">
            <w:rPr>
              <w:sz w:val="20"/>
            </w:rPr>
          </w:rPrChange>
        </w:rPr>
        <w:t>)</w:t>
      </w:r>
      <w:proofErr w:type="gramEnd"/>
      <w:r w:rsidRPr="00036036">
        <w:rPr>
          <w:rFonts w:ascii="Garamond" w:hAnsi="Garamond"/>
          <w:sz w:val="22"/>
          <w:szCs w:val="22"/>
          <w:rPrChange w:id="2484" w:author="Stephanie Thompson" w:date="2008-11-18T16:14:00Z">
            <w:rPr>
              <w:sz w:val="20"/>
            </w:rPr>
          </w:rPrChange>
        </w:rPr>
        <w:br/>
        <w:t xml:space="preserve">Sensor Type: </w:t>
      </w:r>
      <w:proofErr w:type="spellStart"/>
      <w:r w:rsidRPr="00036036">
        <w:rPr>
          <w:rFonts w:ascii="Garamond" w:hAnsi="Garamond"/>
          <w:sz w:val="22"/>
          <w:szCs w:val="22"/>
          <w:rPrChange w:id="2485" w:author="Stephanie Thompson" w:date="2008-11-18T16:14:00Z">
            <w:rPr>
              <w:sz w:val="20"/>
            </w:rPr>
          </w:rPrChange>
        </w:rPr>
        <w:t>Thermistor</w:t>
      </w:r>
      <w:proofErr w:type="spellEnd"/>
    </w:p>
    <w:p w:rsidR="00DE356E" w:rsidRPr="00EB43F4" w:rsidRDefault="00036036" w:rsidP="00507EC4">
      <w:pPr>
        <w:tabs>
          <w:tab w:val="left" w:pos="10076"/>
        </w:tabs>
        <w:rPr>
          <w:rFonts w:ascii="Garamond" w:hAnsi="Garamond"/>
          <w:sz w:val="22"/>
          <w:szCs w:val="22"/>
          <w:rPrChange w:id="2486" w:author="Stephanie Thompson" w:date="2008-11-18T16:14:00Z">
            <w:rPr>
              <w:sz w:val="20"/>
            </w:rPr>
          </w:rPrChange>
        </w:rPr>
      </w:pPr>
      <w:r w:rsidRPr="00036036">
        <w:rPr>
          <w:rFonts w:ascii="Garamond" w:hAnsi="Garamond"/>
          <w:sz w:val="22"/>
          <w:szCs w:val="22"/>
          <w:rPrChange w:id="2487" w:author="Stephanie Thompson" w:date="2008-11-18T16:14:00Z">
            <w:rPr>
              <w:sz w:val="20"/>
            </w:rPr>
          </w:rPrChange>
        </w:rPr>
        <w:t>Model#: 6560</w:t>
      </w:r>
    </w:p>
    <w:p w:rsidR="00DE356E" w:rsidRPr="00EB43F4" w:rsidRDefault="00036036" w:rsidP="00507EC4">
      <w:pPr>
        <w:tabs>
          <w:tab w:val="left" w:pos="10076"/>
        </w:tabs>
        <w:rPr>
          <w:rFonts w:ascii="Garamond" w:hAnsi="Garamond"/>
          <w:sz w:val="22"/>
          <w:szCs w:val="22"/>
          <w:rPrChange w:id="2488" w:author="Stephanie Thompson" w:date="2008-11-18T16:14:00Z">
            <w:rPr>
              <w:sz w:val="20"/>
            </w:rPr>
          </w:rPrChange>
        </w:rPr>
      </w:pPr>
      <w:r w:rsidRPr="00036036">
        <w:rPr>
          <w:rFonts w:ascii="Garamond" w:hAnsi="Garamond"/>
          <w:sz w:val="22"/>
          <w:szCs w:val="22"/>
          <w:rPrChange w:id="2489" w:author="Stephanie Thompson" w:date="2008-11-18T16:14:00Z">
            <w:rPr>
              <w:sz w:val="20"/>
            </w:rPr>
          </w:rPrChange>
        </w:rPr>
        <w:t xml:space="preserve">Range: -5 to 45 </w:t>
      </w:r>
      <w:r w:rsidRPr="00036036">
        <w:rPr>
          <w:rFonts w:ascii="Garamond" w:hAnsi="Garamond"/>
          <w:sz w:val="22"/>
          <w:szCs w:val="22"/>
          <w:rPrChange w:id="2490" w:author="Stephanie Thompson" w:date="2008-11-18T16:14:00Z">
            <w:rPr>
              <w:sz w:val="20"/>
            </w:rPr>
          </w:rPrChange>
        </w:rPr>
        <w:sym w:font="Symbol" w:char="F0B0"/>
      </w:r>
      <w:r w:rsidRPr="00036036">
        <w:rPr>
          <w:rFonts w:ascii="Garamond" w:hAnsi="Garamond"/>
          <w:sz w:val="22"/>
          <w:szCs w:val="22"/>
          <w:rPrChange w:id="2491" w:author="Stephanie Thompson" w:date="2008-11-18T16:14:00Z">
            <w:rPr>
              <w:sz w:val="20"/>
            </w:rPr>
          </w:rPrChange>
        </w:rPr>
        <w:t>C</w:t>
      </w:r>
    </w:p>
    <w:p w:rsidR="00DE356E" w:rsidRPr="00EB43F4" w:rsidRDefault="00036036" w:rsidP="00507EC4">
      <w:pPr>
        <w:tabs>
          <w:tab w:val="left" w:pos="10076"/>
        </w:tabs>
        <w:rPr>
          <w:rFonts w:ascii="Garamond" w:hAnsi="Garamond"/>
          <w:sz w:val="22"/>
          <w:szCs w:val="22"/>
          <w:rPrChange w:id="2492" w:author="Stephanie Thompson" w:date="2008-11-18T16:14:00Z">
            <w:rPr>
              <w:sz w:val="20"/>
            </w:rPr>
          </w:rPrChange>
        </w:rPr>
      </w:pPr>
      <w:r w:rsidRPr="00036036">
        <w:rPr>
          <w:rFonts w:ascii="Garamond" w:hAnsi="Garamond"/>
          <w:sz w:val="22"/>
          <w:szCs w:val="22"/>
          <w:rPrChange w:id="2493" w:author="Stephanie Thompson" w:date="2008-11-18T16:14:00Z">
            <w:rPr>
              <w:sz w:val="20"/>
            </w:rPr>
          </w:rPrChange>
        </w:rPr>
        <w:t xml:space="preserve">Accuracy: +/-0.15 </w:t>
      </w:r>
      <w:r w:rsidRPr="00036036">
        <w:rPr>
          <w:rFonts w:ascii="Garamond" w:hAnsi="Garamond"/>
          <w:sz w:val="22"/>
          <w:szCs w:val="22"/>
          <w:rPrChange w:id="2494" w:author="Stephanie Thompson" w:date="2008-11-18T16:14:00Z">
            <w:rPr>
              <w:sz w:val="20"/>
            </w:rPr>
          </w:rPrChange>
        </w:rPr>
        <w:sym w:font="Symbol" w:char="F0B0"/>
      </w:r>
      <w:r w:rsidRPr="00036036">
        <w:rPr>
          <w:rFonts w:ascii="Garamond" w:hAnsi="Garamond"/>
          <w:sz w:val="22"/>
          <w:szCs w:val="22"/>
          <w:rPrChange w:id="2495" w:author="Stephanie Thompson" w:date="2008-11-18T16:14:00Z">
            <w:rPr>
              <w:sz w:val="20"/>
            </w:rPr>
          </w:rPrChange>
        </w:rPr>
        <w:t>C</w:t>
      </w:r>
    </w:p>
    <w:p w:rsidR="00DE356E" w:rsidRPr="00EB43F4" w:rsidRDefault="00036036" w:rsidP="00507EC4">
      <w:pPr>
        <w:tabs>
          <w:tab w:val="left" w:pos="10076"/>
        </w:tabs>
        <w:rPr>
          <w:rFonts w:ascii="Garamond" w:hAnsi="Garamond"/>
          <w:sz w:val="22"/>
          <w:szCs w:val="22"/>
          <w:rPrChange w:id="2496" w:author="Stephanie Thompson" w:date="2008-11-18T16:14:00Z">
            <w:rPr>
              <w:sz w:val="20"/>
            </w:rPr>
          </w:rPrChange>
        </w:rPr>
      </w:pPr>
      <w:r w:rsidRPr="00036036">
        <w:rPr>
          <w:rFonts w:ascii="Garamond" w:hAnsi="Garamond"/>
          <w:sz w:val="22"/>
          <w:szCs w:val="22"/>
          <w:rPrChange w:id="2497" w:author="Stephanie Thompson" w:date="2008-11-18T16:14:00Z">
            <w:rPr>
              <w:sz w:val="20"/>
            </w:rPr>
          </w:rPrChange>
        </w:rPr>
        <w:t>Resolution: 0.01</w:t>
      </w:r>
      <w:r w:rsidRPr="00036036">
        <w:rPr>
          <w:rFonts w:ascii="Garamond" w:hAnsi="Garamond"/>
          <w:sz w:val="22"/>
          <w:szCs w:val="22"/>
          <w:rPrChange w:id="2498" w:author="Stephanie Thompson" w:date="2008-11-18T16:14:00Z">
            <w:rPr>
              <w:sz w:val="20"/>
            </w:rPr>
          </w:rPrChange>
        </w:rPr>
        <w:sym w:font="Symbol" w:char="F0B0"/>
      </w:r>
      <w:r w:rsidRPr="00036036">
        <w:rPr>
          <w:rFonts w:ascii="Garamond" w:hAnsi="Garamond"/>
          <w:sz w:val="22"/>
          <w:szCs w:val="22"/>
          <w:rPrChange w:id="2499" w:author="Stephanie Thompson" w:date="2008-11-18T16:14:00Z">
            <w:rPr>
              <w:sz w:val="20"/>
            </w:rPr>
          </w:rPrChange>
        </w:rPr>
        <w:t>C</w:t>
      </w:r>
    </w:p>
    <w:p w:rsidR="00DE356E" w:rsidRPr="00EB43F4" w:rsidRDefault="00DE356E" w:rsidP="00507EC4">
      <w:pPr>
        <w:tabs>
          <w:tab w:val="left" w:pos="10076"/>
        </w:tabs>
        <w:rPr>
          <w:rFonts w:ascii="Garamond" w:hAnsi="Garamond"/>
          <w:sz w:val="22"/>
          <w:szCs w:val="22"/>
          <w:rPrChange w:id="2500" w:author="Stephanie Thompson" w:date="2008-11-18T16:14:00Z">
            <w:rPr>
              <w:sz w:val="20"/>
            </w:rPr>
          </w:rPrChange>
        </w:rPr>
      </w:pPr>
    </w:p>
    <w:p w:rsidR="00DE356E" w:rsidRPr="00EB43F4" w:rsidRDefault="00036036" w:rsidP="00507EC4">
      <w:pPr>
        <w:tabs>
          <w:tab w:val="left" w:pos="10076"/>
        </w:tabs>
        <w:rPr>
          <w:rFonts w:ascii="Garamond" w:hAnsi="Garamond"/>
          <w:sz w:val="22"/>
          <w:szCs w:val="22"/>
          <w:rPrChange w:id="2501" w:author="Stephanie Thompson" w:date="2008-11-18T16:14:00Z">
            <w:rPr>
              <w:sz w:val="20"/>
            </w:rPr>
          </w:rPrChange>
        </w:rPr>
      </w:pPr>
      <w:r w:rsidRPr="00036036">
        <w:rPr>
          <w:rFonts w:ascii="Garamond" w:hAnsi="Garamond"/>
          <w:sz w:val="22"/>
          <w:szCs w:val="22"/>
          <w:rPrChange w:id="2502" w:author="Stephanie Thompson" w:date="2008-11-18T16:14:00Z">
            <w:rPr>
              <w:sz w:val="20"/>
            </w:rPr>
          </w:rPrChange>
        </w:rPr>
        <w:t>Parameter: Specific Conductance</w:t>
      </w:r>
      <w:r w:rsidRPr="00036036">
        <w:rPr>
          <w:rFonts w:ascii="Garamond" w:hAnsi="Garamond"/>
          <w:sz w:val="22"/>
          <w:szCs w:val="22"/>
          <w:rPrChange w:id="2503" w:author="Stephanie Thompson" w:date="2008-11-18T16:14:00Z">
            <w:rPr>
              <w:sz w:val="20"/>
            </w:rPr>
          </w:rPrChange>
        </w:rPr>
        <w:br/>
        <w:t xml:space="preserve">Units: </w:t>
      </w:r>
      <w:proofErr w:type="spellStart"/>
      <w:r w:rsidRPr="00036036">
        <w:rPr>
          <w:rFonts w:ascii="Garamond" w:hAnsi="Garamond"/>
          <w:sz w:val="22"/>
          <w:szCs w:val="22"/>
          <w:rPrChange w:id="2504" w:author="Stephanie Thompson" w:date="2008-11-18T16:14:00Z">
            <w:rPr>
              <w:sz w:val="20"/>
            </w:rPr>
          </w:rPrChange>
        </w:rPr>
        <w:t>milli</w:t>
      </w:r>
      <w:proofErr w:type="spellEnd"/>
      <w:r w:rsidRPr="00036036">
        <w:rPr>
          <w:rFonts w:ascii="Garamond" w:hAnsi="Garamond"/>
          <w:sz w:val="22"/>
          <w:szCs w:val="22"/>
          <w:rPrChange w:id="2505" w:author="Stephanie Thompson" w:date="2008-11-18T16:14:00Z">
            <w:rPr>
              <w:sz w:val="20"/>
            </w:rPr>
          </w:rPrChange>
        </w:rPr>
        <w:t>-Siemens per cm (</w:t>
      </w:r>
      <w:proofErr w:type="spellStart"/>
      <w:r w:rsidRPr="00036036">
        <w:rPr>
          <w:rFonts w:ascii="Garamond" w:hAnsi="Garamond"/>
          <w:sz w:val="22"/>
          <w:szCs w:val="22"/>
          <w:rPrChange w:id="2506" w:author="Stephanie Thompson" w:date="2008-11-18T16:14:00Z">
            <w:rPr>
              <w:sz w:val="20"/>
            </w:rPr>
          </w:rPrChange>
        </w:rPr>
        <w:t>mS</w:t>
      </w:r>
      <w:proofErr w:type="spellEnd"/>
      <w:r w:rsidRPr="00036036">
        <w:rPr>
          <w:rFonts w:ascii="Garamond" w:hAnsi="Garamond"/>
          <w:sz w:val="22"/>
          <w:szCs w:val="22"/>
          <w:rPrChange w:id="2507" w:author="Stephanie Thompson" w:date="2008-11-18T16:14:00Z">
            <w:rPr>
              <w:sz w:val="20"/>
            </w:rPr>
          </w:rPrChange>
        </w:rPr>
        <w:t>/cm</w:t>
      </w:r>
      <w:proofErr w:type="gramStart"/>
      <w:r w:rsidRPr="00036036">
        <w:rPr>
          <w:rFonts w:ascii="Garamond" w:hAnsi="Garamond"/>
          <w:sz w:val="22"/>
          <w:szCs w:val="22"/>
          <w:rPrChange w:id="2508" w:author="Stephanie Thompson" w:date="2008-11-18T16:14:00Z">
            <w:rPr>
              <w:sz w:val="20"/>
            </w:rPr>
          </w:rPrChange>
        </w:rPr>
        <w:t>)</w:t>
      </w:r>
      <w:proofErr w:type="gramEnd"/>
      <w:r w:rsidRPr="00036036">
        <w:rPr>
          <w:rFonts w:ascii="Garamond" w:hAnsi="Garamond"/>
          <w:sz w:val="22"/>
          <w:szCs w:val="22"/>
          <w:rPrChange w:id="2509" w:author="Stephanie Thompson" w:date="2008-11-18T16:14:00Z">
            <w:rPr>
              <w:sz w:val="20"/>
            </w:rPr>
          </w:rPrChange>
        </w:rPr>
        <w:br/>
        <w:t xml:space="preserve">Sensor Type: 4-electrode cell with </w:t>
      </w:r>
      <w:proofErr w:type="spellStart"/>
      <w:r w:rsidRPr="00036036">
        <w:rPr>
          <w:rFonts w:ascii="Garamond" w:hAnsi="Garamond"/>
          <w:sz w:val="22"/>
          <w:szCs w:val="22"/>
          <w:rPrChange w:id="2510" w:author="Stephanie Thompson" w:date="2008-11-18T16:14:00Z">
            <w:rPr>
              <w:sz w:val="20"/>
            </w:rPr>
          </w:rPrChange>
        </w:rPr>
        <w:t>autoranging</w:t>
      </w:r>
      <w:proofErr w:type="spellEnd"/>
    </w:p>
    <w:p w:rsidR="00DE356E" w:rsidRPr="00EB43F4" w:rsidRDefault="00036036" w:rsidP="00507EC4">
      <w:pPr>
        <w:tabs>
          <w:tab w:val="left" w:pos="10076"/>
        </w:tabs>
        <w:rPr>
          <w:rFonts w:ascii="Garamond" w:hAnsi="Garamond"/>
          <w:sz w:val="22"/>
          <w:szCs w:val="22"/>
          <w:rPrChange w:id="2511" w:author="Stephanie Thompson" w:date="2008-11-18T16:14:00Z">
            <w:rPr>
              <w:sz w:val="20"/>
            </w:rPr>
          </w:rPrChange>
        </w:rPr>
      </w:pPr>
      <w:r w:rsidRPr="00036036">
        <w:rPr>
          <w:rFonts w:ascii="Garamond" w:hAnsi="Garamond"/>
          <w:sz w:val="22"/>
          <w:szCs w:val="22"/>
          <w:rPrChange w:id="2512" w:author="Stephanie Thompson" w:date="2008-11-18T16:14:00Z">
            <w:rPr>
              <w:sz w:val="20"/>
            </w:rPr>
          </w:rPrChange>
        </w:rPr>
        <w:t>Model#: 6560</w:t>
      </w:r>
    </w:p>
    <w:p w:rsidR="00DE356E" w:rsidRPr="00EB43F4" w:rsidRDefault="00036036" w:rsidP="00507EC4">
      <w:pPr>
        <w:tabs>
          <w:tab w:val="left" w:pos="10076"/>
        </w:tabs>
        <w:rPr>
          <w:rFonts w:ascii="Garamond" w:hAnsi="Garamond"/>
          <w:sz w:val="22"/>
          <w:szCs w:val="22"/>
          <w:rPrChange w:id="2513" w:author="Stephanie Thompson" w:date="2008-11-18T16:14:00Z">
            <w:rPr>
              <w:sz w:val="20"/>
            </w:rPr>
          </w:rPrChange>
        </w:rPr>
      </w:pPr>
      <w:r w:rsidRPr="00036036">
        <w:rPr>
          <w:rFonts w:ascii="Garamond" w:hAnsi="Garamond"/>
          <w:sz w:val="22"/>
          <w:szCs w:val="22"/>
          <w:rPrChange w:id="2514" w:author="Stephanie Thompson" w:date="2008-11-18T16:14:00Z">
            <w:rPr>
              <w:sz w:val="20"/>
            </w:rPr>
          </w:rPrChange>
        </w:rPr>
        <w:t xml:space="preserve">Range: 0 to 100 </w:t>
      </w:r>
      <w:proofErr w:type="spellStart"/>
      <w:r w:rsidRPr="00036036">
        <w:rPr>
          <w:rFonts w:ascii="Garamond" w:hAnsi="Garamond"/>
          <w:sz w:val="22"/>
          <w:szCs w:val="22"/>
          <w:rPrChange w:id="2515" w:author="Stephanie Thompson" w:date="2008-11-18T16:14:00Z">
            <w:rPr>
              <w:sz w:val="20"/>
            </w:rPr>
          </w:rPrChange>
        </w:rPr>
        <w:t>mS</w:t>
      </w:r>
      <w:proofErr w:type="spellEnd"/>
      <w:r w:rsidRPr="00036036">
        <w:rPr>
          <w:rFonts w:ascii="Garamond" w:hAnsi="Garamond"/>
          <w:sz w:val="22"/>
          <w:szCs w:val="22"/>
          <w:rPrChange w:id="2516" w:author="Stephanie Thompson" w:date="2008-11-18T16:14:00Z">
            <w:rPr>
              <w:sz w:val="20"/>
            </w:rPr>
          </w:rPrChange>
        </w:rPr>
        <w:t>/cm</w:t>
      </w:r>
    </w:p>
    <w:p w:rsidR="00DE356E" w:rsidRPr="00EB43F4" w:rsidRDefault="00036036" w:rsidP="00507EC4">
      <w:pPr>
        <w:tabs>
          <w:tab w:val="left" w:pos="10076"/>
        </w:tabs>
        <w:rPr>
          <w:rFonts w:ascii="Garamond" w:hAnsi="Garamond"/>
          <w:sz w:val="22"/>
          <w:szCs w:val="22"/>
          <w:rPrChange w:id="2517" w:author="Stephanie Thompson" w:date="2008-11-18T16:14:00Z">
            <w:rPr>
              <w:sz w:val="20"/>
            </w:rPr>
          </w:rPrChange>
        </w:rPr>
      </w:pPr>
      <w:r w:rsidRPr="00036036">
        <w:rPr>
          <w:rFonts w:ascii="Garamond" w:hAnsi="Garamond"/>
          <w:sz w:val="22"/>
          <w:szCs w:val="22"/>
          <w:rPrChange w:id="2518" w:author="Stephanie Thompson" w:date="2008-11-18T16:14:00Z">
            <w:rPr>
              <w:sz w:val="20"/>
            </w:rPr>
          </w:rPrChange>
        </w:rPr>
        <w:lastRenderedPageBreak/>
        <w:t xml:space="preserve">Accuracy: +/-0.5% of reading + 0.001 </w:t>
      </w:r>
      <w:proofErr w:type="spellStart"/>
      <w:r w:rsidRPr="00036036">
        <w:rPr>
          <w:rFonts w:ascii="Garamond" w:hAnsi="Garamond"/>
          <w:sz w:val="22"/>
          <w:szCs w:val="22"/>
          <w:rPrChange w:id="2519" w:author="Stephanie Thompson" w:date="2008-11-18T16:14:00Z">
            <w:rPr>
              <w:sz w:val="20"/>
            </w:rPr>
          </w:rPrChange>
        </w:rPr>
        <w:t>mS</w:t>
      </w:r>
      <w:proofErr w:type="spellEnd"/>
      <w:r w:rsidRPr="00036036">
        <w:rPr>
          <w:rFonts w:ascii="Garamond" w:hAnsi="Garamond"/>
          <w:sz w:val="22"/>
          <w:szCs w:val="22"/>
          <w:rPrChange w:id="2520" w:author="Stephanie Thompson" w:date="2008-11-18T16:14:00Z">
            <w:rPr>
              <w:sz w:val="20"/>
            </w:rPr>
          </w:rPrChange>
        </w:rPr>
        <w:t>/cm</w:t>
      </w:r>
    </w:p>
    <w:p w:rsidR="00DE356E" w:rsidRPr="00EB43F4" w:rsidRDefault="00036036" w:rsidP="00507EC4">
      <w:pPr>
        <w:tabs>
          <w:tab w:val="left" w:pos="10076"/>
        </w:tabs>
        <w:rPr>
          <w:rFonts w:ascii="Garamond" w:hAnsi="Garamond"/>
          <w:sz w:val="22"/>
          <w:szCs w:val="22"/>
          <w:rPrChange w:id="2521" w:author="Stephanie Thompson" w:date="2008-11-18T16:14:00Z">
            <w:rPr>
              <w:sz w:val="20"/>
            </w:rPr>
          </w:rPrChange>
        </w:rPr>
      </w:pPr>
      <w:r w:rsidRPr="00036036">
        <w:rPr>
          <w:rFonts w:ascii="Garamond" w:hAnsi="Garamond"/>
          <w:sz w:val="22"/>
          <w:szCs w:val="22"/>
          <w:rPrChange w:id="2522" w:author="Stephanie Thompson" w:date="2008-11-18T16:14:00Z">
            <w:rPr>
              <w:sz w:val="20"/>
            </w:rPr>
          </w:rPrChange>
        </w:rPr>
        <w:t xml:space="preserve">Resolution: 0.001 </w:t>
      </w:r>
      <w:proofErr w:type="spellStart"/>
      <w:r w:rsidRPr="00036036">
        <w:rPr>
          <w:rFonts w:ascii="Garamond" w:hAnsi="Garamond"/>
          <w:sz w:val="22"/>
          <w:szCs w:val="22"/>
          <w:rPrChange w:id="2523" w:author="Stephanie Thompson" w:date="2008-11-18T16:14:00Z">
            <w:rPr>
              <w:sz w:val="20"/>
            </w:rPr>
          </w:rPrChange>
        </w:rPr>
        <w:t>mS</w:t>
      </w:r>
      <w:proofErr w:type="spellEnd"/>
      <w:r w:rsidRPr="00036036">
        <w:rPr>
          <w:rFonts w:ascii="Garamond" w:hAnsi="Garamond"/>
          <w:sz w:val="22"/>
          <w:szCs w:val="22"/>
          <w:rPrChange w:id="2524" w:author="Stephanie Thompson" w:date="2008-11-18T16:14:00Z">
            <w:rPr>
              <w:sz w:val="20"/>
            </w:rPr>
          </w:rPrChange>
        </w:rPr>
        <w:t xml:space="preserve">/cm to 0.1 </w:t>
      </w:r>
      <w:proofErr w:type="spellStart"/>
      <w:r w:rsidRPr="00036036">
        <w:rPr>
          <w:rFonts w:ascii="Garamond" w:hAnsi="Garamond"/>
          <w:sz w:val="22"/>
          <w:szCs w:val="22"/>
          <w:rPrChange w:id="2525" w:author="Stephanie Thompson" w:date="2008-11-18T16:14:00Z">
            <w:rPr>
              <w:sz w:val="20"/>
            </w:rPr>
          </w:rPrChange>
        </w:rPr>
        <w:t>mS</w:t>
      </w:r>
      <w:proofErr w:type="spellEnd"/>
      <w:r w:rsidRPr="00036036">
        <w:rPr>
          <w:rFonts w:ascii="Garamond" w:hAnsi="Garamond"/>
          <w:sz w:val="22"/>
          <w:szCs w:val="22"/>
          <w:rPrChange w:id="2526" w:author="Stephanie Thompson" w:date="2008-11-18T16:14:00Z">
            <w:rPr>
              <w:sz w:val="20"/>
            </w:rPr>
          </w:rPrChange>
        </w:rPr>
        <w:t xml:space="preserve"> (range dependent)</w:t>
      </w:r>
    </w:p>
    <w:p w:rsidR="00DE356E" w:rsidRPr="00EB43F4" w:rsidRDefault="00DE356E" w:rsidP="00507EC4">
      <w:pPr>
        <w:tabs>
          <w:tab w:val="left" w:pos="10076"/>
        </w:tabs>
        <w:rPr>
          <w:rFonts w:ascii="Garamond" w:hAnsi="Garamond"/>
          <w:sz w:val="22"/>
          <w:szCs w:val="22"/>
          <w:rPrChange w:id="2527" w:author="Stephanie Thompson" w:date="2008-11-18T16:14:00Z">
            <w:rPr>
              <w:sz w:val="20"/>
            </w:rPr>
          </w:rPrChange>
        </w:rPr>
      </w:pPr>
    </w:p>
    <w:p w:rsidR="00DE356E" w:rsidRPr="00EB43F4" w:rsidRDefault="00036036" w:rsidP="00507EC4">
      <w:pPr>
        <w:tabs>
          <w:tab w:val="left" w:pos="10076"/>
        </w:tabs>
        <w:rPr>
          <w:rFonts w:ascii="Garamond" w:hAnsi="Garamond"/>
          <w:sz w:val="22"/>
          <w:szCs w:val="22"/>
          <w:rPrChange w:id="2528" w:author="Stephanie Thompson" w:date="2008-11-18T16:14:00Z">
            <w:rPr>
              <w:sz w:val="20"/>
            </w:rPr>
          </w:rPrChange>
        </w:rPr>
      </w:pPr>
      <w:r w:rsidRPr="00036036">
        <w:rPr>
          <w:rFonts w:ascii="Garamond" w:hAnsi="Garamond"/>
          <w:sz w:val="22"/>
          <w:szCs w:val="22"/>
          <w:rPrChange w:id="2529" w:author="Stephanie Thompson" w:date="2008-11-18T16:14:00Z">
            <w:rPr>
              <w:sz w:val="20"/>
            </w:rPr>
          </w:rPrChange>
        </w:rPr>
        <w:t>Parameter: Salinity</w:t>
      </w:r>
      <w:r w:rsidRPr="00036036">
        <w:rPr>
          <w:rFonts w:ascii="Garamond" w:hAnsi="Garamond"/>
          <w:sz w:val="22"/>
          <w:szCs w:val="22"/>
          <w:rPrChange w:id="2530" w:author="Stephanie Thompson" w:date="2008-11-18T16:14:00Z">
            <w:rPr>
              <w:sz w:val="20"/>
            </w:rPr>
          </w:rPrChange>
        </w:rPr>
        <w:br/>
        <w:t>Units: parts per thousand (</w:t>
      </w:r>
      <w:proofErr w:type="spellStart"/>
      <w:r w:rsidRPr="00036036">
        <w:rPr>
          <w:rFonts w:ascii="Garamond" w:hAnsi="Garamond"/>
          <w:sz w:val="22"/>
          <w:szCs w:val="22"/>
          <w:rPrChange w:id="2531" w:author="Stephanie Thompson" w:date="2008-11-18T16:14:00Z">
            <w:rPr>
              <w:sz w:val="20"/>
            </w:rPr>
          </w:rPrChange>
        </w:rPr>
        <w:t>ppt</w:t>
      </w:r>
      <w:proofErr w:type="spellEnd"/>
      <w:proofErr w:type="gramStart"/>
      <w:r w:rsidRPr="00036036">
        <w:rPr>
          <w:rFonts w:ascii="Garamond" w:hAnsi="Garamond"/>
          <w:sz w:val="22"/>
          <w:szCs w:val="22"/>
          <w:rPrChange w:id="2532" w:author="Stephanie Thompson" w:date="2008-11-18T16:14:00Z">
            <w:rPr>
              <w:sz w:val="20"/>
            </w:rPr>
          </w:rPrChange>
        </w:rPr>
        <w:t>)</w:t>
      </w:r>
      <w:proofErr w:type="gramEnd"/>
      <w:r w:rsidRPr="00036036">
        <w:rPr>
          <w:rFonts w:ascii="Garamond" w:hAnsi="Garamond"/>
          <w:sz w:val="22"/>
          <w:szCs w:val="22"/>
          <w:rPrChange w:id="2533" w:author="Stephanie Thompson" w:date="2008-11-18T16:14:00Z">
            <w:rPr>
              <w:sz w:val="20"/>
            </w:rPr>
          </w:rPrChange>
        </w:rPr>
        <w:br/>
        <w:t>Sensor Type: Calculated from conductivity and temperature</w:t>
      </w:r>
    </w:p>
    <w:p w:rsidR="00DE356E" w:rsidRPr="00EB43F4" w:rsidRDefault="00036036" w:rsidP="00507EC4">
      <w:pPr>
        <w:tabs>
          <w:tab w:val="left" w:pos="10076"/>
        </w:tabs>
        <w:rPr>
          <w:rFonts w:ascii="Garamond" w:hAnsi="Garamond"/>
          <w:sz w:val="22"/>
          <w:szCs w:val="22"/>
          <w:rPrChange w:id="2534" w:author="Stephanie Thompson" w:date="2008-11-18T16:14:00Z">
            <w:rPr>
              <w:sz w:val="20"/>
            </w:rPr>
          </w:rPrChange>
        </w:rPr>
      </w:pPr>
      <w:r w:rsidRPr="00036036">
        <w:rPr>
          <w:rFonts w:ascii="Garamond" w:hAnsi="Garamond"/>
          <w:sz w:val="22"/>
          <w:szCs w:val="22"/>
          <w:rPrChange w:id="2535" w:author="Stephanie Thompson" w:date="2008-11-18T16:14:00Z">
            <w:rPr>
              <w:sz w:val="20"/>
            </w:rPr>
          </w:rPrChange>
        </w:rPr>
        <w:t>Model#: 6560</w:t>
      </w:r>
    </w:p>
    <w:p w:rsidR="00DE356E" w:rsidRPr="00EB43F4" w:rsidRDefault="00036036" w:rsidP="00507EC4">
      <w:pPr>
        <w:tabs>
          <w:tab w:val="left" w:pos="10076"/>
        </w:tabs>
        <w:rPr>
          <w:rFonts w:ascii="Garamond" w:hAnsi="Garamond"/>
          <w:sz w:val="22"/>
          <w:szCs w:val="22"/>
          <w:rPrChange w:id="2536" w:author="Stephanie Thompson" w:date="2008-11-18T16:14:00Z">
            <w:rPr>
              <w:sz w:val="20"/>
            </w:rPr>
          </w:rPrChange>
        </w:rPr>
      </w:pPr>
      <w:r w:rsidRPr="00036036">
        <w:rPr>
          <w:rFonts w:ascii="Garamond" w:hAnsi="Garamond"/>
          <w:sz w:val="22"/>
          <w:szCs w:val="22"/>
          <w:rPrChange w:id="2537" w:author="Stephanie Thompson" w:date="2008-11-18T16:14:00Z">
            <w:rPr>
              <w:sz w:val="20"/>
            </w:rPr>
          </w:rPrChange>
        </w:rPr>
        <w:t xml:space="preserve">Range: 0 to 70 </w:t>
      </w:r>
      <w:proofErr w:type="spellStart"/>
      <w:r w:rsidRPr="00036036">
        <w:rPr>
          <w:rFonts w:ascii="Garamond" w:hAnsi="Garamond"/>
          <w:sz w:val="22"/>
          <w:szCs w:val="22"/>
          <w:rPrChange w:id="2538" w:author="Stephanie Thompson" w:date="2008-11-18T16:14:00Z">
            <w:rPr>
              <w:sz w:val="20"/>
            </w:rPr>
          </w:rPrChange>
        </w:rPr>
        <w:t>ppt</w:t>
      </w:r>
      <w:proofErr w:type="spellEnd"/>
    </w:p>
    <w:p w:rsidR="00DE356E" w:rsidRPr="00EB43F4" w:rsidRDefault="00036036" w:rsidP="00507EC4">
      <w:pPr>
        <w:tabs>
          <w:tab w:val="left" w:pos="10076"/>
        </w:tabs>
        <w:rPr>
          <w:rFonts w:ascii="Garamond" w:hAnsi="Garamond"/>
          <w:sz w:val="22"/>
          <w:szCs w:val="22"/>
          <w:rPrChange w:id="2539" w:author="Stephanie Thompson" w:date="2008-11-18T16:14:00Z">
            <w:rPr>
              <w:sz w:val="20"/>
            </w:rPr>
          </w:rPrChange>
        </w:rPr>
      </w:pPr>
      <w:r w:rsidRPr="00036036">
        <w:rPr>
          <w:rFonts w:ascii="Garamond" w:hAnsi="Garamond"/>
          <w:sz w:val="22"/>
          <w:szCs w:val="22"/>
          <w:rPrChange w:id="2540" w:author="Stephanie Thompson" w:date="2008-11-18T16:14:00Z">
            <w:rPr>
              <w:sz w:val="20"/>
            </w:rPr>
          </w:rPrChange>
        </w:rPr>
        <w:t xml:space="preserve">Accuracy: +/- 1% of reading or 0.1 </w:t>
      </w:r>
      <w:proofErr w:type="spellStart"/>
      <w:r w:rsidRPr="00036036">
        <w:rPr>
          <w:rFonts w:ascii="Garamond" w:hAnsi="Garamond"/>
          <w:sz w:val="22"/>
          <w:szCs w:val="22"/>
          <w:rPrChange w:id="2541" w:author="Stephanie Thompson" w:date="2008-11-18T16:14:00Z">
            <w:rPr>
              <w:sz w:val="20"/>
            </w:rPr>
          </w:rPrChange>
        </w:rPr>
        <w:t>ppt</w:t>
      </w:r>
      <w:proofErr w:type="spellEnd"/>
      <w:r w:rsidRPr="00036036">
        <w:rPr>
          <w:rFonts w:ascii="Garamond" w:hAnsi="Garamond"/>
          <w:sz w:val="22"/>
          <w:szCs w:val="22"/>
          <w:rPrChange w:id="2542" w:author="Stephanie Thompson" w:date="2008-11-18T16:14:00Z">
            <w:rPr>
              <w:sz w:val="20"/>
            </w:rPr>
          </w:rPrChange>
        </w:rPr>
        <w:t xml:space="preserve">, whichever is </w:t>
      </w:r>
      <w:proofErr w:type="gramStart"/>
      <w:r w:rsidRPr="00036036">
        <w:rPr>
          <w:rFonts w:ascii="Garamond" w:hAnsi="Garamond"/>
          <w:sz w:val="22"/>
          <w:szCs w:val="22"/>
          <w:rPrChange w:id="2543" w:author="Stephanie Thompson" w:date="2008-11-18T16:14:00Z">
            <w:rPr>
              <w:sz w:val="20"/>
            </w:rPr>
          </w:rPrChange>
        </w:rPr>
        <w:t>greater</w:t>
      </w:r>
      <w:proofErr w:type="gramEnd"/>
    </w:p>
    <w:p w:rsidR="00DE356E" w:rsidRPr="00EB43F4" w:rsidRDefault="00036036" w:rsidP="00507EC4">
      <w:pPr>
        <w:tabs>
          <w:tab w:val="left" w:pos="10076"/>
        </w:tabs>
        <w:rPr>
          <w:rFonts w:ascii="Garamond" w:hAnsi="Garamond"/>
          <w:sz w:val="22"/>
          <w:szCs w:val="22"/>
          <w:rPrChange w:id="2544" w:author="Stephanie Thompson" w:date="2008-11-18T16:14:00Z">
            <w:rPr>
              <w:sz w:val="20"/>
            </w:rPr>
          </w:rPrChange>
        </w:rPr>
      </w:pPr>
      <w:r w:rsidRPr="00036036">
        <w:rPr>
          <w:rFonts w:ascii="Garamond" w:hAnsi="Garamond"/>
          <w:sz w:val="22"/>
          <w:szCs w:val="22"/>
          <w:rPrChange w:id="2545" w:author="Stephanie Thompson" w:date="2008-11-18T16:14:00Z">
            <w:rPr>
              <w:sz w:val="20"/>
            </w:rPr>
          </w:rPrChange>
        </w:rPr>
        <w:t xml:space="preserve">Resolution: 0.01 </w:t>
      </w:r>
      <w:proofErr w:type="spellStart"/>
      <w:r w:rsidRPr="00036036">
        <w:rPr>
          <w:rFonts w:ascii="Garamond" w:hAnsi="Garamond"/>
          <w:sz w:val="22"/>
          <w:szCs w:val="22"/>
          <w:rPrChange w:id="2546" w:author="Stephanie Thompson" w:date="2008-11-18T16:14:00Z">
            <w:rPr>
              <w:sz w:val="20"/>
            </w:rPr>
          </w:rPrChange>
        </w:rPr>
        <w:t>ppt</w:t>
      </w:r>
      <w:proofErr w:type="spellEnd"/>
    </w:p>
    <w:p w:rsidR="00DE356E" w:rsidRPr="00EB43F4" w:rsidRDefault="00DE356E" w:rsidP="00507EC4">
      <w:pPr>
        <w:tabs>
          <w:tab w:val="left" w:pos="10076"/>
        </w:tabs>
        <w:rPr>
          <w:rFonts w:ascii="Garamond" w:hAnsi="Garamond"/>
          <w:sz w:val="22"/>
          <w:szCs w:val="22"/>
        </w:rPr>
      </w:pPr>
    </w:p>
    <w:p w:rsidR="009821B1" w:rsidRDefault="00036036">
      <w:pPr>
        <w:numPr>
          <w:ins w:id="2547" w:author="Stephanie Thompson" w:date="2008-11-18T16:11:00Z"/>
        </w:numPr>
        <w:tabs>
          <w:tab w:val="left" w:pos="10076"/>
        </w:tabs>
        <w:rPr>
          <w:ins w:id="2548" w:author="Stephanie Thompson" w:date="2008-11-18T16:11:00Z"/>
          <w:rFonts w:ascii="Garamond" w:hAnsi="Garamond"/>
          <w:sz w:val="22"/>
          <w:szCs w:val="22"/>
          <w:rPrChange w:id="2549" w:author="Stephanie Thompson" w:date="2008-11-18T16:14:00Z">
            <w:rPr>
              <w:ins w:id="2550" w:author="Stephanie Thompson" w:date="2008-11-18T16:11:00Z"/>
              <w:sz w:val="20"/>
              <w:szCs w:val="20"/>
            </w:rPr>
          </w:rPrChange>
        </w:rPr>
        <w:pPrChange w:id="2551" w:author="Stephanie Thompson" w:date="2008-11-18T16:11:00Z">
          <w:pPr>
            <w:ind w:left="360"/>
          </w:pPr>
        </w:pPrChange>
      </w:pPr>
      <w:r w:rsidRPr="00036036">
        <w:rPr>
          <w:rFonts w:ascii="Garamond" w:hAnsi="Garamond"/>
          <w:sz w:val="22"/>
          <w:szCs w:val="22"/>
          <w:rPrChange w:id="2552" w:author="Stephanie Thompson" w:date="2008-11-18T16:14:00Z">
            <w:rPr>
              <w:sz w:val="20"/>
            </w:rPr>
          </w:rPrChange>
        </w:rPr>
        <w:t>Parameter: Dissolved Oxygen % saturation</w:t>
      </w:r>
      <w:r w:rsidRPr="00036036">
        <w:rPr>
          <w:rFonts w:ascii="Garamond" w:hAnsi="Garamond"/>
          <w:sz w:val="22"/>
          <w:szCs w:val="22"/>
          <w:rPrChange w:id="2553" w:author="Stephanie Thompson" w:date="2008-11-18T16:14:00Z">
            <w:rPr>
              <w:sz w:val="20"/>
            </w:rPr>
          </w:rPrChange>
        </w:rPr>
        <w:br/>
        <w:t>Units: percent air saturation</w:t>
      </w:r>
      <w:r w:rsidRPr="00036036">
        <w:rPr>
          <w:rFonts w:ascii="Garamond" w:hAnsi="Garamond"/>
          <w:sz w:val="22"/>
          <w:szCs w:val="22"/>
          <w:rPrChange w:id="2554" w:author="Stephanie Thompson" w:date="2008-11-18T16:14:00Z">
            <w:rPr>
              <w:sz w:val="20"/>
            </w:rPr>
          </w:rPrChange>
        </w:rPr>
        <w:br/>
      </w:r>
      <w:ins w:id="2555" w:author="Stephanie Thompson" w:date="2008-11-18T16:11:00Z">
        <w:r w:rsidRPr="00036036">
          <w:rPr>
            <w:rFonts w:ascii="Garamond" w:hAnsi="Garamond"/>
            <w:sz w:val="22"/>
            <w:szCs w:val="22"/>
            <w:rPrChange w:id="2556" w:author="Stephanie Thompson" w:date="2008-11-18T16:14:00Z">
              <w:rPr>
                <w:sz w:val="20"/>
                <w:szCs w:val="20"/>
              </w:rPr>
            </w:rPrChange>
          </w:rPr>
          <w:t>Sensor Type: Optical probe w/ mechanical cleaning</w:t>
        </w:r>
      </w:ins>
    </w:p>
    <w:p w:rsidR="009821B1" w:rsidRDefault="00036036">
      <w:pPr>
        <w:numPr>
          <w:ins w:id="2557" w:author="Stephanie Thompson" w:date="2008-11-18T16:11:00Z"/>
        </w:numPr>
        <w:tabs>
          <w:tab w:val="left" w:pos="10076"/>
        </w:tabs>
        <w:rPr>
          <w:ins w:id="2558" w:author="Stephanie Thompson" w:date="2008-11-18T16:11:00Z"/>
          <w:rFonts w:ascii="Garamond" w:hAnsi="Garamond"/>
          <w:sz w:val="22"/>
          <w:szCs w:val="22"/>
          <w:rPrChange w:id="2559" w:author="Stephanie Thompson" w:date="2008-11-18T16:14:00Z">
            <w:rPr>
              <w:ins w:id="2560" w:author="Stephanie Thompson" w:date="2008-11-18T16:11:00Z"/>
              <w:sz w:val="20"/>
              <w:szCs w:val="20"/>
            </w:rPr>
          </w:rPrChange>
        </w:rPr>
        <w:pPrChange w:id="2561" w:author="Stephanie Thompson" w:date="2008-11-18T16:12:00Z">
          <w:pPr>
            <w:ind w:left="360"/>
          </w:pPr>
        </w:pPrChange>
      </w:pPr>
      <w:ins w:id="2562" w:author="Stephanie Thompson" w:date="2008-11-18T16:11:00Z">
        <w:r w:rsidRPr="00036036">
          <w:rPr>
            <w:rFonts w:ascii="Garamond" w:hAnsi="Garamond"/>
            <w:sz w:val="22"/>
            <w:szCs w:val="22"/>
            <w:rPrChange w:id="2563" w:author="Stephanie Thompson" w:date="2008-11-18T16:14:00Z">
              <w:rPr>
                <w:sz w:val="20"/>
                <w:szCs w:val="20"/>
              </w:rPr>
            </w:rPrChange>
          </w:rPr>
          <w:t>Model#: 6150 ROX</w:t>
        </w:r>
      </w:ins>
    </w:p>
    <w:p w:rsidR="009821B1" w:rsidRDefault="00036036">
      <w:pPr>
        <w:numPr>
          <w:ins w:id="2564" w:author="Stephanie Thompson" w:date="2008-11-18T16:11:00Z"/>
        </w:numPr>
        <w:tabs>
          <w:tab w:val="left" w:pos="10076"/>
        </w:tabs>
        <w:rPr>
          <w:ins w:id="2565" w:author="Stephanie Thompson" w:date="2008-11-18T16:11:00Z"/>
          <w:rFonts w:ascii="Garamond" w:hAnsi="Garamond"/>
          <w:sz w:val="22"/>
          <w:szCs w:val="22"/>
          <w:rPrChange w:id="2566" w:author="Stephanie Thompson" w:date="2008-11-18T16:14:00Z">
            <w:rPr>
              <w:ins w:id="2567" w:author="Stephanie Thompson" w:date="2008-11-18T16:11:00Z"/>
              <w:sz w:val="20"/>
              <w:szCs w:val="20"/>
            </w:rPr>
          </w:rPrChange>
        </w:rPr>
        <w:pPrChange w:id="2568" w:author="Stephanie Thompson" w:date="2008-11-18T16:12:00Z">
          <w:pPr>
            <w:ind w:left="360"/>
          </w:pPr>
        </w:pPrChange>
      </w:pPr>
      <w:ins w:id="2569" w:author="Stephanie Thompson" w:date="2008-11-18T16:11:00Z">
        <w:r w:rsidRPr="00036036">
          <w:rPr>
            <w:rFonts w:ascii="Garamond" w:hAnsi="Garamond"/>
            <w:sz w:val="22"/>
            <w:szCs w:val="22"/>
            <w:rPrChange w:id="2570" w:author="Stephanie Thompson" w:date="2008-11-18T16:14:00Z">
              <w:rPr>
                <w:sz w:val="20"/>
                <w:szCs w:val="20"/>
              </w:rPr>
            </w:rPrChange>
          </w:rPr>
          <w:t>Range: 0 to 500% air saturation</w:t>
        </w:r>
      </w:ins>
    </w:p>
    <w:p w:rsidR="009821B1" w:rsidRDefault="00036036">
      <w:pPr>
        <w:numPr>
          <w:ins w:id="2571" w:author="Stephanie Thompson" w:date="2008-11-18T16:11:00Z"/>
        </w:numPr>
        <w:tabs>
          <w:tab w:val="left" w:pos="10076"/>
        </w:tabs>
        <w:rPr>
          <w:ins w:id="2572" w:author="Stephanie Thompson" w:date="2008-11-18T16:11:00Z"/>
          <w:rFonts w:ascii="Garamond" w:hAnsi="Garamond"/>
          <w:sz w:val="22"/>
          <w:szCs w:val="22"/>
          <w:rPrChange w:id="2573" w:author="Stephanie Thompson" w:date="2008-11-18T16:14:00Z">
            <w:rPr>
              <w:ins w:id="2574" w:author="Stephanie Thompson" w:date="2008-11-18T16:11:00Z"/>
              <w:sz w:val="20"/>
              <w:szCs w:val="20"/>
            </w:rPr>
          </w:rPrChange>
        </w:rPr>
        <w:pPrChange w:id="2575" w:author="Stephanie Thompson" w:date="2008-11-18T16:12:00Z">
          <w:pPr>
            <w:ind w:left="360"/>
          </w:pPr>
        </w:pPrChange>
      </w:pPr>
      <w:ins w:id="2576" w:author="Stephanie Thompson" w:date="2008-11-18T16:11:00Z">
        <w:r w:rsidRPr="00036036">
          <w:rPr>
            <w:rFonts w:ascii="Garamond" w:hAnsi="Garamond"/>
            <w:sz w:val="22"/>
            <w:szCs w:val="22"/>
            <w:rPrChange w:id="2577" w:author="Stephanie Thompson" w:date="2008-11-18T16:14:00Z">
              <w:rPr>
                <w:sz w:val="20"/>
                <w:szCs w:val="20"/>
              </w:rPr>
            </w:rPrChange>
          </w:rPr>
          <w:t>Accuracy: 0-200% air saturation: +/-1% of the reading or 1% air saturation, whichever is greater 200-500% air saturation: +/- 15% or reading</w:t>
        </w:r>
      </w:ins>
    </w:p>
    <w:p w:rsidR="009821B1" w:rsidRDefault="00036036">
      <w:pPr>
        <w:numPr>
          <w:ins w:id="2578" w:author="Stephanie Thompson" w:date="2008-11-18T16:11:00Z"/>
        </w:numPr>
        <w:tabs>
          <w:tab w:val="left" w:pos="10076"/>
        </w:tabs>
        <w:rPr>
          <w:ins w:id="2579" w:author="Stephanie Thompson" w:date="2008-11-18T16:11:00Z"/>
          <w:rFonts w:ascii="Garamond" w:hAnsi="Garamond"/>
          <w:sz w:val="22"/>
          <w:szCs w:val="22"/>
          <w:rPrChange w:id="2580" w:author="Stephanie Thompson" w:date="2008-11-18T16:14:00Z">
            <w:rPr>
              <w:ins w:id="2581" w:author="Stephanie Thompson" w:date="2008-11-18T16:11:00Z"/>
              <w:sz w:val="20"/>
              <w:szCs w:val="20"/>
            </w:rPr>
          </w:rPrChange>
        </w:rPr>
        <w:pPrChange w:id="2582" w:author="Stephanie Thompson" w:date="2008-11-18T16:12:00Z">
          <w:pPr>
            <w:ind w:left="360"/>
          </w:pPr>
        </w:pPrChange>
      </w:pPr>
      <w:ins w:id="2583" w:author="Stephanie Thompson" w:date="2008-11-18T16:11:00Z">
        <w:r w:rsidRPr="00036036">
          <w:rPr>
            <w:rFonts w:ascii="Garamond" w:hAnsi="Garamond"/>
            <w:sz w:val="22"/>
            <w:szCs w:val="22"/>
            <w:rPrChange w:id="2584" w:author="Stephanie Thompson" w:date="2008-11-18T16:14:00Z">
              <w:rPr>
                <w:sz w:val="20"/>
                <w:szCs w:val="20"/>
              </w:rPr>
            </w:rPrChange>
          </w:rPr>
          <w:t>Resolution: 0.1% air saturation</w:t>
        </w:r>
      </w:ins>
    </w:p>
    <w:p w:rsidR="009821B1" w:rsidRDefault="00036036">
      <w:pPr>
        <w:tabs>
          <w:tab w:val="left" w:pos="10076"/>
        </w:tabs>
        <w:rPr>
          <w:del w:id="2585" w:author="Stephanie Thompson" w:date="2008-11-18T16:11:00Z"/>
          <w:rFonts w:ascii="Garamond" w:hAnsi="Garamond"/>
          <w:sz w:val="22"/>
          <w:szCs w:val="22"/>
          <w:rPrChange w:id="2586" w:author="Stephanie Thompson" w:date="2008-11-18T16:14:00Z">
            <w:rPr>
              <w:del w:id="2587" w:author="Stephanie Thompson" w:date="2008-11-18T16:11:00Z"/>
              <w:sz w:val="20"/>
            </w:rPr>
          </w:rPrChange>
        </w:rPr>
        <w:pPrChange w:id="2588" w:author="Stephanie Thompson" w:date="2008-11-18T16:12:00Z">
          <w:pPr/>
        </w:pPrChange>
      </w:pPr>
      <w:del w:id="2589" w:author="Stephanie Thompson" w:date="2008-11-18T16:11:00Z">
        <w:r w:rsidRPr="00036036">
          <w:rPr>
            <w:rFonts w:ascii="Garamond" w:hAnsi="Garamond"/>
            <w:sz w:val="22"/>
            <w:szCs w:val="22"/>
            <w:rPrChange w:id="2590" w:author="Stephanie Thompson" w:date="2008-11-18T16:14:00Z">
              <w:rPr>
                <w:sz w:val="20"/>
              </w:rPr>
            </w:rPrChange>
          </w:rPr>
          <w:delText>Sensor Type: Rapid Pulse – Clark type, polarographic</w:delText>
        </w:r>
      </w:del>
    </w:p>
    <w:p w:rsidR="009821B1" w:rsidRDefault="00036036">
      <w:pPr>
        <w:tabs>
          <w:tab w:val="left" w:pos="10076"/>
        </w:tabs>
        <w:rPr>
          <w:del w:id="2591" w:author="Stephanie Thompson" w:date="2008-11-18T16:11:00Z"/>
          <w:rFonts w:ascii="Garamond" w:hAnsi="Garamond"/>
          <w:sz w:val="22"/>
          <w:szCs w:val="22"/>
          <w:rPrChange w:id="2592" w:author="Stephanie Thompson" w:date="2008-11-18T16:14:00Z">
            <w:rPr>
              <w:del w:id="2593" w:author="Stephanie Thompson" w:date="2008-11-18T16:11:00Z"/>
              <w:sz w:val="20"/>
            </w:rPr>
          </w:rPrChange>
        </w:rPr>
        <w:pPrChange w:id="2594" w:author="Stephanie Thompson" w:date="2008-11-18T16:12:00Z">
          <w:pPr/>
        </w:pPrChange>
      </w:pPr>
      <w:del w:id="2595" w:author="Stephanie Thompson" w:date="2008-11-18T16:11:00Z">
        <w:r w:rsidRPr="00036036">
          <w:rPr>
            <w:rFonts w:ascii="Garamond" w:hAnsi="Garamond"/>
            <w:sz w:val="22"/>
            <w:szCs w:val="22"/>
            <w:rPrChange w:id="2596" w:author="Stephanie Thompson" w:date="2008-11-18T16:14:00Z">
              <w:rPr>
                <w:sz w:val="20"/>
              </w:rPr>
            </w:rPrChange>
          </w:rPr>
          <w:delText>Model#: 6562</w:delText>
        </w:r>
      </w:del>
    </w:p>
    <w:p w:rsidR="009821B1" w:rsidRDefault="00036036">
      <w:pPr>
        <w:tabs>
          <w:tab w:val="left" w:pos="10076"/>
        </w:tabs>
        <w:rPr>
          <w:del w:id="2597" w:author="Stephanie Thompson" w:date="2008-11-18T16:11:00Z"/>
          <w:rFonts w:ascii="Garamond" w:hAnsi="Garamond"/>
          <w:sz w:val="22"/>
          <w:szCs w:val="22"/>
          <w:rPrChange w:id="2598" w:author="Stephanie Thompson" w:date="2008-11-18T16:14:00Z">
            <w:rPr>
              <w:del w:id="2599" w:author="Stephanie Thompson" w:date="2008-11-18T16:11:00Z"/>
              <w:sz w:val="20"/>
            </w:rPr>
          </w:rPrChange>
        </w:rPr>
        <w:pPrChange w:id="2600" w:author="Stephanie Thompson" w:date="2008-11-18T16:12:00Z">
          <w:pPr/>
        </w:pPrChange>
      </w:pPr>
      <w:del w:id="2601" w:author="Stephanie Thompson" w:date="2008-11-18T16:11:00Z">
        <w:r w:rsidRPr="00036036">
          <w:rPr>
            <w:rFonts w:ascii="Garamond" w:hAnsi="Garamond"/>
            <w:sz w:val="22"/>
            <w:szCs w:val="22"/>
            <w:rPrChange w:id="2602" w:author="Stephanie Thompson" w:date="2008-11-18T16:14:00Z">
              <w:rPr>
                <w:sz w:val="20"/>
              </w:rPr>
            </w:rPrChange>
          </w:rPr>
          <w:delText xml:space="preserve">Range: 0 to 500% air saturation </w:delText>
        </w:r>
      </w:del>
    </w:p>
    <w:p w:rsidR="009821B1" w:rsidRDefault="00036036">
      <w:pPr>
        <w:tabs>
          <w:tab w:val="left" w:pos="10076"/>
        </w:tabs>
        <w:rPr>
          <w:del w:id="2603" w:author="Stephanie Thompson" w:date="2008-11-18T16:11:00Z"/>
          <w:rFonts w:ascii="Garamond" w:hAnsi="Garamond"/>
          <w:sz w:val="22"/>
          <w:szCs w:val="22"/>
          <w:rPrChange w:id="2604" w:author="Stephanie Thompson" w:date="2008-11-18T16:14:00Z">
            <w:rPr>
              <w:del w:id="2605" w:author="Stephanie Thompson" w:date="2008-11-18T16:11:00Z"/>
              <w:sz w:val="20"/>
            </w:rPr>
          </w:rPrChange>
        </w:rPr>
        <w:pPrChange w:id="2606" w:author="Stephanie Thompson" w:date="2008-11-18T16:12:00Z">
          <w:pPr/>
        </w:pPrChange>
      </w:pPr>
      <w:del w:id="2607" w:author="Stephanie Thompson" w:date="2008-11-18T16:11:00Z">
        <w:r w:rsidRPr="00036036">
          <w:rPr>
            <w:rFonts w:ascii="Garamond" w:hAnsi="Garamond"/>
            <w:sz w:val="22"/>
            <w:szCs w:val="22"/>
            <w:rPrChange w:id="2608" w:author="Stephanie Thompson" w:date="2008-11-18T16:14:00Z">
              <w:rPr>
                <w:sz w:val="20"/>
              </w:rPr>
            </w:rPrChange>
          </w:rPr>
          <w:delText>Accuracy: 0-200% air saturation, +/- 2% of the reading or 2% air saturation, whichever is greater; 200-500% air saturation, +/- 6% of the reading</w:delText>
        </w:r>
        <w:r w:rsidRPr="00036036">
          <w:rPr>
            <w:rFonts w:ascii="Garamond" w:hAnsi="Garamond"/>
            <w:sz w:val="22"/>
            <w:szCs w:val="22"/>
            <w:rPrChange w:id="2609" w:author="Stephanie Thompson" w:date="2008-11-18T16:14:00Z">
              <w:rPr>
                <w:sz w:val="20"/>
              </w:rPr>
            </w:rPrChange>
          </w:rPr>
          <w:tab/>
        </w:r>
        <w:r w:rsidRPr="00036036">
          <w:rPr>
            <w:rFonts w:ascii="Garamond" w:hAnsi="Garamond"/>
            <w:sz w:val="22"/>
            <w:szCs w:val="22"/>
            <w:rPrChange w:id="2610" w:author="Stephanie Thompson" w:date="2008-11-18T16:14:00Z">
              <w:rPr>
                <w:sz w:val="20"/>
              </w:rPr>
            </w:rPrChange>
          </w:rPr>
          <w:tab/>
        </w:r>
      </w:del>
    </w:p>
    <w:p w:rsidR="00DE356E" w:rsidRPr="00EB43F4" w:rsidRDefault="00036036" w:rsidP="00507EC4">
      <w:pPr>
        <w:tabs>
          <w:tab w:val="left" w:pos="10076"/>
        </w:tabs>
        <w:rPr>
          <w:rFonts w:ascii="Garamond" w:hAnsi="Garamond"/>
          <w:sz w:val="22"/>
          <w:szCs w:val="22"/>
          <w:rPrChange w:id="2611" w:author="Stephanie Thompson" w:date="2008-11-18T16:14:00Z">
            <w:rPr>
              <w:sz w:val="20"/>
            </w:rPr>
          </w:rPrChange>
        </w:rPr>
      </w:pPr>
      <w:del w:id="2612" w:author="Stephanie Thompson" w:date="2008-11-18T16:11:00Z">
        <w:r w:rsidRPr="00036036">
          <w:rPr>
            <w:rFonts w:ascii="Garamond" w:hAnsi="Garamond"/>
            <w:sz w:val="22"/>
            <w:szCs w:val="22"/>
            <w:rPrChange w:id="2613" w:author="Stephanie Thompson" w:date="2008-11-18T16:14:00Z">
              <w:rPr>
                <w:sz w:val="20"/>
              </w:rPr>
            </w:rPrChange>
          </w:rPr>
          <w:delText>Resolution: 0.1% air saturation</w:delText>
        </w:r>
      </w:del>
    </w:p>
    <w:p w:rsidR="009821B1" w:rsidRDefault="00036036">
      <w:pPr>
        <w:numPr>
          <w:ins w:id="2614" w:author="Stephanie Thompson" w:date="2008-11-18T16:13:00Z"/>
        </w:numPr>
        <w:tabs>
          <w:tab w:val="left" w:pos="10076"/>
        </w:tabs>
        <w:rPr>
          <w:ins w:id="2615" w:author="Stephanie Thompson" w:date="2008-11-18T16:13:00Z"/>
          <w:rFonts w:ascii="Garamond" w:hAnsi="Garamond"/>
          <w:sz w:val="22"/>
          <w:szCs w:val="22"/>
          <w:rPrChange w:id="2616" w:author="Stephanie Thompson" w:date="2008-11-18T16:14:00Z">
            <w:rPr>
              <w:ins w:id="2617" w:author="Stephanie Thompson" w:date="2008-11-18T16:13:00Z"/>
              <w:sz w:val="20"/>
              <w:szCs w:val="20"/>
            </w:rPr>
          </w:rPrChange>
        </w:rPr>
        <w:pPrChange w:id="2618" w:author="Stephanie Thompson" w:date="2008-11-18T16:13:00Z">
          <w:pPr>
            <w:ind w:left="360"/>
          </w:pPr>
        </w:pPrChange>
      </w:pPr>
      <w:r w:rsidRPr="00036036">
        <w:rPr>
          <w:rFonts w:ascii="Garamond" w:hAnsi="Garamond"/>
          <w:sz w:val="22"/>
          <w:szCs w:val="22"/>
          <w:rPrChange w:id="2619" w:author="Stephanie Thompson" w:date="2008-11-18T16:14:00Z">
            <w:rPr/>
          </w:rPrChange>
        </w:rPr>
        <w:t>Parameter:  Dissolved Oxygen mg/L (Calculated from % air saturation, temperature and salinity</w:t>
      </w:r>
      <w:proofErr w:type="gramStart"/>
      <w:r w:rsidRPr="00036036">
        <w:rPr>
          <w:rFonts w:ascii="Garamond" w:hAnsi="Garamond"/>
          <w:sz w:val="22"/>
          <w:szCs w:val="22"/>
          <w:rPrChange w:id="2620" w:author="Stephanie Thompson" w:date="2008-11-18T16:14:00Z">
            <w:rPr/>
          </w:rPrChange>
        </w:rPr>
        <w:t>)</w:t>
      </w:r>
      <w:proofErr w:type="gramEnd"/>
      <w:r w:rsidRPr="00036036">
        <w:rPr>
          <w:rFonts w:ascii="Garamond" w:hAnsi="Garamond"/>
          <w:sz w:val="22"/>
          <w:szCs w:val="22"/>
          <w:rPrChange w:id="2621" w:author="Stephanie Thompson" w:date="2008-11-18T16:14:00Z">
            <w:rPr/>
          </w:rPrChange>
        </w:rPr>
        <w:br/>
      </w:r>
      <w:ins w:id="2622" w:author="Stephanie Thompson" w:date="2008-11-18T16:13:00Z">
        <w:r w:rsidRPr="00036036">
          <w:rPr>
            <w:rFonts w:ascii="Garamond" w:hAnsi="Garamond"/>
            <w:sz w:val="22"/>
            <w:szCs w:val="22"/>
            <w:rPrChange w:id="2623" w:author="Stephanie Thompson" w:date="2008-11-18T16:14:00Z">
              <w:rPr>
                <w:sz w:val="20"/>
                <w:szCs w:val="20"/>
              </w:rPr>
            </w:rPrChange>
          </w:rPr>
          <w:t>Units: milligrams/Liter (mg/L)</w:t>
        </w:r>
      </w:ins>
    </w:p>
    <w:p w:rsidR="009821B1" w:rsidRDefault="00036036">
      <w:pPr>
        <w:numPr>
          <w:ins w:id="2624" w:author="Stephanie Thompson" w:date="2008-11-18T16:13:00Z"/>
        </w:numPr>
        <w:tabs>
          <w:tab w:val="left" w:pos="10076"/>
        </w:tabs>
        <w:rPr>
          <w:ins w:id="2625" w:author="Stephanie Thompson" w:date="2008-11-18T16:13:00Z"/>
          <w:rFonts w:ascii="Garamond" w:hAnsi="Garamond"/>
          <w:sz w:val="22"/>
          <w:szCs w:val="22"/>
          <w:rPrChange w:id="2626" w:author="Stephanie Thompson" w:date="2008-11-18T16:14:00Z">
            <w:rPr>
              <w:ins w:id="2627" w:author="Stephanie Thompson" w:date="2008-11-18T16:13:00Z"/>
              <w:sz w:val="20"/>
              <w:szCs w:val="20"/>
            </w:rPr>
          </w:rPrChange>
        </w:rPr>
        <w:pPrChange w:id="2628" w:author="Stephanie Thompson" w:date="2008-11-18T16:14:00Z">
          <w:pPr>
            <w:ind w:left="360"/>
          </w:pPr>
        </w:pPrChange>
      </w:pPr>
      <w:ins w:id="2629" w:author="Stephanie Thompson" w:date="2008-11-18T16:13:00Z">
        <w:r w:rsidRPr="00036036">
          <w:rPr>
            <w:rFonts w:ascii="Garamond" w:hAnsi="Garamond"/>
            <w:sz w:val="22"/>
            <w:szCs w:val="22"/>
            <w:rPrChange w:id="2630" w:author="Stephanie Thompson" w:date="2008-11-18T16:14:00Z">
              <w:rPr>
                <w:sz w:val="20"/>
                <w:szCs w:val="20"/>
              </w:rPr>
            </w:rPrChange>
          </w:rPr>
          <w:t>Sensor Type: Optical probe w/ mechanical cleaning</w:t>
        </w:r>
      </w:ins>
    </w:p>
    <w:p w:rsidR="009821B1" w:rsidRDefault="00036036">
      <w:pPr>
        <w:numPr>
          <w:ins w:id="2631" w:author="Stephanie Thompson" w:date="2008-11-18T16:13:00Z"/>
        </w:numPr>
        <w:tabs>
          <w:tab w:val="left" w:pos="10076"/>
        </w:tabs>
        <w:rPr>
          <w:ins w:id="2632" w:author="Stephanie Thompson" w:date="2008-11-18T16:13:00Z"/>
          <w:rFonts w:ascii="Garamond" w:hAnsi="Garamond"/>
          <w:sz w:val="22"/>
          <w:szCs w:val="22"/>
          <w:rPrChange w:id="2633" w:author="Stephanie Thompson" w:date="2008-11-18T16:14:00Z">
            <w:rPr>
              <w:ins w:id="2634" w:author="Stephanie Thompson" w:date="2008-11-18T16:13:00Z"/>
              <w:sz w:val="20"/>
              <w:szCs w:val="20"/>
            </w:rPr>
          </w:rPrChange>
        </w:rPr>
        <w:pPrChange w:id="2635" w:author="Stephanie Thompson" w:date="2008-11-18T16:14:00Z">
          <w:pPr>
            <w:ind w:left="360"/>
          </w:pPr>
        </w:pPrChange>
      </w:pPr>
      <w:ins w:id="2636" w:author="Stephanie Thompson" w:date="2008-11-18T16:13:00Z">
        <w:r w:rsidRPr="00036036">
          <w:rPr>
            <w:rFonts w:ascii="Garamond" w:hAnsi="Garamond"/>
            <w:sz w:val="22"/>
            <w:szCs w:val="22"/>
            <w:rPrChange w:id="2637" w:author="Stephanie Thompson" w:date="2008-11-18T16:14:00Z">
              <w:rPr>
                <w:sz w:val="20"/>
                <w:szCs w:val="20"/>
              </w:rPr>
            </w:rPrChange>
          </w:rPr>
          <w:t>Model#: 6150 ROX</w:t>
        </w:r>
      </w:ins>
    </w:p>
    <w:p w:rsidR="009821B1" w:rsidRDefault="00036036">
      <w:pPr>
        <w:numPr>
          <w:ins w:id="2638" w:author="Stephanie Thompson" w:date="2008-11-18T16:13:00Z"/>
        </w:numPr>
        <w:tabs>
          <w:tab w:val="left" w:pos="10076"/>
        </w:tabs>
        <w:rPr>
          <w:ins w:id="2639" w:author="Stephanie Thompson" w:date="2008-11-18T16:13:00Z"/>
          <w:rFonts w:ascii="Garamond" w:hAnsi="Garamond"/>
          <w:sz w:val="22"/>
          <w:szCs w:val="22"/>
          <w:rPrChange w:id="2640" w:author="Stephanie Thompson" w:date="2008-11-18T16:14:00Z">
            <w:rPr>
              <w:ins w:id="2641" w:author="Stephanie Thompson" w:date="2008-11-18T16:13:00Z"/>
              <w:sz w:val="20"/>
              <w:szCs w:val="20"/>
            </w:rPr>
          </w:rPrChange>
        </w:rPr>
        <w:pPrChange w:id="2642" w:author="Stephanie Thompson" w:date="2008-11-18T16:14:00Z">
          <w:pPr>
            <w:ind w:left="360"/>
          </w:pPr>
        </w:pPrChange>
      </w:pPr>
      <w:ins w:id="2643" w:author="Stephanie Thompson" w:date="2008-11-18T16:13:00Z">
        <w:r w:rsidRPr="00036036">
          <w:rPr>
            <w:rFonts w:ascii="Garamond" w:hAnsi="Garamond"/>
            <w:sz w:val="22"/>
            <w:szCs w:val="22"/>
            <w:rPrChange w:id="2644" w:author="Stephanie Thompson" w:date="2008-11-18T16:14:00Z">
              <w:rPr>
                <w:sz w:val="20"/>
                <w:szCs w:val="20"/>
              </w:rPr>
            </w:rPrChange>
          </w:rPr>
          <w:t>Range: 0 to 50 mg/L</w:t>
        </w:r>
      </w:ins>
    </w:p>
    <w:p w:rsidR="009821B1" w:rsidRDefault="00036036">
      <w:pPr>
        <w:numPr>
          <w:ins w:id="2645" w:author="Stephanie Thompson" w:date="2008-11-18T16:13:00Z"/>
        </w:numPr>
        <w:tabs>
          <w:tab w:val="left" w:pos="10076"/>
        </w:tabs>
        <w:rPr>
          <w:ins w:id="2646" w:author="Stephanie Thompson" w:date="2008-11-18T16:13:00Z"/>
          <w:rFonts w:ascii="Garamond" w:hAnsi="Garamond"/>
          <w:sz w:val="22"/>
          <w:szCs w:val="22"/>
          <w:rPrChange w:id="2647" w:author="Stephanie Thompson" w:date="2008-11-18T16:14:00Z">
            <w:rPr>
              <w:ins w:id="2648" w:author="Stephanie Thompson" w:date="2008-11-18T16:13:00Z"/>
              <w:sz w:val="20"/>
              <w:szCs w:val="20"/>
            </w:rPr>
          </w:rPrChange>
        </w:rPr>
        <w:pPrChange w:id="2649" w:author="Stephanie Thompson" w:date="2008-11-18T16:14:00Z">
          <w:pPr>
            <w:ind w:left="360"/>
          </w:pPr>
        </w:pPrChange>
      </w:pPr>
      <w:ins w:id="2650" w:author="Stephanie Thompson" w:date="2008-11-18T16:13:00Z">
        <w:r w:rsidRPr="00036036">
          <w:rPr>
            <w:rFonts w:ascii="Garamond" w:hAnsi="Garamond"/>
            <w:sz w:val="22"/>
            <w:szCs w:val="22"/>
            <w:rPrChange w:id="2651" w:author="Stephanie Thompson" w:date="2008-11-18T16:14:00Z">
              <w:rPr>
                <w:sz w:val="20"/>
                <w:szCs w:val="20"/>
              </w:rPr>
            </w:rPrChange>
          </w:rPr>
          <w:t xml:space="preserve">Accuracy: 0-20 mg/L: +/-0.1 mg/l or 1% of the reading, whichever is </w:t>
        </w:r>
        <w:proofErr w:type="gramStart"/>
        <w:r w:rsidRPr="00036036">
          <w:rPr>
            <w:rFonts w:ascii="Garamond" w:hAnsi="Garamond"/>
            <w:sz w:val="22"/>
            <w:szCs w:val="22"/>
            <w:rPrChange w:id="2652" w:author="Stephanie Thompson" w:date="2008-11-18T16:14:00Z">
              <w:rPr>
                <w:sz w:val="20"/>
                <w:szCs w:val="20"/>
              </w:rPr>
            </w:rPrChange>
          </w:rPr>
          <w:t>greater</w:t>
        </w:r>
        <w:proofErr w:type="gramEnd"/>
      </w:ins>
    </w:p>
    <w:p w:rsidR="009821B1" w:rsidRDefault="00036036">
      <w:pPr>
        <w:numPr>
          <w:ins w:id="2653" w:author="Stephanie Thompson" w:date="2008-11-18T16:13:00Z"/>
        </w:numPr>
        <w:tabs>
          <w:tab w:val="left" w:pos="10076"/>
        </w:tabs>
        <w:rPr>
          <w:ins w:id="2654" w:author="Stephanie Thompson" w:date="2008-11-18T16:13:00Z"/>
          <w:rFonts w:ascii="Garamond" w:hAnsi="Garamond"/>
          <w:sz w:val="22"/>
          <w:szCs w:val="22"/>
          <w:rPrChange w:id="2655" w:author="Stephanie Thompson" w:date="2008-11-18T16:14:00Z">
            <w:rPr>
              <w:ins w:id="2656" w:author="Stephanie Thompson" w:date="2008-11-18T16:13:00Z"/>
              <w:sz w:val="20"/>
              <w:szCs w:val="20"/>
            </w:rPr>
          </w:rPrChange>
        </w:rPr>
        <w:pPrChange w:id="2657" w:author="Stephanie Thompson" w:date="2008-11-18T16:14:00Z">
          <w:pPr>
            <w:ind w:left="360"/>
          </w:pPr>
        </w:pPrChange>
      </w:pPr>
      <w:ins w:id="2658" w:author="Stephanie Thompson" w:date="2008-11-18T16:13:00Z">
        <w:r w:rsidRPr="00036036">
          <w:rPr>
            <w:rFonts w:ascii="Garamond" w:hAnsi="Garamond"/>
            <w:sz w:val="22"/>
            <w:szCs w:val="22"/>
            <w:rPrChange w:id="2659" w:author="Stephanie Thompson" w:date="2008-11-18T16:14:00Z">
              <w:rPr>
                <w:sz w:val="20"/>
                <w:szCs w:val="20"/>
              </w:rPr>
            </w:rPrChange>
          </w:rPr>
          <w:t>20 to 50 mg/L: +/-15% of the reading</w:t>
        </w:r>
      </w:ins>
    </w:p>
    <w:p w:rsidR="009821B1" w:rsidRDefault="00036036">
      <w:pPr>
        <w:numPr>
          <w:ins w:id="2660" w:author="Stephanie Thompson" w:date="2008-11-18T16:13:00Z"/>
        </w:numPr>
        <w:tabs>
          <w:tab w:val="left" w:pos="10076"/>
        </w:tabs>
        <w:rPr>
          <w:ins w:id="2661" w:author="Stephanie Thompson" w:date="2008-11-18T16:13:00Z"/>
          <w:rFonts w:ascii="Garamond" w:hAnsi="Garamond"/>
          <w:sz w:val="22"/>
          <w:szCs w:val="22"/>
          <w:rPrChange w:id="2662" w:author="Stephanie Thompson" w:date="2008-11-18T16:14:00Z">
            <w:rPr>
              <w:ins w:id="2663" w:author="Stephanie Thompson" w:date="2008-11-18T16:13:00Z"/>
              <w:sz w:val="20"/>
              <w:szCs w:val="20"/>
            </w:rPr>
          </w:rPrChange>
        </w:rPr>
        <w:pPrChange w:id="2664" w:author="Stephanie Thompson" w:date="2008-11-18T16:14:00Z">
          <w:pPr>
            <w:ind w:left="360"/>
          </w:pPr>
        </w:pPrChange>
      </w:pPr>
      <w:ins w:id="2665" w:author="Stephanie Thompson" w:date="2008-11-18T16:13:00Z">
        <w:r w:rsidRPr="00036036">
          <w:rPr>
            <w:rFonts w:ascii="Garamond" w:hAnsi="Garamond"/>
            <w:sz w:val="22"/>
            <w:szCs w:val="22"/>
            <w:rPrChange w:id="2666" w:author="Stephanie Thompson" w:date="2008-11-18T16:14:00Z">
              <w:rPr>
                <w:sz w:val="20"/>
                <w:szCs w:val="20"/>
              </w:rPr>
            </w:rPrChange>
          </w:rPr>
          <w:t>Resolution: 0.01 mg/L</w:t>
        </w:r>
      </w:ins>
    </w:p>
    <w:p w:rsidR="00DE356E" w:rsidRPr="00EB43F4" w:rsidDel="00F6514E" w:rsidRDefault="00036036" w:rsidP="00507EC4">
      <w:pPr>
        <w:pStyle w:val="BodyText"/>
        <w:tabs>
          <w:tab w:val="left" w:pos="10076"/>
        </w:tabs>
        <w:rPr>
          <w:del w:id="2667" w:author="Stephanie Thompson" w:date="2008-11-18T16:13:00Z"/>
          <w:rFonts w:ascii="Garamond" w:hAnsi="Garamond"/>
          <w:sz w:val="22"/>
          <w:szCs w:val="22"/>
          <w:rPrChange w:id="2668" w:author="Stephanie Thompson" w:date="2008-11-18T16:14:00Z">
            <w:rPr>
              <w:del w:id="2669" w:author="Stephanie Thompson" w:date="2008-11-18T16:13:00Z"/>
            </w:rPr>
          </w:rPrChange>
        </w:rPr>
      </w:pPr>
      <w:del w:id="2670" w:author="Stephanie Thompson" w:date="2008-11-18T16:13:00Z">
        <w:r w:rsidRPr="00036036">
          <w:rPr>
            <w:rFonts w:ascii="Garamond" w:hAnsi="Garamond"/>
            <w:sz w:val="22"/>
            <w:szCs w:val="22"/>
            <w:rPrChange w:id="2671" w:author="Stephanie Thompson" w:date="2008-11-18T16:14:00Z">
              <w:rPr/>
            </w:rPrChange>
          </w:rPr>
          <w:delText>Units: milligrams per liter (mg/L)</w:delText>
        </w:r>
        <w:r w:rsidRPr="00036036">
          <w:rPr>
            <w:rFonts w:ascii="Garamond" w:hAnsi="Garamond"/>
            <w:sz w:val="22"/>
            <w:szCs w:val="22"/>
            <w:rPrChange w:id="2672" w:author="Stephanie Thompson" w:date="2008-11-18T16:14:00Z">
              <w:rPr/>
            </w:rPrChange>
          </w:rPr>
          <w:br/>
          <w:delText>Sensor Type: Rapid Pulse – Clark type, polarographic</w:delText>
        </w:r>
      </w:del>
    </w:p>
    <w:p w:rsidR="00DE356E" w:rsidRPr="00EB43F4" w:rsidDel="00F6514E" w:rsidRDefault="00036036" w:rsidP="00507EC4">
      <w:pPr>
        <w:tabs>
          <w:tab w:val="left" w:pos="10076"/>
        </w:tabs>
        <w:rPr>
          <w:del w:id="2673" w:author="Stephanie Thompson" w:date="2008-11-18T16:13:00Z"/>
          <w:rFonts w:ascii="Garamond" w:hAnsi="Garamond"/>
          <w:sz w:val="22"/>
          <w:szCs w:val="22"/>
          <w:rPrChange w:id="2674" w:author="Stephanie Thompson" w:date="2008-11-18T16:14:00Z">
            <w:rPr>
              <w:del w:id="2675" w:author="Stephanie Thompson" w:date="2008-11-18T16:13:00Z"/>
              <w:sz w:val="20"/>
            </w:rPr>
          </w:rPrChange>
        </w:rPr>
      </w:pPr>
      <w:del w:id="2676" w:author="Stephanie Thompson" w:date="2008-11-18T16:13:00Z">
        <w:r w:rsidRPr="00036036">
          <w:rPr>
            <w:rFonts w:ascii="Garamond" w:hAnsi="Garamond"/>
            <w:sz w:val="22"/>
            <w:szCs w:val="22"/>
            <w:rPrChange w:id="2677" w:author="Stephanie Thompson" w:date="2008-11-18T16:14:00Z">
              <w:rPr>
                <w:sz w:val="20"/>
              </w:rPr>
            </w:rPrChange>
          </w:rPr>
          <w:delText>Model#: 6562</w:delText>
        </w:r>
      </w:del>
    </w:p>
    <w:p w:rsidR="00DE356E" w:rsidRPr="00EB43F4" w:rsidDel="00F6514E" w:rsidRDefault="00036036" w:rsidP="00507EC4">
      <w:pPr>
        <w:tabs>
          <w:tab w:val="left" w:pos="10076"/>
        </w:tabs>
        <w:rPr>
          <w:del w:id="2678" w:author="Stephanie Thompson" w:date="2008-11-18T16:13:00Z"/>
          <w:rFonts w:ascii="Garamond" w:hAnsi="Garamond"/>
          <w:sz w:val="22"/>
          <w:szCs w:val="22"/>
          <w:rPrChange w:id="2679" w:author="Stephanie Thompson" w:date="2008-11-18T16:14:00Z">
            <w:rPr>
              <w:del w:id="2680" w:author="Stephanie Thompson" w:date="2008-11-18T16:13:00Z"/>
              <w:sz w:val="20"/>
            </w:rPr>
          </w:rPrChange>
        </w:rPr>
      </w:pPr>
      <w:del w:id="2681" w:author="Stephanie Thompson" w:date="2008-11-18T16:13:00Z">
        <w:r w:rsidRPr="00036036">
          <w:rPr>
            <w:rFonts w:ascii="Garamond" w:hAnsi="Garamond"/>
            <w:sz w:val="22"/>
            <w:szCs w:val="22"/>
            <w:rPrChange w:id="2682" w:author="Stephanie Thompson" w:date="2008-11-18T16:14:00Z">
              <w:rPr>
                <w:sz w:val="20"/>
              </w:rPr>
            </w:rPrChange>
          </w:rPr>
          <w:delText>Range: 0 to 50 mg/L</w:delText>
        </w:r>
      </w:del>
    </w:p>
    <w:p w:rsidR="00DE356E" w:rsidRPr="00EB43F4" w:rsidDel="00F6514E" w:rsidRDefault="00036036" w:rsidP="00507EC4">
      <w:pPr>
        <w:tabs>
          <w:tab w:val="left" w:pos="10076"/>
        </w:tabs>
        <w:rPr>
          <w:del w:id="2683" w:author="Stephanie Thompson" w:date="2008-11-18T16:13:00Z"/>
          <w:rFonts w:ascii="Garamond" w:hAnsi="Garamond"/>
          <w:sz w:val="22"/>
          <w:szCs w:val="22"/>
          <w:rPrChange w:id="2684" w:author="Stephanie Thompson" w:date="2008-11-18T16:14:00Z">
            <w:rPr>
              <w:del w:id="2685" w:author="Stephanie Thompson" w:date="2008-11-18T16:13:00Z"/>
              <w:sz w:val="20"/>
            </w:rPr>
          </w:rPrChange>
        </w:rPr>
      </w:pPr>
      <w:del w:id="2686" w:author="Stephanie Thompson" w:date="2008-11-18T16:13:00Z">
        <w:r w:rsidRPr="00036036">
          <w:rPr>
            <w:rFonts w:ascii="Garamond" w:hAnsi="Garamond"/>
            <w:sz w:val="22"/>
            <w:szCs w:val="22"/>
            <w:rPrChange w:id="2687" w:author="Stephanie Thompson" w:date="2008-11-18T16:14:00Z">
              <w:rPr>
                <w:sz w:val="20"/>
              </w:rPr>
            </w:rPrChange>
          </w:rPr>
          <w:delText xml:space="preserve">Accuracy: 0 – 20 mg/L, +/- 2% of the reading or 0.2 mg/L, whichever is greater; 20 – 50 mg/L, +/- 6 % of the reading </w:delText>
        </w:r>
      </w:del>
    </w:p>
    <w:p w:rsidR="00DE356E" w:rsidRPr="00EB43F4" w:rsidRDefault="00036036" w:rsidP="00507EC4">
      <w:pPr>
        <w:tabs>
          <w:tab w:val="left" w:pos="10076"/>
        </w:tabs>
        <w:rPr>
          <w:rFonts w:ascii="Garamond" w:hAnsi="Garamond"/>
          <w:sz w:val="22"/>
          <w:szCs w:val="22"/>
          <w:rPrChange w:id="2688" w:author="Stephanie Thompson" w:date="2008-11-18T16:14:00Z">
            <w:rPr>
              <w:sz w:val="20"/>
            </w:rPr>
          </w:rPrChange>
        </w:rPr>
      </w:pPr>
      <w:del w:id="2689" w:author="Stephanie Thompson" w:date="2008-11-18T16:13:00Z">
        <w:r w:rsidRPr="00036036">
          <w:rPr>
            <w:rFonts w:ascii="Garamond" w:hAnsi="Garamond"/>
            <w:sz w:val="22"/>
            <w:szCs w:val="22"/>
            <w:rPrChange w:id="2690" w:author="Stephanie Thompson" w:date="2008-11-18T16:14:00Z">
              <w:rPr>
                <w:sz w:val="20"/>
              </w:rPr>
            </w:rPrChange>
          </w:rPr>
          <w:delText>Resolution: 0.01 mg/L</w:delText>
        </w:r>
      </w:del>
    </w:p>
    <w:p w:rsidR="00DE356E" w:rsidRPr="00EB43F4" w:rsidRDefault="00036036" w:rsidP="00507EC4">
      <w:pPr>
        <w:tabs>
          <w:tab w:val="left" w:pos="10076"/>
        </w:tabs>
        <w:rPr>
          <w:rFonts w:ascii="Garamond" w:hAnsi="Garamond"/>
          <w:sz w:val="22"/>
          <w:szCs w:val="22"/>
          <w:rPrChange w:id="2691" w:author="Stephanie Thompson" w:date="2008-11-18T16:14:00Z">
            <w:rPr>
              <w:sz w:val="20"/>
            </w:rPr>
          </w:rPrChange>
        </w:rPr>
      </w:pPr>
      <w:r w:rsidRPr="00036036">
        <w:rPr>
          <w:rFonts w:ascii="Garamond" w:hAnsi="Garamond"/>
          <w:sz w:val="22"/>
          <w:szCs w:val="22"/>
          <w:rPrChange w:id="2692" w:author="Stephanie Thompson" w:date="2008-11-18T16:14:00Z">
            <w:rPr>
              <w:sz w:val="20"/>
            </w:rPr>
          </w:rPrChange>
        </w:rPr>
        <w:t>Parameter: Non-Vented Level – Shallow (Depth</w:t>
      </w:r>
      <w:proofErr w:type="gramStart"/>
      <w:r w:rsidRPr="00036036">
        <w:rPr>
          <w:rFonts w:ascii="Garamond" w:hAnsi="Garamond"/>
          <w:sz w:val="22"/>
          <w:szCs w:val="22"/>
          <w:rPrChange w:id="2693" w:author="Stephanie Thompson" w:date="2008-11-18T16:14:00Z">
            <w:rPr>
              <w:sz w:val="20"/>
            </w:rPr>
          </w:rPrChange>
        </w:rPr>
        <w:t>)</w:t>
      </w:r>
      <w:proofErr w:type="gramEnd"/>
      <w:r w:rsidRPr="00036036">
        <w:rPr>
          <w:rFonts w:ascii="Garamond" w:hAnsi="Garamond"/>
          <w:sz w:val="22"/>
          <w:szCs w:val="22"/>
          <w:rPrChange w:id="2694" w:author="Stephanie Thompson" w:date="2008-11-18T16:14:00Z">
            <w:rPr>
              <w:sz w:val="20"/>
            </w:rPr>
          </w:rPrChange>
        </w:rPr>
        <w:br/>
        <w:t>Units: feet or meters (ft or m)</w:t>
      </w:r>
      <w:r w:rsidRPr="00036036">
        <w:rPr>
          <w:rFonts w:ascii="Garamond" w:hAnsi="Garamond"/>
          <w:sz w:val="22"/>
          <w:szCs w:val="22"/>
          <w:rPrChange w:id="2695" w:author="Stephanie Thompson" w:date="2008-11-18T16:14:00Z">
            <w:rPr>
              <w:sz w:val="20"/>
            </w:rPr>
          </w:rPrChange>
        </w:rPr>
        <w:br/>
        <w:t>Sensor Type: Stainless steel strain gauge</w:t>
      </w:r>
    </w:p>
    <w:p w:rsidR="00DE356E" w:rsidRPr="00EB43F4" w:rsidRDefault="00036036" w:rsidP="00507EC4">
      <w:pPr>
        <w:tabs>
          <w:tab w:val="left" w:pos="10076"/>
        </w:tabs>
        <w:rPr>
          <w:rFonts w:ascii="Garamond" w:hAnsi="Garamond"/>
          <w:sz w:val="22"/>
          <w:szCs w:val="22"/>
          <w:rPrChange w:id="2696" w:author="Stephanie Thompson" w:date="2008-11-18T16:14:00Z">
            <w:rPr>
              <w:sz w:val="20"/>
            </w:rPr>
          </w:rPrChange>
        </w:rPr>
      </w:pPr>
      <w:r w:rsidRPr="00036036">
        <w:rPr>
          <w:rFonts w:ascii="Garamond" w:hAnsi="Garamond"/>
          <w:sz w:val="22"/>
          <w:szCs w:val="22"/>
          <w:rPrChange w:id="2697" w:author="Stephanie Thompson" w:date="2008-11-18T16:14:00Z">
            <w:rPr>
              <w:sz w:val="20"/>
            </w:rPr>
          </w:rPrChange>
        </w:rPr>
        <w:t xml:space="preserve">Model#: </w:t>
      </w:r>
      <w:proofErr w:type="gramStart"/>
      <w:r w:rsidRPr="00036036">
        <w:rPr>
          <w:rFonts w:ascii="Garamond" w:hAnsi="Garamond"/>
          <w:sz w:val="22"/>
          <w:szCs w:val="22"/>
          <w:rPrChange w:id="2698" w:author="Stephanie Thompson" w:date="2008-11-18T16:14:00Z">
            <w:rPr>
              <w:sz w:val="20"/>
            </w:rPr>
          </w:rPrChange>
        </w:rPr>
        <w:t>n/a</w:t>
      </w:r>
      <w:proofErr w:type="gramEnd"/>
    </w:p>
    <w:p w:rsidR="00DE356E" w:rsidRPr="00EB43F4" w:rsidRDefault="00036036" w:rsidP="00507EC4">
      <w:pPr>
        <w:tabs>
          <w:tab w:val="left" w:pos="10076"/>
        </w:tabs>
        <w:rPr>
          <w:rFonts w:ascii="Garamond" w:hAnsi="Garamond"/>
          <w:sz w:val="22"/>
          <w:szCs w:val="22"/>
          <w:rPrChange w:id="2699" w:author="Stephanie Thompson" w:date="2008-11-18T16:14:00Z">
            <w:rPr>
              <w:sz w:val="20"/>
            </w:rPr>
          </w:rPrChange>
        </w:rPr>
      </w:pPr>
      <w:r w:rsidRPr="00036036">
        <w:rPr>
          <w:rFonts w:ascii="Garamond" w:hAnsi="Garamond"/>
          <w:sz w:val="22"/>
          <w:szCs w:val="22"/>
          <w:rPrChange w:id="2700" w:author="Stephanie Thompson" w:date="2008-11-18T16:14:00Z">
            <w:rPr>
              <w:sz w:val="20"/>
            </w:rPr>
          </w:rPrChange>
        </w:rPr>
        <w:t>Range: 0 to 30 ft (9.1 m)</w:t>
      </w:r>
    </w:p>
    <w:p w:rsidR="00DE356E" w:rsidRPr="00EB43F4" w:rsidRDefault="00036036" w:rsidP="00507EC4">
      <w:pPr>
        <w:tabs>
          <w:tab w:val="left" w:pos="10076"/>
        </w:tabs>
        <w:rPr>
          <w:rFonts w:ascii="Garamond" w:hAnsi="Garamond"/>
          <w:sz w:val="22"/>
          <w:szCs w:val="22"/>
          <w:rPrChange w:id="2701" w:author="Stephanie Thompson" w:date="2008-11-18T16:14:00Z">
            <w:rPr>
              <w:sz w:val="20"/>
            </w:rPr>
          </w:rPrChange>
        </w:rPr>
      </w:pPr>
      <w:r w:rsidRPr="00036036">
        <w:rPr>
          <w:rFonts w:ascii="Garamond" w:hAnsi="Garamond"/>
          <w:sz w:val="22"/>
          <w:szCs w:val="22"/>
          <w:rPrChange w:id="2702" w:author="Stephanie Thompson" w:date="2008-11-18T16:14:00Z">
            <w:rPr>
              <w:sz w:val="20"/>
            </w:rPr>
          </w:rPrChange>
        </w:rPr>
        <w:t>Accuracy: +/-0.06 ft (0.018 m)</w:t>
      </w:r>
    </w:p>
    <w:p w:rsidR="00DE356E" w:rsidRPr="00EB43F4" w:rsidRDefault="00036036" w:rsidP="00507EC4">
      <w:pPr>
        <w:tabs>
          <w:tab w:val="left" w:pos="10076"/>
        </w:tabs>
        <w:rPr>
          <w:rFonts w:ascii="Garamond" w:hAnsi="Garamond"/>
          <w:sz w:val="22"/>
          <w:szCs w:val="22"/>
        </w:rPr>
      </w:pPr>
      <w:r w:rsidRPr="00036036">
        <w:rPr>
          <w:rFonts w:ascii="Garamond" w:hAnsi="Garamond"/>
          <w:sz w:val="22"/>
          <w:szCs w:val="22"/>
          <w:rPrChange w:id="2703" w:author="Stephanie Thompson" w:date="2008-11-18T16:14:00Z">
            <w:rPr>
              <w:sz w:val="20"/>
            </w:rPr>
          </w:rPrChange>
        </w:rPr>
        <w:t>Resolution: 0.001 ft (0.001m)</w:t>
      </w:r>
    </w:p>
    <w:p w:rsidR="00DE356E" w:rsidRPr="00EB43F4" w:rsidRDefault="00DE356E" w:rsidP="00507EC4">
      <w:pPr>
        <w:tabs>
          <w:tab w:val="left" w:pos="10076"/>
        </w:tabs>
        <w:rPr>
          <w:rFonts w:ascii="Garamond" w:hAnsi="Garamond"/>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 xml:space="preserve">Parameter: pH – bulb probe or </w:t>
      </w:r>
      <w:proofErr w:type="gramStart"/>
      <w:smartTag w:uri="urn:schemas-microsoft-com:office:smarttags" w:element="stockticker">
        <w:r w:rsidRPr="00EB43F4">
          <w:rPr>
            <w:rFonts w:ascii="Garamond" w:hAnsi="Garamond"/>
            <w:sz w:val="22"/>
            <w:szCs w:val="22"/>
          </w:rPr>
          <w:t>EDS</w:t>
        </w:r>
      </w:smartTag>
      <w:proofErr w:type="gramEnd"/>
      <w:r w:rsidRPr="00EB43F4">
        <w:rPr>
          <w:rFonts w:ascii="Garamond" w:hAnsi="Garamond"/>
          <w:sz w:val="22"/>
          <w:szCs w:val="22"/>
        </w:rPr>
        <w:t xml:space="preserve"> flat glass probe</w:t>
      </w:r>
    </w:p>
    <w:p w:rsidR="00DE356E" w:rsidRPr="00EB43F4" w:rsidRDefault="00DE356E" w:rsidP="00507EC4">
      <w:pPr>
        <w:tabs>
          <w:tab w:val="left" w:pos="10076"/>
        </w:tabs>
        <w:rPr>
          <w:rFonts w:ascii="Garamond" w:hAnsi="Garamond"/>
          <w:sz w:val="22"/>
          <w:szCs w:val="22"/>
        </w:rPr>
      </w:pPr>
      <w:r w:rsidRPr="00EB43F4">
        <w:rPr>
          <w:rFonts w:ascii="Garamond" w:hAnsi="Garamond"/>
          <w:sz w:val="22"/>
          <w:szCs w:val="22"/>
        </w:rPr>
        <w:t>Units: units</w:t>
      </w:r>
      <w:r w:rsidRPr="00EB43F4">
        <w:rPr>
          <w:rFonts w:ascii="Garamond" w:hAnsi="Garamond"/>
          <w:sz w:val="22"/>
          <w:szCs w:val="22"/>
        </w:rPr>
        <w:br/>
        <w:t xml:space="preserve">Sensor Type: Glass combination electrode </w:t>
      </w:r>
    </w:p>
    <w:p w:rsidR="00DE356E" w:rsidRPr="00EB43F4" w:rsidRDefault="00036036" w:rsidP="00507EC4">
      <w:pPr>
        <w:tabs>
          <w:tab w:val="left" w:pos="10076"/>
        </w:tabs>
        <w:rPr>
          <w:rFonts w:ascii="Garamond" w:hAnsi="Garamond"/>
          <w:sz w:val="22"/>
          <w:szCs w:val="22"/>
          <w:rPrChange w:id="2704" w:author="Stephanie Thompson" w:date="2008-11-18T16:10:00Z">
            <w:rPr>
              <w:sz w:val="20"/>
            </w:rPr>
          </w:rPrChange>
        </w:rPr>
      </w:pPr>
      <w:r w:rsidRPr="00036036">
        <w:rPr>
          <w:rFonts w:ascii="Garamond" w:hAnsi="Garamond"/>
          <w:sz w:val="22"/>
          <w:szCs w:val="22"/>
          <w:rPrChange w:id="2705" w:author="Stephanie Thompson" w:date="2008-11-18T16:10:00Z">
            <w:rPr>
              <w:sz w:val="20"/>
            </w:rPr>
          </w:rPrChange>
        </w:rPr>
        <w:t xml:space="preserve">Model#: </w:t>
      </w:r>
      <w:r w:rsidR="0068659C">
        <w:rPr>
          <w:rFonts w:ascii="Garamond" w:hAnsi="Garamond"/>
          <w:sz w:val="22"/>
          <w:szCs w:val="22"/>
        </w:rPr>
        <w:t>6561 or 6561FG</w:t>
      </w:r>
    </w:p>
    <w:p w:rsidR="00DE356E" w:rsidRPr="00EB43F4" w:rsidRDefault="00036036" w:rsidP="00507EC4">
      <w:pPr>
        <w:tabs>
          <w:tab w:val="left" w:pos="10076"/>
        </w:tabs>
        <w:rPr>
          <w:rFonts w:ascii="Garamond" w:hAnsi="Garamond"/>
          <w:sz w:val="22"/>
          <w:szCs w:val="22"/>
          <w:rPrChange w:id="2706" w:author="Stephanie Thompson" w:date="2008-11-18T16:10:00Z">
            <w:rPr>
              <w:sz w:val="20"/>
            </w:rPr>
          </w:rPrChange>
        </w:rPr>
      </w:pPr>
      <w:r w:rsidRPr="00036036">
        <w:rPr>
          <w:rFonts w:ascii="Garamond" w:hAnsi="Garamond"/>
          <w:sz w:val="22"/>
          <w:szCs w:val="22"/>
          <w:rPrChange w:id="2707" w:author="Stephanie Thompson" w:date="2008-11-18T16:10:00Z">
            <w:rPr>
              <w:sz w:val="20"/>
            </w:rPr>
          </w:rPrChange>
        </w:rPr>
        <w:t>Range: 0 to 14 units</w:t>
      </w:r>
    </w:p>
    <w:p w:rsidR="00DE356E" w:rsidRPr="00EB43F4" w:rsidRDefault="00036036" w:rsidP="00507EC4">
      <w:pPr>
        <w:tabs>
          <w:tab w:val="left" w:pos="10076"/>
        </w:tabs>
        <w:rPr>
          <w:rFonts w:ascii="Garamond" w:hAnsi="Garamond"/>
          <w:sz w:val="22"/>
          <w:szCs w:val="22"/>
          <w:rPrChange w:id="2708" w:author="Stephanie Thompson" w:date="2008-11-18T16:10:00Z">
            <w:rPr>
              <w:sz w:val="20"/>
            </w:rPr>
          </w:rPrChange>
        </w:rPr>
      </w:pPr>
      <w:r w:rsidRPr="00036036">
        <w:rPr>
          <w:rFonts w:ascii="Garamond" w:hAnsi="Garamond"/>
          <w:sz w:val="22"/>
          <w:szCs w:val="22"/>
          <w:rPrChange w:id="2709" w:author="Stephanie Thompson" w:date="2008-11-18T16:10:00Z">
            <w:rPr>
              <w:sz w:val="20"/>
            </w:rPr>
          </w:rPrChange>
        </w:rPr>
        <w:t>Accuracy: +/- 0.2 units</w:t>
      </w:r>
    </w:p>
    <w:p w:rsidR="00DE356E" w:rsidRPr="00EB43F4" w:rsidRDefault="00036036" w:rsidP="00507EC4">
      <w:pPr>
        <w:tabs>
          <w:tab w:val="left" w:pos="10076"/>
        </w:tabs>
        <w:rPr>
          <w:rFonts w:ascii="Garamond" w:hAnsi="Garamond"/>
          <w:sz w:val="22"/>
          <w:szCs w:val="22"/>
        </w:rPr>
      </w:pPr>
      <w:r w:rsidRPr="00036036">
        <w:rPr>
          <w:rFonts w:ascii="Garamond" w:hAnsi="Garamond"/>
          <w:sz w:val="22"/>
          <w:szCs w:val="22"/>
          <w:rPrChange w:id="2710" w:author="Stephanie Thompson" w:date="2008-11-18T16:10:00Z">
            <w:rPr>
              <w:sz w:val="20"/>
            </w:rPr>
          </w:rPrChange>
        </w:rPr>
        <w:lastRenderedPageBreak/>
        <w:t>Resolution: 0.01 units</w:t>
      </w:r>
    </w:p>
    <w:p w:rsidR="00DE356E" w:rsidRPr="00EB43F4" w:rsidRDefault="00DE356E" w:rsidP="00507EC4">
      <w:pPr>
        <w:tabs>
          <w:tab w:val="left" w:pos="10076"/>
        </w:tabs>
        <w:rPr>
          <w:rFonts w:ascii="Garamond" w:hAnsi="Garamond"/>
          <w:sz w:val="22"/>
          <w:szCs w:val="22"/>
        </w:rPr>
      </w:pP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Parameter: Turbidity</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Sensor Type: Optical, 90 degree scatter, with mechanical cleaning</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Model#: 6136</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Range: 0 to 1000 NTU</w:t>
      </w:r>
    </w:p>
    <w:p w:rsidR="0068659C" w:rsidRPr="00286A59" w:rsidRDefault="0068659C" w:rsidP="00507EC4">
      <w:pPr>
        <w:tabs>
          <w:tab w:val="left" w:pos="10076"/>
        </w:tabs>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68659C" w:rsidRDefault="0068659C" w:rsidP="00507EC4">
      <w:pPr>
        <w:tabs>
          <w:tab w:val="left" w:pos="10076"/>
        </w:tabs>
        <w:rPr>
          <w:rFonts w:ascii="Garamond" w:hAnsi="Garamond"/>
          <w:sz w:val="22"/>
          <w:szCs w:val="22"/>
        </w:rPr>
      </w:pPr>
      <w:r w:rsidRPr="00286A59">
        <w:rPr>
          <w:rFonts w:ascii="Garamond" w:hAnsi="Garamond"/>
          <w:sz w:val="22"/>
          <w:szCs w:val="22"/>
        </w:rPr>
        <w:t>Resolution: 0.1 NTU</w:t>
      </w:r>
    </w:p>
    <w:p w:rsidR="00704B9A" w:rsidRPr="00EB43F4" w:rsidRDefault="00704B9A" w:rsidP="00507EC4">
      <w:pPr>
        <w:pStyle w:val="HTMLPreformatted"/>
        <w:rPr>
          <w:rFonts w:ascii="Garamond" w:hAnsi="Garamond" w:cs="Times New Roman"/>
          <w:sz w:val="22"/>
          <w:szCs w:val="22"/>
        </w:rPr>
      </w:pP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Parameter: Chlorophyll Fluorescence</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Units: micrograms/Liter</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Sensor Type: Optical probe w/ mechanical cleaning</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Model#: 6025</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 xml:space="preserve">Range: </w:t>
      </w:r>
      <w:proofErr w:type="gramStart"/>
      <w:r w:rsidRPr="00EB43F4">
        <w:rPr>
          <w:rFonts w:ascii="Garamond" w:hAnsi="Garamond"/>
          <w:sz w:val="22"/>
          <w:szCs w:val="22"/>
        </w:rPr>
        <w:t xml:space="preserve">0 to 400 </w:t>
      </w:r>
      <w:proofErr w:type="spellStart"/>
      <w:r w:rsidRPr="00EB43F4">
        <w:rPr>
          <w:rFonts w:ascii="Garamond" w:hAnsi="Garamond"/>
          <w:sz w:val="22"/>
          <w:szCs w:val="22"/>
        </w:rPr>
        <w:t>ug</w:t>
      </w:r>
      <w:proofErr w:type="spellEnd"/>
      <w:r w:rsidRPr="00EB43F4">
        <w:rPr>
          <w:rFonts w:ascii="Garamond" w:hAnsi="Garamond"/>
          <w:sz w:val="22"/>
          <w:szCs w:val="22"/>
        </w:rPr>
        <w:t>/Liter</w:t>
      </w:r>
      <w:proofErr w:type="gramEnd"/>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Accuracy: Dependent on methodology</w:t>
      </w:r>
    </w:p>
    <w:p w:rsidR="00704B9A" w:rsidRPr="00EB43F4" w:rsidRDefault="00704B9A" w:rsidP="00507EC4">
      <w:pPr>
        <w:tabs>
          <w:tab w:val="left" w:pos="10076"/>
        </w:tabs>
        <w:rPr>
          <w:rFonts w:ascii="Garamond" w:hAnsi="Garamond"/>
          <w:sz w:val="22"/>
          <w:szCs w:val="22"/>
        </w:rPr>
      </w:pPr>
      <w:r w:rsidRPr="00EB43F4">
        <w:rPr>
          <w:rFonts w:ascii="Garamond" w:hAnsi="Garamond"/>
          <w:sz w:val="22"/>
          <w:szCs w:val="22"/>
        </w:rPr>
        <w:t xml:space="preserve">Resolution: 0.1 </w:t>
      </w:r>
      <w:proofErr w:type="spellStart"/>
      <w:r w:rsidRPr="00EB43F4">
        <w:rPr>
          <w:rFonts w:ascii="Garamond" w:hAnsi="Garamond"/>
          <w:sz w:val="22"/>
          <w:szCs w:val="22"/>
        </w:rPr>
        <w:t>ug</w:t>
      </w:r>
      <w:proofErr w:type="spellEnd"/>
      <w:r w:rsidRPr="00EB43F4">
        <w:rPr>
          <w:rFonts w:ascii="Garamond" w:hAnsi="Garamond"/>
          <w:sz w:val="22"/>
          <w:szCs w:val="22"/>
        </w:rPr>
        <w:t xml:space="preserve">/L </w:t>
      </w:r>
      <w:proofErr w:type="spellStart"/>
      <w:r w:rsidRPr="00EB43F4">
        <w:rPr>
          <w:rFonts w:ascii="Garamond" w:hAnsi="Garamond"/>
          <w:sz w:val="22"/>
          <w:szCs w:val="22"/>
        </w:rPr>
        <w:t>chl</w:t>
      </w:r>
      <w:proofErr w:type="spellEnd"/>
      <w:r w:rsidRPr="00EB43F4">
        <w:rPr>
          <w:rFonts w:ascii="Garamond" w:hAnsi="Garamond"/>
          <w:sz w:val="22"/>
          <w:szCs w:val="22"/>
        </w:rPr>
        <w:t xml:space="preserve"> a, 0.1% FS</w:t>
      </w:r>
    </w:p>
    <w:p w:rsidR="00704B9A" w:rsidRPr="00EB43F4" w:rsidRDefault="00704B9A" w:rsidP="00507EC4">
      <w:pPr>
        <w:pStyle w:val="HTMLPreformatted"/>
        <w:rPr>
          <w:rFonts w:ascii="Garamond" w:hAnsi="Garamond" w:cs="Times New Roman"/>
          <w:sz w:val="22"/>
          <w:szCs w:val="22"/>
        </w:rPr>
      </w:pPr>
    </w:p>
    <w:p w:rsidR="0047191D" w:rsidRPr="005E7A89" w:rsidRDefault="00DE356E" w:rsidP="00507EC4">
      <w:pPr>
        <w:tabs>
          <w:tab w:val="left" w:pos="10076"/>
        </w:tabs>
        <w:rPr>
          <w:rFonts w:ascii="Garamond" w:hAnsi="Garamond"/>
          <w:b/>
          <w:sz w:val="22"/>
          <w:szCs w:val="22"/>
        </w:rPr>
      </w:pPr>
      <w:r w:rsidRPr="005E7A89">
        <w:rPr>
          <w:rFonts w:ascii="Garamond" w:hAnsi="Garamond"/>
          <w:b/>
          <w:sz w:val="22"/>
          <w:szCs w:val="22"/>
        </w:rPr>
        <w:t xml:space="preserve">Depth qualifier:  </w:t>
      </w:r>
    </w:p>
    <w:p w:rsidR="00E31C6D" w:rsidRPr="00F009DC" w:rsidRDefault="00E31C6D" w:rsidP="00507EC4">
      <w:pPr>
        <w:tabs>
          <w:tab w:val="left" w:pos="10076"/>
        </w:tabs>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w:t>
      </w:r>
      <w:smartTag w:uri="urn:schemas-microsoft-com:office:smarttags" w:element="place">
        <w:smartTag w:uri="urn:schemas-microsoft-com:office:smarttags" w:element="City">
          <w:r w:rsidRPr="00F009DC">
            <w:rPr>
              <w:rFonts w:ascii="Garamond" w:hAnsi="Garamond"/>
              <w:sz w:val="22"/>
              <w:szCs w:val="22"/>
            </w:rPr>
            <w:t>Readings</w:t>
          </w:r>
        </w:smartTag>
      </w:smartTag>
      <w:r w:rsidRPr="00F009DC">
        <w:rPr>
          <w:rFonts w:ascii="Garamond" w:hAnsi="Garamond"/>
          <w:sz w:val="22"/>
          <w:szCs w:val="22"/>
        </w:rPr>
        <w:t xml:space="preserve">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AC4DB7" w:rsidRPr="00EB43F4" w:rsidRDefault="00AC4DB7" w:rsidP="00507EC4">
      <w:pPr>
        <w:tabs>
          <w:tab w:val="left" w:pos="10076"/>
        </w:tabs>
        <w:rPr>
          <w:rFonts w:ascii="Garamond" w:hAnsi="Garamond"/>
          <w:sz w:val="22"/>
          <w:szCs w:val="22"/>
          <w:rPrChange w:id="2711" w:author="Stephanie Thompson" w:date="2008-11-18T16:18:00Z">
            <w:rPr>
              <w:sz w:val="20"/>
              <w:szCs w:val="20"/>
            </w:rPr>
          </w:rPrChange>
        </w:rPr>
      </w:pPr>
    </w:p>
    <w:p w:rsidR="00AC4DB7" w:rsidRDefault="00036036" w:rsidP="00507EC4">
      <w:pPr>
        <w:tabs>
          <w:tab w:val="left" w:pos="10076"/>
        </w:tabs>
        <w:rPr>
          <w:rFonts w:ascii="Garamond" w:hAnsi="Garamond"/>
          <w:sz w:val="22"/>
          <w:szCs w:val="22"/>
        </w:rPr>
      </w:pPr>
      <w:r w:rsidRPr="00036036">
        <w:rPr>
          <w:rFonts w:ascii="Garamond" w:hAnsi="Garamond"/>
          <w:sz w:val="22"/>
          <w:szCs w:val="22"/>
          <w:rPrChange w:id="2712" w:author="Stephanie Thompson" w:date="2008-11-18T16:18:00Z">
            <w:rPr>
              <w:sz w:val="20"/>
              <w:szCs w:val="20"/>
            </w:rPr>
          </w:rPrChange>
        </w:rPr>
        <w:t xml:space="preserve">Beginning in 2006, NERR SWMP standard calibration protocol calls for all non-vented depth sensors to read 0 meters at a (local) barometric pressure of 1013.25 </w:t>
      </w:r>
      <w:proofErr w:type="spellStart"/>
      <w:r w:rsidRPr="00036036">
        <w:rPr>
          <w:rFonts w:ascii="Garamond" w:hAnsi="Garamond"/>
          <w:sz w:val="22"/>
          <w:szCs w:val="22"/>
          <w:rPrChange w:id="2713" w:author="Stephanie Thompson" w:date="2008-11-18T16:18:00Z">
            <w:rPr>
              <w:sz w:val="20"/>
              <w:szCs w:val="20"/>
            </w:rPr>
          </w:rPrChange>
        </w:rPr>
        <w:t>mb</w:t>
      </w:r>
      <w:proofErr w:type="spellEnd"/>
      <w:r w:rsidRPr="00036036">
        <w:rPr>
          <w:rFonts w:ascii="Garamond" w:hAnsi="Garamond"/>
          <w:sz w:val="22"/>
          <w:szCs w:val="22"/>
          <w:rPrChange w:id="2714" w:author="Stephanie Thompson" w:date="2008-11-18T16:18:00Z">
            <w:rPr>
              <w:sz w:val="20"/>
              <w:szCs w:val="20"/>
            </w:rPr>
          </w:rPrChange>
        </w:rPr>
        <w:t xml:space="preserve"> (760 mm/hg).  To achieve this, each site calibrates their depth sensor with a depth offset number, which is calculated using the actual atmospheric pressure at the time of calibration and the equation provided in the SWMP calibration sheet or </w:t>
      </w:r>
      <w:del w:id="2715" w:author="Stephanie Ann Thompson" w:date="2013-03-07T11:51:00Z">
        <w:r w:rsidRPr="00036036">
          <w:rPr>
            <w:rFonts w:ascii="Garamond" w:hAnsi="Garamond"/>
            <w:sz w:val="22"/>
            <w:szCs w:val="22"/>
            <w:rPrChange w:id="2716" w:author="Stephanie Thompson" w:date="2008-11-18T16:18:00Z">
              <w:rPr>
                <w:sz w:val="20"/>
                <w:szCs w:val="20"/>
              </w:rPr>
            </w:rPrChange>
          </w:rPr>
          <w:delText>D</w:delText>
        </w:r>
      </w:del>
      <w:ins w:id="2717" w:author="Stephanie Ann Thompson" w:date="2013-03-07T11:51:00Z">
        <w:r w:rsidR="001376A4">
          <w:rPr>
            <w:rFonts w:ascii="Garamond" w:hAnsi="Garamond"/>
            <w:sz w:val="22"/>
            <w:szCs w:val="22"/>
          </w:rPr>
          <w:t>d</w:t>
        </w:r>
      </w:ins>
      <w:r w:rsidRPr="00036036">
        <w:rPr>
          <w:rFonts w:ascii="Garamond" w:hAnsi="Garamond"/>
          <w:sz w:val="22"/>
          <w:szCs w:val="22"/>
          <w:rPrChange w:id="2718" w:author="Stephanie Thompson" w:date="2008-11-18T16:18:00Z">
            <w:rPr>
              <w:sz w:val="20"/>
              <w:szCs w:val="20"/>
            </w:rPr>
          </w:rPrChange>
        </w:rPr>
        <w:t xml:space="preserve">igital </w:t>
      </w:r>
      <w:del w:id="2719" w:author="Stephanie Ann Thompson" w:date="2013-03-07T11:51:00Z">
        <w:r w:rsidRPr="00036036">
          <w:rPr>
            <w:rFonts w:ascii="Garamond" w:hAnsi="Garamond"/>
            <w:sz w:val="22"/>
            <w:szCs w:val="22"/>
            <w:rPrChange w:id="2720" w:author="Stephanie Thompson" w:date="2008-11-18T16:18:00Z">
              <w:rPr>
                <w:sz w:val="20"/>
                <w:szCs w:val="20"/>
              </w:rPr>
            </w:rPrChange>
          </w:rPr>
          <w:delText>C</w:delText>
        </w:r>
      </w:del>
      <w:ins w:id="2721" w:author="Stephanie Ann Thompson" w:date="2013-03-07T11:51:00Z">
        <w:r w:rsidR="001376A4">
          <w:rPr>
            <w:rFonts w:ascii="Garamond" w:hAnsi="Garamond"/>
            <w:sz w:val="22"/>
            <w:szCs w:val="22"/>
          </w:rPr>
          <w:t>c</w:t>
        </w:r>
      </w:ins>
      <w:r w:rsidRPr="00036036">
        <w:rPr>
          <w:rFonts w:ascii="Garamond" w:hAnsi="Garamond"/>
          <w:sz w:val="22"/>
          <w:szCs w:val="22"/>
          <w:rPrChange w:id="2722" w:author="Stephanie Thompson" w:date="2008-11-18T16:18:00Z">
            <w:rPr>
              <w:sz w:val="20"/>
              <w:szCs w:val="20"/>
            </w:rPr>
          </w:rPrChange>
        </w:rPr>
        <w:t xml:space="preserve">alibration </w:t>
      </w:r>
      <w:del w:id="2723" w:author="Stephanie Ann Thompson" w:date="2013-03-07T11:52:00Z">
        <w:r w:rsidRPr="00036036">
          <w:rPr>
            <w:rFonts w:ascii="Garamond" w:hAnsi="Garamond"/>
            <w:sz w:val="22"/>
            <w:szCs w:val="22"/>
            <w:rPrChange w:id="2724" w:author="Stephanie Thompson" w:date="2008-11-18T16:18:00Z">
              <w:rPr>
                <w:sz w:val="20"/>
                <w:szCs w:val="20"/>
              </w:rPr>
            </w:rPrChange>
          </w:rPr>
          <w:delText>L</w:delText>
        </w:r>
      </w:del>
      <w:ins w:id="2725" w:author="Stephanie Ann Thompson" w:date="2013-03-07T11:52:00Z">
        <w:r w:rsidR="001376A4">
          <w:rPr>
            <w:rFonts w:ascii="Garamond" w:hAnsi="Garamond"/>
            <w:sz w:val="22"/>
            <w:szCs w:val="22"/>
          </w:rPr>
          <w:t>l</w:t>
        </w:r>
      </w:ins>
      <w:r w:rsidRPr="00036036">
        <w:rPr>
          <w:rFonts w:ascii="Garamond" w:hAnsi="Garamond"/>
          <w:sz w:val="22"/>
          <w:szCs w:val="22"/>
          <w:rPrChange w:id="2726" w:author="Stephanie Thompson" w:date="2008-11-18T16:18:00Z">
            <w:rPr>
              <w:sz w:val="20"/>
              <w:szCs w:val="20"/>
            </w:rPr>
          </w:rPrChange>
        </w:rPr>
        <w:t xml:space="preserve">og.  This offset procedure standardizes each depth calibration for the entire NERR System.  If accurate atmospheric pressure data are available, non-vented sensor depth measurements at any NERR site can be corrected.  </w:t>
      </w:r>
    </w:p>
    <w:p w:rsidR="00E31C6D" w:rsidRDefault="00E31C6D" w:rsidP="00507EC4">
      <w:pPr>
        <w:tabs>
          <w:tab w:val="left" w:pos="10076"/>
        </w:tabs>
        <w:rPr>
          <w:rFonts w:ascii="Garamond" w:hAnsi="Garamond"/>
          <w:sz w:val="22"/>
          <w:szCs w:val="22"/>
        </w:rPr>
      </w:pPr>
    </w:p>
    <w:p w:rsidR="00E31C6D" w:rsidRDefault="00E31C6D" w:rsidP="00507EC4">
      <w:pPr>
        <w:tabs>
          <w:tab w:val="left" w:pos="10076"/>
        </w:tabs>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8A6335" w:rsidRDefault="008A6335" w:rsidP="00507EC4">
      <w:pPr>
        <w:tabs>
          <w:tab w:val="left" w:pos="10076"/>
        </w:tabs>
        <w:rPr>
          <w:rFonts w:ascii="Garamond" w:hAnsi="Garamond"/>
          <w:sz w:val="22"/>
          <w:szCs w:val="22"/>
        </w:rPr>
      </w:pPr>
    </w:p>
    <w:p w:rsidR="008A6335" w:rsidRDefault="008A6335" w:rsidP="008A6335">
      <w:pPr>
        <w:ind w:right="900"/>
        <w:rPr>
          <w:rFonts w:ascii="Garamond" w:hAnsi="Garamond"/>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8A6335" w:rsidRDefault="008A6335" w:rsidP="008A6335">
      <w:pPr>
        <w:ind w:right="900"/>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8A6335" w:rsidRDefault="008A6335" w:rsidP="008A6335">
      <w:pPr>
        <w:ind w:right="900"/>
        <w:rPr>
          <w:rFonts w:ascii="Garamond" w:hAnsi="Garamond"/>
          <w:sz w:val="22"/>
          <w:szCs w:val="22"/>
        </w:rPr>
      </w:pPr>
    </w:p>
    <w:p w:rsidR="008A6335" w:rsidRDefault="008A6335" w:rsidP="008A6335">
      <w:pPr>
        <w:ind w:right="900"/>
        <w:rPr>
          <w:rFonts w:ascii="Garamond" w:hAnsi="Garamond"/>
          <w:b/>
          <w:sz w:val="22"/>
          <w:szCs w:val="22"/>
        </w:rPr>
      </w:pPr>
      <w:r w:rsidRPr="006224B0">
        <w:rPr>
          <w:rFonts w:ascii="Garamond" w:hAnsi="Garamond"/>
          <w:b/>
          <w:sz w:val="22"/>
          <w:szCs w:val="22"/>
        </w:rPr>
        <w:t>Turbidity Qualifier:</w:t>
      </w:r>
    </w:p>
    <w:p w:rsidR="008A6335" w:rsidRDefault="008A6335" w:rsidP="008A6335">
      <w:pPr>
        <w:ind w:right="900"/>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8A6335" w:rsidRDefault="008A6335" w:rsidP="008A6335">
      <w:pPr>
        <w:ind w:right="900"/>
        <w:rPr>
          <w:rFonts w:ascii="Garamond" w:hAnsi="Garamond"/>
          <w:sz w:val="22"/>
          <w:szCs w:val="22"/>
        </w:rPr>
      </w:pPr>
    </w:p>
    <w:p w:rsidR="008A6335" w:rsidRPr="000832B8" w:rsidRDefault="008A6335" w:rsidP="008A6335">
      <w:pPr>
        <w:rPr>
          <w:rFonts w:ascii="Garamond" w:hAnsi="Garamond"/>
          <w:sz w:val="22"/>
          <w:szCs w:val="22"/>
        </w:rPr>
      </w:pPr>
      <w:r w:rsidRPr="000832B8">
        <w:rPr>
          <w:rStyle w:val="Strong"/>
          <w:rFonts w:ascii="Garamond" w:hAnsi="Garamond"/>
          <w:sz w:val="22"/>
          <w:szCs w:val="22"/>
        </w:rPr>
        <w:lastRenderedPageBreak/>
        <w:t>Chlorophyll Fluorescence Disclaimer:</w:t>
      </w:r>
    </w:p>
    <w:p w:rsidR="008A6335" w:rsidRPr="000832B8" w:rsidRDefault="008A6335" w:rsidP="008A6335">
      <w:pPr>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DE356E" w:rsidRPr="00EB43F4" w:rsidRDefault="00DE356E"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b/>
          <w:bCs/>
          <w:sz w:val="22"/>
          <w:szCs w:val="22"/>
          <w:rPrChange w:id="2727" w:author="Stephanie Thompson" w:date="2008-11-18T16:22:00Z">
            <w:rPr>
              <w:rFonts w:ascii="Times New Roman" w:hAnsi="Times New Roman" w:cs="Times New Roman"/>
              <w:b/>
              <w:bCs/>
            </w:rPr>
          </w:rPrChange>
        </w:rPr>
      </w:pPr>
      <w:r w:rsidRPr="00EB43F4">
        <w:rPr>
          <w:rFonts w:ascii="Garamond" w:hAnsi="Garamond" w:cs="Times New Roman"/>
          <w:b/>
          <w:bCs/>
          <w:sz w:val="22"/>
          <w:szCs w:val="22"/>
        </w:rPr>
        <w:t xml:space="preserve">10)  Coded variable </w:t>
      </w:r>
      <w:del w:id="2728" w:author="Stephanie Thompson" w:date="2008-11-18T16:21:00Z">
        <w:r w:rsidR="00036036" w:rsidRPr="00036036">
          <w:rPr>
            <w:rFonts w:ascii="Garamond" w:hAnsi="Garamond" w:cs="Times New Roman"/>
            <w:b/>
            <w:bCs/>
            <w:sz w:val="22"/>
            <w:szCs w:val="22"/>
            <w:rPrChange w:id="2729" w:author="Stephanie Thompson" w:date="2008-11-18T16:22:00Z">
              <w:rPr>
                <w:rFonts w:ascii="Times New Roman" w:hAnsi="Times New Roman" w:cs="Times New Roman"/>
                <w:b/>
                <w:bCs/>
              </w:rPr>
            </w:rPrChange>
          </w:rPr>
          <w:delText xml:space="preserve">indicator and variable code </w:delText>
        </w:r>
      </w:del>
      <w:r w:rsidR="00036036" w:rsidRPr="00036036">
        <w:rPr>
          <w:rFonts w:ascii="Garamond" w:hAnsi="Garamond" w:cs="Times New Roman"/>
          <w:b/>
          <w:bCs/>
          <w:sz w:val="22"/>
          <w:szCs w:val="22"/>
          <w:rPrChange w:id="2730" w:author="Stephanie Thompson" w:date="2008-11-18T16:22:00Z">
            <w:rPr>
              <w:rFonts w:ascii="Times New Roman" w:hAnsi="Times New Roman" w:cs="Times New Roman"/>
              <w:b/>
              <w:bCs/>
            </w:rPr>
          </w:rPrChange>
        </w:rPr>
        <w:t>definitions</w:t>
      </w:r>
    </w:p>
    <w:p w:rsidR="00DE356E" w:rsidRPr="00EB43F4" w:rsidRDefault="00DE356E" w:rsidP="00507EC4">
      <w:pPr>
        <w:pStyle w:val="HTMLPreformatted"/>
        <w:rPr>
          <w:rFonts w:ascii="Garamond" w:hAnsi="Garamond" w:cs="Times New Roman"/>
          <w:sz w:val="22"/>
          <w:szCs w:val="22"/>
          <w:rPrChange w:id="2731" w:author="Stephanie Thompson" w:date="2008-11-18T16:22:00Z">
            <w:rPr>
              <w:rFonts w:ascii="Times New Roman" w:hAnsi="Times New Roman" w:cs="Times New Roman"/>
            </w:rPr>
          </w:rPrChange>
        </w:rPr>
      </w:pPr>
    </w:p>
    <w:p w:rsidR="00DE356E" w:rsidRPr="00EB43F4" w:rsidRDefault="006B2CDC" w:rsidP="00507EC4">
      <w:pPr>
        <w:pStyle w:val="HTMLPreformatted"/>
        <w:rPr>
          <w:rFonts w:ascii="Garamond" w:hAnsi="Garamond" w:cs="Times New Roman"/>
          <w:sz w:val="22"/>
          <w:szCs w:val="22"/>
          <w:rPrChange w:id="2732" w:author="Stephanie Thompson" w:date="2008-11-18T16:22:00Z">
            <w:rPr>
              <w:rFonts w:ascii="Times New Roman" w:hAnsi="Times New Roman" w:cs="Times New Roman"/>
            </w:rPr>
          </w:rPrChange>
        </w:rPr>
      </w:pPr>
      <w:r w:rsidRPr="00EB43F4">
        <w:rPr>
          <w:rFonts w:ascii="Garamond" w:hAnsi="Garamond" w:cs="Times New Roman"/>
          <w:sz w:val="22"/>
          <w:szCs w:val="22"/>
        </w:rPr>
        <w:t xml:space="preserve">Water Quality </w:t>
      </w:r>
      <w:proofErr w:type="gramStart"/>
      <w:r w:rsidR="00036036" w:rsidRPr="00036036">
        <w:rPr>
          <w:rFonts w:ascii="Garamond" w:hAnsi="Garamond" w:cs="Times New Roman"/>
          <w:sz w:val="22"/>
          <w:szCs w:val="22"/>
          <w:rPrChange w:id="2733" w:author="Stephanie Thompson" w:date="2008-11-18T16:22:00Z">
            <w:rPr>
              <w:rFonts w:ascii="Times New Roman" w:hAnsi="Times New Roman" w:cs="Times New Roman"/>
            </w:rPr>
          </w:rPrChange>
        </w:rPr>
        <w:t>Sampling</w:t>
      </w:r>
      <w:proofErr w:type="gramEnd"/>
      <w:r w:rsidR="00036036" w:rsidRPr="00036036">
        <w:rPr>
          <w:rFonts w:ascii="Garamond" w:hAnsi="Garamond" w:cs="Times New Roman"/>
          <w:sz w:val="22"/>
          <w:szCs w:val="22"/>
          <w:rPrChange w:id="2734" w:author="Stephanie Thompson" w:date="2008-11-18T16:22:00Z">
            <w:rPr>
              <w:rFonts w:ascii="Times New Roman" w:hAnsi="Times New Roman" w:cs="Times New Roman"/>
            </w:rPr>
          </w:rPrChange>
        </w:rPr>
        <w:t xml:space="preserve"> station:</w:t>
      </w:r>
      <w:r w:rsidR="00036036" w:rsidRPr="00036036">
        <w:rPr>
          <w:rFonts w:ascii="Garamond" w:hAnsi="Garamond" w:cs="Times New Roman"/>
          <w:sz w:val="22"/>
          <w:szCs w:val="22"/>
          <w:rPrChange w:id="2735" w:author="Stephanie Thompson" w:date="2008-11-18T16:22:00Z">
            <w:rPr>
              <w:rFonts w:ascii="Times New Roman" w:hAnsi="Times New Roman" w:cs="Times New Roman"/>
            </w:rPr>
          </w:rPrChange>
        </w:rPr>
        <w:tab/>
      </w:r>
      <w:r w:rsidR="00036036" w:rsidRPr="00036036">
        <w:rPr>
          <w:rFonts w:ascii="Garamond" w:hAnsi="Garamond" w:cs="Times New Roman"/>
          <w:sz w:val="22"/>
          <w:szCs w:val="22"/>
          <w:rPrChange w:id="2736" w:author="Stephanie Thompson" w:date="2008-11-18T16:22:00Z">
            <w:rPr>
              <w:rFonts w:ascii="Times New Roman" w:hAnsi="Times New Roman" w:cs="Times New Roman"/>
            </w:rPr>
          </w:rPrChange>
        </w:rPr>
        <w:tab/>
      </w:r>
      <w:ins w:id="2737" w:author="Stephanie Thompson" w:date="2008-11-18T16:22:00Z">
        <w:r w:rsidR="00036036" w:rsidRPr="00036036">
          <w:rPr>
            <w:rFonts w:ascii="Garamond" w:hAnsi="Garamond" w:cs="Times New Roman"/>
            <w:sz w:val="22"/>
            <w:szCs w:val="22"/>
            <w:rPrChange w:id="2738" w:author="Stephanie Thompson" w:date="2008-11-18T16:22:00Z">
              <w:rPr>
                <w:rFonts w:ascii="Times New Roman" w:hAnsi="Times New Roman" w:cs="Times New Roman"/>
              </w:rPr>
            </w:rPrChange>
          </w:rPr>
          <w:t xml:space="preserve">Sampling </w:t>
        </w:r>
      </w:ins>
      <w:r w:rsidR="00036036" w:rsidRPr="00036036">
        <w:rPr>
          <w:rFonts w:ascii="Garamond" w:hAnsi="Garamond" w:cs="Times New Roman"/>
          <w:sz w:val="22"/>
          <w:szCs w:val="22"/>
          <w:rPrChange w:id="2739" w:author="Stephanie Thompson" w:date="2008-11-18T16:22:00Z">
            <w:rPr>
              <w:rFonts w:ascii="Times New Roman" w:hAnsi="Times New Roman" w:cs="Times New Roman"/>
            </w:rPr>
          </w:rPrChange>
        </w:rPr>
        <w:t>Site code:</w:t>
      </w:r>
      <w:r w:rsidR="00036036" w:rsidRPr="00036036">
        <w:rPr>
          <w:rFonts w:ascii="Garamond" w:hAnsi="Garamond" w:cs="Times New Roman"/>
          <w:sz w:val="22"/>
          <w:szCs w:val="22"/>
          <w:rPrChange w:id="2740" w:author="Stephanie Thompson" w:date="2008-11-18T16:22:00Z">
            <w:rPr>
              <w:rFonts w:ascii="Times New Roman" w:hAnsi="Times New Roman" w:cs="Times New Roman"/>
            </w:rPr>
          </w:rPrChange>
        </w:rPr>
        <w:tab/>
      </w:r>
      <w:r w:rsidR="00036036" w:rsidRPr="00036036">
        <w:rPr>
          <w:rFonts w:ascii="Garamond" w:hAnsi="Garamond" w:cs="Times New Roman"/>
          <w:sz w:val="22"/>
          <w:szCs w:val="22"/>
          <w:rPrChange w:id="2741" w:author="Stephanie Thompson" w:date="2008-11-18T16:22:00Z">
            <w:rPr>
              <w:rFonts w:ascii="Times New Roman" w:hAnsi="Times New Roman" w:cs="Times New Roman"/>
            </w:rPr>
          </w:rPrChange>
        </w:rPr>
        <w:tab/>
        <w:t>Station code:</w:t>
      </w:r>
    </w:p>
    <w:p w:rsidR="00DE356E" w:rsidRPr="00EB43F4" w:rsidRDefault="00DE356E" w:rsidP="00507EC4">
      <w:pPr>
        <w:pStyle w:val="HTMLPreformatted"/>
        <w:rPr>
          <w:rFonts w:ascii="Garamond" w:hAnsi="Garamond" w:cs="Times New Roman"/>
          <w:sz w:val="22"/>
          <w:szCs w:val="22"/>
          <w:rPrChange w:id="2742" w:author="Stephanie Thompson" w:date="2008-11-18T16:22:00Z">
            <w:rPr>
              <w:rFonts w:ascii="Times New Roman" w:hAnsi="Times New Roman" w:cs="Times New Roman"/>
            </w:rPr>
          </w:rPrChange>
        </w:rPr>
      </w:pPr>
    </w:p>
    <w:p w:rsidR="00DE356E" w:rsidRPr="00EB43F4" w:rsidRDefault="00036036" w:rsidP="00507EC4">
      <w:pPr>
        <w:pStyle w:val="HTMLPreformatted"/>
        <w:rPr>
          <w:rFonts w:ascii="Garamond" w:hAnsi="Garamond" w:cs="Times New Roman"/>
          <w:sz w:val="22"/>
          <w:szCs w:val="22"/>
          <w:rPrChange w:id="2743" w:author="Stephanie Thompson" w:date="2008-11-18T16:22:00Z">
            <w:rPr>
              <w:rFonts w:ascii="Times New Roman" w:hAnsi="Times New Roman" w:cs="Times New Roman"/>
            </w:rPr>
          </w:rPrChange>
        </w:rPr>
      </w:pPr>
      <w:smartTag w:uri="urn:schemas-microsoft-com:office:smarttags" w:element="place">
        <w:smartTag w:uri="urn:schemas-microsoft-com:office:smarttags" w:element="PlaceName">
          <w:r w:rsidRPr="00036036">
            <w:rPr>
              <w:rFonts w:ascii="Garamond" w:hAnsi="Garamond" w:cs="Times New Roman"/>
              <w:sz w:val="22"/>
              <w:szCs w:val="22"/>
              <w:rPrChange w:id="2744" w:author="Stephanie Thompson" w:date="2008-11-18T16:22:00Z">
                <w:rPr>
                  <w:rFonts w:ascii="Times New Roman" w:hAnsi="Times New Roman" w:cs="Times New Roman"/>
                </w:rPr>
              </w:rPrChange>
            </w:rPr>
            <w:t>Railroad</w:t>
          </w:r>
        </w:smartTag>
        <w:r w:rsidRPr="00036036">
          <w:rPr>
            <w:rFonts w:ascii="Garamond" w:hAnsi="Garamond" w:cs="Times New Roman"/>
            <w:sz w:val="22"/>
            <w:szCs w:val="22"/>
            <w:rPrChange w:id="2745" w:author="Stephanie Thompson" w:date="2008-11-18T16:22:00Z">
              <w:rPr>
                <w:rFonts w:ascii="Times New Roman" w:hAnsi="Times New Roman" w:cs="Times New Roman"/>
              </w:rPr>
            </w:rPrChange>
          </w:rPr>
          <w:t xml:space="preserve"> </w:t>
        </w:r>
        <w:smartTag w:uri="urn:schemas-microsoft-com:office:smarttags" w:element="PlaceType">
          <w:r w:rsidRPr="00036036">
            <w:rPr>
              <w:rFonts w:ascii="Garamond" w:hAnsi="Garamond" w:cs="Times New Roman"/>
              <w:sz w:val="22"/>
              <w:szCs w:val="22"/>
              <w:rPrChange w:id="2746" w:author="Stephanie Thompson" w:date="2008-11-18T16:22:00Z">
                <w:rPr>
                  <w:rFonts w:ascii="Times New Roman" w:hAnsi="Times New Roman" w:cs="Times New Roman"/>
                </w:rPr>
              </w:rPrChange>
            </w:rPr>
            <w:t>Bridge</w:t>
          </w:r>
        </w:smartTag>
      </w:smartTag>
      <w:r w:rsidRPr="00036036">
        <w:rPr>
          <w:rFonts w:ascii="Garamond" w:hAnsi="Garamond" w:cs="Times New Roman"/>
          <w:sz w:val="22"/>
          <w:szCs w:val="22"/>
          <w:rPrChange w:id="2747" w:author="Stephanie Thompson" w:date="2008-11-18T16:22:00Z">
            <w:rPr>
              <w:rFonts w:ascii="Times New Roman" w:hAnsi="Times New Roman" w:cs="Times New Roman"/>
            </w:rPr>
          </w:rPrChange>
        </w:rPr>
        <w:t xml:space="preserve"> </w:t>
      </w:r>
      <w:r w:rsidRPr="00036036">
        <w:rPr>
          <w:rFonts w:ascii="Garamond" w:hAnsi="Garamond" w:cs="Times New Roman"/>
          <w:sz w:val="22"/>
          <w:szCs w:val="22"/>
          <w:rPrChange w:id="2748" w:author="Stephanie Thompson" w:date="2008-11-18T16:22:00Z">
            <w:rPr>
              <w:rFonts w:ascii="Times New Roman" w:hAnsi="Times New Roman" w:cs="Times New Roman"/>
            </w:rPr>
          </w:rPrChange>
        </w:rPr>
        <w:tab/>
      </w:r>
      <w:r w:rsidRPr="00036036">
        <w:rPr>
          <w:rFonts w:ascii="Garamond" w:hAnsi="Garamond" w:cs="Times New Roman"/>
          <w:sz w:val="22"/>
          <w:szCs w:val="22"/>
          <w:rPrChange w:id="2749"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036036">
        <w:rPr>
          <w:rFonts w:ascii="Garamond" w:hAnsi="Garamond" w:cs="Times New Roman"/>
          <w:sz w:val="22"/>
          <w:szCs w:val="22"/>
          <w:rPrChange w:id="2750" w:author="Stephanie Thompson" w:date="2008-11-18T16:22:00Z">
            <w:rPr>
              <w:rFonts w:ascii="Times New Roman" w:hAnsi="Times New Roman" w:cs="Times New Roman"/>
            </w:rPr>
          </w:rPrChange>
        </w:rPr>
        <w:t>RR</w:t>
      </w:r>
      <w:r w:rsidRPr="00036036">
        <w:rPr>
          <w:rFonts w:ascii="Garamond" w:hAnsi="Garamond" w:cs="Times New Roman"/>
          <w:sz w:val="22"/>
          <w:szCs w:val="22"/>
          <w:rPrChange w:id="2751" w:author="Stephanie Thompson" w:date="2008-11-18T16:22:00Z">
            <w:rPr>
              <w:rFonts w:ascii="Times New Roman" w:hAnsi="Times New Roman" w:cs="Times New Roman"/>
            </w:rPr>
          </w:rPrChange>
        </w:rPr>
        <w:tab/>
      </w:r>
      <w:r w:rsidRPr="00036036">
        <w:rPr>
          <w:rFonts w:ascii="Garamond" w:hAnsi="Garamond" w:cs="Times New Roman"/>
          <w:sz w:val="22"/>
          <w:szCs w:val="22"/>
          <w:rPrChange w:id="2752" w:author="Stephanie Thompson" w:date="2008-11-18T16:22:00Z">
            <w:rPr>
              <w:rFonts w:ascii="Times New Roman" w:hAnsi="Times New Roman" w:cs="Times New Roman"/>
            </w:rPr>
          </w:rPrChange>
        </w:rPr>
        <w:tab/>
      </w:r>
      <w:ins w:id="2753" w:author="Stephanie Thompson" w:date="2008-11-18T16:22:00Z">
        <w:r w:rsidRPr="00036036">
          <w:rPr>
            <w:rFonts w:ascii="Garamond" w:hAnsi="Garamond" w:cs="Times New Roman"/>
            <w:sz w:val="22"/>
            <w:szCs w:val="22"/>
            <w:rPrChange w:id="2754" w:author="Stephanie Thompson" w:date="2008-11-18T16:22:00Z">
              <w:rPr>
                <w:rFonts w:ascii="Times New Roman" w:hAnsi="Times New Roman" w:cs="Times New Roman"/>
              </w:rPr>
            </w:rPrChange>
          </w:rPr>
          <w:tab/>
        </w:r>
      </w:ins>
      <w:proofErr w:type="spellStart"/>
      <w:r w:rsidRPr="00036036">
        <w:rPr>
          <w:rFonts w:ascii="Garamond" w:hAnsi="Garamond" w:cs="Times New Roman"/>
          <w:sz w:val="22"/>
          <w:szCs w:val="22"/>
          <w:rPrChange w:id="2755" w:author="Stephanie Thompson" w:date="2008-11-18T16:22:00Z">
            <w:rPr>
              <w:rFonts w:ascii="Times New Roman" w:hAnsi="Times New Roman" w:cs="Times New Roman"/>
            </w:rPr>
          </w:rPrChange>
        </w:rPr>
        <w:t>cbmrrwq</w:t>
      </w:r>
      <w:proofErr w:type="spellEnd"/>
    </w:p>
    <w:p w:rsidR="00DE356E" w:rsidRPr="00EB43F4" w:rsidRDefault="00036036" w:rsidP="00507EC4">
      <w:pPr>
        <w:pStyle w:val="HTMLPreformatted"/>
        <w:rPr>
          <w:ins w:id="2756" w:author="Stephanie Thompson" w:date="2008-11-18T16:23:00Z"/>
          <w:rFonts w:ascii="Garamond" w:hAnsi="Garamond" w:cs="Times New Roman"/>
          <w:sz w:val="22"/>
          <w:szCs w:val="22"/>
        </w:rPr>
      </w:pPr>
      <w:proofErr w:type="gramStart"/>
      <w:r w:rsidRPr="00036036">
        <w:rPr>
          <w:rFonts w:ascii="Garamond" w:hAnsi="Garamond" w:cs="Times New Roman"/>
          <w:sz w:val="22"/>
          <w:szCs w:val="22"/>
          <w:rPrChange w:id="2757" w:author="Stephanie Thompson" w:date="2008-11-18T16:22:00Z">
            <w:rPr>
              <w:rFonts w:ascii="Times New Roman" w:hAnsi="Times New Roman" w:cs="Times New Roman"/>
            </w:rPr>
          </w:rPrChange>
        </w:rPr>
        <w:t>Mattaponi Creek</w:t>
      </w:r>
      <w:r w:rsidRPr="00036036">
        <w:rPr>
          <w:rFonts w:ascii="Garamond" w:hAnsi="Garamond" w:cs="Times New Roman"/>
          <w:sz w:val="22"/>
          <w:szCs w:val="22"/>
          <w:rPrChange w:id="2758" w:author="Stephanie Thompson" w:date="2008-11-18T16:22:00Z">
            <w:rPr>
              <w:rFonts w:ascii="Times New Roman" w:hAnsi="Times New Roman" w:cs="Times New Roman"/>
            </w:rPr>
          </w:rPrChange>
        </w:rPr>
        <w:tab/>
      </w:r>
      <w:r w:rsidRPr="00036036">
        <w:rPr>
          <w:rFonts w:ascii="Garamond" w:hAnsi="Garamond" w:cs="Times New Roman"/>
          <w:sz w:val="22"/>
          <w:szCs w:val="22"/>
          <w:rPrChange w:id="2759"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036036">
        <w:rPr>
          <w:rFonts w:ascii="Garamond" w:hAnsi="Garamond" w:cs="Times New Roman"/>
          <w:sz w:val="22"/>
          <w:szCs w:val="22"/>
          <w:rPrChange w:id="2760" w:author="Stephanie Thompson" w:date="2008-11-18T16:22:00Z">
            <w:rPr>
              <w:rFonts w:ascii="Times New Roman" w:hAnsi="Times New Roman" w:cs="Times New Roman"/>
            </w:rPr>
          </w:rPrChange>
        </w:rPr>
        <w:t>MC</w:t>
      </w:r>
      <w:r w:rsidRPr="00036036">
        <w:rPr>
          <w:rFonts w:ascii="Garamond" w:hAnsi="Garamond" w:cs="Times New Roman"/>
          <w:sz w:val="22"/>
          <w:szCs w:val="22"/>
          <w:rPrChange w:id="2761" w:author="Stephanie Thompson" w:date="2008-11-18T16:22:00Z">
            <w:rPr>
              <w:rFonts w:ascii="Times New Roman" w:hAnsi="Times New Roman" w:cs="Times New Roman"/>
            </w:rPr>
          </w:rPrChange>
        </w:rPr>
        <w:tab/>
      </w:r>
      <w:r w:rsidRPr="00036036">
        <w:rPr>
          <w:rFonts w:ascii="Garamond" w:hAnsi="Garamond" w:cs="Times New Roman"/>
          <w:sz w:val="22"/>
          <w:szCs w:val="22"/>
          <w:rPrChange w:id="2762" w:author="Stephanie Thompson" w:date="2008-11-18T16:22:00Z">
            <w:rPr>
              <w:rFonts w:ascii="Times New Roman" w:hAnsi="Times New Roman" w:cs="Times New Roman"/>
            </w:rPr>
          </w:rPrChange>
        </w:rPr>
        <w:tab/>
      </w:r>
      <w:ins w:id="2763" w:author="Stephanie Thompson" w:date="2008-11-18T16:22:00Z">
        <w:r w:rsidRPr="00036036">
          <w:rPr>
            <w:rFonts w:ascii="Garamond" w:hAnsi="Garamond" w:cs="Times New Roman"/>
            <w:sz w:val="22"/>
            <w:szCs w:val="22"/>
            <w:rPrChange w:id="2764" w:author="Stephanie Thompson" w:date="2008-11-18T16:22:00Z">
              <w:rPr>
                <w:rFonts w:ascii="Times New Roman" w:hAnsi="Times New Roman" w:cs="Times New Roman"/>
              </w:rPr>
            </w:rPrChange>
          </w:rPr>
          <w:tab/>
        </w:r>
      </w:ins>
      <w:proofErr w:type="spellStart"/>
      <w:r w:rsidRPr="00036036">
        <w:rPr>
          <w:rFonts w:ascii="Garamond" w:hAnsi="Garamond" w:cs="Times New Roman"/>
          <w:sz w:val="22"/>
          <w:szCs w:val="22"/>
          <w:rPrChange w:id="2765" w:author="Stephanie Thompson" w:date="2008-11-18T16:22:00Z">
            <w:rPr>
              <w:rFonts w:ascii="Times New Roman" w:hAnsi="Times New Roman" w:cs="Times New Roman"/>
            </w:rPr>
          </w:rPrChange>
        </w:rPr>
        <w:t>cbmmcwq</w:t>
      </w:r>
      <w:proofErr w:type="spellEnd"/>
      <w:r w:rsidRPr="00036036">
        <w:rPr>
          <w:rFonts w:ascii="Garamond" w:hAnsi="Garamond" w:cs="Times New Roman"/>
          <w:sz w:val="22"/>
          <w:szCs w:val="22"/>
          <w:rPrChange w:id="2766" w:author="Stephanie Thompson" w:date="2008-11-18T16:22:00Z">
            <w:rPr>
              <w:rFonts w:ascii="Times New Roman" w:hAnsi="Times New Roman" w:cs="Times New Roman"/>
            </w:rPr>
          </w:rPrChange>
        </w:rPr>
        <w:br/>
        <w:t>Iron Pot Landing</w:t>
      </w:r>
      <w:r w:rsidRPr="00036036">
        <w:rPr>
          <w:rFonts w:ascii="Garamond" w:hAnsi="Garamond" w:cs="Times New Roman"/>
          <w:sz w:val="22"/>
          <w:szCs w:val="22"/>
          <w:rPrChange w:id="2767" w:author="Stephanie Thompson" w:date="2008-11-18T16:22:00Z">
            <w:rPr>
              <w:rFonts w:ascii="Times New Roman" w:hAnsi="Times New Roman" w:cs="Times New Roman"/>
            </w:rPr>
          </w:rPrChange>
        </w:rPr>
        <w:tab/>
      </w:r>
      <w:r w:rsidRPr="00036036">
        <w:rPr>
          <w:rFonts w:ascii="Garamond" w:hAnsi="Garamond" w:cs="Times New Roman"/>
          <w:sz w:val="22"/>
          <w:szCs w:val="22"/>
          <w:rPrChange w:id="2768" w:author="Stephanie Thompson" w:date="2008-11-18T16:22:00Z">
            <w:rPr>
              <w:rFonts w:ascii="Times New Roman" w:hAnsi="Times New Roman" w:cs="Times New Roman"/>
            </w:rPr>
          </w:rPrChange>
        </w:rPr>
        <w:tab/>
      </w:r>
      <w:r w:rsidR="006B2CDC" w:rsidRPr="00EB43F4">
        <w:rPr>
          <w:rFonts w:ascii="Garamond" w:hAnsi="Garamond" w:cs="Times New Roman"/>
          <w:sz w:val="22"/>
          <w:szCs w:val="22"/>
        </w:rPr>
        <w:tab/>
      </w:r>
      <w:r w:rsidRPr="00036036">
        <w:rPr>
          <w:rFonts w:ascii="Garamond" w:hAnsi="Garamond" w:cs="Times New Roman"/>
          <w:sz w:val="22"/>
          <w:szCs w:val="22"/>
          <w:rPrChange w:id="2769" w:author="Stephanie Thompson" w:date="2008-11-18T16:22:00Z">
            <w:rPr>
              <w:rFonts w:ascii="Times New Roman" w:hAnsi="Times New Roman" w:cs="Times New Roman"/>
            </w:rPr>
          </w:rPrChange>
        </w:rPr>
        <w:t>IP</w:t>
      </w:r>
      <w:r w:rsidRPr="00036036">
        <w:rPr>
          <w:rFonts w:ascii="Garamond" w:hAnsi="Garamond" w:cs="Times New Roman"/>
          <w:sz w:val="22"/>
          <w:szCs w:val="22"/>
          <w:rPrChange w:id="2770" w:author="Stephanie Thompson" w:date="2008-11-18T16:22:00Z">
            <w:rPr>
              <w:rFonts w:ascii="Times New Roman" w:hAnsi="Times New Roman" w:cs="Times New Roman"/>
            </w:rPr>
          </w:rPrChange>
        </w:rPr>
        <w:tab/>
      </w:r>
      <w:r w:rsidRPr="00036036">
        <w:rPr>
          <w:rFonts w:ascii="Garamond" w:hAnsi="Garamond" w:cs="Times New Roman"/>
          <w:sz w:val="22"/>
          <w:szCs w:val="22"/>
          <w:rPrChange w:id="2771" w:author="Stephanie Thompson" w:date="2008-11-18T16:22:00Z">
            <w:rPr>
              <w:rFonts w:ascii="Times New Roman" w:hAnsi="Times New Roman" w:cs="Times New Roman"/>
            </w:rPr>
          </w:rPrChange>
        </w:rPr>
        <w:tab/>
      </w:r>
      <w:ins w:id="2772" w:author="Stephanie Thompson" w:date="2008-11-18T16:22:00Z">
        <w:r w:rsidRPr="00036036">
          <w:rPr>
            <w:rFonts w:ascii="Garamond" w:hAnsi="Garamond" w:cs="Times New Roman"/>
            <w:sz w:val="22"/>
            <w:szCs w:val="22"/>
            <w:rPrChange w:id="2773" w:author="Stephanie Thompson" w:date="2008-11-18T16:22:00Z">
              <w:rPr>
                <w:rFonts w:ascii="Times New Roman" w:hAnsi="Times New Roman" w:cs="Times New Roman"/>
              </w:rPr>
            </w:rPrChange>
          </w:rPr>
          <w:tab/>
        </w:r>
      </w:ins>
      <w:proofErr w:type="spellStart"/>
      <w:r w:rsidRPr="00036036">
        <w:rPr>
          <w:rFonts w:ascii="Garamond" w:hAnsi="Garamond" w:cs="Times New Roman"/>
          <w:sz w:val="22"/>
          <w:szCs w:val="22"/>
          <w:rPrChange w:id="2774" w:author="Stephanie Thompson" w:date="2008-11-18T16:22:00Z">
            <w:rPr>
              <w:rFonts w:ascii="Times New Roman" w:hAnsi="Times New Roman" w:cs="Times New Roman"/>
            </w:rPr>
          </w:rPrChange>
        </w:rPr>
        <w:t>cbmipwq</w:t>
      </w:r>
      <w:proofErr w:type="spellEnd"/>
      <w:r w:rsidRPr="00036036">
        <w:rPr>
          <w:rFonts w:ascii="Garamond" w:hAnsi="Garamond" w:cs="Times New Roman"/>
          <w:sz w:val="22"/>
          <w:szCs w:val="22"/>
          <w:rPrChange w:id="2775" w:author="Stephanie Thompson" w:date="2008-11-18T16:22:00Z">
            <w:rPr>
              <w:rFonts w:ascii="Times New Roman" w:hAnsi="Times New Roman" w:cs="Times New Roman"/>
            </w:rPr>
          </w:rPrChange>
        </w:rPr>
        <w:br/>
        <w:t>Otter Point Creek.</w:t>
      </w:r>
      <w:proofErr w:type="gramEnd"/>
      <w:r w:rsidRPr="00036036">
        <w:rPr>
          <w:rFonts w:ascii="Garamond" w:hAnsi="Garamond" w:cs="Times New Roman"/>
          <w:sz w:val="22"/>
          <w:szCs w:val="22"/>
          <w:rPrChange w:id="2776" w:author="Stephanie Thompson" w:date="2008-11-18T16:22:00Z">
            <w:rPr>
              <w:rFonts w:ascii="Times New Roman" w:hAnsi="Times New Roman" w:cs="Times New Roman"/>
            </w:rPr>
          </w:rPrChange>
        </w:rPr>
        <w:tab/>
      </w:r>
      <w:r w:rsidRPr="00036036">
        <w:rPr>
          <w:rFonts w:ascii="Garamond" w:hAnsi="Garamond" w:cs="Times New Roman"/>
          <w:sz w:val="22"/>
          <w:szCs w:val="22"/>
          <w:rPrChange w:id="2777" w:author="Stephanie Thompson" w:date="2008-11-18T16:22:00Z">
            <w:rPr>
              <w:rFonts w:ascii="Times New Roman" w:hAnsi="Times New Roman" w:cs="Times New Roman"/>
            </w:rPr>
          </w:rPrChange>
        </w:rPr>
        <w:tab/>
      </w:r>
      <w:r w:rsidR="00963095" w:rsidRPr="00EB43F4">
        <w:rPr>
          <w:rFonts w:ascii="Garamond" w:hAnsi="Garamond" w:cs="Times New Roman"/>
          <w:sz w:val="22"/>
          <w:szCs w:val="22"/>
        </w:rPr>
        <w:tab/>
      </w:r>
      <w:r w:rsidRPr="00036036">
        <w:rPr>
          <w:rFonts w:ascii="Garamond" w:hAnsi="Garamond" w:cs="Times New Roman"/>
          <w:sz w:val="22"/>
          <w:szCs w:val="22"/>
          <w:rPrChange w:id="2778" w:author="Stephanie Thompson" w:date="2008-11-18T16:22:00Z">
            <w:rPr>
              <w:rFonts w:ascii="Times New Roman" w:hAnsi="Times New Roman" w:cs="Times New Roman"/>
            </w:rPr>
          </w:rPrChange>
        </w:rPr>
        <w:t>OC</w:t>
      </w:r>
      <w:r w:rsidRPr="00036036">
        <w:rPr>
          <w:rFonts w:ascii="Garamond" w:hAnsi="Garamond" w:cs="Times New Roman"/>
          <w:sz w:val="22"/>
          <w:szCs w:val="22"/>
          <w:rPrChange w:id="2779" w:author="Stephanie Thompson" w:date="2008-11-18T16:22:00Z">
            <w:rPr>
              <w:rFonts w:ascii="Times New Roman" w:hAnsi="Times New Roman" w:cs="Times New Roman"/>
            </w:rPr>
          </w:rPrChange>
        </w:rPr>
        <w:tab/>
      </w:r>
      <w:r w:rsidRPr="00036036">
        <w:rPr>
          <w:rFonts w:ascii="Garamond" w:hAnsi="Garamond" w:cs="Times New Roman"/>
          <w:sz w:val="22"/>
          <w:szCs w:val="22"/>
          <w:rPrChange w:id="2780" w:author="Stephanie Thompson" w:date="2008-11-18T16:22:00Z">
            <w:rPr>
              <w:rFonts w:ascii="Times New Roman" w:hAnsi="Times New Roman" w:cs="Times New Roman"/>
            </w:rPr>
          </w:rPrChange>
        </w:rPr>
        <w:tab/>
      </w:r>
      <w:ins w:id="2781" w:author="Stephanie Thompson" w:date="2008-11-18T16:22:00Z">
        <w:r w:rsidRPr="00036036">
          <w:rPr>
            <w:rFonts w:ascii="Garamond" w:hAnsi="Garamond" w:cs="Times New Roman"/>
            <w:sz w:val="22"/>
            <w:szCs w:val="22"/>
            <w:rPrChange w:id="2782" w:author="Stephanie Thompson" w:date="2008-11-18T16:22:00Z">
              <w:rPr>
                <w:rFonts w:ascii="Times New Roman" w:hAnsi="Times New Roman" w:cs="Times New Roman"/>
              </w:rPr>
            </w:rPrChange>
          </w:rPr>
          <w:tab/>
        </w:r>
      </w:ins>
      <w:proofErr w:type="spellStart"/>
      <w:r w:rsidRPr="00036036">
        <w:rPr>
          <w:rFonts w:ascii="Garamond" w:hAnsi="Garamond" w:cs="Times New Roman"/>
          <w:sz w:val="22"/>
          <w:szCs w:val="22"/>
          <w:rPrChange w:id="2783" w:author="Stephanie Thompson" w:date="2008-11-18T16:22:00Z">
            <w:rPr>
              <w:rFonts w:ascii="Times New Roman" w:hAnsi="Times New Roman" w:cs="Times New Roman"/>
            </w:rPr>
          </w:rPrChange>
        </w:rPr>
        <w:t>cbmocwq</w:t>
      </w:r>
      <w:proofErr w:type="spellEnd"/>
    </w:p>
    <w:p w:rsidR="00FE4872" w:rsidRPr="00EB43F4" w:rsidRDefault="00FE4872" w:rsidP="00507EC4">
      <w:pPr>
        <w:pStyle w:val="HTMLPreformatted"/>
        <w:numPr>
          <w:ins w:id="2784" w:author="Stephanie Thompson" w:date="2008-11-18T16:23:00Z"/>
        </w:numPr>
        <w:rPr>
          <w:ins w:id="2785" w:author="Stephanie Thompson" w:date="2008-11-18T16:23:00Z"/>
          <w:rFonts w:ascii="Garamond" w:hAnsi="Garamond" w:cs="Times New Roman"/>
          <w:sz w:val="22"/>
          <w:szCs w:val="22"/>
        </w:rPr>
      </w:pPr>
    </w:p>
    <w:p w:rsidR="00FE4872" w:rsidRPr="00EB43F4" w:rsidRDefault="00FE4872" w:rsidP="009C353D">
      <w:pPr>
        <w:pStyle w:val="HTMLPreformatted"/>
        <w:numPr>
          <w:ins w:id="2786" w:author="Stephanie Thompson" w:date="2008-11-18T16:23:00Z"/>
        </w:numPr>
        <w:ind w:left="916" w:hanging="916"/>
        <w:rPr>
          <w:rFonts w:ascii="Garamond" w:hAnsi="Garamond" w:cs="Times New Roman"/>
          <w:bCs/>
          <w:sz w:val="22"/>
          <w:szCs w:val="22"/>
        </w:rPr>
      </w:pPr>
      <w:ins w:id="2787" w:author="Stephanie Thompson" w:date="2008-11-18T16:23:00Z">
        <w:r w:rsidRPr="00EB43F4">
          <w:rPr>
            <w:rFonts w:ascii="Garamond" w:hAnsi="Garamond" w:cs="Times New Roman"/>
            <w:b/>
            <w:bCs/>
            <w:sz w:val="22"/>
            <w:szCs w:val="22"/>
          </w:rPr>
          <w:t>11)  QAQC flag definitions</w:t>
        </w:r>
      </w:ins>
      <w:r w:rsidR="009C353D">
        <w:rPr>
          <w:rFonts w:ascii="Garamond" w:hAnsi="Garamond"/>
          <w:bCs/>
          <w:sz w:val="22"/>
          <w:szCs w:val="22"/>
        </w:rPr>
        <w:t xml:space="preserve"> </w:t>
      </w:r>
      <w:r w:rsidR="009A3742" w:rsidRPr="004341A7">
        <w:rPr>
          <w:rFonts w:ascii="Garamond" w:hAnsi="Garamond"/>
          <w:b/>
          <w:bCs/>
          <w:sz w:val="22"/>
          <w:szCs w:val="22"/>
        </w:rPr>
        <w:t xml:space="preserve">– </w:t>
      </w:r>
      <w:r w:rsidR="009C353D" w:rsidRPr="004341A7">
        <w:rPr>
          <w:rFonts w:ascii="Garamond" w:hAnsi="Garamond"/>
          <w:bCs/>
          <w:sz w:val="22"/>
          <w:szCs w:val="22"/>
        </w:rPr>
        <w:t>This section details the automated and secondary QAQC flag definitions.</w:t>
      </w:r>
    </w:p>
    <w:p w:rsidR="005C0B64" w:rsidRPr="00EB43F4" w:rsidRDefault="005C0B64" w:rsidP="00507EC4">
      <w:pPr>
        <w:pStyle w:val="HTMLPreformatted"/>
        <w:rPr>
          <w:rFonts w:ascii="Garamond" w:hAnsi="Garamond" w:cs="Times New Roman"/>
          <w:sz w:val="22"/>
          <w:szCs w:val="22"/>
        </w:rPr>
      </w:pPr>
    </w:p>
    <w:p w:rsidR="005C0B64" w:rsidRPr="00EB43F4" w:rsidRDefault="005C0B64" w:rsidP="00507EC4">
      <w:pPr>
        <w:pStyle w:val="HTMLPreformatted"/>
        <w:tabs>
          <w:tab w:val="clear" w:pos="916"/>
        </w:tabs>
        <w:rPr>
          <w:rFonts w:ascii="Garamond" w:hAnsi="Garamond"/>
          <w:bCs/>
          <w:sz w:val="22"/>
          <w:szCs w:val="22"/>
        </w:rPr>
      </w:pPr>
      <w:r w:rsidRPr="00EB43F4">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w:t>
      </w:r>
      <w:r w:rsidR="003D5182">
        <w:rPr>
          <w:rFonts w:ascii="Garamond" w:hAnsi="Garamond"/>
          <w:bCs/>
          <w:sz w:val="22"/>
          <w:szCs w:val="22"/>
        </w:rPr>
        <w:t>are</w:t>
      </w:r>
      <w:r w:rsidRPr="00EB43F4">
        <w:rPr>
          <w:rFonts w:ascii="Garamond" w:hAnsi="Garamond"/>
          <w:bCs/>
          <w:sz w:val="22"/>
          <w:szCs w:val="22"/>
        </w:rPr>
        <w:t xml:space="preserve"> missing and above or below sensor range.  All remaining data are then flagged 0, passing initial QAQC checks.   During secondary and tertiary QAQC 1, -3, and 5 flags may be used to note data as suspect, rejected due to QAQC, or corrected.</w:t>
      </w:r>
    </w:p>
    <w:p w:rsidR="00FE4872" w:rsidRPr="00EB43F4" w:rsidRDefault="00FE4872" w:rsidP="00507EC4">
      <w:pPr>
        <w:pStyle w:val="HTMLPreformatted"/>
        <w:numPr>
          <w:ins w:id="2788" w:author="Stephanie Thompson" w:date="2008-11-18T16:26:00Z"/>
        </w:numPr>
        <w:ind w:left="360" w:right="720"/>
        <w:rPr>
          <w:ins w:id="2789" w:author="Stephanie Thompson" w:date="2008-11-18T16:26:00Z"/>
          <w:rFonts w:ascii="Garamond" w:hAnsi="Garamond" w:cs="Times New Roman"/>
          <w:sz w:val="22"/>
          <w:szCs w:val="22"/>
        </w:rPr>
      </w:pPr>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t>-5</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High</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clear" w:pos="916"/>
          <w:tab w:val="left" w:pos="540"/>
          <w:tab w:val="left" w:pos="1080"/>
        </w:tabs>
        <w:ind w:left="360"/>
        <w:rPr>
          <w:rFonts w:ascii="Garamond" w:hAnsi="Garamond"/>
          <w:sz w:val="22"/>
          <w:szCs w:val="22"/>
        </w:rPr>
      </w:pPr>
      <w:r w:rsidRPr="00EB43F4">
        <w:rPr>
          <w:rFonts w:ascii="Garamond" w:hAnsi="Garamond"/>
          <w:sz w:val="22"/>
          <w:szCs w:val="22"/>
        </w:rPr>
        <w:t>-4</w:t>
      </w:r>
      <w:r w:rsidRPr="00EB43F4">
        <w:rPr>
          <w:rFonts w:ascii="Garamond" w:hAnsi="Garamond"/>
          <w:sz w:val="22"/>
          <w:szCs w:val="22"/>
        </w:rPr>
        <w:tab/>
      </w:r>
      <w:r w:rsidR="007B76B3">
        <w:rPr>
          <w:rFonts w:ascii="Garamond" w:hAnsi="Garamond"/>
          <w:sz w:val="22"/>
          <w:szCs w:val="22"/>
        </w:rPr>
        <w:t xml:space="preserve">      </w:t>
      </w:r>
      <w:smartTag w:uri="urn:schemas-microsoft-com:office:smarttags" w:element="place">
        <w:smartTag w:uri="urn:schemas-microsoft-com:office:smarttags" w:element="PlaceName">
          <w:r w:rsidRPr="00EB43F4">
            <w:rPr>
              <w:rFonts w:ascii="Garamond" w:hAnsi="Garamond"/>
              <w:sz w:val="22"/>
              <w:szCs w:val="22"/>
            </w:rPr>
            <w:t>Outside</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Low</w:t>
          </w:r>
        </w:smartTag>
        <w:r w:rsidRPr="00EB43F4">
          <w:rPr>
            <w:rFonts w:ascii="Garamond" w:hAnsi="Garamond"/>
            <w:sz w:val="22"/>
            <w:szCs w:val="22"/>
          </w:rPr>
          <w:t xml:space="preserve"> </w:t>
        </w:r>
        <w:smartTag w:uri="urn:schemas-microsoft-com:office:smarttags" w:element="PlaceName">
          <w:r w:rsidRPr="00EB43F4">
            <w:rPr>
              <w:rFonts w:ascii="Garamond" w:hAnsi="Garamond"/>
              <w:sz w:val="22"/>
              <w:szCs w:val="22"/>
            </w:rPr>
            <w:t>Sensor</w:t>
          </w:r>
        </w:smartTag>
        <w:r w:rsidRPr="00EB43F4">
          <w:rPr>
            <w:rFonts w:ascii="Garamond" w:hAnsi="Garamond"/>
            <w:sz w:val="22"/>
            <w:szCs w:val="22"/>
          </w:rPr>
          <w:t xml:space="preserve"> </w:t>
        </w:r>
        <w:smartTag w:uri="urn:schemas-microsoft-com:office:smarttags" w:element="PlaceType">
          <w:r w:rsidRPr="00EB43F4">
            <w:rPr>
              <w:rFonts w:ascii="Garamond" w:hAnsi="Garamond"/>
              <w:sz w:val="22"/>
              <w:szCs w:val="22"/>
            </w:rPr>
            <w:t>Range</w:t>
          </w:r>
        </w:smartTag>
      </w:smartTag>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-3</w:t>
      </w:r>
      <w:r w:rsidRPr="00EB43F4">
        <w:rPr>
          <w:rFonts w:ascii="Garamond" w:hAnsi="Garamond"/>
          <w:sz w:val="22"/>
          <w:szCs w:val="22"/>
        </w:rPr>
        <w:tab/>
      </w:r>
      <w:r w:rsidRPr="00EB43F4">
        <w:rPr>
          <w:rFonts w:ascii="Garamond" w:hAnsi="Garamond"/>
          <w:sz w:val="22"/>
          <w:szCs w:val="22"/>
        </w:rPr>
        <w:tab/>
        <w:t>Data Rejected due 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-2</w:t>
      </w:r>
      <w:r w:rsidRPr="00EB43F4">
        <w:rPr>
          <w:rFonts w:ascii="Garamond" w:hAnsi="Garamond"/>
          <w:sz w:val="22"/>
          <w:szCs w:val="22"/>
        </w:rPr>
        <w:tab/>
      </w:r>
      <w:r w:rsidRPr="00EB43F4">
        <w:rPr>
          <w:rFonts w:ascii="Garamond" w:hAnsi="Garamond"/>
          <w:sz w:val="22"/>
          <w:szCs w:val="22"/>
        </w:rPr>
        <w:tab/>
        <w:t>Missing Data</w:t>
      </w:r>
    </w:p>
    <w:p w:rsidR="005C0B64" w:rsidRPr="00EB43F4" w:rsidRDefault="005C0B64" w:rsidP="00507EC4">
      <w:pPr>
        <w:pStyle w:val="HTMLPreformatted"/>
        <w:tabs>
          <w:tab w:val="left" w:pos="540"/>
          <w:tab w:val="left" w:pos="1080"/>
        </w:tabs>
        <w:ind w:left="360"/>
        <w:rPr>
          <w:rFonts w:ascii="Garamond" w:hAnsi="Garamond"/>
          <w:i/>
          <w:sz w:val="22"/>
          <w:szCs w:val="22"/>
        </w:rPr>
      </w:pPr>
      <w:r w:rsidRPr="00EB43F4">
        <w:rPr>
          <w:rFonts w:ascii="Garamond" w:hAnsi="Garamond"/>
          <w:sz w:val="22"/>
          <w:szCs w:val="22"/>
        </w:rPr>
        <w:t>-1</w:t>
      </w:r>
      <w:r w:rsidRPr="00EB43F4">
        <w:rPr>
          <w:rFonts w:ascii="Garamond" w:hAnsi="Garamond"/>
          <w:sz w:val="22"/>
          <w:szCs w:val="22"/>
        </w:rPr>
        <w:tab/>
      </w:r>
      <w:r w:rsidRPr="00EB43F4">
        <w:rPr>
          <w:rFonts w:ascii="Garamond" w:hAnsi="Garamond"/>
          <w:sz w:val="22"/>
          <w:szCs w:val="22"/>
        </w:rPr>
        <w:tab/>
        <w:t>Optional SWMP Supported Parameter</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0</w:t>
      </w:r>
      <w:r w:rsidRPr="00EB43F4">
        <w:rPr>
          <w:rFonts w:ascii="Garamond" w:hAnsi="Garamond"/>
          <w:sz w:val="22"/>
          <w:szCs w:val="22"/>
        </w:rPr>
        <w:tab/>
      </w:r>
      <w:r w:rsidRPr="00EB43F4">
        <w:rPr>
          <w:rFonts w:ascii="Garamond" w:hAnsi="Garamond"/>
          <w:sz w:val="22"/>
          <w:szCs w:val="22"/>
        </w:rPr>
        <w:tab/>
        <w:t>Data Passed Initial QAQC Checks</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1</w:t>
      </w:r>
      <w:r w:rsidRPr="00EB43F4">
        <w:rPr>
          <w:rFonts w:ascii="Garamond" w:hAnsi="Garamond"/>
          <w:sz w:val="22"/>
          <w:szCs w:val="22"/>
        </w:rPr>
        <w:tab/>
      </w:r>
      <w:r w:rsidRPr="00EB43F4">
        <w:rPr>
          <w:rFonts w:ascii="Garamond" w:hAnsi="Garamond"/>
          <w:sz w:val="22"/>
          <w:szCs w:val="22"/>
        </w:rPr>
        <w:tab/>
        <w:t>Suspect Data</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2</w:t>
      </w:r>
      <w:r w:rsidRPr="00EB43F4">
        <w:rPr>
          <w:rFonts w:ascii="Garamond" w:hAnsi="Garamond"/>
          <w:sz w:val="22"/>
          <w:szCs w:val="22"/>
        </w:rPr>
        <w:tab/>
      </w:r>
      <w:r w:rsidRPr="00EB43F4">
        <w:rPr>
          <w:rFonts w:ascii="Garamond" w:hAnsi="Garamond"/>
          <w:sz w:val="22"/>
          <w:szCs w:val="22"/>
        </w:rPr>
        <w:tab/>
      </w:r>
      <w:r w:rsidRPr="00EB43F4">
        <w:rPr>
          <w:rFonts w:ascii="Garamond" w:hAnsi="Garamond"/>
          <w:i/>
          <w:sz w:val="22"/>
          <w:szCs w:val="22"/>
        </w:rPr>
        <w:t>Open - reserved for later flag</w:t>
      </w:r>
    </w:p>
    <w:p w:rsidR="007B76B3"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3</w:t>
      </w:r>
      <w:r w:rsidRPr="00EB43F4">
        <w:rPr>
          <w:rFonts w:ascii="Garamond" w:hAnsi="Garamond"/>
          <w:sz w:val="22"/>
          <w:szCs w:val="22"/>
        </w:rPr>
        <w:tab/>
      </w:r>
      <w:r w:rsidRPr="00EB43F4">
        <w:rPr>
          <w:rFonts w:ascii="Garamond" w:hAnsi="Garamond"/>
          <w:sz w:val="22"/>
          <w:szCs w:val="22"/>
        </w:rPr>
        <w:tab/>
      </w:r>
      <w:r w:rsidR="007B76B3">
        <w:rPr>
          <w:rFonts w:ascii="Garamond" w:hAnsi="Garamond"/>
          <w:sz w:val="22"/>
          <w:szCs w:val="22"/>
        </w:rPr>
        <w:t>Calculated data: non-vented depth/level sensor correction for changes in barometric pressure</w:t>
      </w:r>
    </w:p>
    <w:p w:rsidR="005C0B64" w:rsidRPr="00EB43F4" w:rsidRDefault="005C0B64" w:rsidP="00507EC4">
      <w:pPr>
        <w:pStyle w:val="HTMLPreformatted"/>
        <w:tabs>
          <w:tab w:val="left" w:pos="540"/>
          <w:tab w:val="left" w:pos="1080"/>
        </w:tabs>
        <w:ind w:left="360" w:right="-720"/>
        <w:rPr>
          <w:rFonts w:ascii="Garamond" w:hAnsi="Garamond"/>
          <w:sz w:val="22"/>
          <w:szCs w:val="22"/>
        </w:rPr>
      </w:pPr>
      <w:r w:rsidRPr="00EB43F4">
        <w:rPr>
          <w:rFonts w:ascii="Garamond" w:hAnsi="Garamond"/>
          <w:sz w:val="22"/>
          <w:szCs w:val="22"/>
        </w:rPr>
        <w:t xml:space="preserve"> 4</w:t>
      </w:r>
      <w:r w:rsidRPr="00EB43F4">
        <w:rPr>
          <w:rFonts w:ascii="Garamond" w:hAnsi="Garamond"/>
          <w:sz w:val="22"/>
          <w:szCs w:val="22"/>
        </w:rPr>
        <w:tab/>
      </w:r>
      <w:r w:rsidRPr="00EB43F4">
        <w:rPr>
          <w:rFonts w:ascii="Garamond" w:hAnsi="Garamond"/>
          <w:sz w:val="22"/>
          <w:szCs w:val="22"/>
        </w:rPr>
        <w:tab/>
        <w:t>Historical Data:  Pre-Auto QAQC</w:t>
      </w:r>
    </w:p>
    <w:p w:rsidR="005C0B64" w:rsidRPr="00EB43F4" w:rsidRDefault="005C0B64" w:rsidP="00507EC4">
      <w:pPr>
        <w:pStyle w:val="HTMLPreformatted"/>
        <w:tabs>
          <w:tab w:val="left" w:pos="540"/>
          <w:tab w:val="left" w:pos="1080"/>
        </w:tabs>
        <w:ind w:left="360"/>
        <w:rPr>
          <w:rFonts w:ascii="Garamond" w:hAnsi="Garamond"/>
          <w:sz w:val="22"/>
          <w:szCs w:val="22"/>
        </w:rPr>
      </w:pPr>
      <w:r w:rsidRPr="00EB43F4">
        <w:rPr>
          <w:rFonts w:ascii="Garamond" w:hAnsi="Garamond"/>
          <w:sz w:val="22"/>
          <w:szCs w:val="22"/>
        </w:rPr>
        <w:t xml:space="preserve"> 5</w:t>
      </w:r>
      <w:r w:rsidRPr="00EB43F4">
        <w:rPr>
          <w:rFonts w:ascii="Garamond" w:hAnsi="Garamond"/>
          <w:sz w:val="22"/>
          <w:szCs w:val="22"/>
        </w:rPr>
        <w:tab/>
      </w:r>
      <w:r w:rsidRPr="00EB43F4">
        <w:rPr>
          <w:rFonts w:ascii="Garamond" w:hAnsi="Garamond"/>
          <w:sz w:val="22"/>
          <w:szCs w:val="22"/>
        </w:rPr>
        <w:tab/>
        <w:t>Corrected Data</w:t>
      </w:r>
    </w:p>
    <w:p w:rsidR="001619C6" w:rsidRPr="00EB43F4" w:rsidRDefault="001619C6" w:rsidP="00507EC4">
      <w:pPr>
        <w:pStyle w:val="HTMLPreformatted"/>
        <w:numPr>
          <w:ins w:id="2790" w:author="Stephanie Thompson" w:date="2008-11-19T11:26:00Z"/>
        </w:numPr>
        <w:tabs>
          <w:tab w:val="left" w:pos="720"/>
          <w:tab w:val="left" w:pos="1080"/>
        </w:tabs>
        <w:ind w:left="720"/>
        <w:rPr>
          <w:ins w:id="2791" w:author="Stephanie Thompson" w:date="2008-11-18T16:26:00Z"/>
          <w:rFonts w:ascii="Garamond" w:hAnsi="Garamond" w:cs="Times New Roman"/>
          <w:sz w:val="22"/>
          <w:szCs w:val="22"/>
        </w:rPr>
      </w:pPr>
    </w:p>
    <w:p w:rsidR="001619C6" w:rsidRPr="00EB43F4" w:rsidRDefault="001619C6" w:rsidP="00507EC4">
      <w:pPr>
        <w:pStyle w:val="HTMLPreformatted"/>
        <w:numPr>
          <w:ins w:id="2792" w:author="Stephanie Thompson" w:date="2008-11-19T11:26:00Z"/>
        </w:numPr>
        <w:rPr>
          <w:rFonts w:ascii="Garamond" w:hAnsi="Garamond" w:cs="Times New Roman"/>
          <w:sz w:val="22"/>
          <w:szCs w:val="22"/>
        </w:rPr>
      </w:pPr>
      <w:ins w:id="2793" w:author="Stephanie Thompson" w:date="2008-11-19T11:26:00Z">
        <w:r w:rsidRPr="00EB43F4">
          <w:rPr>
            <w:rFonts w:ascii="Garamond" w:hAnsi="Garamond" w:cs="Times New Roman"/>
            <w:b/>
            <w:sz w:val="22"/>
            <w:szCs w:val="22"/>
          </w:rPr>
          <w:t>12)  QAQC code definitions</w:t>
        </w:r>
      </w:ins>
      <w:r w:rsidR="009A3742" w:rsidRPr="004341A7">
        <w:rPr>
          <w:rFonts w:ascii="Garamond" w:hAnsi="Garamond"/>
          <w:b/>
          <w:bCs/>
          <w:sz w:val="22"/>
          <w:szCs w:val="22"/>
        </w:rPr>
        <w:t xml:space="preserve"> </w:t>
      </w:r>
      <w:r w:rsidR="009A3742" w:rsidRPr="004341A7">
        <w:rPr>
          <w:rFonts w:ascii="Garamond" w:hAnsi="Garamond"/>
          <w:sz w:val="22"/>
          <w:szCs w:val="22"/>
        </w:rPr>
        <w:t>– This section details the secondary QAQC Code definitions used in combination with the flags above.</w:t>
      </w:r>
    </w:p>
    <w:p w:rsidR="006B66FA" w:rsidRPr="00EB43F4" w:rsidRDefault="006B66FA" w:rsidP="00507EC4">
      <w:pPr>
        <w:pStyle w:val="HTMLPreformatted"/>
        <w:rPr>
          <w:ins w:id="2794" w:author="Stephanie Thompson" w:date="2008-11-19T11:26:00Z"/>
          <w:rFonts w:ascii="Garamond" w:hAnsi="Garamond" w:cs="Times New Roman"/>
          <w:sz w:val="22"/>
          <w:szCs w:val="22"/>
        </w:rPr>
      </w:pPr>
    </w:p>
    <w:p w:rsidR="009821B1" w:rsidRDefault="001619C6">
      <w:pPr>
        <w:pStyle w:val="HTMLPreformatted"/>
        <w:numPr>
          <w:ins w:id="2795" w:author="Stephanie Thompson" w:date="2008-11-19T11:26:00Z"/>
        </w:numPr>
        <w:rPr>
          <w:ins w:id="2796" w:author="Stephanie Thompson" w:date="2008-11-19T11:26:00Z"/>
          <w:rFonts w:ascii="Garamond" w:hAnsi="Garamond" w:cs="Times New Roman"/>
          <w:sz w:val="22"/>
          <w:szCs w:val="22"/>
        </w:rPr>
        <w:pPrChange w:id="2797" w:author="Stephanie Thompson" w:date="2008-11-19T11:27:00Z">
          <w:pPr>
            <w:pStyle w:val="HTMLPreformatted"/>
            <w:ind w:left="540" w:right="900"/>
            <w:jc w:val="both"/>
          </w:pPr>
        </w:pPrChange>
      </w:pPr>
      <w:ins w:id="2798" w:author="Stephanie Thompson" w:date="2008-11-19T11:26:00Z">
        <w:r w:rsidRPr="00EB43F4">
          <w:rPr>
            <w:rFonts w:ascii="Garamond" w:hAnsi="Garamond"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B43F4">
          <w:rPr>
            <w:rFonts w:ascii="Garamond" w:hAnsi="Garamond" w:cs="Times New Roman"/>
            <w:sz w:val="22"/>
            <w:szCs w:val="22"/>
          </w:rPr>
          <w:t>datasonde</w:t>
        </w:r>
        <w:proofErr w:type="spellEnd"/>
        <w:r w:rsidRPr="00EB43F4">
          <w:rPr>
            <w:rFonts w:ascii="Garamond" w:hAnsi="Garamond" w:cs="Times New Roman"/>
            <w:sz w:val="22"/>
            <w:szCs w:val="22"/>
          </w:rPr>
          <w:t xml:space="preserve">, sensor errors are sensor specific, and comment codes are used to further document conditions or a problem with the data.  </w:t>
        </w:r>
      </w:ins>
      <w:r w:rsidR="006466ED" w:rsidRPr="004341A7">
        <w:rPr>
          <w:rFonts w:ascii="Garamond" w:hAnsi="Garamond"/>
          <w:sz w:val="22"/>
          <w:szCs w:val="22"/>
        </w:rPr>
        <w:t>Only one general or sensor error and one comment code can be applied to a particular data point</w:t>
      </w:r>
      <w:r w:rsidR="006466ED">
        <w:rPr>
          <w:rFonts w:ascii="Garamond" w:hAnsi="Garamond"/>
          <w:sz w:val="22"/>
          <w:szCs w:val="22"/>
        </w:rPr>
        <w:t xml:space="preserve">, </w:t>
      </w:r>
      <w:r w:rsidR="006466ED" w:rsidRPr="00B60965">
        <w:rPr>
          <w:rFonts w:ascii="Garamond" w:hAnsi="Garamond"/>
          <w:sz w:val="22"/>
          <w:szCs w:val="22"/>
        </w:rPr>
        <w:t xml:space="preserve">but some comment codes </w:t>
      </w:r>
      <w:r w:rsidR="006466ED">
        <w:rPr>
          <w:rFonts w:ascii="Garamond" w:hAnsi="Garamond"/>
          <w:sz w:val="22"/>
          <w:szCs w:val="22"/>
        </w:rPr>
        <w:t xml:space="preserve">(marked with an * below) </w:t>
      </w:r>
      <w:r w:rsidR="006466ED" w:rsidRPr="00B60965">
        <w:rPr>
          <w:rFonts w:ascii="Garamond" w:hAnsi="Garamond"/>
          <w:sz w:val="22"/>
          <w:szCs w:val="22"/>
        </w:rPr>
        <w:t xml:space="preserve">can be applied to the entire record in the </w:t>
      </w:r>
      <w:proofErr w:type="spellStart"/>
      <w:r w:rsidR="006466ED" w:rsidRPr="00B60965">
        <w:rPr>
          <w:rFonts w:ascii="Garamond" w:hAnsi="Garamond"/>
          <w:sz w:val="22"/>
          <w:szCs w:val="22"/>
        </w:rPr>
        <w:t>F_Record</w:t>
      </w:r>
      <w:proofErr w:type="spellEnd"/>
      <w:r w:rsidR="006466ED" w:rsidRPr="00B60965">
        <w:rPr>
          <w:rFonts w:ascii="Garamond" w:hAnsi="Garamond"/>
          <w:sz w:val="22"/>
          <w:szCs w:val="22"/>
        </w:rPr>
        <w:t xml:space="preserve"> column.</w:t>
      </w:r>
      <w:r w:rsidR="006466ED" w:rsidRPr="004341A7">
        <w:rPr>
          <w:rFonts w:ascii="Garamond" w:hAnsi="Garamond"/>
          <w:sz w:val="22"/>
          <w:szCs w:val="22"/>
        </w:rPr>
        <w:t xml:space="preserve">  </w:t>
      </w:r>
      <w:ins w:id="2799" w:author="Stephanie Thompson" w:date="2008-11-19T11:26:00Z">
        <w:r w:rsidRPr="00EB43F4">
          <w:rPr>
            <w:rFonts w:ascii="Garamond" w:hAnsi="Garamond" w:cs="Times New Roman"/>
            <w:sz w:val="22"/>
            <w:szCs w:val="22"/>
          </w:rPr>
          <w:t xml:space="preserve">  </w:t>
        </w:r>
      </w:ins>
    </w:p>
    <w:p w:rsidR="001619C6" w:rsidRPr="00EB43F4" w:rsidRDefault="001619C6" w:rsidP="00507EC4">
      <w:pPr>
        <w:pStyle w:val="HTMLPreformatted"/>
        <w:numPr>
          <w:ins w:id="2800" w:author="Stephanie Thompson" w:date="2008-11-19T11:26:00Z"/>
        </w:numPr>
        <w:ind w:left="540" w:right="540"/>
        <w:jc w:val="both"/>
        <w:rPr>
          <w:ins w:id="2801" w:author="Stephanie Thompson" w:date="2008-11-19T11:26:00Z"/>
          <w:rFonts w:ascii="Garamond" w:hAnsi="Garamond" w:cs="Times New Roman"/>
          <w:sz w:val="22"/>
          <w:szCs w:val="22"/>
        </w:rPr>
      </w:pPr>
    </w:p>
    <w:p w:rsidR="006466ED" w:rsidRPr="004341A7" w:rsidRDefault="006466ED" w:rsidP="006466ED">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6466ED"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6466ED"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6466ED" w:rsidRPr="004341A7" w:rsidRDefault="006466ED" w:rsidP="006466ED">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6466ED" w:rsidRPr="004341A7"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6466ED" w:rsidRDefault="006466ED" w:rsidP="006466ED">
      <w:pPr>
        <w:pStyle w:val="BodyText"/>
        <w:tabs>
          <w:tab w:val="left" w:pos="720"/>
          <w:tab w:val="left" w:pos="1080"/>
          <w:tab w:val="left" w:pos="1440"/>
          <w:tab w:val="left" w:pos="1980"/>
          <w:tab w:val="left" w:pos="2520"/>
        </w:tabs>
        <w:ind w:left="720" w:right="720"/>
        <w:rPr>
          <w:rFonts w:ascii="Garamond" w:hAnsi="Garamond"/>
          <w:sz w:val="22"/>
          <w:szCs w:val="22"/>
        </w:rPr>
      </w:pP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9821B1" w:rsidRPr="00EE25CA" w:rsidRDefault="009821B1" w:rsidP="009821B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proofErr w:type="gramStart"/>
      <w:r>
        <w:rPr>
          <w:rFonts w:ascii="Garamond" w:hAnsi="Garamond"/>
          <w:sz w:val="22"/>
          <w:szCs w:val="22"/>
        </w:rPr>
        <w:t>d</w:t>
      </w:r>
      <w:r w:rsidRPr="004341A7">
        <w:rPr>
          <w:rFonts w:ascii="Garamond" w:hAnsi="Garamond"/>
          <w:sz w:val="22"/>
          <w:szCs w:val="22"/>
        </w:rPr>
        <w:t>rift</w:t>
      </w:r>
      <w:proofErr w:type="gramEnd"/>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9821B1" w:rsidRPr="00500399" w:rsidRDefault="009821B1" w:rsidP="009821B1">
      <w:pPr>
        <w:pStyle w:val="BodyText"/>
        <w:tabs>
          <w:tab w:val="left" w:pos="720"/>
          <w:tab w:val="left" w:pos="1080"/>
          <w:tab w:val="left" w:pos="1440"/>
          <w:tab w:val="left" w:pos="1980"/>
          <w:tab w:val="left" w:pos="2520"/>
        </w:tabs>
        <w:ind w:left="720" w:right="720"/>
        <w:rPr>
          <w:rFonts w:ascii="Garamond" w:hAnsi="Garamond"/>
          <w:sz w:val="16"/>
          <w:szCs w:val="16"/>
        </w:rPr>
      </w:pP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9821B1" w:rsidRPr="00432D32"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9821B1" w:rsidRPr="00432D32" w:rsidRDefault="009821B1" w:rsidP="009821B1">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9821B1"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9821B1" w:rsidRPr="004341A7" w:rsidRDefault="009821B1" w:rsidP="009821B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9821B1" w:rsidRDefault="00734FA4">
      <w:pPr>
        <w:pStyle w:val="BodyText"/>
        <w:tabs>
          <w:tab w:val="left" w:pos="1080"/>
          <w:tab w:val="left" w:pos="1980"/>
          <w:tab w:val="left" w:pos="10076"/>
        </w:tabs>
        <w:rPr>
          <w:del w:id="2802" w:author="Stephanie Thompson" w:date="2008-11-17T15:36:00Z"/>
          <w:rFonts w:ascii="Garamond" w:hAnsi="Garamond"/>
          <w:sz w:val="22"/>
          <w:szCs w:val="22"/>
        </w:rPr>
        <w:pPrChange w:id="2803" w:author="Stephanie Thompson" w:date="2008-11-19T11:52:00Z">
          <w:pPr/>
        </w:pPrChange>
      </w:pPr>
      <w:r w:rsidRPr="00EB43F4">
        <w:rPr>
          <w:rFonts w:ascii="Garamond" w:hAnsi="Garamond"/>
          <w:sz w:val="22"/>
          <w:szCs w:val="22"/>
        </w:rPr>
        <w:tab/>
      </w:r>
    </w:p>
    <w:tbl>
      <w:tblPr>
        <w:tblW w:w="3020" w:type="dxa"/>
        <w:tblInd w:w="93" w:type="dxa"/>
        <w:tblLook w:val="0000"/>
      </w:tblPr>
      <w:tblGrid>
        <w:gridCol w:w="3600"/>
        <w:gridCol w:w="1520"/>
      </w:tblGrid>
      <w:tr w:rsidR="0081763B" w:rsidRPr="00EB43F4" w:rsidDel="00E361B9">
        <w:trPr>
          <w:trHeight w:val="255"/>
          <w:del w:id="2804" w:author="Stephanie Thompson" w:date="2008-11-17T15:36:00Z"/>
        </w:trPr>
        <w:tc>
          <w:tcPr>
            <w:tcW w:w="1500" w:type="dxa"/>
            <w:tcBorders>
              <w:top w:val="nil"/>
              <w:left w:val="nil"/>
              <w:bottom w:val="nil"/>
              <w:right w:val="nil"/>
            </w:tcBorders>
            <w:shd w:val="clear" w:color="auto" w:fill="auto"/>
            <w:noWrap/>
            <w:vAlign w:val="bottom"/>
          </w:tcPr>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B</w:t>
            </w:r>
            <w:r w:rsidRPr="00EB43F4">
              <w:rPr>
                <w:rFonts w:ascii="Garamond" w:hAnsi="Garamond"/>
                <w:sz w:val="22"/>
                <w:szCs w:val="22"/>
              </w:rPr>
              <w:tab/>
              <w:t>Algal Bloom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 xml:space="preserve">Acceptable Calibration/Accuracy </w:t>
            </w:r>
            <w:r w:rsidRPr="00EB43F4">
              <w:rPr>
                <w:rFonts w:ascii="Garamond" w:hAnsi="Garamond"/>
                <w:sz w:val="22"/>
                <w:szCs w:val="22"/>
              </w:rPr>
              <w:lastRenderedPageBreak/>
              <w:t>Error of Sensor</w:t>
            </w:r>
          </w:p>
          <w:p w:rsidR="00734FA4" w:rsidRPr="00EB43F4" w:rsidRDefault="00734FA4"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r>
            <w:proofErr w:type="spellStart"/>
            <w:r w:rsidRPr="00EB43F4">
              <w:rPr>
                <w:rFonts w:ascii="Garamond" w:hAnsi="Garamond"/>
                <w:sz w:val="22"/>
                <w:szCs w:val="22"/>
              </w:rPr>
              <w:t>Biofouling</w:t>
            </w:r>
            <w:proofErr w:type="spellEnd"/>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734FA4" w:rsidRPr="00EB43F4" w:rsidRDefault="00734FA4"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lastRenderedPageBreak/>
              <w:tab/>
            </w:r>
            <w:proofErr w:type="spellStart"/>
            <w:r w:rsidRPr="00EB43F4">
              <w:rPr>
                <w:rFonts w:ascii="Garamond" w:hAnsi="Garamond"/>
                <w:sz w:val="22"/>
                <w:szCs w:val="22"/>
              </w:rPr>
              <w:t>Biofouling</w:t>
            </w:r>
            <w:proofErr w:type="spellEnd"/>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r>
            <w:proofErr w:type="spellStart"/>
            <w:r w:rsidRPr="00EB43F4">
              <w:rPr>
                <w:rFonts w:ascii="Garamond" w:hAnsi="Garamond"/>
                <w:sz w:val="22"/>
                <w:szCs w:val="22"/>
              </w:rPr>
              <w:t>Biofouling</w:t>
            </w:r>
            <w:proofErr w:type="spellEnd"/>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lastRenderedPageBreak/>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Low 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CAB</w:t>
            </w:r>
            <w:r w:rsidRPr="00EB43F4">
              <w:rPr>
                <w:rFonts w:ascii="Garamond" w:hAnsi="Garamond"/>
                <w:sz w:val="22"/>
                <w:szCs w:val="22"/>
              </w:rPr>
              <w:tab/>
              <w:t>Algal Bloom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CAF</w:t>
            </w:r>
            <w:r w:rsidRPr="00EB43F4">
              <w:rPr>
                <w:rFonts w:ascii="Garamond" w:hAnsi="Garamond"/>
                <w:sz w:val="22"/>
                <w:szCs w:val="22"/>
              </w:rPr>
              <w:tab/>
              <w:t>Acceptable Calibration/Accuracy Error of Sensor</w:t>
            </w:r>
          </w:p>
          <w:p w:rsidR="00597C8B" w:rsidRPr="00EB43F4" w:rsidRDefault="00597C8B" w:rsidP="00507EC4">
            <w:pPr>
              <w:tabs>
                <w:tab w:val="left" w:pos="1080"/>
                <w:tab w:val="left" w:pos="1980"/>
                <w:tab w:val="left" w:pos="10076"/>
              </w:tabs>
              <w:autoSpaceDE w:val="0"/>
              <w:autoSpaceDN w:val="0"/>
              <w:adjustRightInd w:val="0"/>
              <w:ind w:left="720"/>
              <w:rPr>
                <w:rFonts w:ascii="Garamond" w:hAnsi="Garamond" w:cs="Courier New"/>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CAP</w:t>
              </w:r>
            </w:smartTag>
            <w:r w:rsidRPr="00EB43F4">
              <w:rPr>
                <w:rFonts w:ascii="Garamond" w:hAnsi="Garamond"/>
                <w:sz w:val="22"/>
                <w:szCs w:val="22"/>
              </w:rPr>
              <w:tab/>
            </w:r>
            <w:r w:rsidRPr="00EB43F4">
              <w:rPr>
                <w:rFonts w:ascii="Garamond" w:hAnsi="Garamond" w:cs="Courier New"/>
                <w:sz w:val="22"/>
                <w:szCs w:val="22"/>
              </w:rPr>
              <w:t>Depth Sensor in Water, Affected by Atmospheric Pressure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CBF</w:t>
            </w:r>
            <w:r w:rsidRPr="00EB43F4">
              <w:rPr>
                <w:rFonts w:ascii="Garamond" w:hAnsi="Garamond"/>
                <w:sz w:val="22"/>
                <w:szCs w:val="22"/>
              </w:rPr>
              <w:tab/>
            </w:r>
            <w:proofErr w:type="spellStart"/>
            <w:r w:rsidRPr="00EB43F4">
              <w:rPr>
                <w:rFonts w:ascii="Garamond" w:hAnsi="Garamond"/>
                <w:sz w:val="22"/>
                <w:szCs w:val="22"/>
              </w:rPr>
              <w:t>Biofouling</w:t>
            </w:r>
            <w:proofErr w:type="spellEnd"/>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CCU</w:t>
              </w:r>
            </w:smartTag>
            <w:r w:rsidRPr="00EB43F4">
              <w:rPr>
                <w:rFonts w:ascii="Garamond" w:hAnsi="Garamond"/>
                <w:sz w:val="22"/>
                <w:szCs w:val="22"/>
              </w:rPr>
              <w:tab/>
              <w:t>Cause Unknown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CDA</w:t>
              </w:r>
            </w:smartTag>
            <w:r w:rsidRPr="00EB43F4">
              <w:rPr>
                <w:rFonts w:ascii="Garamond" w:hAnsi="Garamond"/>
                <w:sz w:val="22"/>
                <w:szCs w:val="22"/>
              </w:rPr>
              <w:tab/>
              <w:t>DO Hypoxia (&lt;28% sat)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CDB</w:t>
            </w:r>
            <w:r w:rsidRPr="00EB43F4">
              <w:rPr>
                <w:rFonts w:ascii="Garamond" w:hAnsi="Garamond"/>
                <w:sz w:val="22"/>
                <w:szCs w:val="22"/>
              </w:rPr>
              <w:tab/>
              <w:t>Disturbed Bottom</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CDF</w:t>
            </w:r>
            <w:r w:rsidRPr="00EB43F4">
              <w:rPr>
                <w:rFonts w:ascii="Garamond" w:hAnsi="Garamond"/>
                <w:sz w:val="22"/>
                <w:szCs w:val="22"/>
              </w:rPr>
              <w:tab/>
              <w:t>Data Appear to Fit Conditions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CFK</w:t>
              </w:r>
            </w:smartTag>
            <w:r w:rsidRPr="00EB43F4">
              <w:rPr>
                <w:rFonts w:ascii="Garamond" w:hAnsi="Garamond"/>
                <w:sz w:val="22"/>
                <w:szCs w:val="22"/>
              </w:rPr>
              <w:tab/>
              <w:t>Fish Kill</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CIP</w:t>
            </w:r>
            <w:r w:rsidRPr="00EB43F4">
              <w:rPr>
                <w:rFonts w:ascii="Garamond" w:hAnsi="Garamond"/>
                <w:sz w:val="22"/>
                <w:szCs w:val="22"/>
              </w:rPr>
              <w:tab/>
            </w:r>
            <w:r w:rsidRPr="00EB43F4">
              <w:rPr>
                <w:rFonts w:ascii="Garamond" w:hAnsi="Garamond"/>
                <w:sz w:val="22"/>
                <w:szCs w:val="22"/>
              </w:rPr>
              <w:tab/>
              <w:t>Surface Ice Present at Sample Station</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CLT</w:t>
              </w:r>
            </w:smartTag>
            <w:r w:rsidRPr="00EB43F4">
              <w:rPr>
                <w:rFonts w:ascii="Garamond" w:hAnsi="Garamond"/>
                <w:sz w:val="22"/>
                <w:szCs w:val="22"/>
              </w:rPr>
              <w:tab/>
              <w:t xml:space="preserve">Low </w:t>
            </w:r>
            <w:r w:rsidRPr="00EB43F4">
              <w:rPr>
                <w:rFonts w:ascii="Garamond" w:hAnsi="Garamond"/>
                <w:sz w:val="22"/>
                <w:szCs w:val="22"/>
              </w:rPr>
              <w:lastRenderedPageBreak/>
              <w:t>Tide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CMC</w:t>
              </w:r>
            </w:smartTag>
            <w:r w:rsidRPr="00EB43F4">
              <w:rPr>
                <w:rFonts w:ascii="Garamond" w:hAnsi="Garamond"/>
                <w:sz w:val="22"/>
                <w:szCs w:val="22"/>
              </w:rPr>
              <w:tab/>
              <w:t>In Field Maintenance/Cleaning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CMD</w:t>
            </w:r>
            <w:r w:rsidRPr="00EB43F4">
              <w:rPr>
                <w:rFonts w:ascii="Garamond" w:hAnsi="Garamond"/>
                <w:sz w:val="22"/>
                <w:szCs w:val="22"/>
              </w:rPr>
              <w:tab/>
              <w:t>Mud in Probe Guard</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CND</w:t>
            </w:r>
            <w:r w:rsidRPr="00EB43F4">
              <w:rPr>
                <w:rFonts w:ascii="Garamond" w:hAnsi="Garamond"/>
                <w:sz w:val="22"/>
                <w:szCs w:val="22"/>
              </w:rPr>
              <w:tab/>
              <w:t>New Deployment Begins</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CRE</w:t>
              </w:r>
            </w:smartTag>
            <w:r w:rsidRPr="00EB43F4">
              <w:rPr>
                <w:rFonts w:ascii="Garamond" w:hAnsi="Garamond"/>
                <w:sz w:val="22"/>
                <w:szCs w:val="22"/>
              </w:rPr>
              <w:tab/>
              <w:t>Significant Rain Event</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CSM</w:t>
            </w:r>
            <w:r w:rsidRPr="00EB43F4">
              <w:rPr>
                <w:rFonts w:ascii="Garamond" w:hAnsi="Garamond"/>
                <w:sz w:val="22"/>
                <w:szCs w:val="22"/>
              </w:rPr>
              <w:tab/>
              <w:t>See Metadata</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r>
            <w:smartTag w:uri="urn:schemas-microsoft-com:office:smarttags" w:element="stockticker">
              <w:r w:rsidRPr="00EB43F4">
                <w:rPr>
                  <w:rFonts w:ascii="Garamond" w:hAnsi="Garamond"/>
                  <w:sz w:val="22"/>
                  <w:szCs w:val="22"/>
                </w:rPr>
                <w:t>CTS</w:t>
              </w:r>
            </w:smartTag>
            <w:r w:rsidRPr="00EB43F4">
              <w:rPr>
                <w:rFonts w:ascii="Garamond" w:hAnsi="Garamond"/>
                <w:sz w:val="22"/>
                <w:szCs w:val="22"/>
              </w:rPr>
              <w:tab/>
              <w:t>Turbidity Spike</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CVT</w:t>
            </w:r>
            <w:r w:rsidRPr="00EB43F4">
              <w:rPr>
                <w:rFonts w:ascii="Garamond" w:hAnsi="Garamond"/>
                <w:sz w:val="22"/>
                <w:szCs w:val="22"/>
              </w:rPr>
              <w:tab/>
              <w:t>Possible Vandalism/Tampering</w:t>
            </w:r>
          </w:p>
          <w:p w:rsidR="00597C8B" w:rsidRPr="00EB43F4" w:rsidRDefault="00597C8B" w:rsidP="00507EC4">
            <w:pPr>
              <w:pStyle w:val="BodyText"/>
              <w:tabs>
                <w:tab w:val="left" w:pos="720"/>
                <w:tab w:val="left" w:pos="1080"/>
                <w:tab w:val="left" w:pos="1440"/>
                <w:tab w:val="left" w:pos="1980"/>
                <w:tab w:val="left" w:pos="2520"/>
                <w:tab w:val="left" w:pos="10076"/>
              </w:tabs>
              <w:ind w:left="720" w:right="720"/>
              <w:rPr>
                <w:rFonts w:ascii="Garamond" w:hAnsi="Garamond"/>
                <w:sz w:val="22"/>
                <w:szCs w:val="22"/>
              </w:rPr>
            </w:pPr>
            <w:r w:rsidRPr="00EB43F4">
              <w:rPr>
                <w:rFonts w:ascii="Garamond" w:hAnsi="Garamond"/>
                <w:sz w:val="22"/>
                <w:szCs w:val="22"/>
              </w:rPr>
              <w:tab/>
              <w:t>CWD</w:t>
            </w:r>
            <w:r w:rsidRPr="00EB43F4">
              <w:rPr>
                <w:rFonts w:ascii="Garamond" w:hAnsi="Garamond"/>
                <w:sz w:val="22"/>
                <w:szCs w:val="22"/>
              </w:rPr>
              <w:tab/>
              <w:t>Data Collected at Wrong Depth</w:t>
            </w:r>
          </w:p>
          <w:p w:rsidR="009821B1" w:rsidRDefault="0081763B">
            <w:pPr>
              <w:pStyle w:val="BodyText"/>
              <w:tabs>
                <w:tab w:val="left" w:pos="1080"/>
                <w:tab w:val="left" w:pos="1980"/>
                <w:tab w:val="left" w:pos="10076"/>
              </w:tabs>
              <w:rPr>
                <w:del w:id="2805" w:author="Stephanie Thompson" w:date="2008-11-17T15:36:00Z"/>
                <w:rFonts w:ascii="Garamond" w:hAnsi="Garamond"/>
                <w:sz w:val="22"/>
                <w:szCs w:val="22"/>
              </w:rPr>
              <w:pPrChange w:id="2806" w:author="Stephanie Thompson" w:date="2008-11-19T11:52:00Z">
                <w:pPr/>
              </w:pPrChange>
            </w:pPr>
            <w:del w:id="2807" w:author="Stephanie Thompson" w:date="2008-11-17T15:36:00Z">
              <w:r w:rsidRPr="00EB43F4" w:rsidDel="00E361B9">
                <w:rPr>
                  <w:rFonts w:ascii="Garamond" w:hAnsi="Garamond"/>
                  <w:sz w:val="22"/>
                  <w:szCs w:val="22"/>
                </w:rPr>
                <w:delText>01/06/06</w:delText>
              </w:r>
            </w:del>
          </w:p>
        </w:tc>
        <w:tc>
          <w:tcPr>
            <w:tcW w:w="1520" w:type="dxa"/>
            <w:tcBorders>
              <w:top w:val="nil"/>
              <w:left w:val="nil"/>
              <w:bottom w:val="nil"/>
              <w:right w:val="nil"/>
            </w:tcBorders>
            <w:shd w:val="clear" w:color="auto" w:fill="auto"/>
            <w:noWrap/>
            <w:vAlign w:val="bottom"/>
          </w:tcPr>
          <w:p w:rsidR="009821B1" w:rsidRDefault="0081763B">
            <w:pPr>
              <w:pStyle w:val="BodyText"/>
              <w:tabs>
                <w:tab w:val="left" w:pos="1080"/>
                <w:tab w:val="left" w:pos="1980"/>
                <w:tab w:val="left" w:pos="10076"/>
              </w:tabs>
              <w:rPr>
                <w:del w:id="2808" w:author="Stephanie Thompson" w:date="2008-11-17T15:36:00Z"/>
                <w:rFonts w:ascii="Garamond" w:hAnsi="Garamond"/>
                <w:sz w:val="22"/>
                <w:szCs w:val="22"/>
              </w:rPr>
              <w:pPrChange w:id="2809" w:author="Stephanie Thompson" w:date="2008-11-19T11:52:00Z">
                <w:pPr/>
              </w:pPrChange>
            </w:pPr>
            <w:del w:id="2810" w:author="Stephanie Thompson" w:date="2008-11-17T15:36:00Z">
              <w:r w:rsidRPr="00EB43F4" w:rsidDel="00E361B9">
                <w:rPr>
                  <w:rFonts w:ascii="Garamond" w:hAnsi="Garamond"/>
                  <w:sz w:val="22"/>
                  <w:szCs w:val="22"/>
                </w:rPr>
                <w:lastRenderedPageBreak/>
                <w:delText>18:30</w:delText>
              </w:r>
            </w:del>
          </w:p>
        </w:tc>
      </w:tr>
    </w:tbl>
    <w:p w:rsidR="009821B1" w:rsidRDefault="009821B1">
      <w:pPr>
        <w:pStyle w:val="BodyText"/>
        <w:tabs>
          <w:tab w:val="left" w:pos="1080"/>
          <w:tab w:val="left" w:pos="1980"/>
          <w:tab w:val="left" w:pos="10076"/>
        </w:tabs>
        <w:rPr>
          <w:del w:id="2811" w:author="Stephanie Thompson" w:date="2008-11-17T15:36:00Z"/>
          <w:rFonts w:ascii="Garamond" w:hAnsi="Garamond"/>
          <w:sz w:val="22"/>
          <w:szCs w:val="22"/>
        </w:rPr>
        <w:pPrChange w:id="2812" w:author="Stephanie Thompson" w:date="2008-11-19T11:52:00Z">
          <w:pPr/>
        </w:pPrChange>
      </w:pPr>
    </w:p>
    <w:p w:rsidR="009821B1" w:rsidRDefault="00B3395C">
      <w:pPr>
        <w:pStyle w:val="BodyText"/>
        <w:tabs>
          <w:tab w:val="left" w:pos="1080"/>
          <w:tab w:val="left" w:pos="1980"/>
          <w:tab w:val="left" w:pos="10076"/>
        </w:tabs>
        <w:rPr>
          <w:del w:id="2813" w:author="Stephanie Thompson" w:date="2008-11-17T15:36:00Z"/>
          <w:rFonts w:ascii="Garamond" w:hAnsi="Garamond"/>
          <w:sz w:val="22"/>
          <w:szCs w:val="22"/>
        </w:rPr>
        <w:pPrChange w:id="2814" w:author="Stephanie Thompson" w:date="2008-11-19T11:52:00Z">
          <w:pPr/>
        </w:pPrChange>
      </w:pPr>
      <w:del w:id="2815" w:author="Stephanie Thompson" w:date="2008-11-17T15:36:00Z">
        <w:r w:rsidRPr="00EB43F4" w:rsidDel="00E361B9">
          <w:rPr>
            <w:rFonts w:ascii="Garamond" w:hAnsi="Garamond"/>
            <w:sz w:val="22"/>
            <w:szCs w:val="22"/>
          </w:rPr>
          <w:delText>Increase in pH possibly due to effluent from sewage plant upriver for the following period:</w:delText>
        </w:r>
      </w:del>
    </w:p>
    <w:tbl>
      <w:tblPr>
        <w:tblW w:w="2920" w:type="dxa"/>
        <w:tblInd w:w="93" w:type="dxa"/>
        <w:tblLook w:val="0000"/>
      </w:tblPr>
      <w:tblGrid>
        <w:gridCol w:w="1500"/>
        <w:gridCol w:w="1420"/>
      </w:tblGrid>
      <w:tr w:rsidR="00B3395C" w:rsidRPr="00EB43F4" w:rsidDel="00E361B9">
        <w:trPr>
          <w:trHeight w:val="255"/>
          <w:del w:id="2816" w:author="Stephanie Thompson" w:date="2008-11-17T15:36:00Z"/>
        </w:trPr>
        <w:tc>
          <w:tcPr>
            <w:tcW w:w="1500" w:type="dxa"/>
            <w:tcBorders>
              <w:top w:val="nil"/>
              <w:left w:val="nil"/>
              <w:bottom w:val="nil"/>
              <w:right w:val="nil"/>
            </w:tcBorders>
            <w:shd w:val="clear" w:color="auto" w:fill="auto"/>
            <w:noWrap/>
            <w:vAlign w:val="bottom"/>
          </w:tcPr>
          <w:p w:rsidR="009821B1" w:rsidRDefault="00B3395C">
            <w:pPr>
              <w:pStyle w:val="BodyText"/>
              <w:tabs>
                <w:tab w:val="left" w:pos="1080"/>
                <w:tab w:val="left" w:pos="1980"/>
                <w:tab w:val="left" w:pos="10076"/>
              </w:tabs>
              <w:rPr>
                <w:del w:id="2817" w:author="Stephanie Thompson" w:date="2008-11-17T15:36:00Z"/>
                <w:rFonts w:ascii="Garamond" w:hAnsi="Garamond"/>
                <w:sz w:val="22"/>
                <w:szCs w:val="22"/>
              </w:rPr>
              <w:pPrChange w:id="2818" w:author="Stephanie Thompson" w:date="2008-11-19T11:52:00Z">
                <w:pPr/>
              </w:pPrChange>
            </w:pPr>
            <w:del w:id="2819" w:author="Stephanie Thompson" w:date="2008-11-17T15:36:00Z">
              <w:r w:rsidRPr="00EB43F4" w:rsidDel="00E361B9">
                <w:rPr>
                  <w:rFonts w:ascii="Garamond" w:hAnsi="Garamond"/>
                  <w:sz w:val="22"/>
                  <w:szCs w:val="22"/>
                </w:rPr>
                <w:delText>02/09/06</w:delText>
              </w:r>
            </w:del>
          </w:p>
        </w:tc>
        <w:tc>
          <w:tcPr>
            <w:tcW w:w="1420" w:type="dxa"/>
            <w:tcBorders>
              <w:top w:val="nil"/>
              <w:left w:val="nil"/>
              <w:bottom w:val="nil"/>
              <w:right w:val="nil"/>
            </w:tcBorders>
            <w:shd w:val="clear" w:color="auto" w:fill="auto"/>
            <w:noWrap/>
            <w:vAlign w:val="bottom"/>
          </w:tcPr>
          <w:p w:rsidR="009821B1" w:rsidRDefault="00B3395C">
            <w:pPr>
              <w:pStyle w:val="BodyText"/>
              <w:tabs>
                <w:tab w:val="left" w:pos="1080"/>
                <w:tab w:val="left" w:pos="1980"/>
                <w:tab w:val="left" w:pos="10076"/>
              </w:tabs>
              <w:rPr>
                <w:del w:id="2820" w:author="Stephanie Thompson" w:date="2008-11-17T15:36:00Z"/>
                <w:rFonts w:ascii="Garamond" w:hAnsi="Garamond"/>
                <w:sz w:val="22"/>
                <w:szCs w:val="22"/>
              </w:rPr>
              <w:pPrChange w:id="2821" w:author="Stephanie Thompson" w:date="2008-11-19T11:52:00Z">
                <w:pPr/>
              </w:pPrChange>
            </w:pPr>
            <w:del w:id="2822" w:author="Stephanie Thompson" w:date="2008-11-17T15:36:00Z">
              <w:r w:rsidRPr="00EB43F4" w:rsidDel="00E361B9">
                <w:rPr>
                  <w:rFonts w:ascii="Garamond" w:hAnsi="Garamond"/>
                  <w:sz w:val="22"/>
                  <w:szCs w:val="22"/>
                </w:rPr>
                <w:delText>10:15 – 12:00</w:delText>
              </w:r>
            </w:del>
          </w:p>
        </w:tc>
      </w:tr>
    </w:tbl>
    <w:p w:rsidR="009821B1" w:rsidRDefault="009821B1">
      <w:pPr>
        <w:pStyle w:val="BodyText"/>
        <w:tabs>
          <w:tab w:val="left" w:pos="1080"/>
          <w:tab w:val="left" w:pos="1980"/>
          <w:tab w:val="left" w:pos="10076"/>
        </w:tabs>
        <w:rPr>
          <w:del w:id="2823" w:author="Stephanie Thompson" w:date="2008-11-17T15:36:00Z"/>
          <w:rFonts w:ascii="Garamond" w:hAnsi="Garamond"/>
          <w:sz w:val="22"/>
          <w:szCs w:val="22"/>
        </w:rPr>
        <w:pPrChange w:id="2824" w:author="Stephanie Thompson" w:date="2008-11-19T11:52:00Z">
          <w:pPr>
            <w:pStyle w:val="BodyText"/>
          </w:pPr>
        </w:pPrChange>
      </w:pPr>
    </w:p>
    <w:p w:rsidR="009821B1" w:rsidRDefault="0081763B">
      <w:pPr>
        <w:pStyle w:val="BodyText"/>
        <w:tabs>
          <w:tab w:val="left" w:pos="1080"/>
          <w:tab w:val="left" w:pos="1980"/>
          <w:tab w:val="left" w:pos="10076"/>
        </w:tabs>
        <w:rPr>
          <w:del w:id="2825" w:author="Stephanie Thompson" w:date="2008-11-17T15:36:00Z"/>
          <w:rFonts w:ascii="Garamond" w:hAnsi="Garamond"/>
          <w:sz w:val="22"/>
          <w:szCs w:val="22"/>
        </w:rPr>
        <w:pPrChange w:id="2826" w:author="Stephanie Thompson" w:date="2008-11-19T11:52:00Z">
          <w:pPr>
            <w:pStyle w:val="BodyText"/>
          </w:pPr>
        </w:pPrChange>
      </w:pPr>
      <w:del w:id="2827" w:author="Stephanie Thompson" w:date="2008-11-17T15:36:00Z">
        <w:r w:rsidRPr="00EB43F4" w:rsidDel="00E361B9">
          <w:rPr>
            <w:rFonts w:ascii="Garamond" w:hAnsi="Garamond"/>
            <w:sz w:val="22"/>
            <w:szCs w:val="22"/>
          </w:rPr>
          <w:delText>Time stamp error; Date and time recorded by sonde were 03/09/2006 at 16:20:33; data appear to coincide with surrounding data and appear to really be data from 03/11/2006 at 04:45:00.</w:delText>
        </w:r>
      </w:del>
    </w:p>
    <w:tbl>
      <w:tblPr>
        <w:tblW w:w="3020" w:type="dxa"/>
        <w:tblInd w:w="93" w:type="dxa"/>
        <w:tblLook w:val="0000"/>
      </w:tblPr>
      <w:tblGrid>
        <w:gridCol w:w="1500"/>
        <w:gridCol w:w="1520"/>
      </w:tblGrid>
      <w:tr w:rsidR="0081763B" w:rsidRPr="00EB43F4" w:rsidDel="00E361B9">
        <w:trPr>
          <w:trHeight w:val="255"/>
          <w:del w:id="2828" w:author="Stephanie Thompson" w:date="2008-11-17T15:36:00Z"/>
        </w:trPr>
        <w:tc>
          <w:tcPr>
            <w:tcW w:w="1500" w:type="dxa"/>
            <w:tcBorders>
              <w:top w:val="nil"/>
              <w:left w:val="nil"/>
              <w:bottom w:val="nil"/>
              <w:right w:val="nil"/>
            </w:tcBorders>
            <w:shd w:val="clear" w:color="auto" w:fill="auto"/>
            <w:noWrap/>
            <w:vAlign w:val="bottom"/>
          </w:tcPr>
          <w:p w:rsidR="009821B1" w:rsidRDefault="0081763B">
            <w:pPr>
              <w:pStyle w:val="BodyText"/>
              <w:tabs>
                <w:tab w:val="left" w:pos="1080"/>
                <w:tab w:val="left" w:pos="1980"/>
                <w:tab w:val="left" w:pos="10076"/>
              </w:tabs>
              <w:rPr>
                <w:del w:id="2829" w:author="Stephanie Thompson" w:date="2008-11-17T15:36:00Z"/>
                <w:rFonts w:ascii="Garamond" w:hAnsi="Garamond"/>
                <w:sz w:val="22"/>
                <w:szCs w:val="22"/>
              </w:rPr>
              <w:pPrChange w:id="2830" w:author="Stephanie Thompson" w:date="2008-11-19T11:52:00Z">
                <w:pPr/>
              </w:pPrChange>
            </w:pPr>
            <w:del w:id="2831" w:author="Stephanie Thompson" w:date="2008-11-17T15:36:00Z">
              <w:r w:rsidRPr="00EB43F4" w:rsidDel="00E361B9">
                <w:rPr>
                  <w:rFonts w:ascii="Garamond" w:hAnsi="Garamond"/>
                  <w:sz w:val="22"/>
                  <w:szCs w:val="22"/>
                </w:rPr>
                <w:delText>03/11/06</w:delText>
              </w:r>
            </w:del>
          </w:p>
        </w:tc>
        <w:tc>
          <w:tcPr>
            <w:tcW w:w="1520" w:type="dxa"/>
            <w:tcBorders>
              <w:top w:val="nil"/>
              <w:left w:val="nil"/>
              <w:bottom w:val="nil"/>
              <w:right w:val="nil"/>
            </w:tcBorders>
            <w:shd w:val="clear" w:color="auto" w:fill="auto"/>
            <w:noWrap/>
            <w:vAlign w:val="bottom"/>
          </w:tcPr>
          <w:p w:rsidR="009821B1" w:rsidRDefault="0081763B">
            <w:pPr>
              <w:pStyle w:val="BodyText"/>
              <w:tabs>
                <w:tab w:val="left" w:pos="1080"/>
                <w:tab w:val="left" w:pos="1980"/>
                <w:tab w:val="left" w:pos="10076"/>
              </w:tabs>
              <w:rPr>
                <w:del w:id="2832" w:author="Stephanie Thompson" w:date="2008-11-17T15:36:00Z"/>
                <w:rFonts w:ascii="Garamond" w:hAnsi="Garamond"/>
                <w:sz w:val="22"/>
                <w:szCs w:val="22"/>
              </w:rPr>
              <w:pPrChange w:id="2833" w:author="Stephanie Thompson" w:date="2008-11-19T11:52:00Z">
                <w:pPr/>
              </w:pPrChange>
            </w:pPr>
            <w:del w:id="2834" w:author="Stephanie Thompson" w:date="2008-11-17T15:36:00Z">
              <w:r w:rsidRPr="00EB43F4" w:rsidDel="00E361B9">
                <w:rPr>
                  <w:rFonts w:ascii="Garamond" w:hAnsi="Garamond"/>
                  <w:sz w:val="22"/>
                  <w:szCs w:val="22"/>
                </w:rPr>
                <w:delText>16:45</w:delText>
              </w:r>
            </w:del>
          </w:p>
        </w:tc>
      </w:tr>
    </w:tbl>
    <w:p w:rsidR="009821B1" w:rsidRDefault="009821B1">
      <w:pPr>
        <w:pStyle w:val="BodyText"/>
        <w:tabs>
          <w:tab w:val="left" w:pos="1080"/>
          <w:tab w:val="left" w:pos="1980"/>
          <w:tab w:val="left" w:pos="10076"/>
        </w:tabs>
        <w:rPr>
          <w:del w:id="2835" w:author="Stephanie Thompson" w:date="2008-11-17T15:36:00Z"/>
          <w:rFonts w:ascii="Garamond" w:hAnsi="Garamond"/>
          <w:sz w:val="22"/>
          <w:szCs w:val="22"/>
        </w:rPr>
        <w:pPrChange w:id="2836" w:author="Stephanie Thompson" w:date="2008-11-19T11:52:00Z">
          <w:pPr>
            <w:pStyle w:val="BodyText"/>
          </w:pPr>
        </w:pPrChange>
      </w:pPr>
    </w:p>
    <w:p w:rsidR="009821B1" w:rsidRDefault="0081763B">
      <w:pPr>
        <w:pStyle w:val="BodyText"/>
        <w:tabs>
          <w:tab w:val="left" w:pos="1080"/>
          <w:tab w:val="left" w:pos="1980"/>
          <w:tab w:val="left" w:pos="10076"/>
        </w:tabs>
        <w:rPr>
          <w:del w:id="2837" w:author="Stephanie Thompson" w:date="2008-11-17T15:36:00Z"/>
          <w:rFonts w:ascii="Garamond" w:hAnsi="Garamond"/>
          <w:sz w:val="22"/>
          <w:szCs w:val="22"/>
        </w:rPr>
        <w:pPrChange w:id="2838" w:author="Stephanie Thompson" w:date="2008-11-19T11:52:00Z">
          <w:pPr/>
        </w:pPrChange>
      </w:pPr>
      <w:del w:id="2839" w:author="Stephanie Thompson" w:date="2008-11-17T15:36:00Z">
        <w:r w:rsidRPr="00EB43F4" w:rsidDel="00E361B9">
          <w:rPr>
            <w:rFonts w:ascii="Garamond" w:hAnsi="Garamond"/>
            <w:sz w:val="22"/>
            <w:szCs w:val="22"/>
          </w:rPr>
          <w:delText>Increase in pH possibly due to eff</w:delText>
        </w:r>
        <w:r w:rsidR="00E75287" w:rsidRPr="00EB43F4" w:rsidDel="00E361B9">
          <w:rPr>
            <w:rFonts w:ascii="Garamond" w:hAnsi="Garamond"/>
            <w:sz w:val="22"/>
            <w:szCs w:val="22"/>
          </w:rPr>
          <w:delText>luent from sewage plant upriver</w:delText>
        </w:r>
        <w:r w:rsidRPr="00EB43F4" w:rsidDel="00E361B9">
          <w:rPr>
            <w:rFonts w:ascii="Garamond" w:hAnsi="Garamond"/>
            <w:sz w:val="22"/>
            <w:szCs w:val="22"/>
          </w:rPr>
          <w:delText xml:space="preserve"> for the following period:</w:delText>
        </w:r>
      </w:del>
    </w:p>
    <w:tbl>
      <w:tblPr>
        <w:tblW w:w="3020" w:type="dxa"/>
        <w:tblInd w:w="93" w:type="dxa"/>
        <w:tblLook w:val="0000"/>
      </w:tblPr>
      <w:tblGrid>
        <w:gridCol w:w="1500"/>
        <w:gridCol w:w="1520"/>
      </w:tblGrid>
      <w:tr w:rsidR="00F92604" w:rsidRPr="00EB43F4" w:rsidDel="00E361B9">
        <w:trPr>
          <w:trHeight w:val="255"/>
          <w:del w:id="2840" w:author="Stephanie Thompson" w:date="2008-11-17T15:36:00Z"/>
        </w:trPr>
        <w:tc>
          <w:tcPr>
            <w:tcW w:w="1500" w:type="dxa"/>
            <w:tcBorders>
              <w:top w:val="nil"/>
              <w:left w:val="nil"/>
              <w:bottom w:val="nil"/>
              <w:right w:val="nil"/>
            </w:tcBorders>
            <w:shd w:val="clear" w:color="auto" w:fill="auto"/>
            <w:noWrap/>
            <w:vAlign w:val="bottom"/>
          </w:tcPr>
          <w:p w:rsidR="009821B1" w:rsidRDefault="00F92604">
            <w:pPr>
              <w:pStyle w:val="BodyText"/>
              <w:tabs>
                <w:tab w:val="left" w:pos="1080"/>
                <w:tab w:val="left" w:pos="1980"/>
                <w:tab w:val="left" w:pos="10076"/>
              </w:tabs>
              <w:rPr>
                <w:del w:id="2841" w:author="Stephanie Thompson" w:date="2008-11-17T15:36:00Z"/>
                <w:rFonts w:ascii="Garamond" w:hAnsi="Garamond"/>
                <w:sz w:val="22"/>
                <w:szCs w:val="22"/>
              </w:rPr>
              <w:pPrChange w:id="2842" w:author="Stephanie Thompson" w:date="2008-11-19T11:52:00Z">
                <w:pPr/>
              </w:pPrChange>
            </w:pPr>
            <w:del w:id="2843" w:author="Stephanie Thompson" w:date="2008-11-17T15:36:00Z">
              <w:r w:rsidRPr="00EB43F4" w:rsidDel="00E361B9">
                <w:rPr>
                  <w:rFonts w:ascii="Garamond" w:hAnsi="Garamond"/>
                  <w:sz w:val="22"/>
                  <w:szCs w:val="22"/>
                </w:rPr>
                <w:delText>03/17/06</w:delText>
              </w:r>
            </w:del>
          </w:p>
        </w:tc>
        <w:tc>
          <w:tcPr>
            <w:tcW w:w="1520" w:type="dxa"/>
            <w:tcBorders>
              <w:top w:val="nil"/>
              <w:left w:val="nil"/>
              <w:bottom w:val="nil"/>
              <w:right w:val="nil"/>
            </w:tcBorders>
            <w:shd w:val="clear" w:color="auto" w:fill="auto"/>
            <w:noWrap/>
            <w:vAlign w:val="bottom"/>
          </w:tcPr>
          <w:p w:rsidR="009821B1" w:rsidRDefault="00F92604">
            <w:pPr>
              <w:pStyle w:val="BodyText"/>
              <w:tabs>
                <w:tab w:val="left" w:pos="1080"/>
                <w:tab w:val="left" w:pos="1980"/>
                <w:tab w:val="left" w:pos="10076"/>
              </w:tabs>
              <w:rPr>
                <w:del w:id="2844" w:author="Stephanie Thompson" w:date="2008-11-17T15:36:00Z"/>
                <w:rFonts w:ascii="Garamond" w:hAnsi="Garamond"/>
                <w:sz w:val="22"/>
                <w:szCs w:val="22"/>
              </w:rPr>
              <w:pPrChange w:id="2845" w:author="Stephanie Thompson" w:date="2008-11-19T11:52:00Z">
                <w:pPr/>
              </w:pPrChange>
            </w:pPr>
            <w:del w:id="2846" w:author="Stephanie Thompson" w:date="2008-11-17T15:36:00Z">
              <w:r w:rsidRPr="00EB43F4" w:rsidDel="00E361B9">
                <w:rPr>
                  <w:rFonts w:ascii="Garamond" w:hAnsi="Garamond"/>
                  <w:sz w:val="22"/>
                  <w:szCs w:val="22"/>
                </w:rPr>
                <w:delText xml:space="preserve">18:45 – 20:30 </w:delText>
              </w:r>
            </w:del>
          </w:p>
        </w:tc>
      </w:tr>
    </w:tbl>
    <w:p w:rsidR="009821B1" w:rsidRDefault="009821B1">
      <w:pPr>
        <w:pStyle w:val="BodyText"/>
        <w:tabs>
          <w:tab w:val="left" w:pos="1080"/>
          <w:tab w:val="left" w:pos="1980"/>
          <w:tab w:val="left" w:pos="10076"/>
        </w:tabs>
        <w:rPr>
          <w:del w:id="2847" w:author="Stephanie Thompson" w:date="2008-11-17T15:36:00Z"/>
          <w:rFonts w:ascii="Garamond" w:hAnsi="Garamond"/>
          <w:sz w:val="22"/>
          <w:szCs w:val="22"/>
        </w:rPr>
        <w:pPrChange w:id="2848" w:author="Stephanie Thompson" w:date="2008-11-19T11:52:00Z">
          <w:pPr/>
        </w:pPrChange>
      </w:pPr>
    </w:p>
    <w:p w:rsidR="009821B1" w:rsidRDefault="00F92604">
      <w:pPr>
        <w:pStyle w:val="BodyText"/>
        <w:tabs>
          <w:tab w:val="left" w:pos="1080"/>
          <w:tab w:val="left" w:pos="1980"/>
          <w:tab w:val="left" w:pos="10076"/>
        </w:tabs>
        <w:rPr>
          <w:del w:id="2849" w:author="Stephanie Thompson" w:date="2008-11-17T15:36:00Z"/>
          <w:rFonts w:ascii="Garamond" w:hAnsi="Garamond"/>
          <w:sz w:val="22"/>
          <w:szCs w:val="22"/>
        </w:rPr>
        <w:pPrChange w:id="2850" w:author="Stephanie Thompson" w:date="2008-11-19T11:52:00Z">
          <w:pPr/>
        </w:pPrChange>
      </w:pPr>
      <w:del w:id="2851" w:author="Stephanie Thompson" w:date="2008-11-17T15:36:00Z">
        <w:r w:rsidRPr="00EB43F4" w:rsidDel="00E361B9">
          <w:rPr>
            <w:rFonts w:ascii="Garamond" w:hAnsi="Garamond"/>
            <w:sz w:val="22"/>
            <w:szCs w:val="22"/>
          </w:rPr>
          <w:delText>Intermittent high turbidity readings likely caused by storm event; readings seem reasonable for the following period:</w:delText>
        </w:r>
      </w:del>
    </w:p>
    <w:tbl>
      <w:tblPr>
        <w:tblW w:w="6060" w:type="dxa"/>
        <w:tblInd w:w="93" w:type="dxa"/>
        <w:tblLook w:val="0000"/>
      </w:tblPr>
      <w:tblGrid>
        <w:gridCol w:w="1500"/>
        <w:gridCol w:w="1520"/>
        <w:gridCol w:w="1520"/>
        <w:gridCol w:w="1520"/>
      </w:tblGrid>
      <w:tr w:rsidR="00F92604" w:rsidRPr="00EB43F4" w:rsidDel="00E361B9">
        <w:trPr>
          <w:trHeight w:val="255"/>
          <w:del w:id="2852" w:author="Stephanie Thompson" w:date="2008-11-17T15:36:00Z"/>
        </w:trPr>
        <w:tc>
          <w:tcPr>
            <w:tcW w:w="1500" w:type="dxa"/>
            <w:tcBorders>
              <w:top w:val="nil"/>
              <w:left w:val="nil"/>
              <w:bottom w:val="nil"/>
              <w:right w:val="nil"/>
            </w:tcBorders>
            <w:shd w:val="clear" w:color="auto" w:fill="auto"/>
            <w:noWrap/>
            <w:vAlign w:val="bottom"/>
          </w:tcPr>
          <w:p w:rsidR="009821B1" w:rsidRDefault="00F92604">
            <w:pPr>
              <w:pStyle w:val="BodyText"/>
              <w:tabs>
                <w:tab w:val="left" w:pos="1080"/>
                <w:tab w:val="left" w:pos="1980"/>
                <w:tab w:val="left" w:pos="10076"/>
              </w:tabs>
              <w:rPr>
                <w:del w:id="2853" w:author="Stephanie Thompson" w:date="2008-11-17T15:36:00Z"/>
                <w:rFonts w:ascii="Garamond" w:hAnsi="Garamond"/>
                <w:sz w:val="22"/>
                <w:szCs w:val="22"/>
              </w:rPr>
              <w:pPrChange w:id="2854" w:author="Stephanie Thompson" w:date="2008-11-19T11:52:00Z">
                <w:pPr/>
              </w:pPrChange>
            </w:pPr>
            <w:del w:id="2855" w:author="Stephanie Thompson" w:date="2008-11-17T15:36:00Z">
              <w:r w:rsidRPr="00EB43F4" w:rsidDel="00E361B9">
                <w:rPr>
                  <w:rFonts w:ascii="Garamond" w:hAnsi="Garamond"/>
                  <w:sz w:val="22"/>
                  <w:szCs w:val="22"/>
                </w:rPr>
                <w:delText>07/22/06</w:delText>
              </w:r>
            </w:del>
          </w:p>
        </w:tc>
        <w:tc>
          <w:tcPr>
            <w:tcW w:w="1520" w:type="dxa"/>
            <w:tcBorders>
              <w:top w:val="nil"/>
              <w:left w:val="nil"/>
              <w:bottom w:val="nil"/>
              <w:right w:val="nil"/>
            </w:tcBorders>
            <w:shd w:val="clear" w:color="auto" w:fill="auto"/>
            <w:noWrap/>
            <w:vAlign w:val="bottom"/>
          </w:tcPr>
          <w:p w:rsidR="009821B1" w:rsidRDefault="00F92604">
            <w:pPr>
              <w:pStyle w:val="BodyText"/>
              <w:tabs>
                <w:tab w:val="left" w:pos="1080"/>
                <w:tab w:val="left" w:pos="1980"/>
                <w:tab w:val="left" w:pos="10076"/>
              </w:tabs>
              <w:rPr>
                <w:del w:id="2856" w:author="Stephanie Thompson" w:date="2008-11-17T15:36:00Z"/>
                <w:rFonts w:ascii="Garamond" w:hAnsi="Garamond"/>
                <w:sz w:val="22"/>
                <w:szCs w:val="22"/>
              </w:rPr>
              <w:pPrChange w:id="2857" w:author="Stephanie Thompson" w:date="2008-11-19T11:52:00Z">
                <w:pPr/>
              </w:pPrChange>
            </w:pPr>
            <w:del w:id="2858" w:author="Stephanie Thompson" w:date="2008-11-17T15:36:00Z">
              <w:r w:rsidRPr="00EB43F4" w:rsidDel="00E361B9">
                <w:rPr>
                  <w:rFonts w:ascii="Garamond" w:hAnsi="Garamond"/>
                  <w:sz w:val="22"/>
                  <w:szCs w:val="22"/>
                </w:rPr>
                <w:delText>08:15</w:delText>
              </w:r>
              <w:r w:rsidR="00297D60" w:rsidRPr="00EB43F4" w:rsidDel="00E361B9">
                <w:rPr>
                  <w:rFonts w:ascii="Garamond" w:hAnsi="Garamond"/>
                  <w:sz w:val="22"/>
                  <w:szCs w:val="22"/>
                </w:rPr>
                <w:delText xml:space="preserve"> to</w:delText>
              </w:r>
            </w:del>
          </w:p>
        </w:tc>
        <w:tc>
          <w:tcPr>
            <w:tcW w:w="1520" w:type="dxa"/>
            <w:vAlign w:val="bottom"/>
          </w:tcPr>
          <w:p w:rsidR="009821B1" w:rsidRDefault="00F92604">
            <w:pPr>
              <w:pStyle w:val="BodyText"/>
              <w:tabs>
                <w:tab w:val="left" w:pos="1080"/>
                <w:tab w:val="left" w:pos="1980"/>
                <w:tab w:val="left" w:pos="10076"/>
              </w:tabs>
              <w:rPr>
                <w:del w:id="2859" w:author="Stephanie Thompson" w:date="2008-11-17T15:36:00Z"/>
                <w:rFonts w:ascii="Garamond" w:hAnsi="Garamond"/>
                <w:sz w:val="22"/>
                <w:szCs w:val="22"/>
              </w:rPr>
              <w:pPrChange w:id="2860" w:author="Stephanie Thompson" w:date="2008-11-19T11:52:00Z">
                <w:pPr/>
              </w:pPrChange>
            </w:pPr>
            <w:del w:id="2861" w:author="Stephanie Thompson" w:date="2008-11-17T15:36:00Z">
              <w:r w:rsidRPr="00EB43F4" w:rsidDel="00E361B9">
                <w:rPr>
                  <w:rFonts w:ascii="Garamond" w:hAnsi="Garamond"/>
                  <w:sz w:val="22"/>
                  <w:szCs w:val="22"/>
                </w:rPr>
                <w:delText>07/23/06</w:delText>
              </w:r>
            </w:del>
          </w:p>
        </w:tc>
        <w:tc>
          <w:tcPr>
            <w:tcW w:w="1520" w:type="dxa"/>
            <w:vAlign w:val="bottom"/>
          </w:tcPr>
          <w:p w:rsidR="009821B1" w:rsidRDefault="00F92604">
            <w:pPr>
              <w:pStyle w:val="BodyText"/>
              <w:tabs>
                <w:tab w:val="left" w:pos="1080"/>
                <w:tab w:val="left" w:pos="1980"/>
                <w:tab w:val="left" w:pos="10076"/>
              </w:tabs>
              <w:rPr>
                <w:del w:id="2862" w:author="Stephanie Thompson" w:date="2008-11-17T15:36:00Z"/>
                <w:rFonts w:ascii="Garamond" w:hAnsi="Garamond"/>
                <w:sz w:val="22"/>
                <w:szCs w:val="22"/>
              </w:rPr>
              <w:pPrChange w:id="2863" w:author="Stephanie Thompson" w:date="2008-11-19T11:52:00Z">
                <w:pPr/>
              </w:pPrChange>
            </w:pPr>
            <w:del w:id="2864" w:author="Stephanie Thompson" w:date="2008-11-17T15:36:00Z">
              <w:r w:rsidRPr="00EB43F4" w:rsidDel="00E361B9">
                <w:rPr>
                  <w:rFonts w:ascii="Garamond" w:hAnsi="Garamond"/>
                  <w:sz w:val="22"/>
                  <w:szCs w:val="22"/>
                </w:rPr>
                <w:delText>06:45</w:delText>
              </w:r>
            </w:del>
          </w:p>
        </w:tc>
      </w:tr>
    </w:tbl>
    <w:p w:rsidR="009821B1" w:rsidRDefault="009821B1">
      <w:pPr>
        <w:pStyle w:val="BodyText"/>
        <w:tabs>
          <w:tab w:val="left" w:pos="1080"/>
          <w:tab w:val="left" w:pos="1980"/>
          <w:tab w:val="left" w:pos="10076"/>
        </w:tabs>
        <w:rPr>
          <w:del w:id="2865" w:author="Stephanie Thompson" w:date="2008-11-17T15:36:00Z"/>
          <w:rFonts w:ascii="Garamond" w:hAnsi="Garamond"/>
          <w:sz w:val="22"/>
          <w:szCs w:val="22"/>
        </w:rPr>
        <w:pPrChange w:id="2866" w:author="Stephanie Thompson" w:date="2008-11-19T11:52:00Z">
          <w:pPr/>
        </w:pPrChange>
      </w:pPr>
    </w:p>
    <w:p w:rsidR="009821B1" w:rsidRDefault="00F92604">
      <w:pPr>
        <w:pStyle w:val="BodyText"/>
        <w:tabs>
          <w:tab w:val="left" w:pos="1080"/>
          <w:tab w:val="left" w:pos="1980"/>
          <w:tab w:val="left" w:pos="10076"/>
        </w:tabs>
        <w:rPr>
          <w:del w:id="2867" w:author="Stephanie Thompson" w:date="2008-11-17T15:36:00Z"/>
          <w:rFonts w:ascii="Garamond" w:hAnsi="Garamond"/>
          <w:sz w:val="22"/>
          <w:szCs w:val="22"/>
        </w:rPr>
        <w:pPrChange w:id="2868" w:author="Stephanie Thompson" w:date="2008-11-19T11:52:00Z">
          <w:pPr/>
        </w:pPrChange>
      </w:pPr>
      <w:del w:id="2869" w:author="Stephanie Thompson" w:date="2008-11-17T15:36:00Z">
        <w:r w:rsidRPr="00EB43F4" w:rsidDel="00E361B9">
          <w:rPr>
            <w:rFonts w:ascii="Garamond" w:hAnsi="Garamond"/>
            <w:sz w:val="22"/>
            <w:szCs w:val="22"/>
          </w:rPr>
          <w:delText xml:space="preserve">Turbidity spikes inexplicable but </w:delText>
        </w:r>
        <w:r w:rsidR="00127750" w:rsidRPr="00EB43F4" w:rsidDel="00E361B9">
          <w:rPr>
            <w:rFonts w:ascii="Garamond" w:hAnsi="Garamond"/>
            <w:sz w:val="22"/>
            <w:szCs w:val="22"/>
          </w:rPr>
          <w:delText>diurnal pattern</w:delText>
        </w:r>
        <w:r w:rsidR="00E75287" w:rsidRPr="00EB43F4" w:rsidDel="00E361B9">
          <w:rPr>
            <w:rFonts w:ascii="Garamond" w:hAnsi="Garamond"/>
            <w:sz w:val="22"/>
            <w:szCs w:val="22"/>
          </w:rPr>
          <w:delText xml:space="preserve"> suggests effluent from upriver</w:delText>
        </w:r>
        <w:r w:rsidR="00127750" w:rsidRPr="00EB43F4" w:rsidDel="00E361B9">
          <w:rPr>
            <w:rFonts w:ascii="Garamond" w:hAnsi="Garamond"/>
            <w:sz w:val="22"/>
            <w:szCs w:val="22"/>
          </w:rPr>
          <w:delText xml:space="preserve"> sewage plant may be cause. Readings seem reliable for the following period:</w:delText>
        </w:r>
      </w:del>
    </w:p>
    <w:tbl>
      <w:tblPr>
        <w:tblW w:w="3020" w:type="dxa"/>
        <w:tblInd w:w="93" w:type="dxa"/>
        <w:tblLook w:val="0000"/>
      </w:tblPr>
      <w:tblGrid>
        <w:gridCol w:w="1500"/>
        <w:gridCol w:w="1520"/>
      </w:tblGrid>
      <w:tr w:rsidR="00127750" w:rsidRPr="00EB43F4" w:rsidDel="00E361B9">
        <w:trPr>
          <w:trHeight w:val="255"/>
          <w:del w:id="2870" w:author="Stephanie Thompson" w:date="2008-11-17T15:36:00Z"/>
        </w:trPr>
        <w:tc>
          <w:tcPr>
            <w:tcW w:w="150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71" w:author="Stephanie Thompson" w:date="2008-11-17T15:36:00Z"/>
                <w:rFonts w:ascii="Garamond" w:hAnsi="Garamond"/>
                <w:sz w:val="22"/>
                <w:szCs w:val="22"/>
              </w:rPr>
              <w:pPrChange w:id="2872" w:author="Stephanie Thompson" w:date="2008-11-19T11:52:00Z">
                <w:pPr/>
              </w:pPrChange>
            </w:pPr>
            <w:del w:id="2873" w:author="Stephanie Thompson" w:date="2008-11-17T15:36:00Z">
              <w:r w:rsidRPr="00EB43F4" w:rsidDel="00E361B9">
                <w:rPr>
                  <w:rFonts w:ascii="Garamond" w:hAnsi="Garamond"/>
                  <w:sz w:val="22"/>
                  <w:szCs w:val="22"/>
                </w:rPr>
                <w:delText>08/01/06</w:delText>
              </w:r>
            </w:del>
          </w:p>
        </w:tc>
        <w:tc>
          <w:tcPr>
            <w:tcW w:w="152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74" w:author="Stephanie Thompson" w:date="2008-11-17T15:36:00Z"/>
                <w:rFonts w:ascii="Garamond" w:hAnsi="Garamond"/>
                <w:sz w:val="22"/>
                <w:szCs w:val="22"/>
              </w:rPr>
              <w:pPrChange w:id="2875" w:author="Stephanie Thompson" w:date="2008-11-19T11:52:00Z">
                <w:pPr/>
              </w:pPrChange>
            </w:pPr>
            <w:del w:id="2876" w:author="Stephanie Thompson" w:date="2008-11-17T15:36:00Z">
              <w:r w:rsidRPr="00EB43F4" w:rsidDel="00E361B9">
                <w:rPr>
                  <w:rFonts w:ascii="Garamond" w:hAnsi="Garamond"/>
                  <w:sz w:val="22"/>
                  <w:szCs w:val="22"/>
                </w:rPr>
                <w:delText>13:30 – 17:30</w:delText>
              </w:r>
            </w:del>
          </w:p>
        </w:tc>
      </w:tr>
      <w:tr w:rsidR="00127750" w:rsidRPr="00EB43F4" w:rsidDel="00E361B9">
        <w:trPr>
          <w:trHeight w:val="255"/>
          <w:del w:id="2877" w:author="Stephanie Thompson" w:date="2008-11-17T15:36:00Z"/>
        </w:trPr>
        <w:tc>
          <w:tcPr>
            <w:tcW w:w="150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78" w:author="Stephanie Thompson" w:date="2008-11-17T15:36:00Z"/>
                <w:rFonts w:ascii="Garamond" w:hAnsi="Garamond"/>
                <w:sz w:val="22"/>
                <w:szCs w:val="22"/>
              </w:rPr>
              <w:pPrChange w:id="2879" w:author="Stephanie Thompson" w:date="2008-11-19T11:52:00Z">
                <w:pPr/>
              </w:pPrChange>
            </w:pPr>
            <w:del w:id="2880" w:author="Stephanie Thompson" w:date="2008-11-17T15:36:00Z">
              <w:r w:rsidRPr="00EB43F4" w:rsidDel="00E361B9">
                <w:rPr>
                  <w:rFonts w:ascii="Garamond" w:hAnsi="Garamond"/>
                  <w:sz w:val="22"/>
                  <w:szCs w:val="22"/>
                </w:rPr>
                <w:delText>08/02/06</w:delText>
              </w:r>
            </w:del>
          </w:p>
        </w:tc>
        <w:tc>
          <w:tcPr>
            <w:tcW w:w="152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81" w:author="Stephanie Thompson" w:date="2008-11-17T15:36:00Z"/>
                <w:rFonts w:ascii="Garamond" w:hAnsi="Garamond"/>
                <w:sz w:val="22"/>
                <w:szCs w:val="22"/>
              </w:rPr>
              <w:pPrChange w:id="2882" w:author="Stephanie Thompson" w:date="2008-11-19T11:52:00Z">
                <w:pPr/>
              </w:pPrChange>
            </w:pPr>
            <w:del w:id="2883" w:author="Stephanie Thompson" w:date="2008-11-17T15:36:00Z">
              <w:r w:rsidRPr="00EB43F4" w:rsidDel="00E361B9">
                <w:rPr>
                  <w:rFonts w:ascii="Garamond" w:hAnsi="Garamond"/>
                  <w:sz w:val="22"/>
                  <w:szCs w:val="22"/>
                </w:rPr>
                <w:delText>11:15 – 17:30</w:delText>
              </w:r>
            </w:del>
          </w:p>
        </w:tc>
      </w:tr>
      <w:tr w:rsidR="00127750" w:rsidRPr="00EB43F4" w:rsidDel="00E361B9">
        <w:trPr>
          <w:trHeight w:val="255"/>
          <w:del w:id="2884" w:author="Stephanie Thompson" w:date="2008-11-17T15:36:00Z"/>
        </w:trPr>
        <w:tc>
          <w:tcPr>
            <w:tcW w:w="150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85" w:author="Stephanie Thompson" w:date="2008-11-17T15:36:00Z"/>
                <w:rFonts w:ascii="Garamond" w:hAnsi="Garamond"/>
                <w:sz w:val="22"/>
                <w:szCs w:val="22"/>
              </w:rPr>
              <w:pPrChange w:id="2886" w:author="Stephanie Thompson" w:date="2008-11-19T11:52:00Z">
                <w:pPr/>
              </w:pPrChange>
            </w:pPr>
            <w:del w:id="2887" w:author="Stephanie Thompson" w:date="2008-11-17T15:36:00Z">
              <w:r w:rsidRPr="00EB43F4" w:rsidDel="00E361B9">
                <w:rPr>
                  <w:rFonts w:ascii="Garamond" w:hAnsi="Garamond"/>
                  <w:sz w:val="22"/>
                  <w:szCs w:val="22"/>
                </w:rPr>
                <w:delText>08/03/06</w:delText>
              </w:r>
            </w:del>
          </w:p>
        </w:tc>
        <w:tc>
          <w:tcPr>
            <w:tcW w:w="152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88" w:author="Stephanie Thompson" w:date="2008-11-17T15:36:00Z"/>
                <w:rFonts w:ascii="Garamond" w:hAnsi="Garamond"/>
                <w:sz w:val="22"/>
                <w:szCs w:val="22"/>
              </w:rPr>
              <w:pPrChange w:id="2889" w:author="Stephanie Thompson" w:date="2008-11-19T11:52:00Z">
                <w:pPr/>
              </w:pPrChange>
            </w:pPr>
            <w:del w:id="2890" w:author="Stephanie Thompson" w:date="2008-11-17T15:36:00Z">
              <w:r w:rsidRPr="00EB43F4" w:rsidDel="00E361B9">
                <w:rPr>
                  <w:rFonts w:ascii="Garamond" w:hAnsi="Garamond"/>
                  <w:sz w:val="22"/>
                  <w:szCs w:val="22"/>
                </w:rPr>
                <w:delText>11:30 – 18:15</w:delText>
              </w:r>
            </w:del>
          </w:p>
        </w:tc>
      </w:tr>
      <w:tr w:rsidR="00127750" w:rsidRPr="00EB43F4" w:rsidDel="00E361B9">
        <w:trPr>
          <w:trHeight w:val="255"/>
          <w:del w:id="2891" w:author="Stephanie Thompson" w:date="2008-11-17T15:36:00Z"/>
        </w:trPr>
        <w:tc>
          <w:tcPr>
            <w:tcW w:w="150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92" w:author="Stephanie Thompson" w:date="2008-11-17T15:36:00Z"/>
                <w:rFonts w:ascii="Garamond" w:hAnsi="Garamond"/>
                <w:sz w:val="22"/>
                <w:szCs w:val="22"/>
              </w:rPr>
              <w:pPrChange w:id="2893" w:author="Stephanie Thompson" w:date="2008-11-19T11:52:00Z">
                <w:pPr/>
              </w:pPrChange>
            </w:pPr>
            <w:del w:id="2894" w:author="Stephanie Thompson" w:date="2008-11-17T15:36:00Z">
              <w:r w:rsidRPr="00EB43F4" w:rsidDel="00E361B9">
                <w:rPr>
                  <w:rFonts w:ascii="Garamond" w:hAnsi="Garamond"/>
                  <w:sz w:val="22"/>
                  <w:szCs w:val="22"/>
                </w:rPr>
                <w:delText>08/04/06</w:delText>
              </w:r>
            </w:del>
          </w:p>
        </w:tc>
        <w:tc>
          <w:tcPr>
            <w:tcW w:w="152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95" w:author="Stephanie Thompson" w:date="2008-11-17T15:36:00Z"/>
                <w:rFonts w:ascii="Garamond" w:hAnsi="Garamond"/>
                <w:sz w:val="22"/>
                <w:szCs w:val="22"/>
              </w:rPr>
              <w:pPrChange w:id="2896" w:author="Stephanie Thompson" w:date="2008-11-19T11:52:00Z">
                <w:pPr/>
              </w:pPrChange>
            </w:pPr>
            <w:del w:id="2897" w:author="Stephanie Thompson" w:date="2008-11-17T15:36:00Z">
              <w:r w:rsidRPr="00EB43F4" w:rsidDel="00E361B9">
                <w:rPr>
                  <w:rFonts w:ascii="Garamond" w:hAnsi="Garamond"/>
                  <w:sz w:val="22"/>
                  <w:szCs w:val="22"/>
                </w:rPr>
                <w:delText>15:30 – 16:15</w:delText>
              </w:r>
            </w:del>
          </w:p>
        </w:tc>
      </w:tr>
      <w:tr w:rsidR="00127750" w:rsidRPr="00EB43F4" w:rsidDel="00E361B9">
        <w:trPr>
          <w:trHeight w:val="255"/>
          <w:del w:id="2898" w:author="Stephanie Thompson" w:date="2008-11-17T15:36:00Z"/>
        </w:trPr>
        <w:tc>
          <w:tcPr>
            <w:tcW w:w="150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899" w:author="Stephanie Thompson" w:date="2008-11-17T15:36:00Z"/>
                <w:rFonts w:ascii="Garamond" w:hAnsi="Garamond"/>
                <w:sz w:val="22"/>
                <w:szCs w:val="22"/>
              </w:rPr>
              <w:pPrChange w:id="2900" w:author="Stephanie Thompson" w:date="2008-11-19T11:52:00Z">
                <w:pPr/>
              </w:pPrChange>
            </w:pPr>
            <w:del w:id="2901" w:author="Stephanie Thompson" w:date="2008-11-17T15:36:00Z">
              <w:r w:rsidRPr="00EB43F4" w:rsidDel="00E361B9">
                <w:rPr>
                  <w:rFonts w:ascii="Garamond" w:hAnsi="Garamond"/>
                  <w:sz w:val="22"/>
                  <w:szCs w:val="22"/>
                </w:rPr>
                <w:delText>08/05/06</w:delText>
              </w:r>
            </w:del>
          </w:p>
        </w:tc>
        <w:tc>
          <w:tcPr>
            <w:tcW w:w="1520" w:type="dxa"/>
            <w:tcBorders>
              <w:top w:val="nil"/>
              <w:left w:val="nil"/>
              <w:bottom w:val="nil"/>
              <w:right w:val="nil"/>
            </w:tcBorders>
            <w:shd w:val="clear" w:color="auto" w:fill="auto"/>
            <w:noWrap/>
            <w:vAlign w:val="bottom"/>
          </w:tcPr>
          <w:p w:rsidR="009821B1" w:rsidRDefault="00127750">
            <w:pPr>
              <w:pStyle w:val="BodyText"/>
              <w:tabs>
                <w:tab w:val="left" w:pos="1080"/>
                <w:tab w:val="left" w:pos="1980"/>
                <w:tab w:val="left" w:pos="10076"/>
              </w:tabs>
              <w:rPr>
                <w:del w:id="2902" w:author="Stephanie Thompson" w:date="2008-11-17T15:36:00Z"/>
                <w:rFonts w:ascii="Garamond" w:hAnsi="Garamond"/>
                <w:sz w:val="22"/>
                <w:szCs w:val="22"/>
              </w:rPr>
              <w:pPrChange w:id="2903" w:author="Stephanie Thompson" w:date="2008-11-19T11:52:00Z">
                <w:pPr/>
              </w:pPrChange>
            </w:pPr>
            <w:del w:id="2904" w:author="Stephanie Thompson" w:date="2008-11-17T15:36:00Z">
              <w:r w:rsidRPr="00EB43F4" w:rsidDel="00E361B9">
                <w:rPr>
                  <w:rFonts w:ascii="Garamond" w:hAnsi="Garamond"/>
                  <w:sz w:val="22"/>
                  <w:szCs w:val="22"/>
                </w:rPr>
                <w:delText>11:45</w:delText>
              </w:r>
            </w:del>
          </w:p>
        </w:tc>
      </w:tr>
    </w:tbl>
    <w:p w:rsidR="009821B1" w:rsidRDefault="009821B1">
      <w:pPr>
        <w:pStyle w:val="BodyText"/>
        <w:tabs>
          <w:tab w:val="left" w:pos="1080"/>
          <w:tab w:val="left" w:pos="1980"/>
          <w:tab w:val="left" w:pos="10076"/>
        </w:tabs>
        <w:rPr>
          <w:del w:id="2905" w:author="Stephanie Thompson" w:date="2008-11-17T15:36:00Z"/>
          <w:rFonts w:ascii="Garamond" w:hAnsi="Garamond"/>
          <w:sz w:val="22"/>
          <w:szCs w:val="22"/>
        </w:rPr>
        <w:pPrChange w:id="2906" w:author="Stephanie Thompson" w:date="2008-11-19T11:52:00Z">
          <w:pPr>
            <w:pStyle w:val="BodyText"/>
          </w:pPr>
        </w:pPrChange>
      </w:pPr>
    </w:p>
    <w:p w:rsidR="009821B1" w:rsidRDefault="00DE356E">
      <w:pPr>
        <w:pStyle w:val="BodyText"/>
        <w:tabs>
          <w:tab w:val="left" w:pos="1080"/>
          <w:tab w:val="left" w:pos="1980"/>
          <w:tab w:val="left" w:pos="10076"/>
        </w:tabs>
        <w:rPr>
          <w:del w:id="2907" w:author="Stephanie Thompson" w:date="2008-11-17T15:36:00Z"/>
          <w:rFonts w:ascii="Garamond" w:hAnsi="Garamond"/>
          <w:sz w:val="22"/>
          <w:szCs w:val="22"/>
        </w:rPr>
        <w:pPrChange w:id="2908" w:author="Stephanie Thompson" w:date="2008-11-19T11:52:00Z">
          <w:pPr>
            <w:pStyle w:val="BodyText"/>
          </w:pPr>
        </w:pPrChange>
      </w:pPr>
      <w:del w:id="2909"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2910" w:author="Stephanie Thompson" w:date="2008-11-17T15:36:00Z"/>
          <w:rFonts w:ascii="Garamond" w:hAnsi="Garamond"/>
          <w:sz w:val="22"/>
          <w:szCs w:val="22"/>
        </w:rPr>
        <w:pPrChange w:id="2911" w:author="Stephanie Thompson" w:date="2008-11-19T11:52:00Z">
          <w:pPr>
            <w:pStyle w:val="BodyText"/>
          </w:pPr>
        </w:pPrChange>
      </w:pPr>
    </w:p>
    <w:p w:rsidR="009821B1" w:rsidRDefault="00BB1429">
      <w:pPr>
        <w:pStyle w:val="BodyText"/>
        <w:tabs>
          <w:tab w:val="left" w:pos="1080"/>
          <w:tab w:val="left" w:pos="1980"/>
          <w:tab w:val="left" w:pos="10076"/>
        </w:tabs>
        <w:rPr>
          <w:del w:id="2912" w:author="Stephanie Thompson" w:date="2008-11-17T15:36:00Z"/>
          <w:rFonts w:ascii="Garamond" w:hAnsi="Garamond"/>
          <w:sz w:val="22"/>
          <w:szCs w:val="22"/>
        </w:rPr>
        <w:pPrChange w:id="2913" w:author="Stephanie Thompson" w:date="2008-11-19T11:52:00Z">
          <w:pPr/>
        </w:pPrChange>
      </w:pPr>
      <w:del w:id="2914" w:author="Stephanie Thompson" w:date="2008-11-17T15:36:00Z">
        <w:r w:rsidRPr="00EB43F4" w:rsidDel="00E361B9">
          <w:rPr>
            <w:rFonts w:ascii="Garamond" w:hAnsi="Garamond"/>
            <w:sz w:val="22"/>
            <w:szCs w:val="22"/>
          </w:rPr>
          <w:delText xml:space="preserve">High pH readings </w:delText>
        </w:r>
        <w:r w:rsidR="0042267C" w:rsidRPr="00EB43F4" w:rsidDel="00E361B9">
          <w:rPr>
            <w:rFonts w:ascii="Garamond" w:hAnsi="Garamond"/>
            <w:sz w:val="22"/>
            <w:szCs w:val="22"/>
          </w:rPr>
          <w:delText>likely due to flow from upriver</w:delText>
        </w:r>
        <w:r w:rsidRPr="00EB43F4" w:rsidDel="00E361B9">
          <w:rPr>
            <w:rFonts w:ascii="Garamond" w:hAnsi="Garamond"/>
            <w:sz w:val="22"/>
            <w:szCs w:val="22"/>
          </w:rPr>
          <w:delText xml:space="preserve"> marsh - readings seem reliable.</w:delText>
        </w:r>
      </w:del>
    </w:p>
    <w:tbl>
      <w:tblPr>
        <w:tblW w:w="3020" w:type="dxa"/>
        <w:tblInd w:w="93" w:type="dxa"/>
        <w:tblLook w:val="0000"/>
      </w:tblPr>
      <w:tblGrid>
        <w:gridCol w:w="1500"/>
        <w:gridCol w:w="1520"/>
      </w:tblGrid>
      <w:tr w:rsidR="00BB1429" w:rsidRPr="00EB43F4" w:rsidDel="00E361B9">
        <w:trPr>
          <w:trHeight w:val="255"/>
          <w:del w:id="2915" w:author="Stephanie Thompson" w:date="2008-11-17T15:36:00Z"/>
        </w:trPr>
        <w:tc>
          <w:tcPr>
            <w:tcW w:w="150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16" w:author="Stephanie Thompson" w:date="2008-11-17T15:36:00Z"/>
                <w:rFonts w:ascii="Garamond" w:hAnsi="Garamond"/>
                <w:sz w:val="22"/>
                <w:szCs w:val="22"/>
              </w:rPr>
              <w:pPrChange w:id="2917" w:author="Stephanie Thompson" w:date="2008-11-19T11:52:00Z">
                <w:pPr/>
              </w:pPrChange>
            </w:pPr>
            <w:del w:id="2918" w:author="Stephanie Thompson" w:date="2008-11-17T15:36:00Z">
              <w:r w:rsidRPr="00EB43F4" w:rsidDel="00E361B9">
                <w:rPr>
                  <w:rFonts w:ascii="Garamond" w:hAnsi="Garamond"/>
                  <w:sz w:val="22"/>
                  <w:szCs w:val="22"/>
                </w:rPr>
                <w:delText>01/04/06</w:delText>
              </w:r>
            </w:del>
          </w:p>
        </w:tc>
        <w:tc>
          <w:tcPr>
            <w:tcW w:w="152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19" w:author="Stephanie Thompson" w:date="2008-11-17T15:36:00Z"/>
                <w:rFonts w:ascii="Garamond" w:hAnsi="Garamond"/>
                <w:sz w:val="22"/>
                <w:szCs w:val="22"/>
              </w:rPr>
              <w:pPrChange w:id="2920" w:author="Stephanie Thompson" w:date="2008-11-19T11:52:00Z">
                <w:pPr/>
              </w:pPrChange>
            </w:pPr>
            <w:del w:id="2921" w:author="Stephanie Thompson" w:date="2008-11-17T15:36:00Z">
              <w:r w:rsidRPr="00EB43F4" w:rsidDel="00E361B9">
                <w:rPr>
                  <w:rFonts w:ascii="Garamond" w:hAnsi="Garamond"/>
                  <w:sz w:val="22"/>
                  <w:szCs w:val="22"/>
                </w:rPr>
                <w:delText>20:00 – 22:30</w:delText>
              </w:r>
            </w:del>
          </w:p>
        </w:tc>
      </w:tr>
      <w:tr w:rsidR="00BB1429" w:rsidRPr="00EB43F4" w:rsidDel="00E361B9">
        <w:trPr>
          <w:trHeight w:val="255"/>
          <w:del w:id="2922" w:author="Stephanie Thompson" w:date="2008-11-17T15:36:00Z"/>
        </w:trPr>
        <w:tc>
          <w:tcPr>
            <w:tcW w:w="150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23" w:author="Stephanie Thompson" w:date="2008-11-17T15:36:00Z"/>
                <w:rFonts w:ascii="Garamond" w:hAnsi="Garamond"/>
                <w:sz w:val="22"/>
                <w:szCs w:val="22"/>
              </w:rPr>
              <w:pPrChange w:id="2924" w:author="Stephanie Thompson" w:date="2008-11-19T11:52:00Z">
                <w:pPr/>
              </w:pPrChange>
            </w:pPr>
            <w:del w:id="2925"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26" w:author="Stephanie Thompson" w:date="2008-11-17T15:36:00Z"/>
                <w:rFonts w:ascii="Garamond" w:hAnsi="Garamond"/>
                <w:sz w:val="22"/>
                <w:szCs w:val="22"/>
              </w:rPr>
              <w:pPrChange w:id="2927" w:author="Stephanie Thompson" w:date="2008-11-19T11:52:00Z">
                <w:pPr/>
              </w:pPrChange>
            </w:pPr>
            <w:del w:id="2928" w:author="Stephanie Thompson" w:date="2008-11-17T15:36:00Z">
              <w:r w:rsidRPr="00EB43F4" w:rsidDel="00E361B9">
                <w:rPr>
                  <w:rFonts w:ascii="Garamond" w:hAnsi="Garamond"/>
                  <w:sz w:val="22"/>
                  <w:szCs w:val="22"/>
                </w:rPr>
                <w:delText>07:45 – 10:30</w:delText>
              </w:r>
            </w:del>
          </w:p>
        </w:tc>
      </w:tr>
      <w:tr w:rsidR="00BB1429" w:rsidRPr="00EB43F4" w:rsidDel="00E361B9">
        <w:trPr>
          <w:trHeight w:val="255"/>
          <w:del w:id="2929" w:author="Stephanie Thompson" w:date="2008-11-17T15:36:00Z"/>
        </w:trPr>
        <w:tc>
          <w:tcPr>
            <w:tcW w:w="150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30" w:author="Stephanie Thompson" w:date="2008-11-17T15:36:00Z"/>
                <w:rFonts w:ascii="Garamond" w:hAnsi="Garamond"/>
                <w:sz w:val="22"/>
                <w:szCs w:val="22"/>
              </w:rPr>
              <w:pPrChange w:id="2931" w:author="Stephanie Thompson" w:date="2008-11-19T11:52:00Z">
                <w:pPr/>
              </w:pPrChange>
            </w:pPr>
            <w:del w:id="2932" w:author="Stephanie Thompson" w:date="2008-11-17T15:36:00Z">
              <w:r w:rsidRPr="00EB43F4" w:rsidDel="00E361B9">
                <w:rPr>
                  <w:rFonts w:ascii="Garamond" w:hAnsi="Garamond"/>
                  <w:sz w:val="22"/>
                  <w:szCs w:val="22"/>
                </w:rPr>
                <w:delText>01/05/06</w:delText>
              </w:r>
            </w:del>
          </w:p>
        </w:tc>
        <w:tc>
          <w:tcPr>
            <w:tcW w:w="1520" w:type="dxa"/>
            <w:tcBorders>
              <w:top w:val="nil"/>
              <w:left w:val="nil"/>
              <w:bottom w:val="nil"/>
              <w:right w:val="nil"/>
            </w:tcBorders>
            <w:shd w:val="clear" w:color="auto" w:fill="auto"/>
            <w:noWrap/>
            <w:vAlign w:val="bottom"/>
          </w:tcPr>
          <w:p w:rsidR="009821B1" w:rsidRDefault="00BB1429">
            <w:pPr>
              <w:pStyle w:val="BodyText"/>
              <w:tabs>
                <w:tab w:val="left" w:pos="1080"/>
                <w:tab w:val="left" w:pos="1980"/>
                <w:tab w:val="left" w:pos="10076"/>
              </w:tabs>
              <w:rPr>
                <w:del w:id="2933" w:author="Stephanie Thompson" w:date="2008-11-17T15:36:00Z"/>
                <w:rFonts w:ascii="Garamond" w:hAnsi="Garamond"/>
                <w:sz w:val="22"/>
                <w:szCs w:val="22"/>
              </w:rPr>
              <w:pPrChange w:id="2934" w:author="Stephanie Thompson" w:date="2008-11-19T11:52:00Z">
                <w:pPr/>
              </w:pPrChange>
            </w:pPr>
            <w:del w:id="2935" w:author="Stephanie Thompson" w:date="2008-11-17T15:36:00Z">
              <w:r w:rsidRPr="00EB43F4" w:rsidDel="00E361B9">
                <w:rPr>
                  <w:rFonts w:ascii="Garamond" w:hAnsi="Garamond"/>
                  <w:sz w:val="22"/>
                  <w:szCs w:val="22"/>
                </w:rPr>
                <w:delText>21:30 – 22:30</w:delText>
              </w:r>
            </w:del>
          </w:p>
        </w:tc>
      </w:tr>
    </w:tbl>
    <w:p w:rsidR="009821B1" w:rsidRDefault="009821B1">
      <w:pPr>
        <w:pStyle w:val="BodyText"/>
        <w:tabs>
          <w:tab w:val="left" w:pos="1080"/>
          <w:tab w:val="left" w:pos="1980"/>
          <w:tab w:val="left" w:pos="10076"/>
        </w:tabs>
        <w:rPr>
          <w:del w:id="2936" w:author="Stephanie Thompson" w:date="2008-11-17T15:36:00Z"/>
          <w:rFonts w:ascii="Garamond" w:hAnsi="Garamond"/>
          <w:sz w:val="22"/>
          <w:szCs w:val="22"/>
        </w:rPr>
        <w:pPrChange w:id="2937" w:author="Stephanie Thompson" w:date="2008-11-19T11:52:00Z">
          <w:pPr>
            <w:pStyle w:val="BodyText"/>
          </w:pPr>
        </w:pPrChange>
      </w:pPr>
    </w:p>
    <w:p w:rsidR="009821B1" w:rsidRDefault="000163D8">
      <w:pPr>
        <w:pStyle w:val="BodyText"/>
        <w:tabs>
          <w:tab w:val="left" w:pos="1080"/>
          <w:tab w:val="left" w:pos="1980"/>
          <w:tab w:val="left" w:pos="10076"/>
        </w:tabs>
        <w:rPr>
          <w:del w:id="2938" w:author="Stephanie Thompson" w:date="2008-11-17T15:36:00Z"/>
          <w:rFonts w:ascii="Garamond" w:hAnsi="Garamond"/>
          <w:sz w:val="22"/>
          <w:szCs w:val="22"/>
        </w:rPr>
        <w:pPrChange w:id="2939" w:author="Stephanie Thompson" w:date="2008-11-19T11:52:00Z">
          <w:pPr>
            <w:pStyle w:val="BodyText"/>
          </w:pPr>
        </w:pPrChange>
      </w:pPr>
      <w:del w:id="2940" w:author="Stephanie Thompson" w:date="2008-11-17T15:36:00Z">
        <w:r w:rsidRPr="00EB43F4" w:rsidDel="00E361B9">
          <w:rPr>
            <w:rFonts w:ascii="Garamond" w:hAnsi="Garamond"/>
            <w:sz w:val="22"/>
            <w:szCs w:val="22"/>
          </w:rPr>
          <w:delText xml:space="preserve">pH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2941" w:author="Stephanie Thompson" w:date="2008-11-17T15:36:00Z"/>
        </w:trPr>
        <w:tc>
          <w:tcPr>
            <w:tcW w:w="1500" w:type="dxa"/>
            <w:tcBorders>
              <w:top w:val="nil"/>
              <w:left w:val="nil"/>
              <w:bottom w:val="nil"/>
              <w:right w:val="nil"/>
            </w:tcBorders>
            <w:shd w:val="clear" w:color="auto" w:fill="auto"/>
            <w:noWrap/>
            <w:vAlign w:val="bottom"/>
          </w:tcPr>
          <w:p w:rsidR="009821B1" w:rsidRDefault="000163D8">
            <w:pPr>
              <w:pStyle w:val="BodyText"/>
              <w:tabs>
                <w:tab w:val="left" w:pos="1080"/>
                <w:tab w:val="left" w:pos="1980"/>
                <w:tab w:val="left" w:pos="10076"/>
              </w:tabs>
              <w:rPr>
                <w:del w:id="2942" w:author="Stephanie Thompson" w:date="2008-11-17T15:36:00Z"/>
                <w:rFonts w:ascii="Garamond" w:hAnsi="Garamond"/>
                <w:sz w:val="22"/>
                <w:szCs w:val="22"/>
              </w:rPr>
              <w:pPrChange w:id="2943" w:author="Stephanie Thompson" w:date="2008-11-19T11:52:00Z">
                <w:pPr/>
              </w:pPrChange>
            </w:pPr>
            <w:del w:id="2944" w:author="Stephanie Thompson" w:date="2008-11-17T15:36:00Z">
              <w:r w:rsidRPr="00EB43F4" w:rsidDel="00E361B9">
                <w:rPr>
                  <w:rFonts w:ascii="Garamond" w:hAnsi="Garamond"/>
                  <w:sz w:val="22"/>
                  <w:szCs w:val="22"/>
                </w:rPr>
                <w:delText>01/18/06</w:delText>
              </w:r>
            </w:del>
          </w:p>
        </w:tc>
        <w:tc>
          <w:tcPr>
            <w:tcW w:w="1520" w:type="dxa"/>
            <w:tcBorders>
              <w:top w:val="nil"/>
              <w:left w:val="nil"/>
              <w:bottom w:val="nil"/>
              <w:right w:val="nil"/>
            </w:tcBorders>
            <w:shd w:val="clear" w:color="auto" w:fill="auto"/>
            <w:noWrap/>
            <w:vAlign w:val="bottom"/>
          </w:tcPr>
          <w:p w:rsidR="009821B1" w:rsidRDefault="000163D8">
            <w:pPr>
              <w:pStyle w:val="BodyText"/>
              <w:tabs>
                <w:tab w:val="left" w:pos="1080"/>
                <w:tab w:val="left" w:pos="1980"/>
                <w:tab w:val="left" w:pos="10076"/>
              </w:tabs>
              <w:rPr>
                <w:del w:id="2945" w:author="Stephanie Thompson" w:date="2008-11-17T15:36:00Z"/>
                <w:rFonts w:ascii="Garamond" w:hAnsi="Garamond"/>
                <w:sz w:val="22"/>
                <w:szCs w:val="22"/>
              </w:rPr>
              <w:pPrChange w:id="2946" w:author="Stephanie Thompson" w:date="2008-11-19T11:52:00Z">
                <w:pPr/>
              </w:pPrChange>
            </w:pPr>
            <w:del w:id="2947" w:author="Stephanie Thompson" w:date="2008-11-17T15:36:00Z">
              <w:r w:rsidRPr="00EB43F4" w:rsidDel="00E361B9">
                <w:rPr>
                  <w:rFonts w:ascii="Garamond" w:hAnsi="Garamond"/>
                  <w:sz w:val="22"/>
                  <w:szCs w:val="22"/>
                </w:rPr>
                <w:delText>16:30 – 17:00</w:delText>
              </w:r>
            </w:del>
          </w:p>
        </w:tc>
      </w:tr>
    </w:tbl>
    <w:p w:rsidR="009821B1" w:rsidRDefault="009821B1">
      <w:pPr>
        <w:pStyle w:val="BodyText"/>
        <w:tabs>
          <w:tab w:val="left" w:pos="1080"/>
          <w:tab w:val="left" w:pos="1980"/>
          <w:tab w:val="left" w:pos="10076"/>
        </w:tabs>
        <w:rPr>
          <w:del w:id="2948" w:author="Stephanie Thompson" w:date="2008-11-17T15:36:00Z"/>
          <w:rFonts w:ascii="Garamond" w:hAnsi="Garamond"/>
          <w:sz w:val="22"/>
          <w:szCs w:val="22"/>
        </w:rPr>
        <w:pPrChange w:id="2949" w:author="Stephanie Thompson" w:date="2008-11-19T11:52:00Z">
          <w:pPr>
            <w:pStyle w:val="BodyText"/>
          </w:pPr>
        </w:pPrChange>
      </w:pPr>
    </w:p>
    <w:p w:rsidR="009821B1" w:rsidRDefault="000163D8">
      <w:pPr>
        <w:pStyle w:val="BodyText"/>
        <w:tabs>
          <w:tab w:val="left" w:pos="1080"/>
          <w:tab w:val="left" w:pos="1980"/>
          <w:tab w:val="left" w:pos="10076"/>
        </w:tabs>
        <w:rPr>
          <w:del w:id="2950" w:author="Stephanie Thompson" w:date="2008-11-17T15:36:00Z"/>
          <w:rFonts w:ascii="Garamond" w:hAnsi="Garamond"/>
          <w:sz w:val="22"/>
          <w:szCs w:val="22"/>
        </w:rPr>
        <w:pPrChange w:id="2951" w:author="Stephanie Thompson" w:date="2008-11-19T11:52:00Z">
          <w:pPr>
            <w:pStyle w:val="BodyText"/>
          </w:pPr>
        </w:pPrChange>
      </w:pPr>
      <w:del w:id="2952" w:author="Stephanie Thompson" w:date="2008-11-17T15:36:00Z">
        <w:r w:rsidRPr="00EB43F4" w:rsidDel="00E361B9">
          <w:rPr>
            <w:rFonts w:ascii="Garamond" w:hAnsi="Garamond"/>
            <w:sz w:val="22"/>
            <w:szCs w:val="22"/>
          </w:rPr>
          <w:delText xml:space="preserve">DO readings may be greater than true values – readings seem unreliable. </w:delText>
        </w:r>
      </w:del>
    </w:p>
    <w:tbl>
      <w:tblPr>
        <w:tblW w:w="3020" w:type="dxa"/>
        <w:tblInd w:w="93" w:type="dxa"/>
        <w:tblLook w:val="0000"/>
      </w:tblPr>
      <w:tblGrid>
        <w:gridCol w:w="1500"/>
        <w:gridCol w:w="1520"/>
      </w:tblGrid>
      <w:tr w:rsidR="000163D8" w:rsidRPr="00EB43F4" w:rsidDel="00E361B9">
        <w:trPr>
          <w:trHeight w:val="255"/>
          <w:del w:id="2953" w:author="Stephanie Thompson" w:date="2008-11-17T15:36:00Z"/>
        </w:trPr>
        <w:tc>
          <w:tcPr>
            <w:tcW w:w="1500" w:type="dxa"/>
            <w:tcBorders>
              <w:top w:val="nil"/>
              <w:left w:val="nil"/>
              <w:bottom w:val="nil"/>
              <w:right w:val="nil"/>
            </w:tcBorders>
            <w:shd w:val="clear" w:color="auto" w:fill="auto"/>
            <w:noWrap/>
            <w:vAlign w:val="bottom"/>
          </w:tcPr>
          <w:p w:rsidR="009821B1" w:rsidRDefault="000163D8">
            <w:pPr>
              <w:pStyle w:val="BodyText"/>
              <w:tabs>
                <w:tab w:val="left" w:pos="1080"/>
                <w:tab w:val="left" w:pos="1980"/>
                <w:tab w:val="left" w:pos="10076"/>
              </w:tabs>
              <w:rPr>
                <w:del w:id="2954" w:author="Stephanie Thompson" w:date="2008-11-17T15:36:00Z"/>
                <w:rFonts w:ascii="Garamond" w:hAnsi="Garamond"/>
                <w:sz w:val="22"/>
                <w:szCs w:val="22"/>
              </w:rPr>
              <w:pPrChange w:id="2955" w:author="Stephanie Thompson" w:date="2008-11-19T11:52:00Z">
                <w:pPr/>
              </w:pPrChange>
            </w:pPr>
            <w:del w:id="2956" w:author="Stephanie Thompson" w:date="2008-11-17T15:36:00Z">
              <w:r w:rsidRPr="00EB43F4" w:rsidDel="00E361B9">
                <w:rPr>
                  <w:rFonts w:ascii="Garamond" w:hAnsi="Garamond"/>
                  <w:sz w:val="22"/>
                  <w:szCs w:val="22"/>
                </w:rPr>
                <w:lastRenderedPageBreak/>
                <w:delText>03/07/06</w:delText>
              </w:r>
            </w:del>
          </w:p>
        </w:tc>
        <w:tc>
          <w:tcPr>
            <w:tcW w:w="1520" w:type="dxa"/>
            <w:tcBorders>
              <w:top w:val="nil"/>
              <w:left w:val="nil"/>
              <w:bottom w:val="nil"/>
              <w:right w:val="nil"/>
            </w:tcBorders>
            <w:shd w:val="clear" w:color="auto" w:fill="auto"/>
            <w:noWrap/>
            <w:vAlign w:val="bottom"/>
          </w:tcPr>
          <w:p w:rsidR="009821B1" w:rsidRDefault="000163D8">
            <w:pPr>
              <w:pStyle w:val="BodyText"/>
              <w:tabs>
                <w:tab w:val="left" w:pos="1080"/>
                <w:tab w:val="left" w:pos="1980"/>
                <w:tab w:val="left" w:pos="10076"/>
              </w:tabs>
              <w:rPr>
                <w:del w:id="2957" w:author="Stephanie Thompson" w:date="2008-11-17T15:36:00Z"/>
                <w:rFonts w:ascii="Garamond" w:hAnsi="Garamond"/>
                <w:sz w:val="22"/>
                <w:szCs w:val="22"/>
              </w:rPr>
              <w:pPrChange w:id="2958" w:author="Stephanie Thompson" w:date="2008-11-19T11:52:00Z">
                <w:pPr/>
              </w:pPrChange>
            </w:pPr>
            <w:del w:id="2959" w:author="Stephanie Thompson" w:date="2008-11-17T15:36:00Z">
              <w:r w:rsidRPr="00EB43F4" w:rsidDel="00E361B9">
                <w:rPr>
                  <w:rFonts w:ascii="Garamond" w:hAnsi="Garamond"/>
                  <w:sz w:val="22"/>
                  <w:szCs w:val="22"/>
                </w:rPr>
                <w:delText>11:00 – 11:45</w:delText>
              </w:r>
            </w:del>
          </w:p>
        </w:tc>
      </w:tr>
    </w:tbl>
    <w:p w:rsidR="009821B1" w:rsidRDefault="009821B1">
      <w:pPr>
        <w:pStyle w:val="BodyText"/>
        <w:tabs>
          <w:tab w:val="left" w:pos="1080"/>
          <w:tab w:val="left" w:pos="1980"/>
          <w:tab w:val="left" w:pos="10076"/>
        </w:tabs>
        <w:rPr>
          <w:del w:id="2960" w:author="Stephanie Thompson" w:date="2008-11-17T15:36:00Z"/>
          <w:rFonts w:ascii="Garamond" w:hAnsi="Garamond"/>
          <w:sz w:val="22"/>
          <w:szCs w:val="22"/>
        </w:rPr>
        <w:pPrChange w:id="2961" w:author="Stephanie Thompson" w:date="2008-11-19T11:52:00Z">
          <w:pPr>
            <w:pStyle w:val="BodyText"/>
          </w:pPr>
        </w:pPrChange>
      </w:pPr>
    </w:p>
    <w:p w:rsidR="009821B1" w:rsidRDefault="00A31B17">
      <w:pPr>
        <w:pStyle w:val="BodyText"/>
        <w:tabs>
          <w:tab w:val="left" w:pos="1080"/>
          <w:tab w:val="left" w:pos="1980"/>
          <w:tab w:val="left" w:pos="10076"/>
        </w:tabs>
        <w:rPr>
          <w:del w:id="2962" w:author="Stephanie Thompson" w:date="2008-11-17T15:36:00Z"/>
          <w:rFonts w:ascii="Garamond" w:hAnsi="Garamond"/>
          <w:sz w:val="22"/>
          <w:szCs w:val="22"/>
        </w:rPr>
        <w:pPrChange w:id="2963" w:author="Stephanie Thompson" w:date="2008-11-19T11:52:00Z">
          <w:pPr/>
        </w:pPrChange>
      </w:pPr>
      <w:del w:id="2964" w:author="Stephanie Thompson" w:date="2008-11-17T15:36:00Z">
        <w:r w:rsidRPr="00EB43F4" w:rsidDel="00E361B9">
          <w:rPr>
            <w:rFonts w:ascii="Garamond" w:hAnsi="Garamond"/>
            <w:sz w:val="22"/>
            <w:szCs w:val="22"/>
          </w:rPr>
          <w:delText>High DO readings for pre- and post-deployment matchups; readings about 0.5 mg/L higher than matchup data</w:delText>
        </w:r>
      </w:del>
    </w:p>
    <w:tbl>
      <w:tblPr>
        <w:tblW w:w="6060" w:type="dxa"/>
        <w:tblInd w:w="93" w:type="dxa"/>
        <w:tblLook w:val="0000"/>
      </w:tblPr>
      <w:tblGrid>
        <w:gridCol w:w="1500"/>
        <w:gridCol w:w="1520"/>
        <w:gridCol w:w="1520"/>
        <w:gridCol w:w="1520"/>
      </w:tblGrid>
      <w:tr w:rsidR="00A31B17" w:rsidRPr="00EB43F4" w:rsidDel="00E361B9">
        <w:trPr>
          <w:trHeight w:val="255"/>
          <w:del w:id="2965" w:author="Stephanie Thompson" w:date="2008-11-17T15:36:00Z"/>
        </w:trPr>
        <w:tc>
          <w:tcPr>
            <w:tcW w:w="1500" w:type="dxa"/>
            <w:tcBorders>
              <w:top w:val="nil"/>
              <w:left w:val="nil"/>
              <w:bottom w:val="nil"/>
              <w:right w:val="nil"/>
            </w:tcBorders>
            <w:shd w:val="clear" w:color="auto" w:fill="auto"/>
            <w:noWrap/>
            <w:vAlign w:val="bottom"/>
          </w:tcPr>
          <w:p w:rsidR="009821B1" w:rsidRDefault="00A31B17">
            <w:pPr>
              <w:pStyle w:val="BodyText"/>
              <w:tabs>
                <w:tab w:val="left" w:pos="1080"/>
                <w:tab w:val="left" w:pos="1980"/>
                <w:tab w:val="left" w:pos="10076"/>
              </w:tabs>
              <w:rPr>
                <w:del w:id="2966" w:author="Stephanie Thompson" w:date="2008-11-17T15:36:00Z"/>
                <w:rFonts w:ascii="Garamond" w:hAnsi="Garamond"/>
                <w:sz w:val="22"/>
                <w:szCs w:val="22"/>
              </w:rPr>
              <w:pPrChange w:id="2967" w:author="Stephanie Thompson" w:date="2008-11-19T11:52:00Z">
                <w:pPr/>
              </w:pPrChange>
            </w:pPr>
            <w:del w:id="2968" w:author="Stephanie Thompson" w:date="2008-11-17T15:36:00Z">
              <w:r w:rsidRPr="00EB43F4" w:rsidDel="00E361B9">
                <w:rPr>
                  <w:rFonts w:ascii="Garamond" w:hAnsi="Garamond"/>
                  <w:sz w:val="22"/>
                  <w:szCs w:val="22"/>
                </w:rPr>
                <w:delText>05/02/06</w:delText>
              </w:r>
            </w:del>
          </w:p>
        </w:tc>
        <w:tc>
          <w:tcPr>
            <w:tcW w:w="1520" w:type="dxa"/>
            <w:tcBorders>
              <w:top w:val="nil"/>
              <w:left w:val="nil"/>
              <w:bottom w:val="nil"/>
              <w:right w:val="nil"/>
            </w:tcBorders>
            <w:shd w:val="clear" w:color="auto" w:fill="auto"/>
            <w:noWrap/>
            <w:vAlign w:val="bottom"/>
          </w:tcPr>
          <w:p w:rsidR="009821B1" w:rsidRDefault="00A31B17">
            <w:pPr>
              <w:pStyle w:val="BodyText"/>
              <w:tabs>
                <w:tab w:val="left" w:pos="1080"/>
                <w:tab w:val="left" w:pos="1980"/>
                <w:tab w:val="left" w:pos="10076"/>
              </w:tabs>
              <w:rPr>
                <w:del w:id="2969" w:author="Stephanie Thompson" w:date="2008-11-17T15:36:00Z"/>
                <w:rFonts w:ascii="Garamond" w:hAnsi="Garamond"/>
                <w:sz w:val="22"/>
                <w:szCs w:val="22"/>
              </w:rPr>
              <w:pPrChange w:id="2970" w:author="Stephanie Thompson" w:date="2008-11-19T11:52:00Z">
                <w:pPr/>
              </w:pPrChange>
            </w:pPr>
            <w:del w:id="2971" w:author="Stephanie Thompson" w:date="2008-11-17T15:36:00Z">
              <w:r w:rsidRPr="00EB43F4" w:rsidDel="00E361B9">
                <w:rPr>
                  <w:rFonts w:ascii="Garamond" w:hAnsi="Garamond"/>
                  <w:sz w:val="22"/>
                  <w:szCs w:val="22"/>
                </w:rPr>
                <w:delText>15:15 to</w:delText>
              </w:r>
            </w:del>
          </w:p>
        </w:tc>
        <w:tc>
          <w:tcPr>
            <w:tcW w:w="1520" w:type="dxa"/>
            <w:vAlign w:val="bottom"/>
          </w:tcPr>
          <w:p w:rsidR="009821B1" w:rsidRDefault="00A31B17">
            <w:pPr>
              <w:pStyle w:val="BodyText"/>
              <w:tabs>
                <w:tab w:val="left" w:pos="1080"/>
                <w:tab w:val="left" w:pos="1980"/>
                <w:tab w:val="left" w:pos="10076"/>
              </w:tabs>
              <w:rPr>
                <w:del w:id="2972" w:author="Stephanie Thompson" w:date="2008-11-17T15:36:00Z"/>
                <w:rFonts w:ascii="Garamond" w:hAnsi="Garamond"/>
                <w:sz w:val="22"/>
                <w:szCs w:val="22"/>
              </w:rPr>
              <w:pPrChange w:id="2973" w:author="Stephanie Thompson" w:date="2008-11-19T11:52:00Z">
                <w:pPr/>
              </w:pPrChange>
            </w:pPr>
            <w:del w:id="2974" w:author="Stephanie Thompson" w:date="2008-11-17T15:36:00Z">
              <w:r w:rsidRPr="00EB43F4" w:rsidDel="00E361B9">
                <w:rPr>
                  <w:rFonts w:ascii="Garamond" w:hAnsi="Garamond"/>
                  <w:sz w:val="22"/>
                  <w:szCs w:val="22"/>
                </w:rPr>
                <w:delText>05/16/06</w:delText>
              </w:r>
            </w:del>
          </w:p>
        </w:tc>
        <w:tc>
          <w:tcPr>
            <w:tcW w:w="1520" w:type="dxa"/>
            <w:vAlign w:val="bottom"/>
          </w:tcPr>
          <w:p w:rsidR="009821B1" w:rsidRDefault="00A31B17">
            <w:pPr>
              <w:pStyle w:val="BodyText"/>
              <w:tabs>
                <w:tab w:val="left" w:pos="1080"/>
                <w:tab w:val="left" w:pos="1980"/>
                <w:tab w:val="left" w:pos="10076"/>
              </w:tabs>
              <w:rPr>
                <w:del w:id="2975" w:author="Stephanie Thompson" w:date="2008-11-17T15:36:00Z"/>
                <w:rFonts w:ascii="Garamond" w:hAnsi="Garamond"/>
                <w:sz w:val="22"/>
                <w:szCs w:val="22"/>
              </w:rPr>
              <w:pPrChange w:id="2976" w:author="Stephanie Thompson" w:date="2008-11-19T11:52:00Z">
                <w:pPr/>
              </w:pPrChange>
            </w:pPr>
            <w:del w:id="2977" w:author="Stephanie Thompson" w:date="2008-11-17T15:36:00Z">
              <w:r w:rsidRPr="00EB43F4" w:rsidDel="00E361B9">
                <w:rPr>
                  <w:rFonts w:ascii="Garamond" w:hAnsi="Garamond"/>
                  <w:sz w:val="22"/>
                  <w:szCs w:val="22"/>
                </w:rPr>
                <w:delText>13:15</w:delText>
              </w:r>
            </w:del>
          </w:p>
        </w:tc>
      </w:tr>
    </w:tbl>
    <w:p w:rsidR="009821B1" w:rsidRDefault="009821B1">
      <w:pPr>
        <w:pStyle w:val="BodyText"/>
        <w:tabs>
          <w:tab w:val="left" w:pos="1080"/>
          <w:tab w:val="left" w:pos="1980"/>
          <w:tab w:val="left" w:pos="10076"/>
        </w:tabs>
        <w:rPr>
          <w:del w:id="2978" w:author="Stephanie Thompson" w:date="2008-11-17T15:36:00Z"/>
          <w:rFonts w:ascii="Garamond" w:hAnsi="Garamond"/>
          <w:sz w:val="22"/>
          <w:szCs w:val="22"/>
        </w:rPr>
        <w:pPrChange w:id="2979" w:author="Stephanie Thompson" w:date="2008-11-19T11:52:00Z">
          <w:pPr/>
        </w:pPrChange>
      </w:pPr>
    </w:p>
    <w:p w:rsidR="009821B1" w:rsidRDefault="00A31B17">
      <w:pPr>
        <w:pStyle w:val="BodyText"/>
        <w:tabs>
          <w:tab w:val="left" w:pos="1080"/>
          <w:tab w:val="left" w:pos="1980"/>
          <w:tab w:val="left" w:pos="10076"/>
        </w:tabs>
        <w:rPr>
          <w:del w:id="2980" w:author="Stephanie Thompson" w:date="2008-11-17T15:36:00Z"/>
          <w:rFonts w:ascii="Garamond" w:hAnsi="Garamond"/>
          <w:sz w:val="22"/>
          <w:szCs w:val="22"/>
        </w:rPr>
        <w:pPrChange w:id="2981" w:author="Stephanie Thompson" w:date="2008-11-19T11:52:00Z">
          <w:pPr/>
        </w:pPrChange>
      </w:pPr>
      <w:del w:id="2982" w:author="Stephanie Thompson" w:date="2008-11-17T15:36:00Z">
        <w:r w:rsidRPr="00EB43F4" w:rsidDel="00E361B9">
          <w:rPr>
            <w:rFonts w:ascii="Garamond" w:hAnsi="Garamond"/>
            <w:sz w:val="22"/>
            <w:szCs w:val="22"/>
          </w:rPr>
          <w:delText>Readings may be inaccurate due to low water level; sonde may have been out of water</w:delText>
        </w:r>
      </w:del>
    </w:p>
    <w:tbl>
      <w:tblPr>
        <w:tblW w:w="3020" w:type="dxa"/>
        <w:tblInd w:w="93" w:type="dxa"/>
        <w:tblLook w:val="0000"/>
      </w:tblPr>
      <w:tblGrid>
        <w:gridCol w:w="1500"/>
        <w:gridCol w:w="1520"/>
      </w:tblGrid>
      <w:tr w:rsidR="00A31B17" w:rsidRPr="00EB43F4" w:rsidDel="00E361B9">
        <w:trPr>
          <w:trHeight w:val="255"/>
          <w:del w:id="2983" w:author="Stephanie Thompson" w:date="2008-11-17T15:36:00Z"/>
        </w:trPr>
        <w:tc>
          <w:tcPr>
            <w:tcW w:w="1500" w:type="dxa"/>
            <w:tcBorders>
              <w:top w:val="nil"/>
              <w:left w:val="nil"/>
              <w:bottom w:val="nil"/>
              <w:right w:val="nil"/>
            </w:tcBorders>
            <w:shd w:val="clear" w:color="auto" w:fill="auto"/>
            <w:noWrap/>
            <w:vAlign w:val="bottom"/>
          </w:tcPr>
          <w:p w:rsidR="009821B1" w:rsidRDefault="00A31B17">
            <w:pPr>
              <w:pStyle w:val="BodyText"/>
              <w:tabs>
                <w:tab w:val="left" w:pos="1080"/>
                <w:tab w:val="left" w:pos="1980"/>
                <w:tab w:val="left" w:pos="10076"/>
              </w:tabs>
              <w:rPr>
                <w:del w:id="2984" w:author="Stephanie Thompson" w:date="2008-11-17T15:36:00Z"/>
                <w:rFonts w:ascii="Garamond" w:hAnsi="Garamond"/>
                <w:sz w:val="22"/>
                <w:szCs w:val="22"/>
              </w:rPr>
              <w:pPrChange w:id="2985" w:author="Stephanie Thompson" w:date="2008-11-19T11:52:00Z">
                <w:pPr/>
              </w:pPrChange>
            </w:pPr>
            <w:del w:id="2986" w:author="Stephanie Thompson" w:date="2008-11-17T15:36:00Z">
              <w:r w:rsidRPr="00EB43F4" w:rsidDel="00E361B9">
                <w:rPr>
                  <w:rFonts w:ascii="Garamond" w:hAnsi="Garamond"/>
                  <w:sz w:val="22"/>
                  <w:szCs w:val="22"/>
                </w:rPr>
                <w:delText>05/30/06</w:delText>
              </w:r>
            </w:del>
          </w:p>
        </w:tc>
        <w:tc>
          <w:tcPr>
            <w:tcW w:w="1520" w:type="dxa"/>
            <w:tcBorders>
              <w:top w:val="nil"/>
              <w:left w:val="nil"/>
              <w:bottom w:val="nil"/>
              <w:right w:val="nil"/>
            </w:tcBorders>
            <w:shd w:val="clear" w:color="auto" w:fill="auto"/>
            <w:noWrap/>
            <w:vAlign w:val="bottom"/>
          </w:tcPr>
          <w:p w:rsidR="009821B1" w:rsidRDefault="00A31B17">
            <w:pPr>
              <w:pStyle w:val="BodyText"/>
              <w:tabs>
                <w:tab w:val="left" w:pos="1080"/>
                <w:tab w:val="left" w:pos="1980"/>
                <w:tab w:val="left" w:pos="10076"/>
              </w:tabs>
              <w:rPr>
                <w:del w:id="2987" w:author="Stephanie Thompson" w:date="2008-11-17T15:36:00Z"/>
                <w:rFonts w:ascii="Garamond" w:hAnsi="Garamond"/>
                <w:sz w:val="22"/>
                <w:szCs w:val="22"/>
              </w:rPr>
              <w:pPrChange w:id="2988" w:author="Stephanie Thompson" w:date="2008-11-19T11:52:00Z">
                <w:pPr/>
              </w:pPrChange>
            </w:pPr>
            <w:del w:id="2989" w:author="Stephanie Thompson" w:date="2008-11-17T15:36:00Z">
              <w:r w:rsidRPr="00EB43F4" w:rsidDel="00E361B9">
                <w:rPr>
                  <w:rFonts w:ascii="Garamond" w:hAnsi="Garamond"/>
                  <w:sz w:val="22"/>
                  <w:szCs w:val="22"/>
                </w:rPr>
                <w:delText>13:00 – 13:15</w:delText>
              </w:r>
            </w:del>
          </w:p>
        </w:tc>
      </w:tr>
    </w:tbl>
    <w:p w:rsidR="009821B1" w:rsidRDefault="009821B1">
      <w:pPr>
        <w:pStyle w:val="BodyText"/>
        <w:tabs>
          <w:tab w:val="left" w:pos="1080"/>
          <w:tab w:val="left" w:pos="1980"/>
          <w:tab w:val="left" w:pos="10076"/>
        </w:tabs>
        <w:rPr>
          <w:del w:id="2990" w:author="Stephanie Thompson" w:date="2008-11-17T15:36:00Z"/>
          <w:rFonts w:ascii="Garamond" w:hAnsi="Garamond"/>
          <w:sz w:val="22"/>
          <w:szCs w:val="22"/>
        </w:rPr>
        <w:pPrChange w:id="2991" w:author="Stephanie Thompson" w:date="2008-11-19T11:52:00Z">
          <w:pPr>
            <w:pStyle w:val="BodyText"/>
          </w:pPr>
        </w:pPrChange>
      </w:pPr>
    </w:p>
    <w:p w:rsidR="009821B1" w:rsidRDefault="009821B1">
      <w:pPr>
        <w:pStyle w:val="BodyText"/>
        <w:tabs>
          <w:tab w:val="left" w:pos="1080"/>
          <w:tab w:val="left" w:pos="1980"/>
          <w:tab w:val="left" w:pos="10076"/>
        </w:tabs>
        <w:rPr>
          <w:del w:id="2992" w:author="Stephanie Thompson" w:date="2008-11-17T15:36:00Z"/>
          <w:rFonts w:ascii="Garamond" w:hAnsi="Garamond"/>
          <w:sz w:val="22"/>
          <w:szCs w:val="22"/>
        </w:rPr>
        <w:pPrChange w:id="2993" w:author="Stephanie Thompson" w:date="2008-11-19T11:52:00Z">
          <w:pPr>
            <w:pStyle w:val="HTMLPreformatted"/>
          </w:pPr>
        </w:pPrChange>
      </w:pPr>
    </w:p>
    <w:p w:rsidR="009821B1" w:rsidRDefault="00DE356E">
      <w:pPr>
        <w:pStyle w:val="BodyText"/>
        <w:tabs>
          <w:tab w:val="left" w:pos="1080"/>
          <w:tab w:val="left" w:pos="1980"/>
          <w:tab w:val="left" w:pos="10076"/>
        </w:tabs>
        <w:rPr>
          <w:del w:id="2994" w:author="Stephanie Thompson" w:date="2008-11-17T15:36:00Z"/>
          <w:rFonts w:ascii="Garamond" w:hAnsi="Garamond"/>
          <w:sz w:val="22"/>
          <w:szCs w:val="22"/>
        </w:rPr>
        <w:pPrChange w:id="2995" w:author="Stephanie Thompson" w:date="2008-11-19T11:52:00Z">
          <w:pPr>
            <w:pStyle w:val="HTMLPreformatted"/>
          </w:pPr>
        </w:pPrChange>
      </w:pPr>
      <w:del w:id="2996" w:author="Stephanie Thompson" w:date="2008-11-17T15:36:00Z">
        <w:r w:rsidRPr="00EB43F4" w:rsidDel="00E361B9">
          <w:rPr>
            <w:rFonts w:ascii="Garamond" w:hAnsi="Garamond"/>
            <w:sz w:val="22"/>
            <w:szCs w:val="22"/>
          </w:rPr>
          <w:delText>12)  Deleted data</w:delText>
        </w:r>
      </w:del>
    </w:p>
    <w:p w:rsidR="009821B1" w:rsidRDefault="00DE356E">
      <w:pPr>
        <w:pStyle w:val="BodyText"/>
        <w:tabs>
          <w:tab w:val="left" w:pos="1080"/>
          <w:tab w:val="left" w:pos="1980"/>
          <w:tab w:val="left" w:pos="10076"/>
        </w:tabs>
        <w:rPr>
          <w:del w:id="2997" w:author="Stephanie Thompson" w:date="2008-11-17T15:36:00Z"/>
          <w:rFonts w:ascii="Garamond" w:hAnsi="Garamond"/>
          <w:sz w:val="22"/>
          <w:szCs w:val="22"/>
        </w:rPr>
        <w:pPrChange w:id="2998" w:author="Stephanie Thompson" w:date="2008-11-19T11:52:00Z">
          <w:pPr>
            <w:pStyle w:val="HTMLPreformatted"/>
          </w:pPr>
        </w:pPrChange>
      </w:pPr>
      <w:del w:id="2999" w:author="Stephanie Thompson" w:date="2008-11-17T15:36:00Z">
        <w:r w:rsidRPr="00EB43F4" w:rsidDel="00E361B9">
          <w:rPr>
            <w:rFonts w:ascii="Garamond" w:hAnsi="Garamond"/>
            <w:sz w:val="22"/>
            <w:szCs w:val="22"/>
          </w:rPr>
          <w:delText>Outlier data were detected and considered for deletion from the edited data using combination of methods, including ECOWATCH graphical software, Microsoft Excel macros, and examination of field data and post-calibration results.  All outliers are detailed below. According to the CDMO Operations Manual version 4.0, depth measurements taken with the non-vented level probe can be influenced by up to 0.39 m (1.3 ft) during some low-pressure hurricane events.  Specific dates and time ranges of potentially influenced data are listed with each respective month.</w:delText>
        </w:r>
      </w:del>
    </w:p>
    <w:p w:rsidR="009821B1" w:rsidRDefault="009821B1">
      <w:pPr>
        <w:pStyle w:val="BodyText"/>
        <w:tabs>
          <w:tab w:val="left" w:pos="1080"/>
          <w:tab w:val="left" w:pos="1980"/>
          <w:tab w:val="left" w:pos="10076"/>
        </w:tabs>
        <w:rPr>
          <w:del w:id="3000" w:author="Stephanie Thompson" w:date="2008-11-17T15:36:00Z"/>
          <w:rFonts w:ascii="Garamond" w:hAnsi="Garamond"/>
          <w:sz w:val="22"/>
          <w:szCs w:val="22"/>
        </w:rPr>
        <w:pPrChange w:id="3001" w:author="Stephanie Thompson" w:date="2008-11-19T11:52:00Z">
          <w:pPr>
            <w:pStyle w:val="HTMLPreformatted"/>
          </w:pPr>
        </w:pPrChange>
      </w:pPr>
    </w:p>
    <w:p w:rsidR="009821B1" w:rsidRDefault="00DE356E">
      <w:pPr>
        <w:pStyle w:val="BodyText"/>
        <w:tabs>
          <w:tab w:val="left" w:pos="1080"/>
          <w:tab w:val="left" w:pos="1980"/>
          <w:tab w:val="left" w:pos="10076"/>
        </w:tabs>
        <w:rPr>
          <w:del w:id="3002" w:author="Stephanie Thompson" w:date="2008-11-17T15:36:00Z"/>
          <w:rFonts w:ascii="Garamond" w:hAnsi="Garamond"/>
          <w:sz w:val="22"/>
          <w:szCs w:val="22"/>
        </w:rPr>
        <w:pPrChange w:id="3003" w:author="Stephanie Thompson" w:date="2008-11-19T11:52:00Z">
          <w:pPr/>
        </w:pPrChange>
      </w:pPr>
      <w:del w:id="3004" w:author="Stephanie Thompson" w:date="2008-11-17T15:36:00Z">
        <w:r w:rsidRPr="00EB43F4" w:rsidDel="00E361B9">
          <w:rPr>
            <w:rFonts w:ascii="Garamond" w:hAnsi="Garamond"/>
            <w:sz w:val="22"/>
            <w:szCs w:val="22"/>
          </w:rPr>
          <w:delText>January 1 – 31, 200</w:delText>
        </w:r>
        <w:r w:rsidR="008F038A" w:rsidRPr="00EB43F4" w:rsidDel="00E361B9">
          <w:rPr>
            <w:rFonts w:ascii="Garamond" w:hAnsi="Garamond"/>
            <w:sz w:val="22"/>
            <w:szCs w:val="22"/>
          </w:rPr>
          <w:delText>6</w:delText>
        </w:r>
      </w:del>
    </w:p>
    <w:p w:rsidR="009821B1" w:rsidRDefault="009821B1">
      <w:pPr>
        <w:pStyle w:val="BodyText"/>
        <w:tabs>
          <w:tab w:val="left" w:pos="1080"/>
          <w:tab w:val="left" w:pos="1980"/>
          <w:tab w:val="left" w:pos="10076"/>
        </w:tabs>
        <w:rPr>
          <w:del w:id="3005" w:author="Stephanie Thompson" w:date="2008-11-17T15:36:00Z"/>
          <w:rFonts w:ascii="Garamond" w:hAnsi="Garamond"/>
          <w:sz w:val="22"/>
          <w:szCs w:val="22"/>
        </w:rPr>
        <w:pPrChange w:id="3006"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9821B1" w:rsidRDefault="00DE356E">
      <w:pPr>
        <w:pStyle w:val="BodyText"/>
        <w:tabs>
          <w:tab w:val="left" w:pos="1080"/>
          <w:tab w:val="left" w:pos="1980"/>
          <w:tab w:val="left" w:pos="10076"/>
        </w:tabs>
        <w:rPr>
          <w:del w:id="3007" w:author="Stephanie Thompson" w:date="2008-11-17T15:36:00Z"/>
          <w:rFonts w:ascii="Garamond" w:hAnsi="Garamond"/>
          <w:sz w:val="22"/>
          <w:szCs w:val="22"/>
        </w:rPr>
        <w:pPrChange w:id="3008" w:author="Stephanie Thompson" w:date="2008-11-19T11:52:00Z">
          <w:pPr/>
        </w:pPrChange>
      </w:pPr>
      <w:del w:id="3009"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3010" w:author="Stephanie Thompson" w:date="2008-11-17T15:36:00Z"/>
          <w:rFonts w:ascii="Garamond" w:hAnsi="Garamond"/>
          <w:sz w:val="22"/>
          <w:szCs w:val="22"/>
        </w:rPr>
        <w:pPrChange w:id="3011" w:author="Stephanie Thompson" w:date="2008-11-19T11:52:00Z">
          <w:pPr/>
        </w:pPrChange>
      </w:pPr>
    </w:p>
    <w:p w:rsidR="009821B1" w:rsidRDefault="00E75287">
      <w:pPr>
        <w:pStyle w:val="BodyText"/>
        <w:tabs>
          <w:tab w:val="left" w:pos="1080"/>
          <w:tab w:val="left" w:pos="1980"/>
          <w:tab w:val="left" w:pos="10076"/>
        </w:tabs>
        <w:rPr>
          <w:del w:id="3012" w:author="Stephanie Thompson" w:date="2008-11-17T15:36:00Z"/>
          <w:rFonts w:ascii="Garamond" w:hAnsi="Garamond"/>
          <w:sz w:val="22"/>
          <w:szCs w:val="22"/>
        </w:rPr>
        <w:pPrChange w:id="3013" w:author="Stephanie Thompson" w:date="2008-11-19T11:52:00Z">
          <w:pPr/>
        </w:pPrChange>
      </w:pPr>
      <w:del w:id="3014"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5B694E" w:rsidRPr="00EB43F4" w:rsidDel="00E361B9">
        <w:trPr>
          <w:trHeight w:val="255"/>
          <w:del w:id="3015" w:author="Stephanie Thompson" w:date="2008-11-17T15:36:00Z"/>
        </w:trPr>
        <w:tc>
          <w:tcPr>
            <w:tcW w:w="150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16" w:author="Stephanie Thompson" w:date="2008-11-17T15:36:00Z"/>
                <w:rFonts w:ascii="Garamond" w:hAnsi="Garamond"/>
                <w:sz w:val="22"/>
                <w:szCs w:val="22"/>
              </w:rPr>
              <w:pPrChange w:id="3017" w:author="Stephanie Thompson" w:date="2008-11-19T11:52:00Z">
                <w:pPr/>
              </w:pPrChange>
            </w:pPr>
            <w:del w:id="3018" w:author="Stephanie Thompson" w:date="2008-11-17T15:36:00Z">
              <w:r w:rsidRPr="00EB43F4" w:rsidDel="00E361B9">
                <w:rPr>
                  <w:rFonts w:ascii="Garamond" w:hAnsi="Garamond"/>
                  <w:sz w:val="22"/>
                  <w:szCs w:val="22"/>
                </w:rPr>
                <w:delText>01/03/06</w:delText>
              </w:r>
            </w:del>
          </w:p>
        </w:tc>
        <w:tc>
          <w:tcPr>
            <w:tcW w:w="142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19" w:author="Stephanie Thompson" w:date="2008-11-17T15:36:00Z"/>
                <w:rFonts w:ascii="Garamond" w:hAnsi="Garamond"/>
                <w:sz w:val="22"/>
                <w:szCs w:val="22"/>
              </w:rPr>
              <w:pPrChange w:id="3020" w:author="Stephanie Thompson" w:date="2008-11-19T11:52:00Z">
                <w:pPr/>
              </w:pPrChange>
            </w:pPr>
            <w:del w:id="3021" w:author="Stephanie Thompson" w:date="2008-11-17T15:36:00Z">
              <w:r w:rsidRPr="00EB43F4" w:rsidDel="00E361B9">
                <w:rPr>
                  <w:rFonts w:ascii="Garamond" w:hAnsi="Garamond"/>
                  <w:sz w:val="22"/>
                  <w:szCs w:val="22"/>
                </w:rPr>
                <w:delText>13:00</w:delText>
              </w:r>
            </w:del>
          </w:p>
        </w:tc>
      </w:tr>
      <w:tr w:rsidR="005B694E" w:rsidRPr="00EB43F4" w:rsidDel="00E361B9">
        <w:trPr>
          <w:trHeight w:val="255"/>
          <w:del w:id="3022" w:author="Stephanie Thompson" w:date="2008-11-17T15:36:00Z"/>
        </w:trPr>
        <w:tc>
          <w:tcPr>
            <w:tcW w:w="150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23" w:author="Stephanie Thompson" w:date="2008-11-17T15:36:00Z"/>
                <w:rFonts w:ascii="Garamond" w:hAnsi="Garamond"/>
                <w:sz w:val="22"/>
                <w:szCs w:val="22"/>
              </w:rPr>
              <w:pPrChange w:id="3024" w:author="Stephanie Thompson" w:date="2008-11-19T11:52:00Z">
                <w:pPr/>
              </w:pPrChange>
            </w:pPr>
            <w:del w:id="3025"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26" w:author="Stephanie Thompson" w:date="2008-11-17T15:36:00Z"/>
                <w:rFonts w:ascii="Garamond" w:hAnsi="Garamond"/>
                <w:sz w:val="22"/>
                <w:szCs w:val="22"/>
              </w:rPr>
              <w:pPrChange w:id="3027" w:author="Stephanie Thompson" w:date="2008-11-19T11:52:00Z">
                <w:pPr/>
              </w:pPrChange>
            </w:pPr>
            <w:del w:id="3028" w:author="Stephanie Thompson" w:date="2008-11-17T15:36:00Z">
              <w:r w:rsidRPr="00EB43F4" w:rsidDel="00E361B9">
                <w:rPr>
                  <w:rFonts w:ascii="Garamond" w:hAnsi="Garamond"/>
                  <w:sz w:val="22"/>
                  <w:szCs w:val="22"/>
                </w:rPr>
                <w:delText>04:45 – 05:30</w:delText>
              </w:r>
            </w:del>
          </w:p>
        </w:tc>
      </w:tr>
      <w:tr w:rsidR="005B694E" w:rsidRPr="00EB43F4" w:rsidDel="00E361B9">
        <w:trPr>
          <w:trHeight w:val="255"/>
          <w:del w:id="3029" w:author="Stephanie Thompson" w:date="2008-11-17T15:36:00Z"/>
        </w:trPr>
        <w:tc>
          <w:tcPr>
            <w:tcW w:w="150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30" w:author="Stephanie Thompson" w:date="2008-11-17T15:36:00Z"/>
                <w:rFonts w:ascii="Garamond" w:hAnsi="Garamond"/>
                <w:sz w:val="22"/>
                <w:szCs w:val="22"/>
              </w:rPr>
              <w:pPrChange w:id="3031" w:author="Stephanie Thompson" w:date="2008-11-19T11:52:00Z">
                <w:pPr/>
              </w:pPrChange>
            </w:pPr>
            <w:del w:id="3032"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5B694E">
            <w:pPr>
              <w:pStyle w:val="BodyText"/>
              <w:tabs>
                <w:tab w:val="left" w:pos="1080"/>
                <w:tab w:val="left" w:pos="1980"/>
                <w:tab w:val="left" w:pos="10076"/>
              </w:tabs>
              <w:rPr>
                <w:del w:id="3033" w:author="Stephanie Thompson" w:date="2008-11-17T15:36:00Z"/>
                <w:rFonts w:ascii="Garamond" w:hAnsi="Garamond"/>
                <w:sz w:val="22"/>
                <w:szCs w:val="22"/>
              </w:rPr>
              <w:pPrChange w:id="3034" w:author="Stephanie Thompson" w:date="2008-11-19T11:52:00Z">
                <w:pPr/>
              </w:pPrChange>
            </w:pPr>
            <w:del w:id="3035" w:author="Stephanie Thompson" w:date="2008-11-17T15:36:00Z">
              <w:r w:rsidRPr="00EB43F4" w:rsidDel="00E361B9">
                <w:rPr>
                  <w:rFonts w:ascii="Garamond" w:hAnsi="Garamond"/>
                  <w:sz w:val="22"/>
                  <w:szCs w:val="22"/>
                </w:rPr>
                <w:delText>07:15</w:delText>
              </w:r>
            </w:del>
          </w:p>
        </w:tc>
      </w:tr>
    </w:tbl>
    <w:p w:rsidR="009821B1" w:rsidRDefault="009821B1">
      <w:pPr>
        <w:pStyle w:val="BodyText"/>
        <w:tabs>
          <w:tab w:val="left" w:pos="1080"/>
          <w:tab w:val="left" w:pos="1980"/>
          <w:tab w:val="left" w:pos="10076"/>
        </w:tabs>
        <w:rPr>
          <w:del w:id="3036" w:author="Stephanie Thompson" w:date="2008-11-17T15:36:00Z"/>
          <w:rFonts w:ascii="Garamond" w:hAnsi="Garamond"/>
          <w:sz w:val="22"/>
          <w:szCs w:val="22"/>
        </w:rPr>
        <w:pPrChange w:id="3037"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p>
    <w:p w:rsidR="009821B1" w:rsidRDefault="00DE356E">
      <w:pPr>
        <w:pStyle w:val="BodyText"/>
        <w:tabs>
          <w:tab w:val="left" w:pos="1080"/>
          <w:tab w:val="left" w:pos="1980"/>
          <w:tab w:val="left" w:pos="10076"/>
        </w:tabs>
        <w:rPr>
          <w:del w:id="3038" w:author="Stephanie Thompson" w:date="2008-11-17T15:36:00Z"/>
          <w:rFonts w:ascii="Garamond" w:hAnsi="Garamond"/>
          <w:sz w:val="22"/>
          <w:szCs w:val="22"/>
        </w:rPr>
        <w:pPrChange w:id="3039" w:author="Stephanie Thompson" w:date="2008-11-19T11:52:00Z">
          <w:pPr/>
        </w:pPrChange>
      </w:pPr>
      <w:del w:id="3040"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3041" w:author="Stephanie Thompson" w:date="2008-11-17T15:36:00Z"/>
          <w:rFonts w:ascii="Garamond" w:hAnsi="Garamond"/>
          <w:sz w:val="22"/>
          <w:szCs w:val="22"/>
        </w:rPr>
        <w:pPrChange w:id="3042" w:author="Stephanie Thompson" w:date="2008-11-19T11:52:00Z">
          <w:pPr/>
        </w:pPrChange>
      </w:pPr>
    </w:p>
    <w:p w:rsidR="009821B1" w:rsidRDefault="00182943">
      <w:pPr>
        <w:pStyle w:val="BodyText"/>
        <w:tabs>
          <w:tab w:val="left" w:pos="1080"/>
          <w:tab w:val="left" w:pos="1980"/>
          <w:tab w:val="left" w:pos="10076"/>
        </w:tabs>
        <w:rPr>
          <w:del w:id="3043" w:author="Stephanie Thompson" w:date="2008-11-17T15:36:00Z"/>
          <w:rFonts w:ascii="Garamond" w:hAnsi="Garamond"/>
          <w:sz w:val="22"/>
          <w:szCs w:val="22"/>
        </w:rPr>
        <w:pPrChange w:id="3044" w:author="Stephanie Thompson" w:date="2008-11-19T11:52:00Z">
          <w:pPr/>
        </w:pPrChange>
      </w:pPr>
      <w:del w:id="3045" w:author="Stephanie Thompson" w:date="2008-11-17T15:36:00Z">
        <w:r w:rsidRPr="00EB43F4" w:rsidDel="00E361B9">
          <w:rPr>
            <w:rFonts w:ascii="Garamond" w:hAnsi="Garamond"/>
            <w:sz w:val="22"/>
            <w:szCs w:val="22"/>
          </w:rPr>
          <w:delText>High pH value deleted – probe probably emerged from water</w:delText>
        </w:r>
      </w:del>
    </w:p>
    <w:tbl>
      <w:tblPr>
        <w:tblW w:w="2920" w:type="dxa"/>
        <w:tblInd w:w="93" w:type="dxa"/>
        <w:tblLook w:val="0000"/>
      </w:tblPr>
      <w:tblGrid>
        <w:gridCol w:w="1500"/>
        <w:gridCol w:w="1420"/>
      </w:tblGrid>
      <w:tr w:rsidR="00182943" w:rsidRPr="00EB43F4" w:rsidDel="00E361B9">
        <w:trPr>
          <w:trHeight w:val="255"/>
          <w:del w:id="3046" w:author="Stephanie Thompson" w:date="2008-11-17T15:36:00Z"/>
        </w:trPr>
        <w:tc>
          <w:tcPr>
            <w:tcW w:w="1500" w:type="dxa"/>
            <w:tcBorders>
              <w:top w:val="nil"/>
              <w:left w:val="nil"/>
              <w:bottom w:val="nil"/>
              <w:right w:val="nil"/>
            </w:tcBorders>
            <w:shd w:val="clear" w:color="auto" w:fill="auto"/>
            <w:noWrap/>
            <w:vAlign w:val="bottom"/>
          </w:tcPr>
          <w:p w:rsidR="009821B1" w:rsidRDefault="00182943">
            <w:pPr>
              <w:pStyle w:val="BodyText"/>
              <w:tabs>
                <w:tab w:val="left" w:pos="1080"/>
                <w:tab w:val="left" w:pos="1980"/>
                <w:tab w:val="left" w:pos="10076"/>
              </w:tabs>
              <w:rPr>
                <w:del w:id="3047" w:author="Stephanie Thompson" w:date="2008-11-17T15:36:00Z"/>
                <w:rFonts w:ascii="Garamond" w:hAnsi="Garamond"/>
                <w:sz w:val="22"/>
                <w:szCs w:val="22"/>
              </w:rPr>
              <w:pPrChange w:id="3048" w:author="Stephanie Thompson" w:date="2008-11-19T11:52:00Z">
                <w:pPr/>
              </w:pPrChange>
            </w:pPr>
            <w:del w:id="3049" w:author="Stephanie Thompson" w:date="2008-11-17T15:36:00Z">
              <w:r w:rsidRPr="00EB43F4" w:rsidDel="00E361B9">
                <w:rPr>
                  <w:rFonts w:ascii="Garamond" w:hAnsi="Garamond"/>
                  <w:sz w:val="22"/>
                  <w:szCs w:val="22"/>
                </w:rPr>
                <w:delText>01/04/06</w:delText>
              </w:r>
            </w:del>
          </w:p>
        </w:tc>
        <w:tc>
          <w:tcPr>
            <w:tcW w:w="1420" w:type="dxa"/>
            <w:tcBorders>
              <w:top w:val="nil"/>
              <w:left w:val="nil"/>
              <w:bottom w:val="nil"/>
              <w:right w:val="nil"/>
            </w:tcBorders>
            <w:shd w:val="clear" w:color="auto" w:fill="auto"/>
            <w:noWrap/>
            <w:vAlign w:val="bottom"/>
          </w:tcPr>
          <w:p w:rsidR="009821B1" w:rsidRDefault="00182943">
            <w:pPr>
              <w:pStyle w:val="BodyText"/>
              <w:tabs>
                <w:tab w:val="left" w:pos="1080"/>
                <w:tab w:val="left" w:pos="1980"/>
                <w:tab w:val="left" w:pos="10076"/>
              </w:tabs>
              <w:rPr>
                <w:del w:id="3050" w:author="Stephanie Thompson" w:date="2008-11-17T15:36:00Z"/>
                <w:rFonts w:ascii="Garamond" w:hAnsi="Garamond"/>
                <w:sz w:val="22"/>
                <w:szCs w:val="22"/>
              </w:rPr>
              <w:pPrChange w:id="3051" w:author="Stephanie Thompson" w:date="2008-11-19T11:52:00Z">
                <w:pPr/>
              </w:pPrChange>
            </w:pPr>
            <w:del w:id="3052" w:author="Stephanie Thompson" w:date="2008-11-17T15:36:00Z">
              <w:r w:rsidRPr="00EB43F4" w:rsidDel="00E361B9">
                <w:rPr>
                  <w:rFonts w:ascii="Garamond" w:hAnsi="Garamond"/>
                  <w:sz w:val="22"/>
                  <w:szCs w:val="22"/>
                </w:rPr>
                <w:delText>13:30</w:delText>
              </w:r>
            </w:del>
          </w:p>
        </w:tc>
      </w:tr>
    </w:tbl>
    <w:p w:rsidR="009821B1" w:rsidRDefault="009821B1">
      <w:pPr>
        <w:pStyle w:val="BodyText"/>
        <w:tabs>
          <w:tab w:val="left" w:pos="1080"/>
          <w:tab w:val="left" w:pos="1980"/>
          <w:tab w:val="left" w:pos="10076"/>
        </w:tabs>
        <w:rPr>
          <w:del w:id="3053" w:author="Stephanie Thompson" w:date="2008-11-17T15:36:00Z"/>
          <w:rFonts w:ascii="Garamond" w:hAnsi="Garamond"/>
          <w:sz w:val="22"/>
          <w:szCs w:val="22"/>
        </w:rPr>
        <w:pPrChange w:id="3054" w:author="Stephanie Thompson" w:date="2008-11-19T11:52:00Z">
          <w:pPr/>
        </w:pPrChange>
      </w:pPr>
    </w:p>
    <w:p w:rsidR="009821B1" w:rsidRDefault="00E362D0">
      <w:pPr>
        <w:pStyle w:val="BodyText"/>
        <w:tabs>
          <w:tab w:val="left" w:pos="1080"/>
          <w:tab w:val="left" w:pos="1980"/>
          <w:tab w:val="left" w:pos="10076"/>
        </w:tabs>
        <w:rPr>
          <w:del w:id="3055" w:author="Stephanie Thompson" w:date="2008-11-17T15:36:00Z"/>
          <w:rFonts w:ascii="Garamond" w:hAnsi="Garamond"/>
          <w:sz w:val="22"/>
          <w:szCs w:val="22"/>
        </w:rPr>
        <w:pPrChange w:id="3056" w:author="Stephanie Thompson" w:date="2008-11-19T11:52:00Z">
          <w:pPr/>
        </w:pPrChange>
      </w:pPr>
      <w:del w:id="305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F92534" w:rsidRPr="00EB43F4" w:rsidDel="00E361B9">
        <w:trPr>
          <w:trHeight w:val="255"/>
          <w:del w:id="3058" w:author="Stephanie Thompson" w:date="2008-11-17T15:36:00Z"/>
        </w:trPr>
        <w:tc>
          <w:tcPr>
            <w:tcW w:w="1500" w:type="dxa"/>
            <w:tcBorders>
              <w:top w:val="nil"/>
              <w:left w:val="nil"/>
              <w:bottom w:val="nil"/>
              <w:right w:val="nil"/>
            </w:tcBorders>
            <w:shd w:val="clear" w:color="auto" w:fill="auto"/>
            <w:noWrap/>
            <w:vAlign w:val="bottom"/>
          </w:tcPr>
          <w:p w:rsidR="009821B1" w:rsidRDefault="00F92534">
            <w:pPr>
              <w:pStyle w:val="BodyText"/>
              <w:tabs>
                <w:tab w:val="left" w:pos="1080"/>
                <w:tab w:val="left" w:pos="1980"/>
                <w:tab w:val="left" w:pos="10076"/>
              </w:tabs>
              <w:rPr>
                <w:del w:id="3059" w:author="Stephanie Thompson" w:date="2008-11-17T15:36:00Z"/>
                <w:rFonts w:ascii="Garamond" w:hAnsi="Garamond"/>
                <w:sz w:val="22"/>
                <w:szCs w:val="22"/>
              </w:rPr>
              <w:pPrChange w:id="3060" w:author="Stephanie Thompson" w:date="2008-11-19T11:52:00Z">
                <w:pPr/>
              </w:pPrChange>
            </w:pPr>
            <w:del w:id="3061" w:author="Stephanie Thompson" w:date="2008-11-17T15:36:00Z">
              <w:r w:rsidRPr="00EB43F4" w:rsidDel="00E361B9">
                <w:rPr>
                  <w:rFonts w:ascii="Garamond" w:hAnsi="Garamond"/>
                  <w:sz w:val="22"/>
                  <w:szCs w:val="22"/>
                </w:rPr>
                <w:delText>01/09/06</w:delText>
              </w:r>
            </w:del>
          </w:p>
        </w:tc>
        <w:tc>
          <w:tcPr>
            <w:tcW w:w="1420" w:type="dxa"/>
            <w:tcBorders>
              <w:top w:val="nil"/>
              <w:left w:val="nil"/>
              <w:bottom w:val="nil"/>
              <w:right w:val="nil"/>
            </w:tcBorders>
            <w:shd w:val="clear" w:color="auto" w:fill="auto"/>
            <w:noWrap/>
            <w:vAlign w:val="bottom"/>
          </w:tcPr>
          <w:p w:rsidR="009821B1" w:rsidRDefault="00F92534">
            <w:pPr>
              <w:pStyle w:val="BodyText"/>
              <w:tabs>
                <w:tab w:val="left" w:pos="1080"/>
                <w:tab w:val="left" w:pos="1980"/>
                <w:tab w:val="left" w:pos="10076"/>
              </w:tabs>
              <w:rPr>
                <w:del w:id="3062" w:author="Stephanie Thompson" w:date="2008-11-17T15:36:00Z"/>
                <w:rFonts w:ascii="Garamond" w:hAnsi="Garamond"/>
                <w:sz w:val="22"/>
                <w:szCs w:val="22"/>
              </w:rPr>
              <w:pPrChange w:id="3063" w:author="Stephanie Thompson" w:date="2008-11-19T11:52:00Z">
                <w:pPr/>
              </w:pPrChange>
            </w:pPr>
            <w:del w:id="3064" w:author="Stephanie Thompson" w:date="2008-11-17T15:36:00Z">
              <w:r w:rsidRPr="00EB43F4" w:rsidDel="00E361B9">
                <w:rPr>
                  <w:rFonts w:ascii="Garamond" w:hAnsi="Garamond"/>
                  <w:sz w:val="22"/>
                  <w:szCs w:val="22"/>
                </w:rPr>
                <w:delText>07:15 – 13:45,</w:delText>
              </w:r>
            </w:del>
          </w:p>
        </w:tc>
        <w:tc>
          <w:tcPr>
            <w:tcW w:w="1420" w:type="dxa"/>
            <w:vAlign w:val="bottom"/>
          </w:tcPr>
          <w:p w:rsidR="009821B1" w:rsidRDefault="00F92534">
            <w:pPr>
              <w:pStyle w:val="BodyText"/>
              <w:tabs>
                <w:tab w:val="left" w:pos="1080"/>
                <w:tab w:val="left" w:pos="1980"/>
                <w:tab w:val="left" w:pos="10076"/>
              </w:tabs>
              <w:rPr>
                <w:del w:id="3065" w:author="Stephanie Thompson" w:date="2008-11-17T15:36:00Z"/>
                <w:rFonts w:ascii="Garamond" w:hAnsi="Garamond"/>
                <w:sz w:val="22"/>
                <w:szCs w:val="22"/>
              </w:rPr>
              <w:pPrChange w:id="3066" w:author="Stephanie Thompson" w:date="2008-11-19T11:52:00Z">
                <w:pPr/>
              </w:pPrChange>
            </w:pPr>
            <w:del w:id="3067" w:author="Stephanie Thompson" w:date="2008-11-17T15:36:00Z">
              <w:r w:rsidRPr="00EB43F4" w:rsidDel="00E361B9">
                <w:rPr>
                  <w:rFonts w:ascii="Garamond" w:hAnsi="Garamond"/>
                  <w:sz w:val="22"/>
                  <w:szCs w:val="22"/>
                </w:rPr>
                <w:delText xml:space="preserve">19:45 to </w:delText>
              </w:r>
            </w:del>
          </w:p>
        </w:tc>
        <w:tc>
          <w:tcPr>
            <w:tcW w:w="1420" w:type="dxa"/>
            <w:vAlign w:val="bottom"/>
          </w:tcPr>
          <w:p w:rsidR="009821B1" w:rsidRDefault="00F92534">
            <w:pPr>
              <w:pStyle w:val="BodyText"/>
              <w:tabs>
                <w:tab w:val="left" w:pos="1080"/>
                <w:tab w:val="left" w:pos="1980"/>
                <w:tab w:val="left" w:pos="10076"/>
              </w:tabs>
              <w:rPr>
                <w:del w:id="3068" w:author="Stephanie Thompson" w:date="2008-11-17T15:36:00Z"/>
                <w:rFonts w:ascii="Garamond" w:hAnsi="Garamond"/>
                <w:sz w:val="22"/>
                <w:szCs w:val="22"/>
              </w:rPr>
              <w:pPrChange w:id="3069" w:author="Stephanie Thompson" w:date="2008-11-19T11:52:00Z">
                <w:pPr/>
              </w:pPrChange>
            </w:pPr>
            <w:del w:id="3070" w:author="Stephanie Thompson" w:date="2008-11-17T15:36:00Z">
              <w:r w:rsidRPr="00EB43F4" w:rsidDel="00E361B9">
                <w:rPr>
                  <w:rFonts w:ascii="Garamond" w:hAnsi="Garamond"/>
                  <w:sz w:val="22"/>
                  <w:szCs w:val="22"/>
                </w:rPr>
                <w:delText>01/10/06</w:delText>
              </w:r>
            </w:del>
          </w:p>
        </w:tc>
        <w:tc>
          <w:tcPr>
            <w:tcW w:w="1420" w:type="dxa"/>
            <w:vAlign w:val="bottom"/>
          </w:tcPr>
          <w:p w:rsidR="009821B1" w:rsidRDefault="00F92534">
            <w:pPr>
              <w:pStyle w:val="BodyText"/>
              <w:tabs>
                <w:tab w:val="left" w:pos="1080"/>
                <w:tab w:val="left" w:pos="1980"/>
                <w:tab w:val="left" w:pos="10076"/>
              </w:tabs>
              <w:rPr>
                <w:del w:id="3071" w:author="Stephanie Thompson" w:date="2008-11-17T15:36:00Z"/>
                <w:rFonts w:ascii="Garamond" w:hAnsi="Garamond"/>
                <w:sz w:val="22"/>
                <w:szCs w:val="22"/>
              </w:rPr>
              <w:pPrChange w:id="3072" w:author="Stephanie Thompson" w:date="2008-11-19T11:52:00Z">
                <w:pPr/>
              </w:pPrChange>
            </w:pPr>
            <w:del w:id="3073"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F92534">
            <w:pPr>
              <w:pStyle w:val="BodyText"/>
              <w:tabs>
                <w:tab w:val="left" w:pos="1080"/>
                <w:tab w:val="left" w:pos="1980"/>
                <w:tab w:val="left" w:pos="10076"/>
              </w:tabs>
              <w:rPr>
                <w:del w:id="3074" w:author="Stephanie Thompson" w:date="2008-11-17T15:36:00Z"/>
                <w:rFonts w:ascii="Garamond" w:hAnsi="Garamond"/>
                <w:sz w:val="22"/>
                <w:szCs w:val="22"/>
              </w:rPr>
              <w:pPrChange w:id="3075" w:author="Stephanie Thompson" w:date="2008-11-19T11:52:00Z">
                <w:pPr/>
              </w:pPrChange>
            </w:pPr>
            <w:del w:id="3076" w:author="Stephanie Thompson" w:date="2008-11-17T15:36:00Z">
              <w:r w:rsidRPr="00EB43F4" w:rsidDel="00E361B9">
                <w:rPr>
                  <w:rFonts w:ascii="Garamond" w:hAnsi="Garamond"/>
                  <w:sz w:val="22"/>
                  <w:szCs w:val="22"/>
                </w:rPr>
                <w:delText>03:45 – 06:00</w:delText>
              </w:r>
            </w:del>
          </w:p>
        </w:tc>
      </w:tr>
    </w:tbl>
    <w:p w:rsidR="009821B1" w:rsidRDefault="009821B1">
      <w:pPr>
        <w:pStyle w:val="BodyText"/>
        <w:tabs>
          <w:tab w:val="left" w:pos="1080"/>
          <w:tab w:val="left" w:pos="1980"/>
          <w:tab w:val="left" w:pos="10076"/>
        </w:tabs>
        <w:rPr>
          <w:del w:id="3077" w:author="Stephanie Thompson" w:date="2008-11-17T15:36:00Z"/>
          <w:rFonts w:ascii="Garamond" w:hAnsi="Garamond"/>
          <w:sz w:val="22"/>
          <w:szCs w:val="22"/>
        </w:rPr>
        <w:pPrChange w:id="3078" w:author="Stephanie Thompson" w:date="2008-11-19T11:52:00Z">
          <w:pPr/>
        </w:pPrChange>
      </w:pPr>
    </w:p>
    <w:p w:rsidR="009821B1" w:rsidRDefault="00583C1F">
      <w:pPr>
        <w:pStyle w:val="BodyText"/>
        <w:tabs>
          <w:tab w:val="left" w:pos="1080"/>
          <w:tab w:val="left" w:pos="1980"/>
          <w:tab w:val="left" w:pos="10076"/>
        </w:tabs>
        <w:rPr>
          <w:del w:id="3079" w:author="Stephanie Thompson" w:date="2008-11-17T15:36:00Z"/>
          <w:rFonts w:ascii="Garamond" w:hAnsi="Garamond"/>
          <w:sz w:val="22"/>
          <w:szCs w:val="22"/>
        </w:rPr>
        <w:pPrChange w:id="3080" w:author="Stephanie Thompson" w:date="2008-11-19T11:52:00Z">
          <w:pPr/>
        </w:pPrChange>
      </w:pPr>
      <w:del w:id="3081"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583C1F" w:rsidRPr="00EB43F4" w:rsidDel="00E361B9">
        <w:trPr>
          <w:trHeight w:val="255"/>
          <w:del w:id="3082" w:author="Stephanie Thompson" w:date="2008-11-17T15:36:00Z"/>
        </w:trPr>
        <w:tc>
          <w:tcPr>
            <w:tcW w:w="1500" w:type="dxa"/>
            <w:tcBorders>
              <w:top w:val="nil"/>
              <w:left w:val="nil"/>
              <w:bottom w:val="nil"/>
              <w:right w:val="nil"/>
            </w:tcBorders>
            <w:shd w:val="clear" w:color="auto" w:fill="auto"/>
            <w:noWrap/>
            <w:vAlign w:val="bottom"/>
          </w:tcPr>
          <w:p w:rsidR="009821B1" w:rsidRDefault="00583C1F">
            <w:pPr>
              <w:pStyle w:val="BodyText"/>
              <w:tabs>
                <w:tab w:val="left" w:pos="1080"/>
                <w:tab w:val="left" w:pos="1980"/>
                <w:tab w:val="left" w:pos="10076"/>
              </w:tabs>
              <w:rPr>
                <w:del w:id="3083" w:author="Stephanie Thompson" w:date="2008-11-17T15:36:00Z"/>
                <w:rFonts w:ascii="Garamond" w:hAnsi="Garamond"/>
                <w:sz w:val="22"/>
                <w:szCs w:val="22"/>
              </w:rPr>
              <w:pPrChange w:id="3084" w:author="Stephanie Thompson" w:date="2008-11-19T11:52:00Z">
                <w:pPr/>
              </w:pPrChange>
            </w:pPr>
            <w:del w:id="3085"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9821B1" w:rsidRDefault="00583C1F">
            <w:pPr>
              <w:pStyle w:val="BodyText"/>
              <w:tabs>
                <w:tab w:val="left" w:pos="1080"/>
                <w:tab w:val="left" w:pos="1980"/>
                <w:tab w:val="left" w:pos="10076"/>
              </w:tabs>
              <w:rPr>
                <w:del w:id="3086" w:author="Stephanie Thompson" w:date="2008-11-17T15:36:00Z"/>
                <w:rFonts w:ascii="Garamond" w:hAnsi="Garamond"/>
                <w:sz w:val="22"/>
                <w:szCs w:val="22"/>
              </w:rPr>
              <w:pPrChange w:id="3087" w:author="Stephanie Thompson" w:date="2008-11-19T11:52:00Z">
                <w:pPr/>
              </w:pPrChange>
            </w:pPr>
            <w:del w:id="3088" w:author="Stephanie Thompson" w:date="2008-11-17T15:36:00Z">
              <w:r w:rsidRPr="00EB43F4" w:rsidDel="00E361B9">
                <w:rPr>
                  <w:rFonts w:ascii="Garamond" w:hAnsi="Garamond"/>
                  <w:sz w:val="22"/>
                  <w:szCs w:val="22"/>
                </w:rPr>
                <w:delText>06:15 – 09:00</w:delText>
              </w:r>
            </w:del>
          </w:p>
        </w:tc>
      </w:tr>
    </w:tbl>
    <w:p w:rsidR="009821B1" w:rsidRDefault="009821B1">
      <w:pPr>
        <w:pStyle w:val="BodyText"/>
        <w:tabs>
          <w:tab w:val="left" w:pos="1080"/>
          <w:tab w:val="left" w:pos="1980"/>
          <w:tab w:val="left" w:pos="10076"/>
        </w:tabs>
        <w:rPr>
          <w:del w:id="3089" w:author="Stephanie Thompson" w:date="2008-11-17T15:36:00Z"/>
          <w:rFonts w:ascii="Garamond" w:hAnsi="Garamond"/>
          <w:sz w:val="22"/>
          <w:szCs w:val="22"/>
        </w:rPr>
        <w:pPrChange w:id="3090" w:author="Stephanie Thompson" w:date="2008-11-19T11:52:00Z">
          <w:pPr/>
        </w:pPrChange>
      </w:pPr>
    </w:p>
    <w:p w:rsidR="009821B1" w:rsidRDefault="00583C1F">
      <w:pPr>
        <w:pStyle w:val="BodyText"/>
        <w:tabs>
          <w:tab w:val="left" w:pos="1080"/>
          <w:tab w:val="left" w:pos="1980"/>
          <w:tab w:val="left" w:pos="10076"/>
        </w:tabs>
        <w:rPr>
          <w:del w:id="3091" w:author="Stephanie Thompson" w:date="2008-11-17T15:36:00Z"/>
          <w:rFonts w:ascii="Garamond" w:hAnsi="Garamond"/>
          <w:sz w:val="22"/>
          <w:szCs w:val="22"/>
        </w:rPr>
        <w:pPrChange w:id="3092" w:author="Stephanie Thompson" w:date="2008-11-19T11:52:00Z">
          <w:pPr/>
        </w:pPrChange>
      </w:pPr>
      <w:del w:id="309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D521F2" w:rsidRPr="00EB43F4" w:rsidDel="00E361B9">
        <w:trPr>
          <w:trHeight w:val="255"/>
          <w:del w:id="3094" w:author="Stephanie Thompson" w:date="2008-11-17T15:36:00Z"/>
        </w:trPr>
        <w:tc>
          <w:tcPr>
            <w:tcW w:w="1500" w:type="dxa"/>
            <w:tcBorders>
              <w:top w:val="nil"/>
              <w:left w:val="nil"/>
              <w:bottom w:val="nil"/>
              <w:right w:val="nil"/>
            </w:tcBorders>
            <w:shd w:val="clear" w:color="auto" w:fill="auto"/>
            <w:noWrap/>
            <w:vAlign w:val="bottom"/>
          </w:tcPr>
          <w:p w:rsidR="009821B1" w:rsidRDefault="00D521F2">
            <w:pPr>
              <w:pStyle w:val="BodyText"/>
              <w:tabs>
                <w:tab w:val="left" w:pos="1080"/>
                <w:tab w:val="left" w:pos="1980"/>
                <w:tab w:val="left" w:pos="10076"/>
              </w:tabs>
              <w:rPr>
                <w:del w:id="3095" w:author="Stephanie Thompson" w:date="2008-11-17T15:36:00Z"/>
                <w:rFonts w:ascii="Garamond" w:hAnsi="Garamond"/>
                <w:sz w:val="22"/>
                <w:szCs w:val="22"/>
              </w:rPr>
              <w:pPrChange w:id="3096" w:author="Stephanie Thompson" w:date="2008-11-19T11:52:00Z">
                <w:pPr/>
              </w:pPrChange>
            </w:pPr>
            <w:del w:id="3097" w:author="Stephanie Thompson" w:date="2008-11-17T15:36:00Z">
              <w:r w:rsidRPr="00EB43F4" w:rsidDel="00E361B9">
                <w:rPr>
                  <w:rFonts w:ascii="Garamond" w:hAnsi="Garamond"/>
                  <w:sz w:val="22"/>
                  <w:szCs w:val="22"/>
                </w:rPr>
                <w:delText>01/10/06</w:delText>
              </w:r>
            </w:del>
          </w:p>
        </w:tc>
        <w:tc>
          <w:tcPr>
            <w:tcW w:w="1420" w:type="dxa"/>
            <w:tcBorders>
              <w:top w:val="nil"/>
              <w:left w:val="nil"/>
              <w:bottom w:val="nil"/>
              <w:right w:val="nil"/>
            </w:tcBorders>
            <w:shd w:val="clear" w:color="auto" w:fill="auto"/>
            <w:noWrap/>
            <w:vAlign w:val="bottom"/>
          </w:tcPr>
          <w:p w:rsidR="009821B1" w:rsidRDefault="00D521F2">
            <w:pPr>
              <w:pStyle w:val="BodyText"/>
              <w:tabs>
                <w:tab w:val="left" w:pos="1080"/>
                <w:tab w:val="left" w:pos="1980"/>
                <w:tab w:val="left" w:pos="10076"/>
              </w:tabs>
              <w:rPr>
                <w:del w:id="3098" w:author="Stephanie Thompson" w:date="2008-11-17T15:36:00Z"/>
                <w:rFonts w:ascii="Garamond" w:hAnsi="Garamond"/>
                <w:sz w:val="22"/>
                <w:szCs w:val="22"/>
              </w:rPr>
              <w:pPrChange w:id="3099" w:author="Stephanie Thompson" w:date="2008-11-19T11:52:00Z">
                <w:pPr/>
              </w:pPrChange>
            </w:pPr>
            <w:del w:id="3100" w:author="Stephanie Thompson" w:date="2008-11-17T15:36:00Z">
              <w:r w:rsidRPr="00EB43F4" w:rsidDel="00E361B9">
                <w:rPr>
                  <w:rFonts w:ascii="Garamond" w:hAnsi="Garamond"/>
                  <w:sz w:val="22"/>
                  <w:szCs w:val="22"/>
                </w:rPr>
                <w:delText>09:15 – 14:30,</w:delText>
              </w:r>
            </w:del>
          </w:p>
        </w:tc>
        <w:tc>
          <w:tcPr>
            <w:tcW w:w="1420" w:type="dxa"/>
            <w:vAlign w:val="bottom"/>
          </w:tcPr>
          <w:p w:rsidR="009821B1" w:rsidRDefault="00D521F2">
            <w:pPr>
              <w:pStyle w:val="BodyText"/>
              <w:tabs>
                <w:tab w:val="left" w:pos="1080"/>
                <w:tab w:val="left" w:pos="1980"/>
                <w:tab w:val="left" w:pos="10076"/>
              </w:tabs>
              <w:rPr>
                <w:del w:id="3101" w:author="Stephanie Thompson" w:date="2008-11-17T15:36:00Z"/>
                <w:rFonts w:ascii="Garamond" w:hAnsi="Garamond"/>
                <w:sz w:val="22"/>
                <w:szCs w:val="22"/>
              </w:rPr>
              <w:pPrChange w:id="3102" w:author="Stephanie Thompson" w:date="2008-11-19T11:52:00Z">
                <w:pPr/>
              </w:pPrChange>
            </w:pPr>
            <w:del w:id="3103" w:author="Stephanie Thompson" w:date="2008-11-17T15:36:00Z">
              <w:r w:rsidRPr="00EB43F4" w:rsidDel="00E361B9">
                <w:rPr>
                  <w:rFonts w:ascii="Garamond" w:hAnsi="Garamond"/>
                  <w:sz w:val="22"/>
                  <w:szCs w:val="22"/>
                </w:rPr>
                <w:delText>19:00 to</w:delText>
              </w:r>
            </w:del>
          </w:p>
        </w:tc>
        <w:tc>
          <w:tcPr>
            <w:tcW w:w="1420" w:type="dxa"/>
            <w:vAlign w:val="bottom"/>
          </w:tcPr>
          <w:p w:rsidR="009821B1" w:rsidRDefault="00D521F2">
            <w:pPr>
              <w:pStyle w:val="BodyText"/>
              <w:tabs>
                <w:tab w:val="left" w:pos="1080"/>
                <w:tab w:val="left" w:pos="1980"/>
                <w:tab w:val="left" w:pos="10076"/>
              </w:tabs>
              <w:rPr>
                <w:del w:id="3104" w:author="Stephanie Thompson" w:date="2008-11-17T15:36:00Z"/>
                <w:rFonts w:ascii="Garamond" w:hAnsi="Garamond"/>
                <w:sz w:val="22"/>
                <w:szCs w:val="22"/>
              </w:rPr>
              <w:pPrChange w:id="3105" w:author="Stephanie Thompson" w:date="2008-11-19T11:52:00Z">
                <w:pPr/>
              </w:pPrChange>
            </w:pPr>
            <w:del w:id="3106" w:author="Stephanie Thompson" w:date="2008-11-17T15:36:00Z">
              <w:r w:rsidRPr="00EB43F4" w:rsidDel="00E361B9">
                <w:rPr>
                  <w:rFonts w:ascii="Garamond" w:hAnsi="Garamond"/>
                  <w:sz w:val="22"/>
                  <w:szCs w:val="22"/>
                </w:rPr>
                <w:delText>01/11/06</w:delText>
              </w:r>
            </w:del>
          </w:p>
        </w:tc>
        <w:tc>
          <w:tcPr>
            <w:tcW w:w="1420" w:type="dxa"/>
            <w:vAlign w:val="bottom"/>
          </w:tcPr>
          <w:p w:rsidR="009821B1" w:rsidRDefault="00D521F2">
            <w:pPr>
              <w:pStyle w:val="BodyText"/>
              <w:tabs>
                <w:tab w:val="left" w:pos="1080"/>
                <w:tab w:val="left" w:pos="1980"/>
                <w:tab w:val="left" w:pos="10076"/>
              </w:tabs>
              <w:rPr>
                <w:del w:id="3107" w:author="Stephanie Thompson" w:date="2008-11-17T15:36:00Z"/>
                <w:rFonts w:ascii="Garamond" w:hAnsi="Garamond"/>
                <w:sz w:val="22"/>
                <w:szCs w:val="22"/>
              </w:rPr>
              <w:pPrChange w:id="3108" w:author="Stephanie Thompson" w:date="2008-11-19T11:52:00Z">
                <w:pPr/>
              </w:pPrChange>
            </w:pPr>
            <w:del w:id="3109"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D521F2">
            <w:pPr>
              <w:pStyle w:val="BodyText"/>
              <w:tabs>
                <w:tab w:val="left" w:pos="1080"/>
                <w:tab w:val="left" w:pos="1980"/>
                <w:tab w:val="left" w:pos="10076"/>
              </w:tabs>
              <w:rPr>
                <w:del w:id="3110" w:author="Stephanie Thompson" w:date="2008-11-17T15:36:00Z"/>
                <w:rFonts w:ascii="Garamond" w:hAnsi="Garamond"/>
                <w:sz w:val="22"/>
                <w:szCs w:val="22"/>
              </w:rPr>
              <w:pPrChange w:id="3111" w:author="Stephanie Thompson" w:date="2008-11-19T11:52:00Z">
                <w:pPr/>
              </w:pPrChange>
            </w:pPr>
            <w:del w:id="3112" w:author="Stephanie Thompson" w:date="2008-11-17T15:36:00Z">
              <w:r w:rsidRPr="00EB43F4" w:rsidDel="00E361B9">
                <w:rPr>
                  <w:rFonts w:ascii="Garamond" w:hAnsi="Garamond"/>
                  <w:sz w:val="22"/>
                  <w:szCs w:val="22"/>
                </w:rPr>
                <w:delText>07:15 – 09:30</w:delText>
              </w:r>
            </w:del>
          </w:p>
        </w:tc>
      </w:tr>
      <w:tr w:rsidR="00D521F2" w:rsidRPr="00EB43F4" w:rsidDel="00E361B9">
        <w:trPr>
          <w:trHeight w:val="255"/>
          <w:del w:id="3113"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3114" w:author="Stephanie Thompson" w:date="2008-11-17T15:36:00Z"/>
                <w:rFonts w:ascii="Garamond" w:hAnsi="Garamond"/>
                <w:sz w:val="22"/>
                <w:szCs w:val="22"/>
              </w:rPr>
              <w:pPrChange w:id="3115"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D521F2">
            <w:pPr>
              <w:pStyle w:val="BodyText"/>
              <w:tabs>
                <w:tab w:val="left" w:pos="1080"/>
                <w:tab w:val="left" w:pos="1980"/>
                <w:tab w:val="left" w:pos="10076"/>
              </w:tabs>
              <w:rPr>
                <w:del w:id="3116" w:author="Stephanie Thompson" w:date="2008-11-17T15:36:00Z"/>
                <w:rFonts w:ascii="Garamond" w:hAnsi="Garamond"/>
                <w:sz w:val="22"/>
                <w:szCs w:val="22"/>
              </w:rPr>
              <w:pPrChange w:id="3117" w:author="Stephanie Thompson" w:date="2008-11-19T11:52:00Z">
                <w:pPr/>
              </w:pPrChange>
            </w:pPr>
            <w:del w:id="3118" w:author="Stephanie Thompson" w:date="2008-11-17T15:36:00Z">
              <w:r w:rsidRPr="00EB43F4" w:rsidDel="00E361B9">
                <w:rPr>
                  <w:rFonts w:ascii="Garamond" w:hAnsi="Garamond"/>
                  <w:sz w:val="22"/>
                  <w:szCs w:val="22"/>
                </w:rPr>
                <w:delText>13:15 – 15:30,</w:delText>
              </w:r>
            </w:del>
          </w:p>
        </w:tc>
        <w:tc>
          <w:tcPr>
            <w:tcW w:w="1420" w:type="dxa"/>
            <w:vAlign w:val="bottom"/>
          </w:tcPr>
          <w:p w:rsidR="009821B1" w:rsidRDefault="00D521F2">
            <w:pPr>
              <w:pStyle w:val="BodyText"/>
              <w:tabs>
                <w:tab w:val="left" w:pos="1080"/>
                <w:tab w:val="left" w:pos="1980"/>
                <w:tab w:val="left" w:pos="10076"/>
              </w:tabs>
              <w:rPr>
                <w:del w:id="3119" w:author="Stephanie Thompson" w:date="2008-11-17T15:36:00Z"/>
                <w:rFonts w:ascii="Garamond" w:hAnsi="Garamond"/>
                <w:sz w:val="22"/>
                <w:szCs w:val="22"/>
              </w:rPr>
              <w:pPrChange w:id="3120" w:author="Stephanie Thompson" w:date="2008-11-19T11:52:00Z">
                <w:pPr/>
              </w:pPrChange>
            </w:pPr>
            <w:del w:id="3121"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D521F2">
            <w:pPr>
              <w:pStyle w:val="BodyText"/>
              <w:tabs>
                <w:tab w:val="left" w:pos="1080"/>
                <w:tab w:val="left" w:pos="1980"/>
                <w:tab w:val="left" w:pos="10076"/>
              </w:tabs>
              <w:rPr>
                <w:del w:id="3122" w:author="Stephanie Thompson" w:date="2008-11-17T15:36:00Z"/>
                <w:rFonts w:ascii="Garamond" w:hAnsi="Garamond"/>
                <w:sz w:val="22"/>
                <w:szCs w:val="22"/>
              </w:rPr>
              <w:pPrChange w:id="3123" w:author="Stephanie Thompson" w:date="2008-11-19T11:52:00Z">
                <w:pPr/>
              </w:pPrChange>
            </w:pPr>
            <w:del w:id="3124" w:author="Stephanie Thompson" w:date="2008-11-17T15:36:00Z">
              <w:r w:rsidRPr="00EB43F4" w:rsidDel="00E361B9">
                <w:rPr>
                  <w:rFonts w:ascii="Garamond" w:hAnsi="Garamond"/>
                  <w:sz w:val="22"/>
                  <w:szCs w:val="22"/>
                </w:rPr>
                <w:delText>01/12/06</w:delText>
              </w:r>
            </w:del>
          </w:p>
        </w:tc>
        <w:tc>
          <w:tcPr>
            <w:tcW w:w="1420" w:type="dxa"/>
            <w:vAlign w:val="bottom"/>
          </w:tcPr>
          <w:p w:rsidR="009821B1" w:rsidRDefault="00D521F2">
            <w:pPr>
              <w:pStyle w:val="BodyText"/>
              <w:tabs>
                <w:tab w:val="left" w:pos="1080"/>
                <w:tab w:val="left" w:pos="1980"/>
                <w:tab w:val="left" w:pos="10076"/>
              </w:tabs>
              <w:rPr>
                <w:del w:id="3125" w:author="Stephanie Thompson" w:date="2008-11-17T15:36:00Z"/>
                <w:rFonts w:ascii="Garamond" w:hAnsi="Garamond"/>
                <w:sz w:val="22"/>
                <w:szCs w:val="22"/>
              </w:rPr>
              <w:pPrChange w:id="3126" w:author="Stephanie Thompson" w:date="2008-11-19T11:52:00Z">
                <w:pPr/>
              </w:pPrChange>
            </w:pPr>
            <w:del w:id="3127"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D521F2">
            <w:pPr>
              <w:pStyle w:val="BodyText"/>
              <w:tabs>
                <w:tab w:val="left" w:pos="1080"/>
                <w:tab w:val="left" w:pos="1980"/>
                <w:tab w:val="left" w:pos="10076"/>
              </w:tabs>
              <w:rPr>
                <w:del w:id="3128" w:author="Stephanie Thompson" w:date="2008-11-17T15:36:00Z"/>
                <w:rFonts w:ascii="Garamond" w:hAnsi="Garamond"/>
                <w:sz w:val="22"/>
                <w:szCs w:val="22"/>
              </w:rPr>
              <w:pPrChange w:id="3129" w:author="Stephanie Thompson" w:date="2008-11-19T11:52:00Z">
                <w:pPr/>
              </w:pPrChange>
            </w:pPr>
            <w:del w:id="3130" w:author="Stephanie Thompson" w:date="2008-11-17T15:36:00Z">
              <w:r w:rsidRPr="00EB43F4" w:rsidDel="00E361B9">
                <w:rPr>
                  <w:rFonts w:ascii="Garamond" w:hAnsi="Garamond"/>
                  <w:sz w:val="22"/>
                  <w:szCs w:val="22"/>
                </w:rPr>
                <w:delText>08:15 – 16:30</w:delText>
              </w:r>
            </w:del>
          </w:p>
        </w:tc>
      </w:tr>
      <w:tr w:rsidR="00D476D4" w:rsidRPr="00EB43F4" w:rsidDel="00E361B9">
        <w:trPr>
          <w:trHeight w:val="255"/>
          <w:del w:id="3131" w:author="Stephanie Thompson" w:date="2008-11-17T15:36:00Z"/>
        </w:trPr>
        <w:tc>
          <w:tcPr>
            <w:tcW w:w="150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32" w:author="Stephanie Thompson" w:date="2008-11-17T15:36:00Z"/>
                <w:rFonts w:ascii="Garamond" w:hAnsi="Garamond"/>
                <w:sz w:val="22"/>
                <w:szCs w:val="22"/>
              </w:rPr>
              <w:pPrChange w:id="3133" w:author="Stephanie Thompson" w:date="2008-11-19T11:52:00Z">
                <w:pPr/>
              </w:pPrChange>
            </w:pPr>
            <w:del w:id="3134" w:author="Stephanie Thompson" w:date="2008-11-17T15:36:00Z">
              <w:r w:rsidRPr="00EB43F4" w:rsidDel="00E361B9">
                <w:rPr>
                  <w:rFonts w:ascii="Garamond" w:hAnsi="Garamond"/>
                  <w:sz w:val="22"/>
                  <w:szCs w:val="22"/>
                </w:rPr>
                <w:delText>01/12/06</w:delText>
              </w:r>
            </w:del>
          </w:p>
        </w:tc>
        <w:tc>
          <w:tcPr>
            <w:tcW w:w="142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35" w:author="Stephanie Thompson" w:date="2008-11-17T15:36:00Z"/>
                <w:rFonts w:ascii="Garamond" w:hAnsi="Garamond"/>
                <w:sz w:val="22"/>
                <w:szCs w:val="22"/>
              </w:rPr>
              <w:pPrChange w:id="3136" w:author="Stephanie Thompson" w:date="2008-11-19T11:52:00Z">
                <w:pPr/>
              </w:pPrChange>
            </w:pPr>
            <w:del w:id="3137" w:author="Stephanie Thompson" w:date="2008-11-17T15:36:00Z">
              <w:r w:rsidRPr="00EB43F4" w:rsidDel="00E361B9">
                <w:rPr>
                  <w:rFonts w:ascii="Garamond" w:hAnsi="Garamond"/>
                  <w:sz w:val="22"/>
                  <w:szCs w:val="22"/>
                </w:rPr>
                <w:delText>21:00 – 21:30,</w:delText>
              </w:r>
            </w:del>
          </w:p>
        </w:tc>
        <w:tc>
          <w:tcPr>
            <w:tcW w:w="1420" w:type="dxa"/>
            <w:vAlign w:val="bottom"/>
          </w:tcPr>
          <w:p w:rsidR="009821B1" w:rsidRDefault="00D476D4">
            <w:pPr>
              <w:pStyle w:val="BodyText"/>
              <w:tabs>
                <w:tab w:val="left" w:pos="1080"/>
                <w:tab w:val="left" w:pos="1980"/>
                <w:tab w:val="left" w:pos="10076"/>
              </w:tabs>
              <w:rPr>
                <w:del w:id="3138" w:author="Stephanie Thompson" w:date="2008-11-17T15:36:00Z"/>
                <w:rFonts w:ascii="Garamond" w:hAnsi="Garamond"/>
                <w:sz w:val="22"/>
                <w:szCs w:val="22"/>
              </w:rPr>
              <w:pPrChange w:id="3139" w:author="Stephanie Thompson" w:date="2008-11-19T11:52:00Z">
                <w:pPr/>
              </w:pPrChange>
            </w:pPr>
            <w:del w:id="3140"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D476D4">
            <w:pPr>
              <w:pStyle w:val="BodyText"/>
              <w:tabs>
                <w:tab w:val="left" w:pos="1080"/>
                <w:tab w:val="left" w:pos="1980"/>
                <w:tab w:val="left" w:pos="10076"/>
              </w:tabs>
              <w:rPr>
                <w:del w:id="3141" w:author="Stephanie Thompson" w:date="2008-11-17T15:36:00Z"/>
                <w:rFonts w:ascii="Garamond" w:hAnsi="Garamond"/>
                <w:sz w:val="22"/>
                <w:szCs w:val="22"/>
              </w:rPr>
              <w:pPrChange w:id="3142" w:author="Stephanie Thompson" w:date="2008-11-19T11:52:00Z">
                <w:pPr/>
              </w:pPrChange>
            </w:pPr>
            <w:del w:id="3143" w:author="Stephanie Thompson" w:date="2008-11-17T15:36:00Z">
              <w:r w:rsidRPr="00EB43F4" w:rsidDel="00E361B9">
                <w:rPr>
                  <w:rFonts w:ascii="Garamond" w:hAnsi="Garamond"/>
                  <w:sz w:val="22"/>
                  <w:szCs w:val="22"/>
                </w:rPr>
                <w:delText>01/13/06</w:delText>
              </w:r>
            </w:del>
          </w:p>
        </w:tc>
        <w:tc>
          <w:tcPr>
            <w:tcW w:w="1420" w:type="dxa"/>
            <w:vAlign w:val="bottom"/>
          </w:tcPr>
          <w:p w:rsidR="009821B1" w:rsidRDefault="00D476D4">
            <w:pPr>
              <w:pStyle w:val="BodyText"/>
              <w:tabs>
                <w:tab w:val="left" w:pos="1080"/>
                <w:tab w:val="left" w:pos="1980"/>
                <w:tab w:val="left" w:pos="10076"/>
              </w:tabs>
              <w:rPr>
                <w:del w:id="3144" w:author="Stephanie Thompson" w:date="2008-11-17T15:36:00Z"/>
                <w:rFonts w:ascii="Garamond" w:hAnsi="Garamond"/>
                <w:sz w:val="22"/>
                <w:szCs w:val="22"/>
              </w:rPr>
              <w:pPrChange w:id="3145" w:author="Stephanie Thompson" w:date="2008-11-19T11:52:00Z">
                <w:pPr/>
              </w:pPrChange>
            </w:pPr>
            <w:del w:id="3146"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D476D4">
            <w:pPr>
              <w:pStyle w:val="BodyText"/>
              <w:tabs>
                <w:tab w:val="left" w:pos="1080"/>
                <w:tab w:val="left" w:pos="1980"/>
                <w:tab w:val="left" w:pos="10076"/>
              </w:tabs>
              <w:rPr>
                <w:del w:id="3147" w:author="Stephanie Thompson" w:date="2008-11-17T15:36:00Z"/>
                <w:rFonts w:ascii="Garamond" w:hAnsi="Garamond"/>
                <w:sz w:val="22"/>
                <w:szCs w:val="22"/>
              </w:rPr>
              <w:pPrChange w:id="3148" w:author="Stephanie Thompson" w:date="2008-11-19T11:52:00Z">
                <w:pPr/>
              </w:pPrChange>
            </w:pPr>
            <w:del w:id="3149" w:author="Stephanie Thompson" w:date="2008-11-17T15:36:00Z">
              <w:r w:rsidRPr="00EB43F4" w:rsidDel="00E361B9">
                <w:rPr>
                  <w:rFonts w:ascii="Garamond" w:hAnsi="Garamond"/>
                  <w:sz w:val="22"/>
                  <w:szCs w:val="22"/>
                </w:rPr>
                <w:delText>07:45</w:delText>
              </w:r>
            </w:del>
          </w:p>
        </w:tc>
      </w:tr>
      <w:tr w:rsidR="00D476D4" w:rsidRPr="00EB43F4" w:rsidDel="00E361B9">
        <w:trPr>
          <w:trHeight w:val="255"/>
          <w:del w:id="3150" w:author="Stephanie Thompson" w:date="2008-11-17T15:36:00Z"/>
        </w:trPr>
        <w:tc>
          <w:tcPr>
            <w:tcW w:w="150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51" w:author="Stephanie Thompson" w:date="2008-11-17T15:36:00Z"/>
                <w:rFonts w:ascii="Garamond" w:hAnsi="Garamond"/>
                <w:sz w:val="22"/>
                <w:szCs w:val="22"/>
              </w:rPr>
              <w:pPrChange w:id="3152" w:author="Stephanie Thompson" w:date="2008-11-19T11:52:00Z">
                <w:pPr/>
              </w:pPrChange>
            </w:pPr>
            <w:del w:id="3153"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54" w:author="Stephanie Thompson" w:date="2008-11-17T15:36:00Z"/>
                <w:rFonts w:ascii="Garamond" w:hAnsi="Garamond"/>
                <w:sz w:val="22"/>
                <w:szCs w:val="22"/>
              </w:rPr>
              <w:pPrChange w:id="3155" w:author="Stephanie Thompson" w:date="2008-11-19T11:52:00Z">
                <w:pPr/>
              </w:pPrChange>
            </w:pPr>
            <w:del w:id="3156" w:author="Stephanie Thompson" w:date="2008-11-17T15:36:00Z">
              <w:r w:rsidRPr="00EB43F4" w:rsidDel="00E361B9">
                <w:rPr>
                  <w:rFonts w:ascii="Garamond" w:hAnsi="Garamond"/>
                  <w:sz w:val="22"/>
                  <w:szCs w:val="22"/>
                </w:rPr>
                <w:delText>08:45 – 09:15,</w:delText>
              </w:r>
            </w:del>
          </w:p>
        </w:tc>
        <w:tc>
          <w:tcPr>
            <w:tcW w:w="1420" w:type="dxa"/>
            <w:vAlign w:val="bottom"/>
          </w:tcPr>
          <w:p w:rsidR="009821B1" w:rsidRDefault="00D476D4">
            <w:pPr>
              <w:pStyle w:val="BodyText"/>
              <w:tabs>
                <w:tab w:val="left" w:pos="1080"/>
                <w:tab w:val="left" w:pos="1980"/>
                <w:tab w:val="left" w:pos="10076"/>
              </w:tabs>
              <w:rPr>
                <w:del w:id="3157" w:author="Stephanie Thompson" w:date="2008-11-17T15:36:00Z"/>
                <w:rFonts w:ascii="Garamond" w:hAnsi="Garamond"/>
                <w:sz w:val="22"/>
                <w:szCs w:val="22"/>
              </w:rPr>
              <w:pPrChange w:id="3158" w:author="Stephanie Thompson" w:date="2008-11-19T11:52:00Z">
                <w:pPr/>
              </w:pPrChange>
            </w:pPr>
            <w:del w:id="3159" w:author="Stephanie Thompson" w:date="2008-11-17T15:36:00Z">
              <w:r w:rsidRPr="00EB43F4" w:rsidDel="00E361B9">
                <w:rPr>
                  <w:rFonts w:ascii="Garamond" w:hAnsi="Garamond"/>
                  <w:sz w:val="22"/>
                  <w:szCs w:val="22"/>
                </w:rPr>
                <w:delText>10:00,</w:delText>
              </w:r>
            </w:del>
          </w:p>
        </w:tc>
        <w:tc>
          <w:tcPr>
            <w:tcW w:w="1420" w:type="dxa"/>
            <w:vAlign w:val="bottom"/>
          </w:tcPr>
          <w:p w:rsidR="009821B1" w:rsidRDefault="00D476D4">
            <w:pPr>
              <w:pStyle w:val="BodyText"/>
              <w:tabs>
                <w:tab w:val="left" w:pos="1080"/>
                <w:tab w:val="left" w:pos="1980"/>
                <w:tab w:val="left" w:pos="10076"/>
              </w:tabs>
              <w:rPr>
                <w:del w:id="3160" w:author="Stephanie Thompson" w:date="2008-11-17T15:36:00Z"/>
                <w:rFonts w:ascii="Garamond" w:hAnsi="Garamond"/>
                <w:sz w:val="22"/>
                <w:szCs w:val="22"/>
              </w:rPr>
              <w:pPrChange w:id="3161" w:author="Stephanie Thompson" w:date="2008-11-19T11:52:00Z">
                <w:pPr/>
              </w:pPrChange>
            </w:pPr>
            <w:del w:id="3162" w:author="Stephanie Thompson" w:date="2008-11-17T15:36:00Z">
              <w:r w:rsidRPr="00EB43F4" w:rsidDel="00E361B9">
                <w:rPr>
                  <w:rFonts w:ascii="Garamond" w:hAnsi="Garamond"/>
                  <w:sz w:val="22"/>
                  <w:szCs w:val="22"/>
                </w:rPr>
                <w:delText>10:45,</w:delText>
              </w:r>
            </w:del>
          </w:p>
        </w:tc>
        <w:tc>
          <w:tcPr>
            <w:tcW w:w="1420" w:type="dxa"/>
            <w:vAlign w:val="bottom"/>
          </w:tcPr>
          <w:p w:rsidR="009821B1" w:rsidRDefault="00D476D4">
            <w:pPr>
              <w:pStyle w:val="BodyText"/>
              <w:tabs>
                <w:tab w:val="left" w:pos="1080"/>
                <w:tab w:val="left" w:pos="1980"/>
                <w:tab w:val="left" w:pos="10076"/>
              </w:tabs>
              <w:rPr>
                <w:del w:id="3163" w:author="Stephanie Thompson" w:date="2008-11-17T15:36:00Z"/>
                <w:rFonts w:ascii="Garamond" w:hAnsi="Garamond"/>
                <w:sz w:val="22"/>
                <w:szCs w:val="22"/>
              </w:rPr>
              <w:pPrChange w:id="3164" w:author="Stephanie Thompson" w:date="2008-11-19T11:52:00Z">
                <w:pPr/>
              </w:pPrChange>
            </w:pPr>
            <w:del w:id="3165" w:author="Stephanie Thompson" w:date="2008-11-17T15:36:00Z">
              <w:r w:rsidRPr="00EB43F4" w:rsidDel="00E361B9">
                <w:rPr>
                  <w:rFonts w:ascii="Garamond" w:hAnsi="Garamond"/>
                  <w:sz w:val="22"/>
                  <w:szCs w:val="22"/>
                </w:rPr>
                <w:delText>11:15 – 13:15,</w:delText>
              </w:r>
            </w:del>
          </w:p>
        </w:tc>
        <w:tc>
          <w:tcPr>
            <w:tcW w:w="1420" w:type="dxa"/>
            <w:vAlign w:val="bottom"/>
          </w:tcPr>
          <w:p w:rsidR="009821B1" w:rsidRDefault="00D476D4">
            <w:pPr>
              <w:pStyle w:val="BodyText"/>
              <w:tabs>
                <w:tab w:val="left" w:pos="1080"/>
                <w:tab w:val="left" w:pos="1980"/>
                <w:tab w:val="left" w:pos="10076"/>
              </w:tabs>
              <w:rPr>
                <w:del w:id="3166" w:author="Stephanie Thompson" w:date="2008-11-17T15:36:00Z"/>
                <w:rFonts w:ascii="Garamond" w:hAnsi="Garamond"/>
                <w:sz w:val="22"/>
                <w:szCs w:val="22"/>
              </w:rPr>
              <w:pPrChange w:id="3167" w:author="Stephanie Thompson" w:date="2008-11-19T11:52:00Z">
                <w:pPr/>
              </w:pPrChange>
            </w:pPr>
            <w:del w:id="3168" w:author="Stephanie Thompson" w:date="2008-11-17T15:36:00Z">
              <w:r w:rsidRPr="00EB43F4" w:rsidDel="00E361B9">
                <w:rPr>
                  <w:rFonts w:ascii="Garamond" w:hAnsi="Garamond"/>
                  <w:sz w:val="22"/>
                  <w:szCs w:val="22"/>
                </w:rPr>
                <w:delText>14:45,</w:delText>
              </w:r>
            </w:del>
          </w:p>
        </w:tc>
      </w:tr>
      <w:tr w:rsidR="00D476D4" w:rsidRPr="00EB43F4" w:rsidDel="00E361B9">
        <w:trPr>
          <w:gridAfter w:val="4"/>
          <w:wAfter w:w="5680" w:type="dxa"/>
          <w:trHeight w:val="255"/>
          <w:del w:id="3169"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3170" w:author="Stephanie Thompson" w:date="2008-11-17T15:36:00Z"/>
                <w:rFonts w:ascii="Garamond" w:hAnsi="Garamond"/>
                <w:sz w:val="22"/>
                <w:szCs w:val="22"/>
              </w:rPr>
              <w:pPrChange w:id="3171"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72" w:author="Stephanie Thompson" w:date="2008-11-17T15:36:00Z"/>
                <w:rFonts w:ascii="Garamond" w:hAnsi="Garamond"/>
                <w:sz w:val="22"/>
                <w:szCs w:val="22"/>
              </w:rPr>
              <w:pPrChange w:id="3173" w:author="Stephanie Thompson" w:date="2008-11-19T11:52:00Z">
                <w:pPr/>
              </w:pPrChange>
            </w:pPr>
            <w:del w:id="3174" w:author="Stephanie Thompson" w:date="2008-11-17T15:36:00Z">
              <w:r w:rsidRPr="00EB43F4" w:rsidDel="00E361B9">
                <w:rPr>
                  <w:rFonts w:ascii="Garamond" w:hAnsi="Garamond"/>
                  <w:sz w:val="22"/>
                  <w:szCs w:val="22"/>
                </w:rPr>
                <w:delText>15:15 – 17:15</w:delText>
              </w:r>
            </w:del>
          </w:p>
        </w:tc>
      </w:tr>
    </w:tbl>
    <w:p w:rsidR="009821B1" w:rsidRDefault="009821B1">
      <w:pPr>
        <w:pStyle w:val="BodyText"/>
        <w:tabs>
          <w:tab w:val="left" w:pos="1080"/>
          <w:tab w:val="left" w:pos="1980"/>
          <w:tab w:val="left" w:pos="10076"/>
        </w:tabs>
        <w:rPr>
          <w:del w:id="3175" w:author="Stephanie Thompson" w:date="2008-11-17T15:36:00Z"/>
          <w:rFonts w:ascii="Garamond" w:hAnsi="Garamond"/>
          <w:sz w:val="22"/>
          <w:szCs w:val="22"/>
        </w:rPr>
        <w:pPrChange w:id="3176" w:author="Stephanie Thompson" w:date="2008-11-19T11:52:00Z">
          <w:pPr/>
        </w:pPrChange>
      </w:pPr>
    </w:p>
    <w:p w:rsidR="009821B1" w:rsidRDefault="00D476D4">
      <w:pPr>
        <w:pStyle w:val="BodyText"/>
        <w:tabs>
          <w:tab w:val="left" w:pos="1080"/>
          <w:tab w:val="left" w:pos="1980"/>
          <w:tab w:val="left" w:pos="10076"/>
        </w:tabs>
        <w:rPr>
          <w:del w:id="3177" w:author="Stephanie Thompson" w:date="2008-11-17T15:36:00Z"/>
          <w:rFonts w:ascii="Garamond" w:hAnsi="Garamond"/>
          <w:sz w:val="22"/>
          <w:szCs w:val="22"/>
        </w:rPr>
        <w:pPrChange w:id="3178" w:author="Stephanie Thompson" w:date="2008-11-19T11:52:00Z">
          <w:pPr/>
        </w:pPrChange>
      </w:pPr>
      <w:del w:id="3179"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D476D4" w:rsidRPr="00EB43F4" w:rsidDel="00E361B9">
        <w:trPr>
          <w:trHeight w:val="255"/>
          <w:del w:id="3180" w:author="Stephanie Thompson" w:date="2008-11-17T15:36:00Z"/>
        </w:trPr>
        <w:tc>
          <w:tcPr>
            <w:tcW w:w="150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81" w:author="Stephanie Thompson" w:date="2008-11-17T15:36:00Z"/>
                <w:rFonts w:ascii="Garamond" w:hAnsi="Garamond"/>
                <w:sz w:val="22"/>
                <w:szCs w:val="22"/>
              </w:rPr>
              <w:pPrChange w:id="3182" w:author="Stephanie Thompson" w:date="2008-11-19T11:52:00Z">
                <w:pPr/>
              </w:pPrChange>
            </w:pPr>
            <w:del w:id="3183"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9821B1" w:rsidRDefault="00D476D4">
            <w:pPr>
              <w:pStyle w:val="BodyText"/>
              <w:tabs>
                <w:tab w:val="left" w:pos="1080"/>
                <w:tab w:val="left" w:pos="1980"/>
                <w:tab w:val="left" w:pos="10076"/>
              </w:tabs>
              <w:rPr>
                <w:del w:id="3184" w:author="Stephanie Thompson" w:date="2008-11-17T15:36:00Z"/>
                <w:rFonts w:ascii="Garamond" w:hAnsi="Garamond"/>
                <w:sz w:val="22"/>
                <w:szCs w:val="22"/>
              </w:rPr>
              <w:pPrChange w:id="3185" w:author="Stephanie Thompson" w:date="2008-11-19T11:52:00Z">
                <w:pPr/>
              </w:pPrChange>
            </w:pPr>
            <w:del w:id="3186"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D476D4">
            <w:pPr>
              <w:pStyle w:val="BodyText"/>
              <w:tabs>
                <w:tab w:val="left" w:pos="1080"/>
                <w:tab w:val="left" w:pos="1980"/>
                <w:tab w:val="left" w:pos="10076"/>
              </w:tabs>
              <w:rPr>
                <w:del w:id="3187" w:author="Stephanie Thompson" w:date="2008-11-17T15:36:00Z"/>
                <w:rFonts w:ascii="Garamond" w:hAnsi="Garamond"/>
                <w:sz w:val="22"/>
                <w:szCs w:val="22"/>
              </w:rPr>
              <w:pPrChange w:id="3188" w:author="Stephanie Thompson" w:date="2008-11-19T11:52:00Z">
                <w:pPr/>
              </w:pPrChange>
            </w:pPr>
            <w:del w:id="3189" w:author="Stephanie Thompson" w:date="2008-11-17T15:36:00Z">
              <w:r w:rsidRPr="00EB43F4" w:rsidDel="00E361B9">
                <w:rPr>
                  <w:rFonts w:ascii="Garamond" w:hAnsi="Garamond"/>
                  <w:sz w:val="22"/>
                  <w:szCs w:val="22"/>
                </w:rPr>
                <w:delText>01/14/06</w:delText>
              </w:r>
            </w:del>
          </w:p>
        </w:tc>
        <w:tc>
          <w:tcPr>
            <w:tcW w:w="1420" w:type="dxa"/>
            <w:vAlign w:val="bottom"/>
          </w:tcPr>
          <w:p w:rsidR="009821B1" w:rsidRDefault="00D476D4">
            <w:pPr>
              <w:pStyle w:val="BodyText"/>
              <w:tabs>
                <w:tab w:val="left" w:pos="1080"/>
                <w:tab w:val="left" w:pos="1980"/>
                <w:tab w:val="left" w:pos="10076"/>
              </w:tabs>
              <w:rPr>
                <w:del w:id="3190" w:author="Stephanie Thompson" w:date="2008-11-17T15:36:00Z"/>
                <w:rFonts w:ascii="Garamond" w:hAnsi="Garamond"/>
                <w:sz w:val="22"/>
                <w:szCs w:val="22"/>
              </w:rPr>
              <w:pPrChange w:id="3191" w:author="Stephanie Thompson" w:date="2008-11-19T11:52:00Z">
                <w:pPr/>
              </w:pPrChange>
            </w:pPr>
            <w:del w:id="3192" w:author="Stephanie Thompson" w:date="2008-11-17T15:36:00Z">
              <w:r w:rsidRPr="00EB43F4" w:rsidDel="00E361B9">
                <w:rPr>
                  <w:rFonts w:ascii="Garamond" w:hAnsi="Garamond"/>
                  <w:sz w:val="22"/>
                  <w:szCs w:val="22"/>
                </w:rPr>
                <w:delText>00:00</w:delText>
              </w:r>
            </w:del>
          </w:p>
        </w:tc>
      </w:tr>
    </w:tbl>
    <w:p w:rsidR="009821B1" w:rsidRDefault="009821B1">
      <w:pPr>
        <w:pStyle w:val="BodyText"/>
        <w:tabs>
          <w:tab w:val="left" w:pos="1080"/>
          <w:tab w:val="left" w:pos="1980"/>
          <w:tab w:val="left" w:pos="10076"/>
        </w:tabs>
        <w:rPr>
          <w:del w:id="3193" w:author="Stephanie Thompson" w:date="2008-11-17T15:36:00Z"/>
          <w:rFonts w:ascii="Garamond" w:hAnsi="Garamond"/>
          <w:sz w:val="22"/>
          <w:szCs w:val="22"/>
        </w:rPr>
        <w:pPrChange w:id="3194" w:author="Stephanie Thompson" w:date="2008-11-19T11:52:00Z">
          <w:pPr/>
        </w:pPrChange>
      </w:pPr>
    </w:p>
    <w:p w:rsidR="009821B1" w:rsidRDefault="00D476D4">
      <w:pPr>
        <w:pStyle w:val="BodyText"/>
        <w:tabs>
          <w:tab w:val="left" w:pos="1080"/>
          <w:tab w:val="left" w:pos="1980"/>
          <w:tab w:val="left" w:pos="10076"/>
        </w:tabs>
        <w:rPr>
          <w:del w:id="3195" w:author="Stephanie Thompson" w:date="2008-11-17T15:36:00Z"/>
          <w:rFonts w:ascii="Garamond" w:hAnsi="Garamond"/>
          <w:sz w:val="22"/>
          <w:szCs w:val="22"/>
        </w:rPr>
        <w:pPrChange w:id="3196" w:author="Stephanie Thompson" w:date="2008-11-19T11:52:00Z">
          <w:pPr/>
        </w:pPrChange>
      </w:pPr>
      <w:del w:id="319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695533" w:rsidRPr="00EB43F4" w:rsidDel="00E361B9">
        <w:trPr>
          <w:trHeight w:val="255"/>
          <w:del w:id="3198" w:author="Stephanie Thompson" w:date="2008-11-17T15:36:00Z"/>
        </w:trPr>
        <w:tc>
          <w:tcPr>
            <w:tcW w:w="150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199" w:author="Stephanie Thompson" w:date="2008-11-17T15:36:00Z"/>
                <w:rFonts w:ascii="Garamond" w:hAnsi="Garamond"/>
                <w:sz w:val="22"/>
                <w:szCs w:val="22"/>
              </w:rPr>
              <w:pPrChange w:id="3200" w:author="Stephanie Thompson" w:date="2008-11-19T11:52:00Z">
                <w:pPr/>
              </w:pPrChange>
            </w:pPr>
            <w:del w:id="3201" w:author="Stephanie Thompson" w:date="2008-11-17T15:36:00Z">
              <w:r w:rsidRPr="00EB43F4" w:rsidDel="00E361B9">
                <w:rPr>
                  <w:rFonts w:ascii="Garamond" w:hAnsi="Garamond"/>
                  <w:sz w:val="22"/>
                  <w:szCs w:val="22"/>
                </w:rPr>
                <w:delText>01/13/06</w:delText>
              </w:r>
            </w:del>
          </w:p>
        </w:tc>
        <w:tc>
          <w:tcPr>
            <w:tcW w:w="142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02" w:author="Stephanie Thompson" w:date="2008-11-17T15:36:00Z"/>
                <w:rFonts w:ascii="Garamond" w:hAnsi="Garamond"/>
                <w:sz w:val="22"/>
                <w:szCs w:val="22"/>
              </w:rPr>
              <w:pPrChange w:id="3203" w:author="Stephanie Thompson" w:date="2008-11-19T11:52:00Z">
                <w:pPr/>
              </w:pPrChange>
            </w:pPr>
            <w:del w:id="3204" w:author="Stephanie Thompson" w:date="2008-11-17T15:36:00Z">
              <w:r w:rsidRPr="00EB43F4" w:rsidDel="00E361B9">
                <w:rPr>
                  <w:rFonts w:ascii="Garamond" w:hAnsi="Garamond"/>
                  <w:sz w:val="22"/>
                  <w:szCs w:val="22"/>
                </w:rPr>
                <w:delText>22:45,</w:delText>
              </w:r>
            </w:del>
          </w:p>
        </w:tc>
        <w:tc>
          <w:tcPr>
            <w:tcW w:w="1420" w:type="dxa"/>
            <w:vAlign w:val="bottom"/>
          </w:tcPr>
          <w:p w:rsidR="009821B1" w:rsidRDefault="00695533">
            <w:pPr>
              <w:pStyle w:val="BodyText"/>
              <w:tabs>
                <w:tab w:val="left" w:pos="1080"/>
                <w:tab w:val="left" w:pos="1980"/>
                <w:tab w:val="left" w:pos="10076"/>
              </w:tabs>
              <w:rPr>
                <w:del w:id="3205" w:author="Stephanie Thompson" w:date="2008-11-17T15:36:00Z"/>
                <w:rFonts w:ascii="Garamond" w:hAnsi="Garamond"/>
                <w:sz w:val="22"/>
                <w:szCs w:val="22"/>
              </w:rPr>
              <w:pPrChange w:id="3206" w:author="Stephanie Thompson" w:date="2008-11-19T11:52:00Z">
                <w:pPr/>
              </w:pPrChange>
            </w:pPr>
            <w:del w:id="3207"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695533">
            <w:pPr>
              <w:pStyle w:val="BodyText"/>
              <w:tabs>
                <w:tab w:val="left" w:pos="1080"/>
                <w:tab w:val="left" w:pos="1980"/>
                <w:tab w:val="left" w:pos="10076"/>
              </w:tabs>
              <w:rPr>
                <w:del w:id="3208" w:author="Stephanie Thompson" w:date="2008-11-17T15:36:00Z"/>
                <w:rFonts w:ascii="Garamond" w:hAnsi="Garamond"/>
                <w:sz w:val="22"/>
                <w:szCs w:val="22"/>
              </w:rPr>
              <w:pPrChange w:id="3209" w:author="Stephanie Thompson" w:date="2008-11-19T11:52:00Z">
                <w:pPr/>
              </w:pPrChange>
            </w:pPr>
            <w:del w:id="3210" w:author="Stephanie Thompson" w:date="2008-11-17T15:36:00Z">
              <w:r w:rsidRPr="00EB43F4" w:rsidDel="00E361B9">
                <w:rPr>
                  <w:rFonts w:ascii="Garamond" w:hAnsi="Garamond"/>
                  <w:sz w:val="22"/>
                  <w:szCs w:val="22"/>
                </w:rPr>
                <w:delText>01/14/06</w:delText>
              </w:r>
            </w:del>
          </w:p>
        </w:tc>
        <w:tc>
          <w:tcPr>
            <w:tcW w:w="1420" w:type="dxa"/>
            <w:vAlign w:val="bottom"/>
          </w:tcPr>
          <w:p w:rsidR="009821B1" w:rsidRDefault="00695533">
            <w:pPr>
              <w:pStyle w:val="BodyText"/>
              <w:tabs>
                <w:tab w:val="left" w:pos="1080"/>
                <w:tab w:val="left" w:pos="1980"/>
                <w:tab w:val="left" w:pos="10076"/>
              </w:tabs>
              <w:rPr>
                <w:del w:id="3211" w:author="Stephanie Thompson" w:date="2008-11-17T15:36:00Z"/>
                <w:rFonts w:ascii="Garamond" w:hAnsi="Garamond"/>
                <w:sz w:val="22"/>
                <w:szCs w:val="22"/>
              </w:rPr>
              <w:pPrChange w:id="3212" w:author="Stephanie Thompson" w:date="2008-11-19T11:52:00Z">
                <w:pPr/>
              </w:pPrChange>
            </w:pPr>
            <w:del w:id="3213" w:author="Stephanie Thompson" w:date="2008-11-17T15:36:00Z">
              <w:r w:rsidRPr="00EB43F4" w:rsidDel="00E361B9">
                <w:rPr>
                  <w:rFonts w:ascii="Garamond" w:hAnsi="Garamond"/>
                  <w:sz w:val="22"/>
                  <w:szCs w:val="22"/>
                </w:rPr>
                <w:delText>05:30</w:delText>
              </w:r>
            </w:del>
          </w:p>
        </w:tc>
      </w:tr>
    </w:tbl>
    <w:p w:rsidR="009821B1" w:rsidRDefault="009821B1">
      <w:pPr>
        <w:pStyle w:val="BodyText"/>
        <w:tabs>
          <w:tab w:val="left" w:pos="1080"/>
          <w:tab w:val="left" w:pos="1980"/>
          <w:tab w:val="left" w:pos="10076"/>
        </w:tabs>
        <w:rPr>
          <w:del w:id="3214" w:author="Stephanie Thompson" w:date="2008-11-17T15:36:00Z"/>
          <w:rFonts w:ascii="Garamond" w:hAnsi="Garamond"/>
          <w:sz w:val="22"/>
          <w:szCs w:val="22"/>
        </w:rPr>
        <w:pPrChange w:id="3215" w:author="Stephanie Thompson" w:date="2008-11-19T11:52:00Z">
          <w:pPr/>
        </w:pPrChange>
      </w:pPr>
    </w:p>
    <w:p w:rsidR="009821B1" w:rsidRDefault="00695533">
      <w:pPr>
        <w:pStyle w:val="BodyText"/>
        <w:tabs>
          <w:tab w:val="left" w:pos="1080"/>
          <w:tab w:val="left" w:pos="1980"/>
          <w:tab w:val="left" w:pos="10076"/>
        </w:tabs>
        <w:rPr>
          <w:del w:id="3216" w:author="Stephanie Thompson" w:date="2008-11-17T15:36:00Z"/>
          <w:rFonts w:ascii="Garamond" w:hAnsi="Garamond"/>
          <w:sz w:val="22"/>
          <w:szCs w:val="22"/>
        </w:rPr>
        <w:pPrChange w:id="3217" w:author="Stephanie Thompson" w:date="2008-11-19T11:52:00Z">
          <w:pPr/>
        </w:pPrChange>
      </w:pPr>
      <w:del w:id="3218"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695533" w:rsidRPr="00EB43F4" w:rsidDel="00E361B9">
        <w:trPr>
          <w:trHeight w:val="255"/>
          <w:del w:id="3219" w:author="Stephanie Thompson" w:date="2008-11-17T15:36:00Z"/>
        </w:trPr>
        <w:tc>
          <w:tcPr>
            <w:tcW w:w="150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20" w:author="Stephanie Thompson" w:date="2008-11-17T15:36:00Z"/>
                <w:rFonts w:ascii="Garamond" w:hAnsi="Garamond"/>
                <w:sz w:val="22"/>
                <w:szCs w:val="22"/>
              </w:rPr>
              <w:pPrChange w:id="3221" w:author="Stephanie Thompson" w:date="2008-11-19T11:52:00Z">
                <w:pPr/>
              </w:pPrChange>
            </w:pPr>
            <w:del w:id="3222"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23" w:author="Stephanie Thompson" w:date="2008-11-17T15:36:00Z"/>
                <w:rFonts w:ascii="Garamond" w:hAnsi="Garamond"/>
                <w:sz w:val="22"/>
                <w:szCs w:val="22"/>
              </w:rPr>
              <w:pPrChange w:id="3224" w:author="Stephanie Thompson" w:date="2008-11-19T11:52:00Z">
                <w:pPr/>
              </w:pPrChange>
            </w:pPr>
            <w:del w:id="3225" w:author="Stephanie Thompson" w:date="2008-11-17T15:36:00Z">
              <w:r w:rsidRPr="00EB43F4" w:rsidDel="00E361B9">
                <w:rPr>
                  <w:rFonts w:ascii="Garamond" w:hAnsi="Garamond"/>
                  <w:sz w:val="22"/>
                  <w:szCs w:val="22"/>
                </w:rPr>
                <w:delText>10:30 – 11:45,</w:delText>
              </w:r>
            </w:del>
          </w:p>
        </w:tc>
        <w:tc>
          <w:tcPr>
            <w:tcW w:w="1420" w:type="dxa"/>
            <w:vAlign w:val="bottom"/>
          </w:tcPr>
          <w:p w:rsidR="009821B1" w:rsidRDefault="00695533">
            <w:pPr>
              <w:pStyle w:val="BodyText"/>
              <w:tabs>
                <w:tab w:val="left" w:pos="1080"/>
                <w:tab w:val="left" w:pos="1980"/>
                <w:tab w:val="left" w:pos="10076"/>
              </w:tabs>
              <w:rPr>
                <w:del w:id="3226" w:author="Stephanie Thompson" w:date="2008-11-17T15:36:00Z"/>
                <w:rFonts w:ascii="Garamond" w:hAnsi="Garamond"/>
                <w:sz w:val="22"/>
                <w:szCs w:val="22"/>
              </w:rPr>
              <w:pPrChange w:id="3227" w:author="Stephanie Thompson" w:date="2008-11-19T11:52:00Z">
                <w:pPr/>
              </w:pPrChange>
            </w:pPr>
            <w:del w:id="3228" w:author="Stephanie Thompson" w:date="2008-11-17T15:36:00Z">
              <w:r w:rsidRPr="00EB43F4" w:rsidDel="00E361B9">
                <w:rPr>
                  <w:rFonts w:ascii="Garamond" w:hAnsi="Garamond"/>
                  <w:sz w:val="22"/>
                  <w:szCs w:val="22"/>
                </w:rPr>
                <w:delText>20:45 – 23:30</w:delText>
              </w:r>
            </w:del>
          </w:p>
        </w:tc>
      </w:tr>
    </w:tbl>
    <w:p w:rsidR="009821B1" w:rsidRDefault="009821B1">
      <w:pPr>
        <w:pStyle w:val="BodyText"/>
        <w:tabs>
          <w:tab w:val="left" w:pos="1080"/>
          <w:tab w:val="left" w:pos="1980"/>
          <w:tab w:val="left" w:pos="10076"/>
        </w:tabs>
        <w:rPr>
          <w:del w:id="3229" w:author="Stephanie Thompson" w:date="2008-11-17T15:36:00Z"/>
          <w:rFonts w:ascii="Garamond" w:hAnsi="Garamond"/>
          <w:sz w:val="22"/>
          <w:szCs w:val="22"/>
        </w:rPr>
        <w:pPrChange w:id="3230" w:author="Stephanie Thompson" w:date="2008-11-19T11:52:00Z">
          <w:pPr/>
        </w:pPrChange>
      </w:pPr>
    </w:p>
    <w:p w:rsidR="009821B1" w:rsidRDefault="00695533">
      <w:pPr>
        <w:pStyle w:val="BodyText"/>
        <w:tabs>
          <w:tab w:val="left" w:pos="1080"/>
          <w:tab w:val="left" w:pos="1980"/>
          <w:tab w:val="left" w:pos="10076"/>
        </w:tabs>
        <w:rPr>
          <w:del w:id="3231" w:author="Stephanie Thompson" w:date="2008-11-17T15:36:00Z"/>
          <w:rFonts w:ascii="Garamond" w:hAnsi="Garamond"/>
          <w:sz w:val="22"/>
          <w:szCs w:val="22"/>
        </w:rPr>
        <w:pPrChange w:id="3232" w:author="Stephanie Thompson" w:date="2008-11-19T11:52:00Z">
          <w:pPr/>
        </w:pPrChange>
      </w:pPr>
      <w:del w:id="323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3234" w:author="Stephanie Thompson" w:date="2008-11-17T15:36:00Z"/>
        </w:trPr>
        <w:tc>
          <w:tcPr>
            <w:tcW w:w="150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35" w:author="Stephanie Thompson" w:date="2008-11-17T15:36:00Z"/>
                <w:rFonts w:ascii="Garamond" w:hAnsi="Garamond"/>
                <w:sz w:val="22"/>
                <w:szCs w:val="22"/>
              </w:rPr>
              <w:pPrChange w:id="3236" w:author="Stephanie Thompson" w:date="2008-11-19T11:52:00Z">
                <w:pPr/>
              </w:pPrChange>
            </w:pPr>
            <w:del w:id="3237"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38" w:author="Stephanie Thompson" w:date="2008-11-17T15:36:00Z"/>
                <w:rFonts w:ascii="Garamond" w:hAnsi="Garamond"/>
                <w:sz w:val="22"/>
                <w:szCs w:val="22"/>
              </w:rPr>
              <w:pPrChange w:id="3239" w:author="Stephanie Thompson" w:date="2008-11-19T11:52:00Z">
                <w:pPr/>
              </w:pPrChange>
            </w:pPr>
            <w:del w:id="3240" w:author="Stephanie Thompson" w:date="2008-11-17T15:36:00Z">
              <w:r w:rsidRPr="00EB43F4" w:rsidDel="00E361B9">
                <w:rPr>
                  <w:rFonts w:ascii="Garamond" w:hAnsi="Garamond"/>
                  <w:sz w:val="22"/>
                  <w:szCs w:val="22"/>
                </w:rPr>
                <w:delText>21:30 – 23:30</w:delText>
              </w:r>
            </w:del>
          </w:p>
        </w:tc>
      </w:tr>
    </w:tbl>
    <w:p w:rsidR="009821B1" w:rsidRDefault="009821B1">
      <w:pPr>
        <w:pStyle w:val="BodyText"/>
        <w:tabs>
          <w:tab w:val="left" w:pos="1080"/>
          <w:tab w:val="left" w:pos="1980"/>
          <w:tab w:val="left" w:pos="10076"/>
        </w:tabs>
        <w:rPr>
          <w:del w:id="3241" w:author="Stephanie Thompson" w:date="2008-11-17T15:36:00Z"/>
          <w:rFonts w:ascii="Garamond" w:hAnsi="Garamond"/>
          <w:sz w:val="22"/>
          <w:szCs w:val="22"/>
        </w:rPr>
        <w:pPrChange w:id="3242" w:author="Stephanie Thompson" w:date="2008-11-19T11:52:00Z">
          <w:pPr/>
        </w:pPrChange>
      </w:pPr>
    </w:p>
    <w:p w:rsidR="009821B1" w:rsidRDefault="00695533">
      <w:pPr>
        <w:pStyle w:val="BodyText"/>
        <w:tabs>
          <w:tab w:val="left" w:pos="1080"/>
          <w:tab w:val="left" w:pos="1980"/>
          <w:tab w:val="left" w:pos="10076"/>
        </w:tabs>
        <w:rPr>
          <w:del w:id="3243" w:author="Stephanie Thompson" w:date="2008-11-17T15:36:00Z"/>
          <w:rFonts w:ascii="Garamond" w:hAnsi="Garamond"/>
          <w:sz w:val="22"/>
          <w:szCs w:val="22"/>
        </w:rPr>
        <w:pPrChange w:id="3244" w:author="Stephanie Thompson" w:date="2008-11-19T11:52:00Z">
          <w:pPr/>
        </w:pPrChange>
      </w:pPr>
      <w:del w:id="3245"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695533" w:rsidRPr="00EB43F4" w:rsidDel="00E361B9">
        <w:trPr>
          <w:trHeight w:val="255"/>
          <w:del w:id="3246" w:author="Stephanie Thompson" w:date="2008-11-17T15:36:00Z"/>
        </w:trPr>
        <w:tc>
          <w:tcPr>
            <w:tcW w:w="150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47" w:author="Stephanie Thompson" w:date="2008-11-17T15:36:00Z"/>
                <w:rFonts w:ascii="Garamond" w:hAnsi="Garamond"/>
                <w:sz w:val="22"/>
                <w:szCs w:val="22"/>
              </w:rPr>
              <w:pPrChange w:id="3248" w:author="Stephanie Thompson" w:date="2008-11-19T11:52:00Z">
                <w:pPr/>
              </w:pPrChange>
            </w:pPr>
            <w:del w:id="3249" w:author="Stephanie Thompson" w:date="2008-11-17T15:36:00Z">
              <w:r w:rsidRPr="00EB43F4" w:rsidDel="00E361B9">
                <w:rPr>
                  <w:rFonts w:ascii="Garamond" w:hAnsi="Garamond"/>
                  <w:sz w:val="22"/>
                  <w:szCs w:val="22"/>
                </w:rPr>
                <w:delText>01/14/06</w:delText>
              </w:r>
            </w:del>
          </w:p>
        </w:tc>
        <w:tc>
          <w:tcPr>
            <w:tcW w:w="142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50" w:author="Stephanie Thompson" w:date="2008-11-17T15:36:00Z"/>
                <w:rFonts w:ascii="Garamond" w:hAnsi="Garamond"/>
                <w:sz w:val="22"/>
                <w:szCs w:val="22"/>
              </w:rPr>
              <w:pPrChange w:id="3251" w:author="Stephanie Thompson" w:date="2008-11-19T11:52:00Z">
                <w:pPr/>
              </w:pPrChange>
            </w:pPr>
            <w:del w:id="3252"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695533">
            <w:pPr>
              <w:pStyle w:val="BodyText"/>
              <w:tabs>
                <w:tab w:val="left" w:pos="1080"/>
                <w:tab w:val="left" w:pos="1980"/>
                <w:tab w:val="left" w:pos="10076"/>
              </w:tabs>
              <w:rPr>
                <w:del w:id="3253" w:author="Stephanie Thompson" w:date="2008-11-17T15:36:00Z"/>
                <w:rFonts w:ascii="Garamond" w:hAnsi="Garamond"/>
                <w:sz w:val="22"/>
                <w:szCs w:val="22"/>
              </w:rPr>
              <w:pPrChange w:id="3254" w:author="Stephanie Thompson" w:date="2008-11-19T11:52:00Z">
                <w:pPr/>
              </w:pPrChange>
            </w:pPr>
            <w:del w:id="3255" w:author="Stephanie Thompson" w:date="2008-11-17T15:36:00Z">
              <w:r w:rsidRPr="00EB43F4" w:rsidDel="00E361B9">
                <w:rPr>
                  <w:rFonts w:ascii="Garamond" w:hAnsi="Garamond"/>
                  <w:sz w:val="22"/>
                  <w:szCs w:val="22"/>
                </w:rPr>
                <w:delText>01/16/06</w:delText>
              </w:r>
            </w:del>
          </w:p>
        </w:tc>
        <w:tc>
          <w:tcPr>
            <w:tcW w:w="1420" w:type="dxa"/>
            <w:vAlign w:val="bottom"/>
          </w:tcPr>
          <w:p w:rsidR="009821B1" w:rsidRDefault="00695533">
            <w:pPr>
              <w:pStyle w:val="BodyText"/>
              <w:tabs>
                <w:tab w:val="left" w:pos="1080"/>
                <w:tab w:val="left" w:pos="1980"/>
                <w:tab w:val="left" w:pos="10076"/>
              </w:tabs>
              <w:rPr>
                <w:del w:id="3256" w:author="Stephanie Thompson" w:date="2008-11-17T15:36:00Z"/>
                <w:rFonts w:ascii="Garamond" w:hAnsi="Garamond"/>
                <w:sz w:val="22"/>
                <w:szCs w:val="22"/>
              </w:rPr>
              <w:pPrChange w:id="3257" w:author="Stephanie Thompson" w:date="2008-11-19T11:52:00Z">
                <w:pPr/>
              </w:pPrChange>
            </w:pPr>
            <w:del w:id="3258" w:author="Stephanie Thompson" w:date="2008-11-17T15:36:00Z">
              <w:r w:rsidRPr="00EB43F4" w:rsidDel="00E361B9">
                <w:rPr>
                  <w:rFonts w:ascii="Garamond" w:hAnsi="Garamond"/>
                  <w:sz w:val="22"/>
                  <w:szCs w:val="22"/>
                </w:rPr>
                <w:delText>01:45</w:delText>
              </w:r>
            </w:del>
          </w:p>
        </w:tc>
      </w:tr>
    </w:tbl>
    <w:p w:rsidR="009821B1" w:rsidRDefault="009821B1">
      <w:pPr>
        <w:pStyle w:val="BodyText"/>
        <w:tabs>
          <w:tab w:val="left" w:pos="1080"/>
          <w:tab w:val="left" w:pos="1980"/>
          <w:tab w:val="left" w:pos="10076"/>
        </w:tabs>
        <w:rPr>
          <w:del w:id="3259" w:author="Stephanie Thompson" w:date="2008-11-17T15:36:00Z"/>
          <w:rFonts w:ascii="Garamond" w:hAnsi="Garamond"/>
          <w:sz w:val="22"/>
          <w:szCs w:val="22"/>
        </w:rPr>
        <w:pPrChange w:id="3260" w:author="Stephanie Thompson" w:date="2008-11-19T11:52:00Z">
          <w:pPr/>
        </w:pPrChange>
      </w:pPr>
    </w:p>
    <w:p w:rsidR="009821B1" w:rsidRDefault="00695533">
      <w:pPr>
        <w:pStyle w:val="BodyText"/>
        <w:tabs>
          <w:tab w:val="left" w:pos="1080"/>
          <w:tab w:val="left" w:pos="1980"/>
          <w:tab w:val="left" w:pos="10076"/>
        </w:tabs>
        <w:rPr>
          <w:del w:id="3261" w:author="Stephanie Thompson" w:date="2008-11-17T15:36:00Z"/>
          <w:rFonts w:ascii="Garamond" w:hAnsi="Garamond"/>
          <w:sz w:val="22"/>
          <w:szCs w:val="22"/>
        </w:rPr>
        <w:pPrChange w:id="3262" w:author="Stephanie Thompson" w:date="2008-11-19T11:52:00Z">
          <w:pPr/>
        </w:pPrChange>
      </w:pPr>
      <w:del w:id="326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95533" w:rsidRPr="00EB43F4" w:rsidDel="00E361B9">
        <w:trPr>
          <w:trHeight w:val="255"/>
          <w:del w:id="3264" w:author="Stephanie Thompson" w:date="2008-11-17T15:36:00Z"/>
        </w:trPr>
        <w:tc>
          <w:tcPr>
            <w:tcW w:w="150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65" w:author="Stephanie Thompson" w:date="2008-11-17T15:36:00Z"/>
                <w:rFonts w:ascii="Garamond" w:hAnsi="Garamond"/>
                <w:sz w:val="22"/>
                <w:szCs w:val="22"/>
              </w:rPr>
              <w:pPrChange w:id="3266" w:author="Stephanie Thompson" w:date="2008-11-19T11:52:00Z">
                <w:pPr/>
              </w:pPrChange>
            </w:pPr>
            <w:del w:id="3267" w:author="Stephanie Thompson" w:date="2008-11-17T15:36:00Z">
              <w:r w:rsidRPr="00EB43F4" w:rsidDel="00E361B9">
                <w:rPr>
                  <w:rFonts w:ascii="Garamond" w:hAnsi="Garamond"/>
                  <w:sz w:val="22"/>
                  <w:szCs w:val="22"/>
                </w:rPr>
                <w:delText>01/16/06</w:delText>
              </w:r>
            </w:del>
          </w:p>
        </w:tc>
        <w:tc>
          <w:tcPr>
            <w:tcW w:w="1420" w:type="dxa"/>
            <w:tcBorders>
              <w:top w:val="nil"/>
              <w:left w:val="nil"/>
              <w:bottom w:val="nil"/>
              <w:right w:val="nil"/>
            </w:tcBorders>
            <w:shd w:val="clear" w:color="auto" w:fill="auto"/>
            <w:noWrap/>
            <w:vAlign w:val="bottom"/>
          </w:tcPr>
          <w:p w:rsidR="009821B1" w:rsidRDefault="00695533">
            <w:pPr>
              <w:pStyle w:val="BodyText"/>
              <w:tabs>
                <w:tab w:val="left" w:pos="1080"/>
                <w:tab w:val="left" w:pos="1980"/>
                <w:tab w:val="left" w:pos="10076"/>
              </w:tabs>
              <w:rPr>
                <w:del w:id="3268" w:author="Stephanie Thompson" w:date="2008-11-17T15:36:00Z"/>
                <w:rFonts w:ascii="Garamond" w:hAnsi="Garamond"/>
                <w:sz w:val="22"/>
                <w:szCs w:val="22"/>
              </w:rPr>
              <w:pPrChange w:id="3269" w:author="Stephanie Thompson" w:date="2008-11-19T11:52:00Z">
                <w:pPr/>
              </w:pPrChange>
            </w:pPr>
            <w:del w:id="3270" w:author="Stephanie Thompson" w:date="2008-11-17T15:36:00Z">
              <w:r w:rsidRPr="00EB43F4" w:rsidDel="00E361B9">
                <w:rPr>
                  <w:rFonts w:ascii="Garamond" w:hAnsi="Garamond"/>
                  <w:sz w:val="22"/>
                  <w:szCs w:val="22"/>
                </w:rPr>
                <w:delText>02:00 – 04:00</w:delText>
              </w:r>
            </w:del>
          </w:p>
        </w:tc>
      </w:tr>
      <w:tr w:rsidR="000A6CC9" w:rsidRPr="00EB43F4" w:rsidDel="00E361B9">
        <w:trPr>
          <w:trHeight w:val="255"/>
          <w:del w:id="3271" w:author="Stephanie Thompson" w:date="2008-11-17T15:36:00Z"/>
        </w:trPr>
        <w:tc>
          <w:tcPr>
            <w:tcW w:w="1500" w:type="dxa"/>
            <w:tcBorders>
              <w:top w:val="nil"/>
              <w:left w:val="nil"/>
              <w:bottom w:val="nil"/>
              <w:right w:val="nil"/>
            </w:tcBorders>
            <w:shd w:val="clear" w:color="auto" w:fill="auto"/>
            <w:noWrap/>
            <w:vAlign w:val="bottom"/>
          </w:tcPr>
          <w:p w:rsidR="009821B1" w:rsidRDefault="000A6CC9">
            <w:pPr>
              <w:pStyle w:val="BodyText"/>
              <w:tabs>
                <w:tab w:val="left" w:pos="1080"/>
                <w:tab w:val="left" w:pos="1980"/>
                <w:tab w:val="left" w:pos="10076"/>
              </w:tabs>
              <w:rPr>
                <w:del w:id="3272" w:author="Stephanie Thompson" w:date="2008-11-17T15:36:00Z"/>
                <w:rFonts w:ascii="Garamond" w:hAnsi="Garamond"/>
                <w:sz w:val="22"/>
                <w:szCs w:val="22"/>
              </w:rPr>
              <w:pPrChange w:id="3273" w:author="Stephanie Thompson" w:date="2008-11-19T11:52:00Z">
                <w:pPr/>
              </w:pPrChange>
            </w:pPr>
            <w:del w:id="3274" w:author="Stephanie Thompson" w:date="2008-11-17T15:36:00Z">
              <w:r w:rsidRPr="00EB43F4" w:rsidDel="00E361B9">
                <w:rPr>
                  <w:rFonts w:ascii="Garamond" w:hAnsi="Garamond"/>
                  <w:sz w:val="22"/>
                  <w:szCs w:val="22"/>
                </w:rPr>
                <w:delText>01/17/06</w:delText>
              </w:r>
            </w:del>
          </w:p>
        </w:tc>
        <w:tc>
          <w:tcPr>
            <w:tcW w:w="1420" w:type="dxa"/>
            <w:tcBorders>
              <w:top w:val="nil"/>
              <w:left w:val="nil"/>
              <w:bottom w:val="nil"/>
              <w:right w:val="nil"/>
            </w:tcBorders>
            <w:shd w:val="clear" w:color="auto" w:fill="auto"/>
            <w:noWrap/>
            <w:vAlign w:val="bottom"/>
          </w:tcPr>
          <w:p w:rsidR="009821B1" w:rsidRDefault="000A6CC9">
            <w:pPr>
              <w:pStyle w:val="BodyText"/>
              <w:tabs>
                <w:tab w:val="left" w:pos="1080"/>
                <w:tab w:val="left" w:pos="1980"/>
                <w:tab w:val="left" w:pos="10076"/>
              </w:tabs>
              <w:rPr>
                <w:del w:id="3275" w:author="Stephanie Thompson" w:date="2008-11-17T15:36:00Z"/>
                <w:rFonts w:ascii="Garamond" w:hAnsi="Garamond"/>
                <w:sz w:val="22"/>
                <w:szCs w:val="22"/>
              </w:rPr>
              <w:pPrChange w:id="3276" w:author="Stephanie Thompson" w:date="2008-11-19T11:52:00Z">
                <w:pPr/>
              </w:pPrChange>
            </w:pPr>
            <w:del w:id="3277" w:author="Stephanie Thompson" w:date="2008-11-17T15:36:00Z">
              <w:r w:rsidRPr="00EB43F4" w:rsidDel="00E361B9">
                <w:rPr>
                  <w:rFonts w:ascii="Garamond" w:hAnsi="Garamond"/>
                  <w:sz w:val="22"/>
                  <w:szCs w:val="22"/>
                </w:rPr>
                <w:delText>02:00 – 07:45</w:delText>
              </w:r>
            </w:del>
          </w:p>
        </w:tc>
      </w:tr>
      <w:tr w:rsidR="000A6CC9" w:rsidRPr="00EB43F4" w:rsidDel="00E361B9">
        <w:trPr>
          <w:trHeight w:val="255"/>
          <w:del w:id="3278" w:author="Stephanie Thompson" w:date="2008-11-17T15:36:00Z"/>
        </w:trPr>
        <w:tc>
          <w:tcPr>
            <w:tcW w:w="1500" w:type="dxa"/>
            <w:tcBorders>
              <w:top w:val="nil"/>
              <w:left w:val="nil"/>
              <w:bottom w:val="nil"/>
              <w:right w:val="nil"/>
            </w:tcBorders>
            <w:shd w:val="clear" w:color="auto" w:fill="auto"/>
            <w:noWrap/>
            <w:vAlign w:val="bottom"/>
          </w:tcPr>
          <w:p w:rsidR="009821B1" w:rsidRDefault="000A6CC9">
            <w:pPr>
              <w:pStyle w:val="BodyText"/>
              <w:tabs>
                <w:tab w:val="left" w:pos="1080"/>
                <w:tab w:val="left" w:pos="1980"/>
                <w:tab w:val="left" w:pos="10076"/>
              </w:tabs>
              <w:rPr>
                <w:del w:id="3279" w:author="Stephanie Thompson" w:date="2008-11-17T15:36:00Z"/>
                <w:rFonts w:ascii="Garamond" w:hAnsi="Garamond"/>
                <w:sz w:val="22"/>
                <w:szCs w:val="22"/>
              </w:rPr>
              <w:pPrChange w:id="3280" w:author="Stephanie Thompson" w:date="2008-11-19T11:52:00Z">
                <w:pPr/>
              </w:pPrChange>
            </w:pPr>
            <w:del w:id="3281" w:author="Stephanie Thompson" w:date="2008-11-17T15:36:00Z">
              <w:r w:rsidRPr="00EB43F4" w:rsidDel="00E361B9">
                <w:rPr>
                  <w:rFonts w:ascii="Garamond" w:hAnsi="Garamond"/>
                  <w:sz w:val="22"/>
                  <w:szCs w:val="22"/>
                </w:rPr>
                <w:delText>01/18/06</w:delText>
              </w:r>
            </w:del>
          </w:p>
        </w:tc>
        <w:tc>
          <w:tcPr>
            <w:tcW w:w="1420" w:type="dxa"/>
            <w:tcBorders>
              <w:top w:val="nil"/>
              <w:left w:val="nil"/>
              <w:bottom w:val="nil"/>
              <w:right w:val="nil"/>
            </w:tcBorders>
            <w:shd w:val="clear" w:color="auto" w:fill="auto"/>
            <w:noWrap/>
            <w:vAlign w:val="bottom"/>
          </w:tcPr>
          <w:p w:rsidR="009821B1" w:rsidRDefault="000A6CC9">
            <w:pPr>
              <w:pStyle w:val="BodyText"/>
              <w:tabs>
                <w:tab w:val="left" w:pos="1080"/>
                <w:tab w:val="left" w:pos="1980"/>
                <w:tab w:val="left" w:pos="10076"/>
              </w:tabs>
              <w:rPr>
                <w:del w:id="3282" w:author="Stephanie Thompson" w:date="2008-11-17T15:36:00Z"/>
                <w:rFonts w:ascii="Garamond" w:hAnsi="Garamond"/>
                <w:sz w:val="22"/>
                <w:szCs w:val="22"/>
              </w:rPr>
              <w:pPrChange w:id="3283" w:author="Stephanie Thompson" w:date="2008-11-19T11:52:00Z">
                <w:pPr/>
              </w:pPrChange>
            </w:pPr>
            <w:del w:id="3284" w:author="Stephanie Thompson" w:date="2008-11-17T15:36:00Z">
              <w:r w:rsidRPr="00EB43F4" w:rsidDel="00E361B9">
                <w:rPr>
                  <w:rFonts w:ascii="Garamond" w:hAnsi="Garamond"/>
                  <w:sz w:val="22"/>
                  <w:szCs w:val="22"/>
                </w:rPr>
                <w:delText>07:15</w:delText>
              </w:r>
            </w:del>
          </w:p>
        </w:tc>
      </w:tr>
    </w:tbl>
    <w:p w:rsidR="009821B1" w:rsidRDefault="009821B1">
      <w:pPr>
        <w:pStyle w:val="BodyText"/>
        <w:tabs>
          <w:tab w:val="left" w:pos="1080"/>
          <w:tab w:val="left" w:pos="1980"/>
          <w:tab w:val="left" w:pos="10076"/>
        </w:tabs>
        <w:rPr>
          <w:del w:id="3285" w:author="Stephanie Thompson" w:date="2008-11-17T15:36:00Z"/>
          <w:rFonts w:ascii="Garamond" w:hAnsi="Garamond"/>
          <w:sz w:val="22"/>
          <w:szCs w:val="22"/>
        </w:rPr>
        <w:pPrChange w:id="3286" w:author="Stephanie Thompson" w:date="2008-11-19T11:52:00Z">
          <w:pPr/>
        </w:pPrChange>
      </w:pPr>
    </w:p>
    <w:p w:rsidR="009821B1" w:rsidRDefault="001C3BA7">
      <w:pPr>
        <w:pStyle w:val="BodyText"/>
        <w:tabs>
          <w:tab w:val="left" w:pos="1080"/>
          <w:tab w:val="left" w:pos="1980"/>
          <w:tab w:val="left" w:pos="10076"/>
        </w:tabs>
        <w:rPr>
          <w:del w:id="3287" w:author="Stephanie Thompson" w:date="2008-11-17T15:36:00Z"/>
          <w:rFonts w:ascii="Garamond" w:hAnsi="Garamond"/>
          <w:sz w:val="22"/>
          <w:szCs w:val="22"/>
        </w:rPr>
        <w:pPrChange w:id="3288" w:author="Stephanie Thompson" w:date="2008-11-19T11:52:00Z">
          <w:pPr/>
        </w:pPrChange>
      </w:pPr>
      <w:del w:id="3289" w:author="Stephanie Thompson" w:date="2008-11-17T15:36:00Z">
        <w:r w:rsidRPr="00EB43F4" w:rsidDel="00E361B9">
          <w:rPr>
            <w:rFonts w:ascii="Garamond" w:hAnsi="Garamond"/>
            <w:sz w:val="22"/>
            <w:szCs w:val="22"/>
          </w:rPr>
          <w:delText xml:space="preserve">High </w:delText>
        </w:r>
        <w:r w:rsidR="00D66F50" w:rsidRPr="00EB43F4" w:rsidDel="00E361B9">
          <w:rPr>
            <w:rFonts w:ascii="Garamond" w:hAnsi="Garamond"/>
            <w:sz w:val="22"/>
            <w:szCs w:val="22"/>
          </w:rPr>
          <w:delText>pH value</w:delText>
        </w:r>
        <w:r w:rsidR="008663D5" w:rsidRPr="00EB43F4" w:rsidDel="00E361B9">
          <w:rPr>
            <w:rFonts w:ascii="Garamond" w:hAnsi="Garamond"/>
            <w:sz w:val="22"/>
            <w:szCs w:val="22"/>
          </w:rPr>
          <w:delText>s</w:delText>
        </w:r>
        <w:r w:rsidR="00D66F50" w:rsidRPr="00EB43F4" w:rsidDel="00E361B9">
          <w:rPr>
            <w:rFonts w:ascii="Garamond" w:hAnsi="Garamond"/>
            <w:sz w:val="22"/>
            <w:szCs w:val="22"/>
          </w:rPr>
          <w:delText xml:space="preserve"> deleted</w:delText>
        </w:r>
        <w:r w:rsidRPr="00EB43F4" w:rsidDel="00E361B9">
          <w:rPr>
            <w:rFonts w:ascii="Garamond" w:hAnsi="Garamond"/>
            <w:sz w:val="22"/>
            <w:szCs w:val="22"/>
          </w:rPr>
          <w:delText xml:space="preserve"> – probe emerged from water due to low water level</w:delText>
        </w:r>
      </w:del>
    </w:p>
    <w:tbl>
      <w:tblPr>
        <w:tblW w:w="4340" w:type="dxa"/>
        <w:tblInd w:w="93" w:type="dxa"/>
        <w:tblLook w:val="0000"/>
      </w:tblPr>
      <w:tblGrid>
        <w:gridCol w:w="1500"/>
        <w:gridCol w:w="1420"/>
        <w:gridCol w:w="1420"/>
      </w:tblGrid>
      <w:tr w:rsidR="00D66F50" w:rsidRPr="00EB43F4" w:rsidDel="00E361B9">
        <w:trPr>
          <w:gridAfter w:val="1"/>
          <w:wAfter w:w="1420" w:type="dxa"/>
          <w:trHeight w:val="255"/>
          <w:del w:id="3290" w:author="Stephanie Thompson" w:date="2008-11-17T15:36:00Z"/>
        </w:trPr>
        <w:tc>
          <w:tcPr>
            <w:tcW w:w="1500" w:type="dxa"/>
            <w:tcBorders>
              <w:top w:val="nil"/>
              <w:left w:val="nil"/>
              <w:bottom w:val="nil"/>
              <w:right w:val="nil"/>
            </w:tcBorders>
            <w:shd w:val="clear" w:color="auto" w:fill="auto"/>
            <w:noWrap/>
            <w:vAlign w:val="bottom"/>
          </w:tcPr>
          <w:p w:rsidR="009821B1" w:rsidRDefault="00D66F50">
            <w:pPr>
              <w:pStyle w:val="BodyText"/>
              <w:tabs>
                <w:tab w:val="left" w:pos="1080"/>
                <w:tab w:val="left" w:pos="1980"/>
                <w:tab w:val="left" w:pos="10076"/>
              </w:tabs>
              <w:rPr>
                <w:del w:id="3291" w:author="Stephanie Thompson" w:date="2008-11-17T15:36:00Z"/>
                <w:rFonts w:ascii="Garamond" w:hAnsi="Garamond"/>
                <w:sz w:val="22"/>
                <w:szCs w:val="22"/>
              </w:rPr>
              <w:pPrChange w:id="3292" w:author="Stephanie Thompson" w:date="2008-11-19T11:52:00Z">
                <w:pPr/>
              </w:pPrChange>
            </w:pPr>
            <w:del w:id="3293"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1C3BA7">
            <w:pPr>
              <w:pStyle w:val="BodyText"/>
              <w:tabs>
                <w:tab w:val="left" w:pos="1080"/>
                <w:tab w:val="left" w:pos="1980"/>
                <w:tab w:val="left" w:pos="10076"/>
              </w:tabs>
              <w:rPr>
                <w:del w:id="3294" w:author="Stephanie Thompson" w:date="2008-11-17T15:36:00Z"/>
                <w:rFonts w:ascii="Garamond" w:hAnsi="Garamond"/>
                <w:sz w:val="22"/>
                <w:szCs w:val="22"/>
              </w:rPr>
              <w:pPrChange w:id="3295" w:author="Stephanie Thompson" w:date="2008-11-19T11:52:00Z">
                <w:pPr/>
              </w:pPrChange>
            </w:pPr>
            <w:del w:id="3296" w:author="Stephanie Thompson" w:date="2008-11-17T15:36:00Z">
              <w:r w:rsidRPr="00EB43F4" w:rsidDel="00E361B9">
                <w:rPr>
                  <w:rFonts w:ascii="Garamond" w:hAnsi="Garamond"/>
                  <w:sz w:val="22"/>
                  <w:szCs w:val="22"/>
                </w:rPr>
                <w:delText>0</w:delText>
              </w:r>
              <w:r w:rsidR="00D66F50" w:rsidRPr="00EB43F4" w:rsidDel="00E361B9">
                <w:rPr>
                  <w:rFonts w:ascii="Garamond" w:hAnsi="Garamond"/>
                  <w:sz w:val="22"/>
                  <w:szCs w:val="22"/>
                </w:rPr>
                <w:delText>9:30</w:delText>
              </w:r>
              <w:r w:rsidR="008663D5" w:rsidRPr="00EB43F4" w:rsidDel="00E361B9">
                <w:rPr>
                  <w:rFonts w:ascii="Garamond" w:hAnsi="Garamond"/>
                  <w:sz w:val="22"/>
                  <w:szCs w:val="22"/>
                </w:rPr>
                <w:delText xml:space="preserve"> – 20:30</w:delText>
              </w:r>
            </w:del>
          </w:p>
        </w:tc>
      </w:tr>
      <w:tr w:rsidR="008663D5" w:rsidRPr="00EB43F4" w:rsidDel="00E361B9">
        <w:trPr>
          <w:gridAfter w:val="1"/>
          <w:wAfter w:w="1420" w:type="dxa"/>
          <w:trHeight w:val="255"/>
          <w:del w:id="3297" w:author="Stephanie Thompson" w:date="2008-11-17T15:36:00Z"/>
        </w:trPr>
        <w:tc>
          <w:tcPr>
            <w:tcW w:w="150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298" w:author="Stephanie Thompson" w:date="2008-11-17T15:36:00Z"/>
                <w:rFonts w:ascii="Garamond" w:hAnsi="Garamond"/>
                <w:sz w:val="22"/>
                <w:szCs w:val="22"/>
              </w:rPr>
              <w:pPrChange w:id="3299" w:author="Stephanie Thompson" w:date="2008-11-19T11:52:00Z">
                <w:pPr/>
              </w:pPrChange>
            </w:pPr>
            <w:del w:id="3300"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01" w:author="Stephanie Thompson" w:date="2008-11-17T15:36:00Z"/>
                <w:rFonts w:ascii="Garamond" w:hAnsi="Garamond"/>
                <w:sz w:val="22"/>
                <w:szCs w:val="22"/>
              </w:rPr>
              <w:pPrChange w:id="3302" w:author="Stephanie Thompson" w:date="2008-11-19T11:52:00Z">
                <w:pPr/>
              </w:pPrChange>
            </w:pPr>
            <w:del w:id="3303" w:author="Stephanie Thompson" w:date="2008-11-17T15:36:00Z">
              <w:r w:rsidRPr="00EB43F4" w:rsidDel="00E361B9">
                <w:rPr>
                  <w:rFonts w:ascii="Garamond" w:hAnsi="Garamond"/>
                  <w:sz w:val="22"/>
                  <w:szCs w:val="22"/>
                </w:rPr>
                <w:delText>14:15 – 16:00</w:delText>
              </w:r>
            </w:del>
          </w:p>
        </w:tc>
      </w:tr>
      <w:tr w:rsidR="008663D5" w:rsidRPr="00EB43F4" w:rsidDel="00E361B9">
        <w:trPr>
          <w:trHeight w:val="255"/>
          <w:del w:id="3304" w:author="Stephanie Thompson" w:date="2008-11-17T15:36:00Z"/>
        </w:trPr>
        <w:tc>
          <w:tcPr>
            <w:tcW w:w="150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05" w:author="Stephanie Thompson" w:date="2008-11-17T15:36:00Z"/>
                <w:rFonts w:ascii="Garamond" w:hAnsi="Garamond"/>
                <w:sz w:val="22"/>
                <w:szCs w:val="22"/>
              </w:rPr>
              <w:pPrChange w:id="3306" w:author="Stephanie Thompson" w:date="2008-11-19T11:52:00Z">
                <w:pPr/>
              </w:pPrChange>
            </w:pPr>
            <w:del w:id="3307"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08" w:author="Stephanie Thompson" w:date="2008-11-17T15:36:00Z"/>
                <w:rFonts w:ascii="Garamond" w:hAnsi="Garamond"/>
                <w:sz w:val="22"/>
                <w:szCs w:val="22"/>
              </w:rPr>
              <w:pPrChange w:id="3309" w:author="Stephanie Thompson" w:date="2008-11-19T11:52:00Z">
                <w:pPr/>
              </w:pPrChange>
            </w:pPr>
            <w:del w:id="3310" w:author="Stephanie Thompson" w:date="2008-11-17T15:36:00Z">
              <w:r w:rsidRPr="00EB43F4" w:rsidDel="00E361B9">
                <w:rPr>
                  <w:rFonts w:ascii="Garamond" w:hAnsi="Garamond"/>
                  <w:sz w:val="22"/>
                  <w:szCs w:val="22"/>
                </w:rPr>
                <w:delText>01:45 – 04:00</w:delText>
              </w:r>
              <w:r w:rsidR="00DA0E28" w:rsidRPr="00EB43F4" w:rsidDel="00E361B9">
                <w:rPr>
                  <w:rFonts w:ascii="Garamond" w:hAnsi="Garamond"/>
                  <w:sz w:val="22"/>
                  <w:szCs w:val="22"/>
                </w:rPr>
                <w:delText>,</w:delText>
              </w:r>
            </w:del>
          </w:p>
        </w:tc>
        <w:tc>
          <w:tcPr>
            <w:tcW w:w="1420" w:type="dxa"/>
            <w:vAlign w:val="bottom"/>
          </w:tcPr>
          <w:p w:rsidR="009821B1" w:rsidRDefault="008663D5">
            <w:pPr>
              <w:pStyle w:val="BodyText"/>
              <w:tabs>
                <w:tab w:val="left" w:pos="1080"/>
                <w:tab w:val="left" w:pos="1980"/>
                <w:tab w:val="left" w:pos="10076"/>
              </w:tabs>
              <w:rPr>
                <w:del w:id="3311" w:author="Stephanie Thompson" w:date="2008-11-17T15:36:00Z"/>
                <w:rFonts w:ascii="Garamond" w:hAnsi="Garamond"/>
                <w:sz w:val="22"/>
                <w:szCs w:val="22"/>
              </w:rPr>
              <w:pPrChange w:id="3312" w:author="Stephanie Thompson" w:date="2008-11-19T11:52:00Z">
                <w:pPr/>
              </w:pPrChange>
            </w:pPr>
            <w:del w:id="3313" w:author="Stephanie Thompson" w:date="2008-11-17T15:36:00Z">
              <w:r w:rsidRPr="00EB43F4" w:rsidDel="00E361B9">
                <w:rPr>
                  <w:rFonts w:ascii="Garamond" w:hAnsi="Garamond"/>
                  <w:sz w:val="22"/>
                  <w:szCs w:val="22"/>
                </w:rPr>
                <w:delText>12:45 – 17:00</w:delText>
              </w:r>
            </w:del>
          </w:p>
        </w:tc>
      </w:tr>
      <w:tr w:rsidR="008663D5" w:rsidRPr="00EB43F4" w:rsidDel="00E361B9">
        <w:trPr>
          <w:trHeight w:val="255"/>
          <w:del w:id="3314" w:author="Stephanie Thompson" w:date="2008-11-17T15:36:00Z"/>
        </w:trPr>
        <w:tc>
          <w:tcPr>
            <w:tcW w:w="150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15" w:author="Stephanie Thompson" w:date="2008-11-17T15:36:00Z"/>
                <w:rFonts w:ascii="Garamond" w:hAnsi="Garamond"/>
                <w:sz w:val="22"/>
                <w:szCs w:val="22"/>
              </w:rPr>
              <w:pPrChange w:id="3316" w:author="Stephanie Thompson" w:date="2008-11-19T11:52:00Z">
                <w:pPr/>
              </w:pPrChange>
            </w:pPr>
            <w:del w:id="3317"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18" w:author="Stephanie Thompson" w:date="2008-11-17T15:36:00Z"/>
                <w:rFonts w:ascii="Garamond" w:hAnsi="Garamond"/>
                <w:sz w:val="22"/>
                <w:szCs w:val="22"/>
              </w:rPr>
              <w:pPrChange w:id="3319" w:author="Stephanie Thompson" w:date="2008-11-19T11:52:00Z">
                <w:pPr/>
              </w:pPrChange>
            </w:pPr>
            <w:del w:id="3320" w:author="Stephanie Thompson" w:date="2008-11-17T15:36:00Z">
              <w:r w:rsidRPr="00EB43F4" w:rsidDel="00E361B9">
                <w:rPr>
                  <w:rFonts w:ascii="Garamond" w:hAnsi="Garamond"/>
                  <w:sz w:val="22"/>
                  <w:szCs w:val="22"/>
                </w:rPr>
                <w:delText>02:45 – 04:45</w:delText>
              </w:r>
              <w:r w:rsidR="00DA0E28" w:rsidRPr="00EB43F4" w:rsidDel="00E361B9">
                <w:rPr>
                  <w:rFonts w:ascii="Garamond" w:hAnsi="Garamond"/>
                  <w:sz w:val="22"/>
                  <w:szCs w:val="22"/>
                </w:rPr>
                <w:delText>,</w:delText>
              </w:r>
            </w:del>
          </w:p>
        </w:tc>
        <w:tc>
          <w:tcPr>
            <w:tcW w:w="1420" w:type="dxa"/>
            <w:vAlign w:val="bottom"/>
          </w:tcPr>
          <w:p w:rsidR="009821B1" w:rsidRDefault="008663D5">
            <w:pPr>
              <w:pStyle w:val="BodyText"/>
              <w:tabs>
                <w:tab w:val="left" w:pos="1080"/>
                <w:tab w:val="left" w:pos="1980"/>
                <w:tab w:val="left" w:pos="10076"/>
              </w:tabs>
              <w:rPr>
                <w:del w:id="3321" w:author="Stephanie Thompson" w:date="2008-11-17T15:36:00Z"/>
                <w:rFonts w:ascii="Garamond" w:hAnsi="Garamond"/>
                <w:sz w:val="22"/>
                <w:szCs w:val="22"/>
              </w:rPr>
              <w:pPrChange w:id="3322" w:author="Stephanie Thompson" w:date="2008-11-19T11:52:00Z">
                <w:pPr/>
              </w:pPrChange>
            </w:pPr>
            <w:del w:id="3323" w:author="Stephanie Thompson" w:date="2008-11-17T15:36:00Z">
              <w:r w:rsidRPr="00EB43F4" w:rsidDel="00E361B9">
                <w:rPr>
                  <w:rFonts w:ascii="Garamond" w:hAnsi="Garamond"/>
                  <w:sz w:val="22"/>
                  <w:szCs w:val="22"/>
                </w:rPr>
                <w:delText>15:00 – 16:00</w:delText>
              </w:r>
            </w:del>
          </w:p>
        </w:tc>
      </w:tr>
    </w:tbl>
    <w:p w:rsidR="009821B1" w:rsidRDefault="009821B1">
      <w:pPr>
        <w:pStyle w:val="BodyText"/>
        <w:tabs>
          <w:tab w:val="left" w:pos="1080"/>
          <w:tab w:val="left" w:pos="1980"/>
          <w:tab w:val="left" w:pos="10076"/>
        </w:tabs>
        <w:rPr>
          <w:del w:id="3324" w:author="Stephanie Thompson" w:date="2008-11-17T15:36:00Z"/>
          <w:rFonts w:ascii="Garamond" w:hAnsi="Garamond"/>
          <w:sz w:val="22"/>
          <w:szCs w:val="22"/>
        </w:rPr>
        <w:pPrChange w:id="3325" w:author="Stephanie Thompson" w:date="2008-11-19T11:52:00Z">
          <w:pPr/>
        </w:pPrChange>
      </w:pPr>
    </w:p>
    <w:p w:rsidR="009821B1" w:rsidRDefault="008663D5">
      <w:pPr>
        <w:pStyle w:val="BodyText"/>
        <w:tabs>
          <w:tab w:val="left" w:pos="1080"/>
          <w:tab w:val="left" w:pos="1980"/>
          <w:tab w:val="left" w:pos="10076"/>
        </w:tabs>
        <w:rPr>
          <w:del w:id="3326" w:author="Stephanie Thompson" w:date="2008-11-17T15:36:00Z"/>
          <w:rFonts w:ascii="Garamond" w:hAnsi="Garamond"/>
          <w:sz w:val="22"/>
          <w:szCs w:val="22"/>
        </w:rPr>
        <w:pPrChange w:id="3327" w:author="Stephanie Thompson" w:date="2008-11-19T11:52:00Z">
          <w:pPr/>
        </w:pPrChange>
      </w:pPr>
      <w:del w:id="3328" w:author="Stephanie Thompson" w:date="2008-11-17T15:36:00Z">
        <w:r w:rsidRPr="00EB43F4" w:rsidDel="00E361B9">
          <w:rPr>
            <w:rFonts w:ascii="Garamond" w:hAnsi="Garamond"/>
            <w:sz w:val="22"/>
            <w:szCs w:val="22"/>
          </w:rPr>
          <w:delText xml:space="preserve">High DO (percent and concentration) values removed </w:delText>
        </w:r>
        <w:r w:rsidR="000E0395" w:rsidRPr="00EB43F4" w:rsidDel="00E361B9">
          <w:rPr>
            <w:rFonts w:ascii="Garamond" w:hAnsi="Garamond"/>
            <w:sz w:val="22"/>
            <w:szCs w:val="22"/>
          </w:rPr>
          <w:delText>- probe</w:delText>
        </w:r>
        <w:r w:rsidRPr="00EB43F4" w:rsidDel="00E361B9">
          <w:rPr>
            <w:rFonts w:ascii="Garamond" w:hAnsi="Garamond"/>
            <w:sz w:val="22"/>
            <w:szCs w:val="22"/>
          </w:rPr>
          <w:delText xml:space="preserve"> emerged from water due to low water level</w:delText>
        </w:r>
      </w:del>
    </w:p>
    <w:tbl>
      <w:tblPr>
        <w:tblW w:w="4340" w:type="dxa"/>
        <w:tblInd w:w="93" w:type="dxa"/>
        <w:tblLook w:val="0000"/>
      </w:tblPr>
      <w:tblGrid>
        <w:gridCol w:w="1500"/>
        <w:gridCol w:w="1420"/>
        <w:gridCol w:w="1420"/>
      </w:tblGrid>
      <w:tr w:rsidR="008663D5" w:rsidRPr="00EB43F4" w:rsidDel="00E361B9">
        <w:trPr>
          <w:gridAfter w:val="1"/>
          <w:wAfter w:w="1420" w:type="dxa"/>
          <w:trHeight w:val="255"/>
          <w:del w:id="3329" w:author="Stephanie Thompson" w:date="2008-11-17T15:36:00Z"/>
        </w:trPr>
        <w:tc>
          <w:tcPr>
            <w:tcW w:w="150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30" w:author="Stephanie Thompson" w:date="2008-11-17T15:36:00Z"/>
                <w:rFonts w:ascii="Garamond" w:hAnsi="Garamond"/>
                <w:sz w:val="22"/>
                <w:szCs w:val="22"/>
              </w:rPr>
              <w:pPrChange w:id="3331" w:author="Stephanie Thompson" w:date="2008-11-19T11:52:00Z">
                <w:pPr/>
              </w:pPrChange>
            </w:pPr>
            <w:del w:id="3332"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33" w:author="Stephanie Thompson" w:date="2008-11-17T15:36:00Z"/>
                <w:rFonts w:ascii="Garamond" w:hAnsi="Garamond"/>
                <w:sz w:val="22"/>
                <w:szCs w:val="22"/>
              </w:rPr>
              <w:pPrChange w:id="3334" w:author="Stephanie Thompson" w:date="2008-11-19T11:52:00Z">
                <w:pPr/>
              </w:pPrChange>
            </w:pPr>
            <w:del w:id="3335" w:author="Stephanie Thompson" w:date="2008-11-17T15:36:00Z">
              <w:r w:rsidRPr="00EB43F4" w:rsidDel="00E361B9">
                <w:rPr>
                  <w:rFonts w:ascii="Garamond" w:hAnsi="Garamond"/>
                  <w:sz w:val="22"/>
                  <w:szCs w:val="22"/>
                </w:rPr>
                <w:delText>09:45 – 18:15</w:delText>
              </w:r>
            </w:del>
          </w:p>
        </w:tc>
      </w:tr>
      <w:tr w:rsidR="008663D5" w:rsidRPr="00EB43F4" w:rsidDel="00E361B9">
        <w:trPr>
          <w:gridAfter w:val="1"/>
          <w:wAfter w:w="1420" w:type="dxa"/>
          <w:trHeight w:val="255"/>
          <w:del w:id="3336" w:author="Stephanie Thompson" w:date="2008-11-17T15:36:00Z"/>
        </w:trPr>
        <w:tc>
          <w:tcPr>
            <w:tcW w:w="150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37" w:author="Stephanie Thompson" w:date="2008-11-17T15:36:00Z"/>
                <w:rFonts w:ascii="Garamond" w:hAnsi="Garamond"/>
                <w:sz w:val="22"/>
                <w:szCs w:val="22"/>
              </w:rPr>
              <w:pPrChange w:id="3338" w:author="Stephanie Thompson" w:date="2008-11-19T11:52:00Z">
                <w:pPr/>
              </w:pPrChange>
            </w:pPr>
            <w:del w:id="3339"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9821B1" w:rsidRDefault="008663D5">
            <w:pPr>
              <w:pStyle w:val="BodyText"/>
              <w:tabs>
                <w:tab w:val="left" w:pos="1080"/>
                <w:tab w:val="left" w:pos="1980"/>
                <w:tab w:val="left" w:pos="10076"/>
              </w:tabs>
              <w:rPr>
                <w:del w:id="3340" w:author="Stephanie Thompson" w:date="2008-11-17T15:36:00Z"/>
                <w:rFonts w:ascii="Garamond" w:hAnsi="Garamond"/>
                <w:sz w:val="22"/>
                <w:szCs w:val="22"/>
              </w:rPr>
              <w:pPrChange w:id="3341" w:author="Stephanie Thompson" w:date="2008-11-19T11:52:00Z">
                <w:pPr/>
              </w:pPrChange>
            </w:pPr>
            <w:del w:id="3342" w:author="Stephanie Thompson" w:date="2008-11-17T15:36:00Z">
              <w:r w:rsidRPr="00EB43F4" w:rsidDel="00E361B9">
                <w:rPr>
                  <w:rFonts w:ascii="Garamond" w:hAnsi="Garamond"/>
                  <w:sz w:val="22"/>
                  <w:szCs w:val="22"/>
                </w:rPr>
                <w:delText xml:space="preserve">10:00 </w:delText>
              </w:r>
              <w:r w:rsidR="00DA0E2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DA0E28" w:rsidRPr="00EB43F4" w:rsidDel="00E361B9">
                <w:rPr>
                  <w:rFonts w:ascii="Garamond" w:hAnsi="Garamond"/>
                  <w:sz w:val="22"/>
                  <w:szCs w:val="22"/>
                </w:rPr>
                <w:delText>22:00</w:delText>
              </w:r>
            </w:del>
          </w:p>
        </w:tc>
      </w:tr>
      <w:tr w:rsidR="00DA0E28" w:rsidRPr="00EB43F4" w:rsidDel="00E361B9">
        <w:trPr>
          <w:gridAfter w:val="1"/>
          <w:wAfter w:w="1420" w:type="dxa"/>
          <w:trHeight w:val="255"/>
          <w:del w:id="3343" w:author="Stephanie Thompson" w:date="2008-11-17T15:36:00Z"/>
        </w:trPr>
        <w:tc>
          <w:tcPr>
            <w:tcW w:w="150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344" w:author="Stephanie Thompson" w:date="2008-11-17T15:36:00Z"/>
                <w:rFonts w:ascii="Garamond" w:hAnsi="Garamond"/>
                <w:sz w:val="22"/>
                <w:szCs w:val="22"/>
              </w:rPr>
              <w:pPrChange w:id="3345" w:author="Stephanie Thompson" w:date="2008-11-19T11:52:00Z">
                <w:pPr/>
              </w:pPrChange>
            </w:pPr>
            <w:del w:id="3346"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347" w:author="Stephanie Thompson" w:date="2008-11-17T15:36:00Z"/>
                <w:rFonts w:ascii="Garamond" w:hAnsi="Garamond"/>
                <w:sz w:val="22"/>
                <w:szCs w:val="22"/>
              </w:rPr>
              <w:pPrChange w:id="3348" w:author="Stephanie Thompson" w:date="2008-11-19T11:52:00Z">
                <w:pPr/>
              </w:pPrChange>
            </w:pPr>
            <w:del w:id="3349" w:author="Stephanie Thompson" w:date="2008-11-17T15:36:00Z">
              <w:r w:rsidRPr="00EB43F4" w:rsidDel="00E361B9">
                <w:rPr>
                  <w:rFonts w:ascii="Garamond" w:hAnsi="Garamond"/>
                  <w:sz w:val="22"/>
                  <w:szCs w:val="22"/>
                </w:rPr>
                <w:delText>01:45 – 17:30</w:delText>
              </w:r>
            </w:del>
          </w:p>
        </w:tc>
      </w:tr>
      <w:tr w:rsidR="00DA0E28" w:rsidRPr="00EB43F4" w:rsidDel="00E361B9">
        <w:trPr>
          <w:trHeight w:val="255"/>
          <w:del w:id="3350" w:author="Stephanie Thompson" w:date="2008-11-17T15:36:00Z"/>
        </w:trPr>
        <w:tc>
          <w:tcPr>
            <w:tcW w:w="150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351" w:author="Stephanie Thompson" w:date="2008-11-17T15:36:00Z"/>
                <w:rFonts w:ascii="Garamond" w:hAnsi="Garamond"/>
                <w:sz w:val="22"/>
                <w:szCs w:val="22"/>
              </w:rPr>
              <w:pPrChange w:id="3352" w:author="Stephanie Thompson" w:date="2008-11-19T11:52:00Z">
                <w:pPr/>
              </w:pPrChange>
            </w:pPr>
            <w:del w:id="3353"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354" w:author="Stephanie Thompson" w:date="2008-11-17T15:36:00Z"/>
                <w:rFonts w:ascii="Garamond" w:hAnsi="Garamond"/>
                <w:sz w:val="22"/>
                <w:szCs w:val="22"/>
              </w:rPr>
              <w:pPrChange w:id="3355" w:author="Stephanie Thompson" w:date="2008-11-19T11:52:00Z">
                <w:pPr/>
              </w:pPrChange>
            </w:pPr>
            <w:del w:id="3356" w:author="Stephanie Thompson" w:date="2008-11-17T15:36:00Z">
              <w:r w:rsidRPr="00EB43F4" w:rsidDel="00E361B9">
                <w:rPr>
                  <w:rFonts w:ascii="Garamond" w:hAnsi="Garamond"/>
                  <w:sz w:val="22"/>
                  <w:szCs w:val="22"/>
                </w:rPr>
                <w:delText>02:45 – 04:45,</w:delText>
              </w:r>
            </w:del>
          </w:p>
        </w:tc>
        <w:tc>
          <w:tcPr>
            <w:tcW w:w="1420" w:type="dxa"/>
            <w:vAlign w:val="bottom"/>
          </w:tcPr>
          <w:p w:rsidR="009821B1" w:rsidRDefault="00DA0E28">
            <w:pPr>
              <w:pStyle w:val="BodyText"/>
              <w:tabs>
                <w:tab w:val="left" w:pos="1080"/>
                <w:tab w:val="left" w:pos="1980"/>
                <w:tab w:val="left" w:pos="10076"/>
              </w:tabs>
              <w:rPr>
                <w:del w:id="3357" w:author="Stephanie Thompson" w:date="2008-11-17T15:36:00Z"/>
                <w:rFonts w:ascii="Garamond" w:hAnsi="Garamond"/>
                <w:sz w:val="22"/>
                <w:szCs w:val="22"/>
              </w:rPr>
              <w:pPrChange w:id="3358" w:author="Stephanie Thompson" w:date="2008-11-19T11:52:00Z">
                <w:pPr/>
              </w:pPrChange>
            </w:pPr>
            <w:del w:id="3359" w:author="Stephanie Thompson" w:date="2008-11-17T15:36:00Z">
              <w:r w:rsidRPr="00EB43F4" w:rsidDel="00E361B9">
                <w:rPr>
                  <w:rFonts w:ascii="Garamond" w:hAnsi="Garamond"/>
                  <w:sz w:val="22"/>
                  <w:szCs w:val="22"/>
                </w:rPr>
                <w:delText>14:30 – 16:00</w:delText>
              </w:r>
            </w:del>
          </w:p>
        </w:tc>
      </w:tr>
    </w:tbl>
    <w:p w:rsidR="009821B1" w:rsidRDefault="009821B1">
      <w:pPr>
        <w:pStyle w:val="BodyText"/>
        <w:tabs>
          <w:tab w:val="left" w:pos="1080"/>
          <w:tab w:val="left" w:pos="1980"/>
          <w:tab w:val="left" w:pos="10076"/>
        </w:tabs>
        <w:rPr>
          <w:del w:id="3360" w:author="Stephanie Thompson" w:date="2008-11-17T15:36:00Z"/>
          <w:rFonts w:ascii="Garamond" w:hAnsi="Garamond"/>
          <w:sz w:val="22"/>
          <w:szCs w:val="22"/>
        </w:rPr>
        <w:pPrChange w:id="3361" w:author="Stephanie Thompson" w:date="2008-11-19T11:52:00Z">
          <w:pPr/>
        </w:pPrChange>
      </w:pPr>
    </w:p>
    <w:p w:rsidR="009821B1" w:rsidRDefault="00E245FE">
      <w:pPr>
        <w:pStyle w:val="BodyText"/>
        <w:tabs>
          <w:tab w:val="left" w:pos="1080"/>
          <w:tab w:val="left" w:pos="1980"/>
          <w:tab w:val="left" w:pos="10076"/>
        </w:tabs>
        <w:rPr>
          <w:del w:id="3362" w:author="Stephanie Thompson" w:date="2008-11-17T15:36:00Z"/>
          <w:rFonts w:ascii="Garamond" w:hAnsi="Garamond"/>
          <w:sz w:val="22"/>
          <w:szCs w:val="22"/>
        </w:rPr>
        <w:pPrChange w:id="3363" w:author="Stephanie Thompson" w:date="2008-11-19T11:52:00Z">
          <w:pPr/>
        </w:pPrChange>
      </w:pPr>
      <w:del w:id="3364"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245FE" w:rsidRPr="00EB43F4" w:rsidDel="00E361B9">
        <w:trPr>
          <w:trHeight w:val="255"/>
          <w:del w:id="3365" w:author="Stephanie Thompson" w:date="2008-11-17T15:36:00Z"/>
        </w:trPr>
        <w:tc>
          <w:tcPr>
            <w:tcW w:w="150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366" w:author="Stephanie Thompson" w:date="2008-11-17T15:36:00Z"/>
                <w:rFonts w:ascii="Garamond" w:hAnsi="Garamond"/>
                <w:sz w:val="22"/>
                <w:szCs w:val="22"/>
              </w:rPr>
              <w:pPrChange w:id="3367" w:author="Stephanie Thompson" w:date="2008-11-19T11:52:00Z">
                <w:pPr/>
              </w:pPrChange>
            </w:pPr>
            <w:del w:id="3368"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369" w:author="Stephanie Thompson" w:date="2008-11-17T15:36:00Z"/>
                <w:rFonts w:ascii="Garamond" w:hAnsi="Garamond"/>
                <w:sz w:val="22"/>
                <w:szCs w:val="22"/>
              </w:rPr>
              <w:pPrChange w:id="3370" w:author="Stephanie Thompson" w:date="2008-11-19T11:52:00Z">
                <w:pPr/>
              </w:pPrChange>
            </w:pPr>
            <w:del w:id="3371" w:author="Stephanie Thompson" w:date="2008-11-17T15:36:00Z">
              <w:r w:rsidRPr="00EB43F4" w:rsidDel="00E361B9">
                <w:rPr>
                  <w:rFonts w:ascii="Garamond" w:hAnsi="Garamond"/>
                  <w:sz w:val="22"/>
                  <w:szCs w:val="22"/>
                </w:rPr>
                <w:delText>11:15 – 16:15,</w:delText>
              </w:r>
            </w:del>
          </w:p>
        </w:tc>
        <w:tc>
          <w:tcPr>
            <w:tcW w:w="1420" w:type="dxa"/>
            <w:vAlign w:val="bottom"/>
          </w:tcPr>
          <w:p w:rsidR="009821B1" w:rsidRDefault="00E245FE">
            <w:pPr>
              <w:pStyle w:val="BodyText"/>
              <w:tabs>
                <w:tab w:val="left" w:pos="1080"/>
                <w:tab w:val="left" w:pos="1980"/>
                <w:tab w:val="left" w:pos="10076"/>
              </w:tabs>
              <w:rPr>
                <w:del w:id="3372" w:author="Stephanie Thompson" w:date="2008-11-17T15:36:00Z"/>
                <w:rFonts w:ascii="Garamond" w:hAnsi="Garamond"/>
                <w:sz w:val="22"/>
                <w:szCs w:val="22"/>
              </w:rPr>
              <w:pPrChange w:id="3373" w:author="Stephanie Thompson" w:date="2008-11-19T11:52:00Z">
                <w:pPr/>
              </w:pPrChange>
            </w:pPr>
            <w:del w:id="3374"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E245FE">
            <w:pPr>
              <w:pStyle w:val="BodyText"/>
              <w:tabs>
                <w:tab w:val="left" w:pos="1080"/>
                <w:tab w:val="left" w:pos="1980"/>
                <w:tab w:val="left" w:pos="10076"/>
              </w:tabs>
              <w:rPr>
                <w:del w:id="3375" w:author="Stephanie Thompson" w:date="2008-11-17T15:36:00Z"/>
                <w:rFonts w:ascii="Garamond" w:hAnsi="Garamond"/>
                <w:sz w:val="22"/>
                <w:szCs w:val="22"/>
              </w:rPr>
              <w:pPrChange w:id="3376" w:author="Stephanie Thompson" w:date="2008-11-19T11:52:00Z">
                <w:pPr/>
              </w:pPrChange>
            </w:pPr>
            <w:del w:id="3377" w:author="Stephanie Thompson" w:date="2008-11-17T15:36:00Z">
              <w:r w:rsidRPr="00EB43F4" w:rsidDel="00E361B9">
                <w:rPr>
                  <w:rFonts w:ascii="Garamond" w:hAnsi="Garamond"/>
                  <w:sz w:val="22"/>
                  <w:szCs w:val="22"/>
                </w:rPr>
                <w:delText>01/20/06</w:delText>
              </w:r>
            </w:del>
          </w:p>
        </w:tc>
        <w:tc>
          <w:tcPr>
            <w:tcW w:w="1420" w:type="dxa"/>
            <w:vAlign w:val="bottom"/>
          </w:tcPr>
          <w:p w:rsidR="009821B1" w:rsidRDefault="00E245FE">
            <w:pPr>
              <w:pStyle w:val="BodyText"/>
              <w:tabs>
                <w:tab w:val="left" w:pos="1080"/>
                <w:tab w:val="left" w:pos="1980"/>
                <w:tab w:val="left" w:pos="10076"/>
              </w:tabs>
              <w:rPr>
                <w:del w:id="3378" w:author="Stephanie Thompson" w:date="2008-11-17T15:36:00Z"/>
                <w:rFonts w:ascii="Garamond" w:hAnsi="Garamond"/>
                <w:sz w:val="22"/>
                <w:szCs w:val="22"/>
              </w:rPr>
              <w:pPrChange w:id="3379" w:author="Stephanie Thompson" w:date="2008-11-19T11:52:00Z">
                <w:pPr/>
              </w:pPrChange>
            </w:pPr>
            <w:del w:id="3380" w:author="Stephanie Thompson" w:date="2008-11-17T15:36:00Z">
              <w:r w:rsidRPr="00EB43F4" w:rsidDel="00E361B9">
                <w:rPr>
                  <w:rFonts w:ascii="Garamond" w:hAnsi="Garamond"/>
                  <w:sz w:val="22"/>
                  <w:szCs w:val="22"/>
                </w:rPr>
                <w:delText>04:15</w:delText>
              </w:r>
            </w:del>
          </w:p>
        </w:tc>
      </w:tr>
      <w:tr w:rsidR="00E245FE" w:rsidRPr="00EB43F4" w:rsidDel="00E361B9">
        <w:trPr>
          <w:trHeight w:val="255"/>
          <w:del w:id="3381" w:author="Stephanie Thompson" w:date="2008-11-17T15:36:00Z"/>
        </w:trPr>
        <w:tc>
          <w:tcPr>
            <w:tcW w:w="150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382" w:author="Stephanie Thompson" w:date="2008-11-17T15:36:00Z"/>
                <w:rFonts w:ascii="Garamond" w:hAnsi="Garamond"/>
                <w:sz w:val="22"/>
                <w:szCs w:val="22"/>
              </w:rPr>
              <w:pPrChange w:id="3383" w:author="Stephanie Thompson" w:date="2008-11-19T11:52:00Z">
                <w:pPr/>
              </w:pPrChange>
            </w:pPr>
            <w:del w:id="3384"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385" w:author="Stephanie Thompson" w:date="2008-11-17T15:36:00Z"/>
                <w:rFonts w:ascii="Garamond" w:hAnsi="Garamond"/>
                <w:sz w:val="22"/>
                <w:szCs w:val="22"/>
              </w:rPr>
              <w:pPrChange w:id="3386" w:author="Stephanie Thompson" w:date="2008-11-19T11:52:00Z">
                <w:pPr/>
              </w:pPrChange>
            </w:pPr>
            <w:del w:id="3387" w:author="Stephanie Thompson" w:date="2008-11-17T15:36:00Z">
              <w:r w:rsidRPr="00EB43F4" w:rsidDel="00E361B9">
                <w:rPr>
                  <w:rFonts w:ascii="Garamond" w:hAnsi="Garamond"/>
                  <w:sz w:val="22"/>
                  <w:szCs w:val="22"/>
                </w:rPr>
                <w:delText>12:15 – 17:15,</w:delText>
              </w:r>
            </w:del>
          </w:p>
        </w:tc>
        <w:tc>
          <w:tcPr>
            <w:tcW w:w="1420" w:type="dxa"/>
            <w:vAlign w:val="bottom"/>
          </w:tcPr>
          <w:p w:rsidR="009821B1" w:rsidRDefault="00E245FE">
            <w:pPr>
              <w:pStyle w:val="BodyText"/>
              <w:tabs>
                <w:tab w:val="left" w:pos="1080"/>
                <w:tab w:val="left" w:pos="1980"/>
                <w:tab w:val="left" w:pos="10076"/>
              </w:tabs>
              <w:rPr>
                <w:del w:id="3388" w:author="Stephanie Thompson" w:date="2008-11-17T15:36:00Z"/>
                <w:rFonts w:ascii="Garamond" w:hAnsi="Garamond"/>
                <w:sz w:val="22"/>
                <w:szCs w:val="22"/>
              </w:rPr>
              <w:pPrChange w:id="3389" w:author="Stephanie Thompson" w:date="2008-11-19T11:52:00Z">
                <w:pPr/>
              </w:pPrChange>
            </w:pPr>
            <w:del w:id="3390"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E245FE">
            <w:pPr>
              <w:pStyle w:val="BodyText"/>
              <w:tabs>
                <w:tab w:val="left" w:pos="1080"/>
                <w:tab w:val="left" w:pos="1980"/>
                <w:tab w:val="left" w:pos="10076"/>
              </w:tabs>
              <w:rPr>
                <w:del w:id="3391" w:author="Stephanie Thompson" w:date="2008-11-17T15:36:00Z"/>
                <w:rFonts w:ascii="Garamond" w:hAnsi="Garamond"/>
                <w:sz w:val="22"/>
                <w:szCs w:val="22"/>
              </w:rPr>
              <w:pPrChange w:id="3392" w:author="Stephanie Thompson" w:date="2008-11-19T11:52:00Z">
                <w:pPr/>
              </w:pPrChange>
            </w:pPr>
            <w:del w:id="3393" w:author="Stephanie Thompson" w:date="2008-11-17T15:36:00Z">
              <w:r w:rsidRPr="00EB43F4" w:rsidDel="00E361B9">
                <w:rPr>
                  <w:rFonts w:ascii="Garamond" w:hAnsi="Garamond"/>
                  <w:sz w:val="22"/>
                  <w:szCs w:val="22"/>
                </w:rPr>
                <w:delText>01/21/06</w:delText>
              </w:r>
            </w:del>
          </w:p>
        </w:tc>
        <w:tc>
          <w:tcPr>
            <w:tcW w:w="1420" w:type="dxa"/>
            <w:vAlign w:val="bottom"/>
          </w:tcPr>
          <w:p w:rsidR="009821B1" w:rsidRDefault="00E245FE">
            <w:pPr>
              <w:pStyle w:val="BodyText"/>
              <w:tabs>
                <w:tab w:val="left" w:pos="1080"/>
                <w:tab w:val="left" w:pos="1980"/>
                <w:tab w:val="left" w:pos="10076"/>
              </w:tabs>
              <w:rPr>
                <w:del w:id="3394" w:author="Stephanie Thompson" w:date="2008-11-17T15:36:00Z"/>
                <w:rFonts w:ascii="Garamond" w:hAnsi="Garamond"/>
                <w:sz w:val="22"/>
                <w:szCs w:val="22"/>
              </w:rPr>
              <w:pPrChange w:id="3395" w:author="Stephanie Thompson" w:date="2008-11-19T11:52:00Z">
                <w:pPr/>
              </w:pPrChange>
            </w:pPr>
            <w:del w:id="3396" w:author="Stephanie Thompson" w:date="2008-11-17T15:36:00Z">
              <w:r w:rsidRPr="00EB43F4" w:rsidDel="00E361B9">
                <w:rPr>
                  <w:rFonts w:ascii="Garamond" w:hAnsi="Garamond"/>
                  <w:sz w:val="22"/>
                  <w:szCs w:val="22"/>
                </w:rPr>
                <w:delText>17:00</w:delText>
              </w:r>
            </w:del>
          </w:p>
        </w:tc>
      </w:tr>
      <w:tr w:rsidR="00402999" w:rsidRPr="00EB43F4" w:rsidDel="00E361B9">
        <w:trPr>
          <w:trHeight w:val="255"/>
          <w:del w:id="3397" w:author="Stephanie Thompson" w:date="2008-11-17T15:36:00Z"/>
        </w:trPr>
        <w:tc>
          <w:tcPr>
            <w:tcW w:w="1500" w:type="dxa"/>
            <w:tcBorders>
              <w:top w:val="nil"/>
              <w:left w:val="nil"/>
              <w:bottom w:val="nil"/>
              <w:right w:val="nil"/>
            </w:tcBorders>
            <w:shd w:val="clear" w:color="auto" w:fill="auto"/>
            <w:noWrap/>
            <w:vAlign w:val="bottom"/>
          </w:tcPr>
          <w:p w:rsidR="009821B1" w:rsidRDefault="00402999">
            <w:pPr>
              <w:pStyle w:val="BodyText"/>
              <w:tabs>
                <w:tab w:val="left" w:pos="1080"/>
                <w:tab w:val="left" w:pos="1980"/>
                <w:tab w:val="left" w:pos="10076"/>
              </w:tabs>
              <w:rPr>
                <w:del w:id="3398" w:author="Stephanie Thompson" w:date="2008-11-17T15:36:00Z"/>
                <w:rFonts w:ascii="Garamond" w:hAnsi="Garamond"/>
                <w:sz w:val="22"/>
                <w:szCs w:val="22"/>
              </w:rPr>
              <w:pPrChange w:id="3399" w:author="Stephanie Thompson" w:date="2008-11-19T11:52:00Z">
                <w:pPr/>
              </w:pPrChange>
            </w:pPr>
            <w:del w:id="3400"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402999">
            <w:pPr>
              <w:pStyle w:val="BodyText"/>
              <w:tabs>
                <w:tab w:val="left" w:pos="1080"/>
                <w:tab w:val="left" w:pos="1980"/>
                <w:tab w:val="left" w:pos="10076"/>
              </w:tabs>
              <w:rPr>
                <w:del w:id="3401" w:author="Stephanie Thompson" w:date="2008-11-17T15:36:00Z"/>
                <w:rFonts w:ascii="Garamond" w:hAnsi="Garamond"/>
                <w:sz w:val="22"/>
                <w:szCs w:val="22"/>
              </w:rPr>
              <w:pPrChange w:id="3402" w:author="Stephanie Thompson" w:date="2008-11-19T11:52:00Z">
                <w:pPr/>
              </w:pPrChange>
            </w:pPr>
            <w:del w:id="3403" w:author="Stephanie Thompson" w:date="2008-11-17T15:36:00Z">
              <w:r w:rsidRPr="00EB43F4" w:rsidDel="00E361B9">
                <w:rPr>
                  <w:rFonts w:ascii="Garamond" w:hAnsi="Garamond"/>
                  <w:sz w:val="22"/>
                  <w:szCs w:val="22"/>
                </w:rPr>
                <w:delText>00:00 – 06:45,</w:delText>
              </w:r>
            </w:del>
          </w:p>
        </w:tc>
        <w:tc>
          <w:tcPr>
            <w:tcW w:w="1420" w:type="dxa"/>
            <w:vAlign w:val="bottom"/>
          </w:tcPr>
          <w:p w:rsidR="009821B1" w:rsidRDefault="00402999">
            <w:pPr>
              <w:pStyle w:val="BodyText"/>
              <w:tabs>
                <w:tab w:val="left" w:pos="1080"/>
                <w:tab w:val="left" w:pos="1980"/>
                <w:tab w:val="left" w:pos="10076"/>
              </w:tabs>
              <w:rPr>
                <w:del w:id="3404" w:author="Stephanie Thompson" w:date="2008-11-17T15:36:00Z"/>
                <w:rFonts w:ascii="Garamond" w:hAnsi="Garamond"/>
                <w:sz w:val="22"/>
                <w:szCs w:val="22"/>
              </w:rPr>
              <w:pPrChange w:id="3405" w:author="Stephanie Thompson" w:date="2008-11-19T11:52:00Z">
                <w:pPr/>
              </w:pPrChange>
            </w:pPr>
            <w:del w:id="3406" w:author="Stephanie Thompson" w:date="2008-11-17T15:36:00Z">
              <w:r w:rsidRPr="00EB43F4" w:rsidDel="00E361B9">
                <w:rPr>
                  <w:rFonts w:ascii="Garamond" w:hAnsi="Garamond"/>
                  <w:sz w:val="22"/>
                  <w:szCs w:val="22"/>
                </w:rPr>
                <w:delText xml:space="preserve">12:30 to </w:delText>
              </w:r>
            </w:del>
          </w:p>
        </w:tc>
        <w:tc>
          <w:tcPr>
            <w:tcW w:w="1420" w:type="dxa"/>
            <w:vAlign w:val="bottom"/>
          </w:tcPr>
          <w:p w:rsidR="009821B1" w:rsidRDefault="00402999">
            <w:pPr>
              <w:pStyle w:val="BodyText"/>
              <w:tabs>
                <w:tab w:val="left" w:pos="1080"/>
                <w:tab w:val="left" w:pos="1980"/>
                <w:tab w:val="left" w:pos="10076"/>
              </w:tabs>
              <w:rPr>
                <w:del w:id="3407" w:author="Stephanie Thompson" w:date="2008-11-17T15:36:00Z"/>
                <w:rFonts w:ascii="Garamond" w:hAnsi="Garamond"/>
                <w:sz w:val="22"/>
                <w:szCs w:val="22"/>
              </w:rPr>
              <w:pPrChange w:id="3408" w:author="Stephanie Thompson" w:date="2008-11-19T11:52:00Z">
                <w:pPr/>
              </w:pPrChange>
            </w:pPr>
            <w:del w:id="3409" w:author="Stephanie Thompson" w:date="2008-11-17T15:36:00Z">
              <w:r w:rsidRPr="00EB43F4" w:rsidDel="00E361B9">
                <w:rPr>
                  <w:rFonts w:ascii="Garamond" w:hAnsi="Garamond"/>
                  <w:sz w:val="22"/>
                  <w:szCs w:val="22"/>
                </w:rPr>
                <w:delText>01/22/06</w:delText>
              </w:r>
            </w:del>
          </w:p>
        </w:tc>
        <w:tc>
          <w:tcPr>
            <w:tcW w:w="1420" w:type="dxa"/>
            <w:vAlign w:val="bottom"/>
          </w:tcPr>
          <w:p w:rsidR="009821B1" w:rsidRDefault="00402999">
            <w:pPr>
              <w:pStyle w:val="BodyText"/>
              <w:tabs>
                <w:tab w:val="left" w:pos="1080"/>
                <w:tab w:val="left" w:pos="1980"/>
                <w:tab w:val="left" w:pos="10076"/>
              </w:tabs>
              <w:rPr>
                <w:del w:id="3410" w:author="Stephanie Thompson" w:date="2008-11-17T15:36:00Z"/>
                <w:rFonts w:ascii="Garamond" w:hAnsi="Garamond"/>
                <w:sz w:val="22"/>
                <w:szCs w:val="22"/>
              </w:rPr>
              <w:pPrChange w:id="3411" w:author="Stephanie Thompson" w:date="2008-11-19T11:52:00Z">
                <w:pPr/>
              </w:pPrChange>
            </w:pPr>
            <w:del w:id="3412" w:author="Stephanie Thompson" w:date="2008-11-17T15:36:00Z">
              <w:r w:rsidRPr="00EB43F4" w:rsidDel="00E361B9">
                <w:rPr>
                  <w:rFonts w:ascii="Garamond" w:hAnsi="Garamond"/>
                  <w:sz w:val="22"/>
                  <w:szCs w:val="22"/>
                </w:rPr>
                <w:delText>17:15</w:delText>
              </w:r>
            </w:del>
          </w:p>
        </w:tc>
      </w:tr>
    </w:tbl>
    <w:p w:rsidR="009821B1" w:rsidRDefault="009821B1">
      <w:pPr>
        <w:pStyle w:val="BodyText"/>
        <w:tabs>
          <w:tab w:val="left" w:pos="1080"/>
          <w:tab w:val="left" w:pos="1980"/>
          <w:tab w:val="left" w:pos="10076"/>
        </w:tabs>
        <w:rPr>
          <w:del w:id="3413" w:author="Stephanie Thompson" w:date="2008-11-17T15:36:00Z"/>
          <w:rFonts w:ascii="Garamond" w:hAnsi="Garamond"/>
          <w:sz w:val="22"/>
          <w:szCs w:val="22"/>
        </w:rPr>
        <w:pPrChange w:id="3414" w:author="Stephanie Thompson" w:date="2008-11-19T11:52:00Z">
          <w:pPr/>
        </w:pPrChange>
      </w:pPr>
    </w:p>
    <w:p w:rsidR="009821B1" w:rsidRDefault="00DA0E28">
      <w:pPr>
        <w:pStyle w:val="BodyText"/>
        <w:tabs>
          <w:tab w:val="left" w:pos="1080"/>
          <w:tab w:val="left" w:pos="1980"/>
          <w:tab w:val="left" w:pos="10076"/>
        </w:tabs>
        <w:rPr>
          <w:del w:id="3415" w:author="Stephanie Thompson" w:date="2008-11-17T15:36:00Z"/>
          <w:rFonts w:ascii="Garamond" w:hAnsi="Garamond"/>
          <w:sz w:val="22"/>
          <w:szCs w:val="22"/>
        </w:rPr>
        <w:pPrChange w:id="3416" w:author="Stephanie Thompson" w:date="2008-11-19T11:52:00Z">
          <w:pPr/>
        </w:pPrChange>
      </w:pPr>
      <w:del w:id="3417" w:author="Stephanie Thompson" w:date="2008-11-17T15:36:00Z">
        <w:r w:rsidRPr="00EB43F4" w:rsidDel="00E361B9">
          <w:rPr>
            <w:rFonts w:ascii="Garamond" w:hAnsi="Garamond"/>
            <w:sz w:val="22"/>
            <w:szCs w:val="22"/>
          </w:rPr>
          <w:delText xml:space="preserve">Low specific conductance and salinity values </w:delText>
        </w:r>
        <w:r w:rsidR="000E0395" w:rsidRPr="00EB43F4" w:rsidDel="00E361B9">
          <w:rPr>
            <w:rFonts w:ascii="Garamond" w:hAnsi="Garamond"/>
            <w:sz w:val="22"/>
            <w:szCs w:val="22"/>
          </w:rPr>
          <w:delText>deleted</w:delText>
        </w:r>
        <w:r w:rsidRPr="00EB43F4" w:rsidDel="00E361B9">
          <w:rPr>
            <w:rFonts w:ascii="Garamond" w:hAnsi="Garamond"/>
            <w:sz w:val="22"/>
            <w:szCs w:val="22"/>
          </w:rPr>
          <w:delText xml:space="preserve"> - probes emerged from water due to low water level</w:delText>
        </w:r>
      </w:del>
    </w:p>
    <w:tbl>
      <w:tblPr>
        <w:tblW w:w="4340" w:type="dxa"/>
        <w:tblInd w:w="93" w:type="dxa"/>
        <w:tblLook w:val="0000"/>
      </w:tblPr>
      <w:tblGrid>
        <w:gridCol w:w="1500"/>
        <w:gridCol w:w="1420"/>
        <w:gridCol w:w="1420"/>
      </w:tblGrid>
      <w:tr w:rsidR="00DA0E28" w:rsidRPr="00EB43F4" w:rsidDel="00E361B9">
        <w:trPr>
          <w:gridAfter w:val="1"/>
          <w:wAfter w:w="1420" w:type="dxa"/>
          <w:trHeight w:val="255"/>
          <w:del w:id="3418" w:author="Stephanie Thompson" w:date="2008-11-17T15:36:00Z"/>
        </w:trPr>
        <w:tc>
          <w:tcPr>
            <w:tcW w:w="150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19" w:author="Stephanie Thompson" w:date="2008-11-17T15:36:00Z"/>
                <w:rFonts w:ascii="Garamond" w:hAnsi="Garamond"/>
                <w:sz w:val="22"/>
                <w:szCs w:val="22"/>
              </w:rPr>
              <w:pPrChange w:id="3420" w:author="Stephanie Thompson" w:date="2008-11-19T11:52:00Z">
                <w:pPr/>
              </w:pPrChange>
            </w:pPr>
            <w:del w:id="3421"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22" w:author="Stephanie Thompson" w:date="2008-11-17T15:36:00Z"/>
                <w:rFonts w:ascii="Garamond" w:hAnsi="Garamond"/>
                <w:sz w:val="22"/>
                <w:szCs w:val="22"/>
              </w:rPr>
              <w:pPrChange w:id="3423" w:author="Stephanie Thompson" w:date="2008-11-19T11:52:00Z">
                <w:pPr/>
              </w:pPrChange>
            </w:pPr>
            <w:del w:id="3424" w:author="Stephanie Thompson" w:date="2008-11-17T15:36:00Z">
              <w:r w:rsidRPr="00EB43F4" w:rsidDel="00E361B9">
                <w:rPr>
                  <w:rFonts w:ascii="Garamond" w:hAnsi="Garamond"/>
                  <w:sz w:val="22"/>
                  <w:szCs w:val="22"/>
                </w:rPr>
                <w:delText>13:15 – 14:00</w:delText>
              </w:r>
            </w:del>
          </w:p>
        </w:tc>
      </w:tr>
      <w:tr w:rsidR="00DA0E28" w:rsidRPr="00EB43F4" w:rsidDel="00E361B9">
        <w:trPr>
          <w:trHeight w:val="255"/>
          <w:del w:id="3425" w:author="Stephanie Thompson" w:date="2008-11-17T15:36:00Z"/>
        </w:trPr>
        <w:tc>
          <w:tcPr>
            <w:tcW w:w="150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26" w:author="Stephanie Thompson" w:date="2008-11-17T15:36:00Z"/>
                <w:rFonts w:ascii="Garamond" w:hAnsi="Garamond"/>
                <w:sz w:val="22"/>
                <w:szCs w:val="22"/>
              </w:rPr>
              <w:pPrChange w:id="3427" w:author="Stephanie Thompson" w:date="2008-11-19T11:52:00Z">
                <w:pPr/>
              </w:pPrChange>
            </w:pPr>
            <w:del w:id="3428"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29" w:author="Stephanie Thompson" w:date="2008-11-17T15:36:00Z"/>
                <w:rFonts w:ascii="Garamond" w:hAnsi="Garamond"/>
                <w:sz w:val="22"/>
                <w:szCs w:val="22"/>
              </w:rPr>
              <w:pPrChange w:id="3430" w:author="Stephanie Thompson" w:date="2008-11-19T11:52:00Z">
                <w:pPr/>
              </w:pPrChange>
            </w:pPr>
            <w:del w:id="3431" w:author="Stephanie Thompson" w:date="2008-11-17T15:36:00Z">
              <w:r w:rsidRPr="00EB43F4" w:rsidDel="00E361B9">
                <w:rPr>
                  <w:rFonts w:ascii="Garamond" w:hAnsi="Garamond"/>
                  <w:sz w:val="22"/>
                  <w:szCs w:val="22"/>
                </w:rPr>
                <w:delText>02:00 – 02:30,</w:delText>
              </w:r>
            </w:del>
          </w:p>
        </w:tc>
        <w:tc>
          <w:tcPr>
            <w:tcW w:w="1420" w:type="dxa"/>
            <w:vAlign w:val="bottom"/>
          </w:tcPr>
          <w:p w:rsidR="009821B1" w:rsidRDefault="00DA0E28">
            <w:pPr>
              <w:pStyle w:val="BodyText"/>
              <w:tabs>
                <w:tab w:val="left" w:pos="1080"/>
                <w:tab w:val="left" w:pos="1980"/>
                <w:tab w:val="left" w:pos="10076"/>
              </w:tabs>
              <w:rPr>
                <w:del w:id="3432" w:author="Stephanie Thompson" w:date="2008-11-17T15:36:00Z"/>
                <w:rFonts w:ascii="Garamond" w:hAnsi="Garamond"/>
                <w:sz w:val="22"/>
                <w:szCs w:val="22"/>
              </w:rPr>
              <w:pPrChange w:id="3433" w:author="Stephanie Thompson" w:date="2008-11-19T11:52:00Z">
                <w:pPr/>
              </w:pPrChange>
            </w:pPr>
            <w:del w:id="3434" w:author="Stephanie Thompson" w:date="2008-11-17T15:36:00Z">
              <w:r w:rsidRPr="00EB43F4" w:rsidDel="00E361B9">
                <w:rPr>
                  <w:rFonts w:ascii="Garamond" w:hAnsi="Garamond"/>
                  <w:sz w:val="22"/>
                  <w:szCs w:val="22"/>
                </w:rPr>
                <w:delText>13:45 – 16:00</w:delText>
              </w:r>
            </w:del>
          </w:p>
        </w:tc>
      </w:tr>
      <w:tr w:rsidR="00DA0E28" w:rsidRPr="00EB43F4" w:rsidDel="00E361B9">
        <w:trPr>
          <w:gridAfter w:val="1"/>
          <w:wAfter w:w="1420" w:type="dxa"/>
          <w:trHeight w:val="255"/>
          <w:del w:id="3435" w:author="Stephanie Thompson" w:date="2008-11-17T15:36:00Z"/>
        </w:trPr>
        <w:tc>
          <w:tcPr>
            <w:tcW w:w="150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36" w:author="Stephanie Thompson" w:date="2008-11-17T15:36:00Z"/>
                <w:rFonts w:ascii="Garamond" w:hAnsi="Garamond"/>
                <w:sz w:val="22"/>
                <w:szCs w:val="22"/>
              </w:rPr>
              <w:pPrChange w:id="3437" w:author="Stephanie Thompson" w:date="2008-11-19T11:52:00Z">
                <w:pPr/>
              </w:pPrChange>
            </w:pPr>
            <w:del w:id="3438"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9821B1" w:rsidRDefault="00DA0E28">
            <w:pPr>
              <w:pStyle w:val="BodyText"/>
              <w:tabs>
                <w:tab w:val="left" w:pos="1080"/>
                <w:tab w:val="left" w:pos="1980"/>
                <w:tab w:val="left" w:pos="10076"/>
              </w:tabs>
              <w:rPr>
                <w:del w:id="3439" w:author="Stephanie Thompson" w:date="2008-11-17T15:36:00Z"/>
                <w:rFonts w:ascii="Garamond" w:hAnsi="Garamond"/>
                <w:sz w:val="22"/>
                <w:szCs w:val="22"/>
              </w:rPr>
              <w:pPrChange w:id="3440" w:author="Stephanie Thompson" w:date="2008-11-19T11:52:00Z">
                <w:pPr/>
              </w:pPrChange>
            </w:pPr>
            <w:del w:id="3441" w:author="Stephanie Thompson" w:date="2008-11-17T15:36:00Z">
              <w:r w:rsidRPr="00EB43F4" w:rsidDel="00E361B9">
                <w:rPr>
                  <w:rFonts w:ascii="Garamond" w:hAnsi="Garamond"/>
                  <w:sz w:val="22"/>
                  <w:szCs w:val="22"/>
                </w:rPr>
                <w:delText>01:15 – 04:15</w:delText>
              </w:r>
            </w:del>
          </w:p>
        </w:tc>
      </w:tr>
      <w:tr w:rsidR="00E245FE" w:rsidRPr="00EB43F4" w:rsidDel="00E361B9">
        <w:trPr>
          <w:trHeight w:val="255"/>
          <w:del w:id="3442" w:author="Stephanie Thompson" w:date="2008-11-17T15:36:00Z"/>
        </w:trPr>
        <w:tc>
          <w:tcPr>
            <w:tcW w:w="150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443" w:author="Stephanie Thompson" w:date="2008-11-17T15:36:00Z"/>
                <w:rFonts w:ascii="Garamond" w:hAnsi="Garamond"/>
                <w:sz w:val="22"/>
                <w:szCs w:val="22"/>
              </w:rPr>
              <w:pPrChange w:id="3444" w:author="Stephanie Thompson" w:date="2008-11-19T11:52:00Z">
                <w:pPr/>
              </w:pPrChange>
            </w:pPr>
            <w:del w:id="3445"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E245FE">
            <w:pPr>
              <w:pStyle w:val="BodyText"/>
              <w:tabs>
                <w:tab w:val="left" w:pos="1080"/>
                <w:tab w:val="left" w:pos="1980"/>
                <w:tab w:val="left" w:pos="10076"/>
              </w:tabs>
              <w:rPr>
                <w:del w:id="3446" w:author="Stephanie Thompson" w:date="2008-11-17T15:36:00Z"/>
                <w:rFonts w:ascii="Garamond" w:hAnsi="Garamond"/>
                <w:sz w:val="22"/>
                <w:szCs w:val="22"/>
              </w:rPr>
              <w:pPrChange w:id="3447" w:author="Stephanie Thompson" w:date="2008-11-19T11:52:00Z">
                <w:pPr/>
              </w:pPrChange>
            </w:pPr>
            <w:del w:id="3448" w:author="Stephanie Thompson" w:date="2008-11-17T15:36:00Z">
              <w:r w:rsidRPr="00EB43F4" w:rsidDel="00E361B9">
                <w:rPr>
                  <w:rFonts w:ascii="Garamond" w:hAnsi="Garamond"/>
                  <w:sz w:val="22"/>
                  <w:szCs w:val="22"/>
                </w:rPr>
                <w:delText>02:30 – 05:15,</w:delText>
              </w:r>
            </w:del>
          </w:p>
        </w:tc>
        <w:tc>
          <w:tcPr>
            <w:tcW w:w="1420" w:type="dxa"/>
            <w:vAlign w:val="bottom"/>
          </w:tcPr>
          <w:p w:rsidR="009821B1" w:rsidRDefault="00E245FE">
            <w:pPr>
              <w:pStyle w:val="BodyText"/>
              <w:tabs>
                <w:tab w:val="left" w:pos="1080"/>
                <w:tab w:val="left" w:pos="1980"/>
                <w:tab w:val="left" w:pos="10076"/>
              </w:tabs>
              <w:rPr>
                <w:del w:id="3449" w:author="Stephanie Thompson" w:date="2008-11-17T15:36:00Z"/>
                <w:rFonts w:ascii="Garamond" w:hAnsi="Garamond"/>
                <w:sz w:val="22"/>
                <w:szCs w:val="22"/>
              </w:rPr>
              <w:pPrChange w:id="3450" w:author="Stephanie Thompson" w:date="2008-11-19T11:52:00Z">
                <w:pPr/>
              </w:pPrChange>
            </w:pPr>
            <w:del w:id="3451" w:author="Stephanie Thompson" w:date="2008-11-17T15:36:00Z">
              <w:r w:rsidRPr="00EB43F4" w:rsidDel="00E361B9">
                <w:rPr>
                  <w:rFonts w:ascii="Garamond" w:hAnsi="Garamond"/>
                  <w:sz w:val="22"/>
                  <w:szCs w:val="22"/>
                </w:rPr>
                <w:delText>14:15 – 16:15</w:delText>
              </w:r>
            </w:del>
          </w:p>
        </w:tc>
      </w:tr>
    </w:tbl>
    <w:p w:rsidR="009821B1" w:rsidRDefault="009821B1">
      <w:pPr>
        <w:pStyle w:val="BodyText"/>
        <w:tabs>
          <w:tab w:val="left" w:pos="1080"/>
          <w:tab w:val="left" w:pos="1980"/>
          <w:tab w:val="left" w:pos="10076"/>
        </w:tabs>
        <w:rPr>
          <w:del w:id="3452" w:author="Stephanie Thompson" w:date="2008-11-17T15:36:00Z"/>
          <w:rFonts w:ascii="Garamond" w:hAnsi="Garamond"/>
          <w:sz w:val="22"/>
          <w:szCs w:val="22"/>
        </w:rPr>
        <w:pPrChange w:id="3453" w:author="Stephanie Thompson" w:date="2008-11-19T11:52:00Z">
          <w:pPr/>
        </w:pPrChange>
      </w:pPr>
    </w:p>
    <w:p w:rsidR="009821B1" w:rsidRDefault="000E0395">
      <w:pPr>
        <w:pStyle w:val="BodyText"/>
        <w:tabs>
          <w:tab w:val="left" w:pos="1080"/>
          <w:tab w:val="left" w:pos="1980"/>
          <w:tab w:val="left" w:pos="10076"/>
        </w:tabs>
        <w:rPr>
          <w:del w:id="3454" w:author="Stephanie Thompson" w:date="2008-11-17T15:36:00Z"/>
          <w:rFonts w:ascii="Garamond" w:hAnsi="Garamond"/>
          <w:sz w:val="22"/>
          <w:szCs w:val="22"/>
        </w:rPr>
        <w:pPrChange w:id="3455" w:author="Stephanie Thompson" w:date="2008-11-19T11:52:00Z">
          <w:pPr/>
        </w:pPrChange>
      </w:pPr>
      <w:del w:id="345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0E0395" w:rsidRPr="00EB43F4" w:rsidDel="00E361B9">
        <w:trPr>
          <w:trHeight w:val="255"/>
          <w:del w:id="3457" w:author="Stephanie Thompson" w:date="2008-11-17T15:36:00Z"/>
        </w:trPr>
        <w:tc>
          <w:tcPr>
            <w:tcW w:w="1500" w:type="dxa"/>
            <w:tcBorders>
              <w:top w:val="nil"/>
              <w:left w:val="nil"/>
              <w:bottom w:val="nil"/>
              <w:right w:val="nil"/>
            </w:tcBorders>
            <w:shd w:val="clear" w:color="auto" w:fill="auto"/>
            <w:noWrap/>
            <w:vAlign w:val="bottom"/>
          </w:tcPr>
          <w:p w:rsidR="009821B1" w:rsidRDefault="000E0395">
            <w:pPr>
              <w:pStyle w:val="BodyText"/>
              <w:tabs>
                <w:tab w:val="left" w:pos="1080"/>
                <w:tab w:val="left" w:pos="1980"/>
                <w:tab w:val="left" w:pos="10076"/>
              </w:tabs>
              <w:rPr>
                <w:del w:id="3458" w:author="Stephanie Thompson" w:date="2008-11-17T15:36:00Z"/>
                <w:rFonts w:ascii="Garamond" w:hAnsi="Garamond"/>
                <w:sz w:val="22"/>
                <w:szCs w:val="22"/>
              </w:rPr>
              <w:pPrChange w:id="3459" w:author="Stephanie Thompson" w:date="2008-11-19T11:52:00Z">
                <w:pPr/>
              </w:pPrChange>
            </w:pPr>
            <w:del w:id="3460"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0E0395">
            <w:pPr>
              <w:pStyle w:val="BodyText"/>
              <w:tabs>
                <w:tab w:val="left" w:pos="1080"/>
                <w:tab w:val="left" w:pos="1980"/>
                <w:tab w:val="left" w:pos="10076"/>
              </w:tabs>
              <w:rPr>
                <w:del w:id="3461" w:author="Stephanie Thompson" w:date="2008-11-17T15:36:00Z"/>
                <w:rFonts w:ascii="Garamond" w:hAnsi="Garamond"/>
                <w:sz w:val="22"/>
                <w:szCs w:val="22"/>
              </w:rPr>
              <w:pPrChange w:id="3462" w:author="Stephanie Thompson" w:date="2008-11-19T11:52:00Z">
                <w:pPr/>
              </w:pPrChange>
            </w:pPr>
            <w:del w:id="3463" w:author="Stephanie Thompson" w:date="2008-11-17T15:36:00Z">
              <w:r w:rsidRPr="00EB43F4" w:rsidDel="00E361B9">
                <w:rPr>
                  <w:rFonts w:ascii="Garamond" w:hAnsi="Garamond"/>
                  <w:sz w:val="22"/>
                  <w:szCs w:val="22"/>
                </w:rPr>
                <w:delText>13:15 – 14:00,</w:delText>
              </w:r>
            </w:del>
          </w:p>
        </w:tc>
        <w:tc>
          <w:tcPr>
            <w:tcW w:w="1420" w:type="dxa"/>
            <w:vAlign w:val="bottom"/>
          </w:tcPr>
          <w:p w:rsidR="009821B1" w:rsidRDefault="000E0395">
            <w:pPr>
              <w:pStyle w:val="BodyText"/>
              <w:tabs>
                <w:tab w:val="left" w:pos="1080"/>
                <w:tab w:val="left" w:pos="1980"/>
                <w:tab w:val="left" w:pos="10076"/>
              </w:tabs>
              <w:rPr>
                <w:del w:id="3464" w:author="Stephanie Thompson" w:date="2008-11-17T15:36:00Z"/>
                <w:rFonts w:ascii="Garamond" w:hAnsi="Garamond"/>
                <w:sz w:val="22"/>
                <w:szCs w:val="22"/>
              </w:rPr>
              <w:pPrChange w:id="3465" w:author="Stephanie Thompson" w:date="2008-11-19T11:52:00Z">
                <w:pPr/>
              </w:pPrChange>
            </w:pPr>
            <w:del w:id="3466"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0E0395">
            <w:pPr>
              <w:pStyle w:val="BodyText"/>
              <w:tabs>
                <w:tab w:val="left" w:pos="1080"/>
                <w:tab w:val="left" w:pos="1980"/>
                <w:tab w:val="left" w:pos="10076"/>
              </w:tabs>
              <w:rPr>
                <w:del w:id="3467" w:author="Stephanie Thompson" w:date="2008-11-17T15:36:00Z"/>
                <w:rFonts w:ascii="Garamond" w:hAnsi="Garamond"/>
                <w:sz w:val="22"/>
                <w:szCs w:val="22"/>
              </w:rPr>
              <w:pPrChange w:id="3468" w:author="Stephanie Thompson" w:date="2008-11-19T11:52:00Z">
                <w:pPr/>
              </w:pPrChange>
            </w:pPr>
            <w:del w:id="3469" w:author="Stephanie Thompson" w:date="2008-11-17T15:36:00Z">
              <w:r w:rsidRPr="00EB43F4" w:rsidDel="00E361B9">
                <w:rPr>
                  <w:rFonts w:ascii="Garamond" w:hAnsi="Garamond"/>
                  <w:sz w:val="22"/>
                  <w:szCs w:val="22"/>
                </w:rPr>
                <w:delText>01/20/06</w:delText>
              </w:r>
            </w:del>
          </w:p>
        </w:tc>
        <w:tc>
          <w:tcPr>
            <w:tcW w:w="1420" w:type="dxa"/>
            <w:vAlign w:val="bottom"/>
          </w:tcPr>
          <w:p w:rsidR="009821B1" w:rsidRDefault="000E0395">
            <w:pPr>
              <w:pStyle w:val="BodyText"/>
              <w:tabs>
                <w:tab w:val="left" w:pos="1080"/>
                <w:tab w:val="left" w:pos="1980"/>
                <w:tab w:val="left" w:pos="10076"/>
              </w:tabs>
              <w:rPr>
                <w:del w:id="3470" w:author="Stephanie Thompson" w:date="2008-11-17T15:36:00Z"/>
                <w:rFonts w:ascii="Garamond" w:hAnsi="Garamond"/>
                <w:sz w:val="22"/>
                <w:szCs w:val="22"/>
              </w:rPr>
              <w:pPrChange w:id="3471" w:author="Stephanie Thompson" w:date="2008-11-19T11:52:00Z">
                <w:pPr/>
              </w:pPrChange>
            </w:pPr>
            <w:del w:id="3472" w:author="Stephanie Thompson" w:date="2008-11-17T15:36:00Z">
              <w:r w:rsidRPr="00EB43F4" w:rsidDel="00E361B9">
                <w:rPr>
                  <w:rFonts w:ascii="Garamond" w:hAnsi="Garamond"/>
                  <w:sz w:val="22"/>
                  <w:szCs w:val="22"/>
                </w:rPr>
                <w:delText>04:15</w:delText>
              </w:r>
            </w:del>
          </w:p>
        </w:tc>
      </w:tr>
      <w:tr w:rsidR="000E0395" w:rsidRPr="00EB43F4" w:rsidDel="00E361B9">
        <w:trPr>
          <w:trHeight w:val="255"/>
          <w:del w:id="3473" w:author="Stephanie Thompson" w:date="2008-11-17T15:36:00Z"/>
        </w:trPr>
        <w:tc>
          <w:tcPr>
            <w:tcW w:w="1500" w:type="dxa"/>
            <w:tcBorders>
              <w:top w:val="nil"/>
              <w:left w:val="nil"/>
              <w:bottom w:val="nil"/>
              <w:right w:val="nil"/>
            </w:tcBorders>
            <w:shd w:val="clear" w:color="auto" w:fill="auto"/>
            <w:noWrap/>
            <w:vAlign w:val="bottom"/>
          </w:tcPr>
          <w:p w:rsidR="009821B1" w:rsidRDefault="000E0395">
            <w:pPr>
              <w:pStyle w:val="BodyText"/>
              <w:tabs>
                <w:tab w:val="left" w:pos="1080"/>
                <w:tab w:val="left" w:pos="1980"/>
                <w:tab w:val="left" w:pos="10076"/>
              </w:tabs>
              <w:rPr>
                <w:del w:id="3474" w:author="Stephanie Thompson" w:date="2008-11-17T15:36:00Z"/>
                <w:rFonts w:ascii="Garamond" w:hAnsi="Garamond"/>
                <w:sz w:val="22"/>
                <w:szCs w:val="22"/>
              </w:rPr>
              <w:pPrChange w:id="3475" w:author="Stephanie Thompson" w:date="2008-11-19T11:52:00Z">
                <w:pPr/>
              </w:pPrChange>
            </w:pPr>
            <w:del w:id="3476" w:author="Stephanie Thompson" w:date="2008-11-17T15:36:00Z">
              <w:r w:rsidRPr="00EB43F4" w:rsidDel="00E361B9">
                <w:rPr>
                  <w:rFonts w:ascii="Garamond" w:hAnsi="Garamond"/>
                  <w:sz w:val="22"/>
                  <w:szCs w:val="22"/>
                </w:rPr>
                <w:delText>01/20/06</w:delText>
              </w:r>
            </w:del>
          </w:p>
        </w:tc>
        <w:tc>
          <w:tcPr>
            <w:tcW w:w="1420" w:type="dxa"/>
            <w:tcBorders>
              <w:top w:val="nil"/>
              <w:left w:val="nil"/>
              <w:bottom w:val="nil"/>
              <w:right w:val="nil"/>
            </w:tcBorders>
            <w:shd w:val="clear" w:color="auto" w:fill="auto"/>
            <w:noWrap/>
            <w:vAlign w:val="bottom"/>
          </w:tcPr>
          <w:p w:rsidR="009821B1" w:rsidRDefault="000E0395">
            <w:pPr>
              <w:pStyle w:val="BodyText"/>
              <w:tabs>
                <w:tab w:val="left" w:pos="1080"/>
                <w:tab w:val="left" w:pos="1980"/>
                <w:tab w:val="left" w:pos="10076"/>
              </w:tabs>
              <w:rPr>
                <w:del w:id="3477" w:author="Stephanie Thompson" w:date="2008-11-17T15:36:00Z"/>
                <w:rFonts w:ascii="Garamond" w:hAnsi="Garamond"/>
                <w:sz w:val="22"/>
                <w:szCs w:val="22"/>
              </w:rPr>
              <w:pPrChange w:id="3478" w:author="Stephanie Thompson" w:date="2008-11-19T11:52:00Z">
                <w:pPr/>
              </w:pPrChange>
            </w:pPr>
            <w:del w:id="3479" w:author="Stephanie Thompson" w:date="2008-11-17T15:36:00Z">
              <w:r w:rsidRPr="00EB43F4" w:rsidDel="00E361B9">
                <w:rPr>
                  <w:rFonts w:ascii="Garamond" w:hAnsi="Garamond"/>
                  <w:sz w:val="22"/>
                  <w:szCs w:val="22"/>
                </w:rPr>
                <w:delText>12:15 – 17:15,</w:delText>
              </w:r>
            </w:del>
          </w:p>
        </w:tc>
        <w:tc>
          <w:tcPr>
            <w:tcW w:w="1420" w:type="dxa"/>
            <w:vAlign w:val="bottom"/>
          </w:tcPr>
          <w:p w:rsidR="009821B1" w:rsidRDefault="000E0395">
            <w:pPr>
              <w:pStyle w:val="BodyText"/>
              <w:tabs>
                <w:tab w:val="left" w:pos="1080"/>
                <w:tab w:val="left" w:pos="1980"/>
                <w:tab w:val="left" w:pos="10076"/>
              </w:tabs>
              <w:rPr>
                <w:del w:id="3480" w:author="Stephanie Thompson" w:date="2008-11-17T15:36:00Z"/>
                <w:rFonts w:ascii="Garamond" w:hAnsi="Garamond"/>
                <w:sz w:val="22"/>
                <w:szCs w:val="22"/>
              </w:rPr>
              <w:pPrChange w:id="3481" w:author="Stephanie Thompson" w:date="2008-11-19T11:52:00Z">
                <w:pPr/>
              </w:pPrChange>
            </w:pPr>
            <w:del w:id="3482"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0E0395">
            <w:pPr>
              <w:pStyle w:val="BodyText"/>
              <w:tabs>
                <w:tab w:val="left" w:pos="1080"/>
                <w:tab w:val="left" w:pos="1980"/>
                <w:tab w:val="left" w:pos="10076"/>
              </w:tabs>
              <w:rPr>
                <w:del w:id="3483" w:author="Stephanie Thompson" w:date="2008-11-17T15:36:00Z"/>
                <w:rFonts w:ascii="Garamond" w:hAnsi="Garamond"/>
                <w:sz w:val="22"/>
                <w:szCs w:val="22"/>
              </w:rPr>
              <w:pPrChange w:id="3484" w:author="Stephanie Thompson" w:date="2008-11-19T11:52:00Z">
                <w:pPr/>
              </w:pPrChange>
            </w:pPr>
            <w:del w:id="3485" w:author="Stephanie Thompson" w:date="2008-11-17T15:36:00Z">
              <w:r w:rsidRPr="00EB43F4" w:rsidDel="00E361B9">
                <w:rPr>
                  <w:rFonts w:ascii="Garamond" w:hAnsi="Garamond"/>
                  <w:sz w:val="22"/>
                  <w:szCs w:val="22"/>
                </w:rPr>
                <w:delText>01/21/06</w:delText>
              </w:r>
            </w:del>
          </w:p>
        </w:tc>
        <w:tc>
          <w:tcPr>
            <w:tcW w:w="1420" w:type="dxa"/>
            <w:vAlign w:val="bottom"/>
          </w:tcPr>
          <w:p w:rsidR="009821B1" w:rsidRDefault="000E0395">
            <w:pPr>
              <w:pStyle w:val="BodyText"/>
              <w:tabs>
                <w:tab w:val="left" w:pos="1080"/>
                <w:tab w:val="left" w:pos="1980"/>
                <w:tab w:val="left" w:pos="10076"/>
              </w:tabs>
              <w:rPr>
                <w:del w:id="3486" w:author="Stephanie Thompson" w:date="2008-11-17T15:36:00Z"/>
                <w:rFonts w:ascii="Garamond" w:hAnsi="Garamond"/>
                <w:sz w:val="22"/>
                <w:szCs w:val="22"/>
              </w:rPr>
              <w:pPrChange w:id="3487" w:author="Stephanie Thompson" w:date="2008-11-19T11:52:00Z">
                <w:pPr/>
              </w:pPrChange>
            </w:pPr>
            <w:del w:id="3488" w:author="Stephanie Thompson" w:date="2008-11-17T15:36:00Z">
              <w:r w:rsidRPr="00EB43F4" w:rsidDel="00E361B9">
                <w:rPr>
                  <w:rFonts w:ascii="Garamond" w:hAnsi="Garamond"/>
                  <w:sz w:val="22"/>
                  <w:szCs w:val="22"/>
                </w:rPr>
                <w:delText>17:00</w:delText>
              </w:r>
            </w:del>
          </w:p>
        </w:tc>
      </w:tr>
      <w:tr w:rsidR="008A0FC2" w:rsidRPr="00EB43F4" w:rsidDel="00E361B9">
        <w:trPr>
          <w:gridAfter w:val="2"/>
          <w:wAfter w:w="2840" w:type="dxa"/>
          <w:trHeight w:val="255"/>
          <w:del w:id="3489" w:author="Stephanie Thompson" w:date="2008-11-17T15:36:00Z"/>
        </w:trPr>
        <w:tc>
          <w:tcPr>
            <w:tcW w:w="150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490" w:author="Stephanie Thompson" w:date="2008-11-17T15:36:00Z"/>
                <w:rFonts w:ascii="Garamond" w:hAnsi="Garamond"/>
                <w:sz w:val="22"/>
                <w:szCs w:val="22"/>
              </w:rPr>
              <w:pPrChange w:id="3491" w:author="Stephanie Thompson" w:date="2008-11-19T11:52:00Z">
                <w:pPr/>
              </w:pPrChange>
            </w:pPr>
            <w:del w:id="3492"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493" w:author="Stephanie Thompson" w:date="2008-11-17T15:36:00Z"/>
                <w:rFonts w:ascii="Garamond" w:hAnsi="Garamond"/>
                <w:sz w:val="22"/>
                <w:szCs w:val="22"/>
              </w:rPr>
              <w:pPrChange w:id="3494" w:author="Stephanie Thompson" w:date="2008-11-19T11:52:00Z">
                <w:pPr/>
              </w:pPrChange>
            </w:pPr>
            <w:del w:id="3495" w:author="Stephanie Thompson" w:date="2008-11-17T15:36:00Z">
              <w:r w:rsidRPr="00EB43F4" w:rsidDel="00E361B9">
                <w:rPr>
                  <w:rFonts w:ascii="Garamond" w:hAnsi="Garamond"/>
                  <w:sz w:val="22"/>
                  <w:szCs w:val="22"/>
                </w:rPr>
                <w:delText>03:00 – 04:00,</w:delText>
              </w:r>
            </w:del>
          </w:p>
        </w:tc>
        <w:tc>
          <w:tcPr>
            <w:tcW w:w="1420" w:type="dxa"/>
            <w:vAlign w:val="bottom"/>
          </w:tcPr>
          <w:p w:rsidR="009821B1" w:rsidRDefault="008A0FC2">
            <w:pPr>
              <w:pStyle w:val="BodyText"/>
              <w:tabs>
                <w:tab w:val="left" w:pos="1080"/>
                <w:tab w:val="left" w:pos="1980"/>
                <w:tab w:val="left" w:pos="10076"/>
              </w:tabs>
              <w:rPr>
                <w:del w:id="3496" w:author="Stephanie Thompson" w:date="2008-11-17T15:36:00Z"/>
                <w:rFonts w:ascii="Garamond" w:hAnsi="Garamond"/>
                <w:sz w:val="22"/>
                <w:szCs w:val="22"/>
              </w:rPr>
              <w:pPrChange w:id="3497" w:author="Stephanie Thompson" w:date="2008-11-19T11:52:00Z">
                <w:pPr/>
              </w:pPrChange>
            </w:pPr>
            <w:del w:id="3498" w:author="Stephanie Thompson" w:date="2008-11-17T15:36:00Z">
              <w:r w:rsidRPr="00EB43F4" w:rsidDel="00E361B9">
                <w:rPr>
                  <w:rFonts w:ascii="Garamond" w:hAnsi="Garamond"/>
                  <w:sz w:val="22"/>
                  <w:szCs w:val="22"/>
                </w:rPr>
                <w:delText>15:00 – 15:45</w:delText>
              </w:r>
            </w:del>
          </w:p>
        </w:tc>
      </w:tr>
    </w:tbl>
    <w:p w:rsidR="009821B1" w:rsidRDefault="009821B1">
      <w:pPr>
        <w:pStyle w:val="BodyText"/>
        <w:tabs>
          <w:tab w:val="left" w:pos="1080"/>
          <w:tab w:val="left" w:pos="1980"/>
          <w:tab w:val="left" w:pos="10076"/>
        </w:tabs>
        <w:rPr>
          <w:del w:id="3499" w:author="Stephanie Thompson" w:date="2008-11-17T15:36:00Z"/>
          <w:rFonts w:ascii="Garamond" w:hAnsi="Garamond"/>
          <w:sz w:val="22"/>
          <w:szCs w:val="22"/>
        </w:rPr>
        <w:pPrChange w:id="3500" w:author="Stephanie Thompson" w:date="2008-11-19T11:52:00Z">
          <w:pPr/>
        </w:pPrChange>
      </w:pPr>
    </w:p>
    <w:p w:rsidR="009821B1" w:rsidRDefault="008A0FC2">
      <w:pPr>
        <w:pStyle w:val="BodyText"/>
        <w:tabs>
          <w:tab w:val="left" w:pos="1080"/>
          <w:tab w:val="left" w:pos="1980"/>
          <w:tab w:val="left" w:pos="10076"/>
        </w:tabs>
        <w:rPr>
          <w:del w:id="3501" w:author="Stephanie Thompson" w:date="2008-11-17T15:36:00Z"/>
          <w:rFonts w:ascii="Garamond" w:hAnsi="Garamond"/>
          <w:sz w:val="22"/>
          <w:szCs w:val="22"/>
        </w:rPr>
        <w:pPrChange w:id="3502" w:author="Stephanie Thompson" w:date="2008-11-19T11:52:00Z">
          <w:pPr/>
        </w:pPrChange>
      </w:pPr>
      <w:del w:id="3503" w:author="Stephanie Thompson" w:date="2008-11-17T15:36:00Z">
        <w:r w:rsidRPr="00EB43F4" w:rsidDel="00E361B9">
          <w:rPr>
            <w:rFonts w:ascii="Garamond" w:hAnsi="Garamond"/>
            <w:sz w:val="22"/>
            <w:szCs w:val="22"/>
          </w:rPr>
          <w:delText>Turbidity values removed - probe emerged from water due to low water level</w:delText>
        </w:r>
      </w:del>
    </w:p>
    <w:tbl>
      <w:tblPr>
        <w:tblW w:w="7180" w:type="dxa"/>
        <w:tblInd w:w="93" w:type="dxa"/>
        <w:tblLook w:val="0000"/>
      </w:tblPr>
      <w:tblGrid>
        <w:gridCol w:w="1500"/>
        <w:gridCol w:w="1420"/>
        <w:gridCol w:w="1420"/>
        <w:gridCol w:w="1420"/>
        <w:gridCol w:w="1420"/>
      </w:tblGrid>
      <w:tr w:rsidR="008A0FC2" w:rsidRPr="00EB43F4" w:rsidDel="00E361B9">
        <w:trPr>
          <w:trHeight w:val="255"/>
          <w:del w:id="3504" w:author="Stephanie Thompson" w:date="2008-11-17T15:36:00Z"/>
        </w:trPr>
        <w:tc>
          <w:tcPr>
            <w:tcW w:w="150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05" w:author="Stephanie Thompson" w:date="2008-11-17T15:36:00Z"/>
                <w:rFonts w:ascii="Garamond" w:hAnsi="Garamond"/>
                <w:sz w:val="22"/>
                <w:szCs w:val="22"/>
              </w:rPr>
              <w:pPrChange w:id="3506" w:author="Stephanie Thompson" w:date="2008-11-19T11:52:00Z">
                <w:pPr/>
              </w:pPrChange>
            </w:pPr>
            <w:del w:id="3507" w:author="Stephanie Thompson" w:date="2008-11-17T15:36:00Z">
              <w:r w:rsidRPr="00EB43F4" w:rsidDel="00E361B9">
                <w:rPr>
                  <w:rFonts w:ascii="Garamond" w:hAnsi="Garamond"/>
                  <w:sz w:val="22"/>
                  <w:szCs w:val="22"/>
                </w:rPr>
                <w:delText>01/19/06</w:delText>
              </w:r>
            </w:del>
          </w:p>
        </w:tc>
        <w:tc>
          <w:tcPr>
            <w:tcW w:w="142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08" w:author="Stephanie Thompson" w:date="2008-11-17T15:36:00Z"/>
                <w:rFonts w:ascii="Garamond" w:hAnsi="Garamond"/>
                <w:sz w:val="22"/>
                <w:szCs w:val="22"/>
              </w:rPr>
              <w:pPrChange w:id="3509" w:author="Stephanie Thompson" w:date="2008-11-19T11:52:00Z">
                <w:pPr/>
              </w:pPrChange>
            </w:pPr>
            <w:del w:id="3510"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8A0FC2">
            <w:pPr>
              <w:pStyle w:val="BodyText"/>
              <w:tabs>
                <w:tab w:val="left" w:pos="1080"/>
                <w:tab w:val="left" w:pos="1980"/>
                <w:tab w:val="left" w:pos="10076"/>
              </w:tabs>
              <w:rPr>
                <w:del w:id="3511" w:author="Stephanie Thompson" w:date="2008-11-17T15:36:00Z"/>
                <w:rFonts w:ascii="Garamond" w:hAnsi="Garamond"/>
                <w:sz w:val="22"/>
                <w:szCs w:val="22"/>
              </w:rPr>
              <w:pPrChange w:id="3512" w:author="Stephanie Thompson" w:date="2008-11-19T11:52:00Z">
                <w:pPr/>
              </w:pPrChange>
            </w:pPr>
            <w:del w:id="3513" w:author="Stephanie Thompson" w:date="2008-11-17T15:36:00Z">
              <w:r w:rsidRPr="00EB43F4" w:rsidDel="00E361B9">
                <w:rPr>
                  <w:rFonts w:ascii="Garamond" w:hAnsi="Garamond"/>
                  <w:sz w:val="22"/>
                  <w:szCs w:val="22"/>
                </w:rPr>
                <w:delText>01/20/06</w:delText>
              </w:r>
            </w:del>
          </w:p>
        </w:tc>
        <w:tc>
          <w:tcPr>
            <w:tcW w:w="1420" w:type="dxa"/>
            <w:vAlign w:val="bottom"/>
          </w:tcPr>
          <w:p w:rsidR="009821B1" w:rsidRDefault="008A0FC2">
            <w:pPr>
              <w:pStyle w:val="BodyText"/>
              <w:tabs>
                <w:tab w:val="left" w:pos="1080"/>
                <w:tab w:val="left" w:pos="1980"/>
                <w:tab w:val="left" w:pos="10076"/>
              </w:tabs>
              <w:rPr>
                <w:del w:id="3514" w:author="Stephanie Thompson" w:date="2008-11-17T15:36:00Z"/>
                <w:rFonts w:ascii="Garamond" w:hAnsi="Garamond"/>
                <w:sz w:val="22"/>
                <w:szCs w:val="22"/>
              </w:rPr>
              <w:pPrChange w:id="3515" w:author="Stephanie Thompson" w:date="2008-11-19T11:52:00Z">
                <w:pPr/>
              </w:pPrChange>
            </w:pPr>
            <w:del w:id="3516" w:author="Stephanie Thompson" w:date="2008-11-17T15:36:00Z">
              <w:r w:rsidRPr="00EB43F4" w:rsidDel="00E361B9">
                <w:rPr>
                  <w:rFonts w:ascii="Garamond" w:hAnsi="Garamond"/>
                  <w:sz w:val="22"/>
                  <w:szCs w:val="22"/>
                </w:rPr>
                <w:delText>04:45,</w:delText>
              </w:r>
            </w:del>
          </w:p>
        </w:tc>
        <w:tc>
          <w:tcPr>
            <w:tcW w:w="1420" w:type="dxa"/>
            <w:vAlign w:val="bottom"/>
          </w:tcPr>
          <w:p w:rsidR="009821B1" w:rsidRDefault="008A0FC2">
            <w:pPr>
              <w:pStyle w:val="BodyText"/>
              <w:tabs>
                <w:tab w:val="left" w:pos="1080"/>
                <w:tab w:val="left" w:pos="1980"/>
                <w:tab w:val="left" w:pos="10076"/>
              </w:tabs>
              <w:rPr>
                <w:del w:id="3517" w:author="Stephanie Thompson" w:date="2008-11-17T15:36:00Z"/>
                <w:rFonts w:ascii="Garamond" w:hAnsi="Garamond"/>
                <w:sz w:val="22"/>
                <w:szCs w:val="22"/>
              </w:rPr>
              <w:pPrChange w:id="3518" w:author="Stephanie Thompson" w:date="2008-11-19T11:52:00Z">
                <w:pPr/>
              </w:pPrChange>
            </w:pPr>
            <w:del w:id="3519" w:author="Stephanie Thompson" w:date="2008-11-17T15:36:00Z">
              <w:r w:rsidRPr="00EB43F4" w:rsidDel="00E361B9">
                <w:rPr>
                  <w:rFonts w:ascii="Garamond" w:hAnsi="Garamond"/>
                  <w:sz w:val="22"/>
                  <w:szCs w:val="22"/>
                </w:rPr>
                <w:delText>14:30 – 15:45</w:delText>
              </w:r>
            </w:del>
          </w:p>
        </w:tc>
      </w:tr>
      <w:tr w:rsidR="008A0FC2" w:rsidRPr="00EB43F4" w:rsidDel="00E361B9">
        <w:trPr>
          <w:gridAfter w:val="2"/>
          <w:wAfter w:w="2840" w:type="dxa"/>
          <w:trHeight w:val="255"/>
          <w:del w:id="3520" w:author="Stephanie Thompson" w:date="2008-11-17T15:36:00Z"/>
        </w:trPr>
        <w:tc>
          <w:tcPr>
            <w:tcW w:w="150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21" w:author="Stephanie Thompson" w:date="2008-11-17T15:36:00Z"/>
                <w:rFonts w:ascii="Garamond" w:hAnsi="Garamond"/>
                <w:sz w:val="22"/>
                <w:szCs w:val="22"/>
              </w:rPr>
              <w:pPrChange w:id="3522" w:author="Stephanie Thompson" w:date="2008-11-19T11:52:00Z">
                <w:pPr/>
              </w:pPrChange>
            </w:pPr>
            <w:del w:id="3523" w:author="Stephanie Thompson" w:date="2008-11-17T15:36:00Z">
              <w:r w:rsidRPr="00EB43F4" w:rsidDel="00E361B9">
                <w:rPr>
                  <w:rFonts w:ascii="Garamond" w:hAnsi="Garamond"/>
                  <w:sz w:val="22"/>
                  <w:szCs w:val="22"/>
                </w:rPr>
                <w:delText>01/21/06</w:delText>
              </w:r>
            </w:del>
          </w:p>
        </w:tc>
        <w:tc>
          <w:tcPr>
            <w:tcW w:w="142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24" w:author="Stephanie Thompson" w:date="2008-11-17T15:36:00Z"/>
                <w:rFonts w:ascii="Garamond" w:hAnsi="Garamond"/>
                <w:sz w:val="22"/>
                <w:szCs w:val="22"/>
              </w:rPr>
              <w:pPrChange w:id="3525" w:author="Stephanie Thompson" w:date="2008-11-19T11:52:00Z">
                <w:pPr/>
              </w:pPrChange>
            </w:pPr>
            <w:del w:id="3526" w:author="Stephanie Thompson" w:date="2008-11-17T15:36:00Z">
              <w:r w:rsidRPr="00EB43F4" w:rsidDel="00E361B9">
                <w:rPr>
                  <w:rFonts w:ascii="Garamond" w:hAnsi="Garamond"/>
                  <w:sz w:val="22"/>
                  <w:szCs w:val="22"/>
                </w:rPr>
                <w:delText>00:45 – 04:15,</w:delText>
              </w:r>
            </w:del>
          </w:p>
        </w:tc>
        <w:tc>
          <w:tcPr>
            <w:tcW w:w="1420" w:type="dxa"/>
            <w:vAlign w:val="bottom"/>
          </w:tcPr>
          <w:p w:rsidR="009821B1" w:rsidRDefault="008A0FC2">
            <w:pPr>
              <w:pStyle w:val="BodyText"/>
              <w:tabs>
                <w:tab w:val="left" w:pos="1080"/>
                <w:tab w:val="left" w:pos="1980"/>
                <w:tab w:val="left" w:pos="10076"/>
              </w:tabs>
              <w:rPr>
                <w:del w:id="3527" w:author="Stephanie Thompson" w:date="2008-11-17T15:36:00Z"/>
                <w:rFonts w:ascii="Garamond" w:hAnsi="Garamond"/>
                <w:sz w:val="22"/>
                <w:szCs w:val="22"/>
              </w:rPr>
              <w:pPrChange w:id="3528" w:author="Stephanie Thompson" w:date="2008-11-19T11:52:00Z">
                <w:pPr/>
              </w:pPrChange>
            </w:pPr>
            <w:del w:id="3529" w:author="Stephanie Thompson" w:date="2008-11-17T15:36:00Z">
              <w:r w:rsidRPr="00EB43F4" w:rsidDel="00E361B9">
                <w:rPr>
                  <w:rFonts w:ascii="Garamond" w:hAnsi="Garamond"/>
                  <w:sz w:val="22"/>
                  <w:szCs w:val="22"/>
                </w:rPr>
                <w:delText>12:45 – 17:00</w:delText>
              </w:r>
            </w:del>
          </w:p>
        </w:tc>
      </w:tr>
    </w:tbl>
    <w:p w:rsidR="009821B1" w:rsidRDefault="009821B1">
      <w:pPr>
        <w:pStyle w:val="BodyText"/>
        <w:tabs>
          <w:tab w:val="left" w:pos="1080"/>
          <w:tab w:val="left" w:pos="1980"/>
          <w:tab w:val="left" w:pos="10076"/>
        </w:tabs>
        <w:rPr>
          <w:del w:id="3530" w:author="Stephanie Thompson" w:date="2008-11-17T15:36:00Z"/>
          <w:rFonts w:ascii="Garamond" w:hAnsi="Garamond"/>
          <w:sz w:val="22"/>
          <w:szCs w:val="22"/>
        </w:rPr>
        <w:pPrChange w:id="3531" w:author="Stephanie Thompson" w:date="2008-11-19T11:52:00Z">
          <w:pPr/>
        </w:pPrChange>
      </w:pPr>
    </w:p>
    <w:p w:rsidR="009821B1" w:rsidRDefault="008A0FC2">
      <w:pPr>
        <w:pStyle w:val="BodyText"/>
        <w:tabs>
          <w:tab w:val="left" w:pos="1080"/>
          <w:tab w:val="left" w:pos="1980"/>
          <w:tab w:val="left" w:pos="10076"/>
        </w:tabs>
        <w:rPr>
          <w:del w:id="3532" w:author="Stephanie Thompson" w:date="2008-11-17T15:36:00Z"/>
          <w:rFonts w:ascii="Garamond" w:hAnsi="Garamond"/>
          <w:sz w:val="22"/>
          <w:szCs w:val="22"/>
        </w:rPr>
        <w:pPrChange w:id="3533" w:author="Stephanie Thompson" w:date="2008-11-19T11:52:00Z">
          <w:pPr/>
        </w:pPrChange>
      </w:pPr>
      <w:del w:id="3534"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8A0FC2" w:rsidRPr="00EB43F4" w:rsidDel="00E361B9">
        <w:trPr>
          <w:trHeight w:val="255"/>
          <w:del w:id="3535" w:author="Stephanie Thompson" w:date="2008-11-17T15:36:00Z"/>
        </w:trPr>
        <w:tc>
          <w:tcPr>
            <w:tcW w:w="150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36" w:author="Stephanie Thompson" w:date="2008-11-17T15:36:00Z"/>
                <w:rFonts w:ascii="Garamond" w:hAnsi="Garamond"/>
                <w:sz w:val="22"/>
                <w:szCs w:val="22"/>
              </w:rPr>
              <w:pPrChange w:id="3537" w:author="Stephanie Thompson" w:date="2008-11-19T11:52:00Z">
                <w:pPr/>
              </w:pPrChange>
            </w:pPr>
            <w:del w:id="3538" w:author="Stephanie Thompson" w:date="2008-11-17T15:36:00Z">
              <w:r w:rsidRPr="00EB43F4" w:rsidDel="00E361B9">
                <w:rPr>
                  <w:rFonts w:ascii="Garamond" w:hAnsi="Garamond"/>
                  <w:sz w:val="22"/>
                  <w:szCs w:val="22"/>
                </w:rPr>
                <w:delText>01/22/06</w:delText>
              </w:r>
            </w:del>
          </w:p>
        </w:tc>
        <w:tc>
          <w:tcPr>
            <w:tcW w:w="1420" w:type="dxa"/>
            <w:tcBorders>
              <w:top w:val="nil"/>
              <w:left w:val="nil"/>
              <w:bottom w:val="nil"/>
              <w:right w:val="nil"/>
            </w:tcBorders>
            <w:shd w:val="clear" w:color="auto" w:fill="auto"/>
            <w:noWrap/>
            <w:vAlign w:val="bottom"/>
          </w:tcPr>
          <w:p w:rsidR="009821B1" w:rsidRDefault="008A0FC2">
            <w:pPr>
              <w:pStyle w:val="BodyText"/>
              <w:tabs>
                <w:tab w:val="left" w:pos="1080"/>
                <w:tab w:val="left" w:pos="1980"/>
                <w:tab w:val="left" w:pos="10076"/>
              </w:tabs>
              <w:rPr>
                <w:del w:id="3539" w:author="Stephanie Thompson" w:date="2008-11-17T15:36:00Z"/>
                <w:rFonts w:ascii="Garamond" w:hAnsi="Garamond"/>
                <w:sz w:val="22"/>
                <w:szCs w:val="22"/>
              </w:rPr>
              <w:pPrChange w:id="3540" w:author="Stephanie Thompson" w:date="2008-11-19T11:52:00Z">
                <w:pPr/>
              </w:pPrChange>
            </w:pPr>
            <w:del w:id="3541" w:author="Stephanie Thompson" w:date="2008-11-17T15:36:00Z">
              <w:r w:rsidRPr="00EB43F4" w:rsidDel="00E361B9">
                <w:rPr>
                  <w:rFonts w:ascii="Garamond" w:hAnsi="Garamond"/>
                  <w:sz w:val="22"/>
                  <w:szCs w:val="22"/>
                </w:rPr>
                <w:delText>07:15 – 07:30,</w:delText>
              </w:r>
            </w:del>
          </w:p>
        </w:tc>
        <w:tc>
          <w:tcPr>
            <w:tcW w:w="1420" w:type="dxa"/>
            <w:vAlign w:val="bottom"/>
          </w:tcPr>
          <w:p w:rsidR="009821B1" w:rsidRDefault="008A0FC2">
            <w:pPr>
              <w:pStyle w:val="BodyText"/>
              <w:tabs>
                <w:tab w:val="left" w:pos="1080"/>
                <w:tab w:val="left" w:pos="1980"/>
                <w:tab w:val="left" w:pos="10076"/>
              </w:tabs>
              <w:rPr>
                <w:del w:id="3542" w:author="Stephanie Thompson" w:date="2008-11-17T15:36:00Z"/>
                <w:rFonts w:ascii="Garamond" w:hAnsi="Garamond"/>
                <w:sz w:val="22"/>
                <w:szCs w:val="22"/>
              </w:rPr>
              <w:pPrChange w:id="3543" w:author="Stephanie Thompson" w:date="2008-11-19T11:52:00Z">
                <w:pPr/>
              </w:pPrChange>
            </w:pPr>
            <w:del w:id="3544" w:author="Stephanie Thompson" w:date="2008-11-17T15:36:00Z">
              <w:r w:rsidRPr="00EB43F4" w:rsidDel="00E361B9">
                <w:rPr>
                  <w:rFonts w:ascii="Garamond" w:hAnsi="Garamond"/>
                  <w:sz w:val="22"/>
                  <w:szCs w:val="22"/>
                </w:rPr>
                <w:delText>08:45</w:delText>
              </w:r>
            </w:del>
          </w:p>
        </w:tc>
      </w:tr>
    </w:tbl>
    <w:p w:rsidR="009821B1" w:rsidRDefault="009821B1">
      <w:pPr>
        <w:pStyle w:val="BodyText"/>
        <w:tabs>
          <w:tab w:val="left" w:pos="1080"/>
          <w:tab w:val="left" w:pos="1980"/>
          <w:tab w:val="left" w:pos="10076"/>
        </w:tabs>
        <w:rPr>
          <w:del w:id="3545" w:author="Stephanie Thompson" w:date="2008-11-17T15:36:00Z"/>
          <w:rFonts w:ascii="Garamond" w:hAnsi="Garamond"/>
          <w:sz w:val="22"/>
          <w:szCs w:val="22"/>
        </w:rPr>
        <w:pPrChange w:id="3546" w:author="Stephanie Thompson" w:date="2008-11-19T11:52:00Z">
          <w:pPr/>
        </w:pPrChange>
      </w:pPr>
    </w:p>
    <w:p w:rsidR="009821B1" w:rsidRDefault="005975B1">
      <w:pPr>
        <w:pStyle w:val="BodyText"/>
        <w:tabs>
          <w:tab w:val="left" w:pos="1080"/>
          <w:tab w:val="left" w:pos="1980"/>
          <w:tab w:val="left" w:pos="10076"/>
        </w:tabs>
        <w:rPr>
          <w:del w:id="3547" w:author="Stephanie Thompson" w:date="2008-11-17T15:36:00Z"/>
          <w:rFonts w:ascii="Garamond" w:hAnsi="Garamond"/>
          <w:sz w:val="22"/>
          <w:szCs w:val="22"/>
        </w:rPr>
        <w:pPrChange w:id="3548" w:author="Stephanie Thompson" w:date="2008-11-19T11:52:00Z">
          <w:pPr/>
        </w:pPrChange>
      </w:pPr>
      <w:del w:id="3549"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5975B1" w:rsidRPr="00EB43F4" w:rsidDel="00E361B9">
        <w:trPr>
          <w:trHeight w:val="255"/>
          <w:del w:id="3550" w:author="Stephanie Thompson" w:date="2008-11-17T15:36:00Z"/>
        </w:trPr>
        <w:tc>
          <w:tcPr>
            <w:tcW w:w="1500" w:type="dxa"/>
            <w:tcBorders>
              <w:top w:val="nil"/>
              <w:left w:val="nil"/>
              <w:bottom w:val="nil"/>
              <w:right w:val="nil"/>
            </w:tcBorders>
            <w:shd w:val="clear" w:color="auto" w:fill="auto"/>
            <w:noWrap/>
            <w:vAlign w:val="bottom"/>
          </w:tcPr>
          <w:p w:rsidR="009821B1" w:rsidRDefault="005975B1">
            <w:pPr>
              <w:pStyle w:val="BodyText"/>
              <w:tabs>
                <w:tab w:val="left" w:pos="1080"/>
                <w:tab w:val="left" w:pos="1980"/>
                <w:tab w:val="left" w:pos="10076"/>
              </w:tabs>
              <w:rPr>
                <w:del w:id="3551" w:author="Stephanie Thompson" w:date="2008-11-17T15:36:00Z"/>
                <w:rFonts w:ascii="Garamond" w:hAnsi="Garamond"/>
                <w:sz w:val="22"/>
                <w:szCs w:val="22"/>
              </w:rPr>
              <w:pPrChange w:id="3552" w:author="Stephanie Thompson" w:date="2008-11-19T11:52:00Z">
                <w:pPr/>
              </w:pPrChange>
            </w:pPr>
            <w:del w:id="3553" w:author="Stephanie Thompson" w:date="2008-11-17T15:36:00Z">
              <w:r w:rsidRPr="00EB43F4" w:rsidDel="00E361B9">
                <w:rPr>
                  <w:rFonts w:ascii="Garamond" w:hAnsi="Garamond"/>
                  <w:sz w:val="22"/>
                  <w:szCs w:val="22"/>
                </w:rPr>
                <w:delText>01/23/06</w:delText>
              </w:r>
            </w:del>
          </w:p>
        </w:tc>
        <w:tc>
          <w:tcPr>
            <w:tcW w:w="1420" w:type="dxa"/>
            <w:tcBorders>
              <w:top w:val="nil"/>
              <w:left w:val="nil"/>
              <w:bottom w:val="nil"/>
              <w:right w:val="nil"/>
            </w:tcBorders>
            <w:shd w:val="clear" w:color="auto" w:fill="auto"/>
            <w:noWrap/>
            <w:vAlign w:val="bottom"/>
          </w:tcPr>
          <w:p w:rsidR="009821B1" w:rsidRDefault="005975B1">
            <w:pPr>
              <w:pStyle w:val="BodyText"/>
              <w:tabs>
                <w:tab w:val="left" w:pos="1080"/>
                <w:tab w:val="left" w:pos="1980"/>
                <w:tab w:val="left" w:pos="10076"/>
              </w:tabs>
              <w:rPr>
                <w:del w:id="3554" w:author="Stephanie Thompson" w:date="2008-11-17T15:36:00Z"/>
                <w:rFonts w:ascii="Garamond" w:hAnsi="Garamond"/>
                <w:sz w:val="22"/>
                <w:szCs w:val="22"/>
              </w:rPr>
              <w:pPrChange w:id="3555" w:author="Stephanie Thompson" w:date="2008-11-19T11:52:00Z">
                <w:pPr/>
              </w:pPrChange>
            </w:pPr>
            <w:del w:id="3556" w:author="Stephanie Thompson" w:date="2008-11-17T15:36:00Z">
              <w:r w:rsidRPr="00EB43F4" w:rsidDel="00E361B9">
                <w:rPr>
                  <w:rFonts w:ascii="Garamond" w:hAnsi="Garamond"/>
                  <w:sz w:val="22"/>
                  <w:szCs w:val="22"/>
                </w:rPr>
                <w:delText>03:30 – 05:45,</w:delText>
              </w:r>
            </w:del>
          </w:p>
        </w:tc>
        <w:tc>
          <w:tcPr>
            <w:tcW w:w="1420" w:type="dxa"/>
            <w:vAlign w:val="bottom"/>
          </w:tcPr>
          <w:p w:rsidR="009821B1" w:rsidRDefault="005975B1">
            <w:pPr>
              <w:pStyle w:val="BodyText"/>
              <w:tabs>
                <w:tab w:val="left" w:pos="1080"/>
                <w:tab w:val="left" w:pos="1980"/>
                <w:tab w:val="left" w:pos="10076"/>
              </w:tabs>
              <w:rPr>
                <w:del w:id="3557" w:author="Stephanie Thompson" w:date="2008-11-17T15:36:00Z"/>
                <w:rFonts w:ascii="Garamond" w:hAnsi="Garamond"/>
                <w:sz w:val="22"/>
                <w:szCs w:val="22"/>
              </w:rPr>
              <w:pPrChange w:id="3558" w:author="Stephanie Thompson" w:date="2008-11-19T11:52:00Z">
                <w:pPr/>
              </w:pPrChange>
            </w:pPr>
            <w:del w:id="3559" w:author="Stephanie Thompson" w:date="2008-11-17T15:36:00Z">
              <w:r w:rsidRPr="00EB43F4" w:rsidDel="00E361B9">
                <w:rPr>
                  <w:rFonts w:ascii="Garamond" w:hAnsi="Garamond"/>
                  <w:sz w:val="22"/>
                  <w:szCs w:val="22"/>
                </w:rPr>
                <w:delText>17:15 – 18:15</w:delText>
              </w:r>
            </w:del>
          </w:p>
        </w:tc>
      </w:tr>
      <w:tr w:rsidR="005975B1" w:rsidRPr="00EB43F4" w:rsidDel="00E361B9">
        <w:trPr>
          <w:gridAfter w:val="1"/>
          <w:wAfter w:w="1420" w:type="dxa"/>
          <w:trHeight w:val="255"/>
          <w:del w:id="3560" w:author="Stephanie Thompson" w:date="2008-11-17T15:36:00Z"/>
        </w:trPr>
        <w:tc>
          <w:tcPr>
            <w:tcW w:w="1500" w:type="dxa"/>
            <w:tcBorders>
              <w:top w:val="nil"/>
              <w:left w:val="nil"/>
              <w:bottom w:val="nil"/>
              <w:right w:val="nil"/>
            </w:tcBorders>
            <w:shd w:val="clear" w:color="auto" w:fill="auto"/>
            <w:noWrap/>
            <w:vAlign w:val="bottom"/>
          </w:tcPr>
          <w:p w:rsidR="009821B1" w:rsidRDefault="005975B1">
            <w:pPr>
              <w:pStyle w:val="BodyText"/>
              <w:tabs>
                <w:tab w:val="left" w:pos="1080"/>
                <w:tab w:val="left" w:pos="1980"/>
                <w:tab w:val="left" w:pos="10076"/>
              </w:tabs>
              <w:rPr>
                <w:del w:id="3561" w:author="Stephanie Thompson" w:date="2008-11-17T15:36:00Z"/>
                <w:rFonts w:ascii="Garamond" w:hAnsi="Garamond"/>
                <w:sz w:val="22"/>
                <w:szCs w:val="22"/>
              </w:rPr>
              <w:pPrChange w:id="3562" w:author="Stephanie Thompson" w:date="2008-11-19T11:52:00Z">
                <w:pPr/>
              </w:pPrChange>
            </w:pPr>
            <w:del w:id="3563"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9821B1" w:rsidRDefault="005975B1">
            <w:pPr>
              <w:pStyle w:val="BodyText"/>
              <w:tabs>
                <w:tab w:val="left" w:pos="1080"/>
                <w:tab w:val="left" w:pos="1980"/>
                <w:tab w:val="left" w:pos="10076"/>
              </w:tabs>
              <w:rPr>
                <w:del w:id="3564" w:author="Stephanie Thompson" w:date="2008-11-17T15:36:00Z"/>
                <w:rFonts w:ascii="Garamond" w:hAnsi="Garamond"/>
                <w:sz w:val="22"/>
                <w:szCs w:val="22"/>
              </w:rPr>
              <w:pPrChange w:id="3565" w:author="Stephanie Thompson" w:date="2008-11-19T11:52:00Z">
                <w:pPr/>
              </w:pPrChange>
            </w:pPr>
            <w:del w:id="3566" w:author="Stephanie Thompson" w:date="2008-11-17T15:36:00Z">
              <w:r w:rsidRPr="00EB43F4" w:rsidDel="00E361B9">
                <w:rPr>
                  <w:rFonts w:ascii="Garamond" w:hAnsi="Garamond"/>
                  <w:sz w:val="22"/>
                  <w:szCs w:val="22"/>
                </w:rPr>
                <w:delText>03:45 – 07:15</w:delText>
              </w:r>
            </w:del>
          </w:p>
        </w:tc>
      </w:tr>
    </w:tbl>
    <w:p w:rsidR="009821B1" w:rsidRDefault="009821B1">
      <w:pPr>
        <w:pStyle w:val="BodyText"/>
        <w:tabs>
          <w:tab w:val="left" w:pos="1080"/>
          <w:tab w:val="left" w:pos="1980"/>
          <w:tab w:val="left" w:pos="10076"/>
        </w:tabs>
        <w:rPr>
          <w:del w:id="3567" w:author="Stephanie Thompson" w:date="2008-11-17T15:36:00Z"/>
          <w:rFonts w:ascii="Garamond" w:hAnsi="Garamond"/>
          <w:sz w:val="22"/>
          <w:szCs w:val="22"/>
        </w:rPr>
        <w:pPrChange w:id="3568" w:author="Stephanie Thompson" w:date="2008-11-19T11:52:00Z">
          <w:pPr/>
        </w:pPrChange>
      </w:pPr>
    </w:p>
    <w:p w:rsidR="009821B1" w:rsidRDefault="005975B1">
      <w:pPr>
        <w:pStyle w:val="BodyText"/>
        <w:tabs>
          <w:tab w:val="left" w:pos="1080"/>
          <w:tab w:val="left" w:pos="1980"/>
          <w:tab w:val="left" w:pos="10076"/>
        </w:tabs>
        <w:rPr>
          <w:del w:id="3569" w:author="Stephanie Thompson" w:date="2008-11-17T15:36:00Z"/>
          <w:rFonts w:ascii="Garamond" w:hAnsi="Garamond"/>
          <w:sz w:val="22"/>
          <w:szCs w:val="22"/>
        </w:rPr>
        <w:pPrChange w:id="3570" w:author="Stephanie Thompson" w:date="2008-11-19T11:52:00Z">
          <w:pPr/>
        </w:pPrChange>
      </w:pPr>
      <w:del w:id="357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925BB" w:rsidRPr="00EB43F4" w:rsidDel="00E361B9">
        <w:trPr>
          <w:trHeight w:val="255"/>
          <w:del w:id="3572" w:author="Stephanie Thompson" w:date="2008-11-17T15:36:00Z"/>
        </w:trPr>
        <w:tc>
          <w:tcPr>
            <w:tcW w:w="150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73" w:author="Stephanie Thompson" w:date="2008-11-17T15:36:00Z"/>
                <w:rFonts w:ascii="Garamond" w:hAnsi="Garamond"/>
                <w:sz w:val="22"/>
                <w:szCs w:val="22"/>
              </w:rPr>
              <w:pPrChange w:id="3574" w:author="Stephanie Thompson" w:date="2008-11-19T11:52:00Z">
                <w:pPr/>
              </w:pPrChange>
            </w:pPr>
            <w:del w:id="3575" w:author="Stephanie Thompson" w:date="2008-11-17T15:36:00Z">
              <w:r w:rsidRPr="00EB43F4" w:rsidDel="00E361B9">
                <w:rPr>
                  <w:rFonts w:ascii="Garamond" w:hAnsi="Garamond"/>
                  <w:sz w:val="22"/>
                  <w:szCs w:val="22"/>
                </w:rPr>
                <w:delText>01/24/06</w:delText>
              </w:r>
            </w:del>
          </w:p>
        </w:tc>
        <w:tc>
          <w:tcPr>
            <w:tcW w:w="142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76" w:author="Stephanie Thompson" w:date="2008-11-17T15:36:00Z"/>
                <w:rFonts w:ascii="Garamond" w:hAnsi="Garamond"/>
                <w:sz w:val="22"/>
                <w:szCs w:val="22"/>
              </w:rPr>
              <w:pPrChange w:id="3577" w:author="Stephanie Thompson" w:date="2008-11-19T11:52:00Z">
                <w:pPr/>
              </w:pPrChange>
            </w:pPr>
            <w:del w:id="3578" w:author="Stephanie Thompson" w:date="2008-11-17T15:36:00Z">
              <w:r w:rsidRPr="00EB43F4" w:rsidDel="00E361B9">
                <w:rPr>
                  <w:rFonts w:ascii="Garamond" w:hAnsi="Garamond"/>
                  <w:sz w:val="22"/>
                  <w:szCs w:val="22"/>
                </w:rPr>
                <w:delText>12:45 – 17:15</w:delText>
              </w:r>
            </w:del>
          </w:p>
        </w:tc>
      </w:tr>
      <w:tr w:rsidR="006925BB" w:rsidRPr="00EB43F4" w:rsidDel="00E361B9">
        <w:trPr>
          <w:trHeight w:val="255"/>
          <w:del w:id="3579" w:author="Stephanie Thompson" w:date="2008-11-17T15:36:00Z"/>
        </w:trPr>
        <w:tc>
          <w:tcPr>
            <w:tcW w:w="150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80" w:author="Stephanie Thompson" w:date="2008-11-17T15:36:00Z"/>
                <w:rFonts w:ascii="Garamond" w:hAnsi="Garamond"/>
                <w:sz w:val="22"/>
                <w:szCs w:val="22"/>
              </w:rPr>
              <w:pPrChange w:id="3581" w:author="Stephanie Thompson" w:date="2008-11-19T11:52:00Z">
                <w:pPr/>
              </w:pPrChange>
            </w:pPr>
            <w:del w:id="3582"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83" w:author="Stephanie Thompson" w:date="2008-11-17T15:36:00Z"/>
                <w:rFonts w:ascii="Garamond" w:hAnsi="Garamond"/>
                <w:sz w:val="22"/>
                <w:szCs w:val="22"/>
              </w:rPr>
              <w:pPrChange w:id="3584" w:author="Stephanie Thompson" w:date="2008-11-19T11:52:00Z">
                <w:pPr/>
              </w:pPrChange>
            </w:pPr>
            <w:del w:id="3585" w:author="Stephanie Thompson" w:date="2008-11-17T15:36:00Z">
              <w:r w:rsidRPr="00EB43F4" w:rsidDel="00E361B9">
                <w:rPr>
                  <w:rFonts w:ascii="Garamond" w:hAnsi="Garamond"/>
                  <w:sz w:val="22"/>
                  <w:szCs w:val="22"/>
                </w:rPr>
                <w:delText>13:30 – 16:30</w:delText>
              </w:r>
            </w:del>
          </w:p>
        </w:tc>
      </w:tr>
    </w:tbl>
    <w:p w:rsidR="009821B1" w:rsidRDefault="009821B1">
      <w:pPr>
        <w:pStyle w:val="BodyText"/>
        <w:tabs>
          <w:tab w:val="left" w:pos="1080"/>
          <w:tab w:val="left" w:pos="1980"/>
          <w:tab w:val="left" w:pos="10076"/>
        </w:tabs>
        <w:rPr>
          <w:del w:id="3586" w:author="Stephanie Thompson" w:date="2008-11-17T15:36:00Z"/>
          <w:rFonts w:ascii="Garamond" w:hAnsi="Garamond"/>
          <w:sz w:val="22"/>
          <w:szCs w:val="22"/>
        </w:rPr>
        <w:pPrChange w:id="3587" w:author="Stephanie Thompson" w:date="2008-11-19T11:52:00Z">
          <w:pPr/>
        </w:pPrChange>
      </w:pPr>
    </w:p>
    <w:p w:rsidR="009821B1" w:rsidRDefault="006925BB">
      <w:pPr>
        <w:pStyle w:val="BodyText"/>
        <w:tabs>
          <w:tab w:val="left" w:pos="1080"/>
          <w:tab w:val="left" w:pos="1980"/>
          <w:tab w:val="left" w:pos="10076"/>
        </w:tabs>
        <w:rPr>
          <w:del w:id="3588" w:author="Stephanie Thompson" w:date="2008-11-17T15:36:00Z"/>
          <w:rFonts w:ascii="Garamond" w:hAnsi="Garamond"/>
          <w:sz w:val="22"/>
          <w:szCs w:val="22"/>
        </w:rPr>
        <w:pPrChange w:id="3589" w:author="Stephanie Thompson" w:date="2008-11-19T11:52:00Z">
          <w:pPr/>
        </w:pPrChange>
      </w:pPr>
      <w:del w:id="3590" w:author="Stephanie Thompson" w:date="2008-11-17T15:36:00Z">
        <w:r w:rsidRPr="00EB43F4" w:rsidDel="00E361B9">
          <w:rPr>
            <w:rFonts w:ascii="Garamond" w:hAnsi="Garamond"/>
            <w:sz w:val="22"/>
            <w:szCs w:val="22"/>
          </w:rPr>
          <w:lastRenderedPageBreak/>
          <w:delText>Depth, DO (percent and concentration), pH, and turbidity values removed - probes emerged from water due to low water level</w:delText>
        </w:r>
      </w:del>
    </w:p>
    <w:tbl>
      <w:tblPr>
        <w:tblW w:w="2920" w:type="dxa"/>
        <w:tblInd w:w="93" w:type="dxa"/>
        <w:tblLook w:val="0000"/>
      </w:tblPr>
      <w:tblGrid>
        <w:gridCol w:w="1500"/>
        <w:gridCol w:w="1420"/>
      </w:tblGrid>
      <w:tr w:rsidR="006925BB" w:rsidRPr="00EB43F4" w:rsidDel="00E361B9">
        <w:trPr>
          <w:trHeight w:val="255"/>
          <w:del w:id="3591" w:author="Stephanie Thompson" w:date="2008-11-17T15:36:00Z"/>
        </w:trPr>
        <w:tc>
          <w:tcPr>
            <w:tcW w:w="150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92" w:author="Stephanie Thompson" w:date="2008-11-17T15:36:00Z"/>
                <w:rFonts w:ascii="Garamond" w:hAnsi="Garamond"/>
                <w:sz w:val="22"/>
                <w:szCs w:val="22"/>
              </w:rPr>
              <w:pPrChange w:id="3593" w:author="Stephanie Thompson" w:date="2008-11-19T11:52:00Z">
                <w:pPr/>
              </w:pPrChange>
            </w:pPr>
            <w:del w:id="3594"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595" w:author="Stephanie Thompson" w:date="2008-11-17T15:36:00Z"/>
                <w:rFonts w:ascii="Garamond" w:hAnsi="Garamond"/>
                <w:sz w:val="22"/>
                <w:szCs w:val="22"/>
              </w:rPr>
              <w:pPrChange w:id="3596" w:author="Stephanie Thompson" w:date="2008-11-19T11:52:00Z">
                <w:pPr/>
              </w:pPrChange>
            </w:pPr>
            <w:del w:id="3597" w:author="Stephanie Thompson" w:date="2008-11-17T15:36:00Z">
              <w:r w:rsidRPr="00EB43F4" w:rsidDel="00E361B9">
                <w:rPr>
                  <w:rFonts w:ascii="Garamond" w:hAnsi="Garamond"/>
                  <w:sz w:val="22"/>
                  <w:szCs w:val="22"/>
                </w:rPr>
                <w:delText>16:45 – 23:00</w:delText>
              </w:r>
            </w:del>
          </w:p>
        </w:tc>
      </w:tr>
    </w:tbl>
    <w:p w:rsidR="009821B1" w:rsidRDefault="009821B1">
      <w:pPr>
        <w:pStyle w:val="BodyText"/>
        <w:tabs>
          <w:tab w:val="left" w:pos="1080"/>
          <w:tab w:val="left" w:pos="1980"/>
          <w:tab w:val="left" w:pos="10076"/>
        </w:tabs>
        <w:rPr>
          <w:del w:id="3598" w:author="Stephanie Thompson" w:date="2008-11-17T15:36:00Z"/>
          <w:rFonts w:ascii="Garamond" w:hAnsi="Garamond"/>
          <w:sz w:val="22"/>
          <w:szCs w:val="22"/>
        </w:rPr>
        <w:pPrChange w:id="3599" w:author="Stephanie Thompson" w:date="2008-11-19T11:52:00Z">
          <w:pPr/>
        </w:pPrChange>
      </w:pPr>
    </w:p>
    <w:p w:rsidR="009821B1" w:rsidRDefault="006925BB">
      <w:pPr>
        <w:pStyle w:val="BodyText"/>
        <w:tabs>
          <w:tab w:val="left" w:pos="1080"/>
          <w:tab w:val="left" w:pos="1980"/>
          <w:tab w:val="left" w:pos="10076"/>
        </w:tabs>
        <w:rPr>
          <w:del w:id="3600" w:author="Stephanie Thompson" w:date="2008-11-17T15:36:00Z"/>
          <w:rFonts w:ascii="Garamond" w:hAnsi="Garamond"/>
          <w:sz w:val="22"/>
          <w:szCs w:val="22"/>
        </w:rPr>
        <w:pPrChange w:id="3601" w:author="Stephanie Thompson" w:date="2008-11-19T11:52:00Z">
          <w:pPr/>
        </w:pPrChange>
      </w:pPr>
      <w:del w:id="3602"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7180" w:type="dxa"/>
        <w:tblInd w:w="93" w:type="dxa"/>
        <w:tblLook w:val="0000"/>
      </w:tblPr>
      <w:tblGrid>
        <w:gridCol w:w="1500"/>
        <w:gridCol w:w="1420"/>
        <w:gridCol w:w="1420"/>
        <w:gridCol w:w="1420"/>
        <w:gridCol w:w="1420"/>
      </w:tblGrid>
      <w:tr w:rsidR="006925BB" w:rsidRPr="00EB43F4" w:rsidDel="00E361B9">
        <w:trPr>
          <w:gridAfter w:val="3"/>
          <w:wAfter w:w="4260" w:type="dxa"/>
          <w:trHeight w:val="255"/>
          <w:del w:id="3603" w:author="Stephanie Thompson" w:date="2008-11-17T15:36:00Z"/>
        </w:trPr>
        <w:tc>
          <w:tcPr>
            <w:tcW w:w="150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604" w:author="Stephanie Thompson" w:date="2008-11-17T15:36:00Z"/>
                <w:rFonts w:ascii="Garamond" w:hAnsi="Garamond"/>
                <w:sz w:val="22"/>
                <w:szCs w:val="22"/>
              </w:rPr>
              <w:pPrChange w:id="3605" w:author="Stephanie Thompson" w:date="2008-11-19T11:52:00Z">
                <w:pPr/>
              </w:pPrChange>
            </w:pPr>
            <w:del w:id="3606" w:author="Stephanie Thompson" w:date="2008-11-17T15:36:00Z">
              <w:r w:rsidRPr="00EB43F4" w:rsidDel="00E361B9">
                <w:rPr>
                  <w:rFonts w:ascii="Garamond" w:hAnsi="Garamond"/>
                  <w:sz w:val="22"/>
                  <w:szCs w:val="22"/>
                </w:rPr>
                <w:delText>01/25/06</w:delText>
              </w:r>
            </w:del>
          </w:p>
        </w:tc>
        <w:tc>
          <w:tcPr>
            <w:tcW w:w="1420" w:type="dxa"/>
            <w:tcBorders>
              <w:top w:val="nil"/>
              <w:left w:val="nil"/>
              <w:bottom w:val="nil"/>
              <w:right w:val="nil"/>
            </w:tcBorders>
            <w:shd w:val="clear" w:color="auto" w:fill="auto"/>
            <w:noWrap/>
            <w:vAlign w:val="bottom"/>
          </w:tcPr>
          <w:p w:rsidR="009821B1" w:rsidRDefault="006925BB">
            <w:pPr>
              <w:pStyle w:val="BodyText"/>
              <w:tabs>
                <w:tab w:val="left" w:pos="1080"/>
                <w:tab w:val="left" w:pos="1980"/>
                <w:tab w:val="left" w:pos="10076"/>
              </w:tabs>
              <w:rPr>
                <w:del w:id="3607" w:author="Stephanie Thompson" w:date="2008-11-17T15:36:00Z"/>
                <w:rFonts w:ascii="Garamond" w:hAnsi="Garamond"/>
                <w:sz w:val="22"/>
                <w:szCs w:val="22"/>
              </w:rPr>
              <w:pPrChange w:id="3608" w:author="Stephanie Thompson" w:date="2008-11-19T11:52:00Z">
                <w:pPr/>
              </w:pPrChange>
            </w:pPr>
            <w:del w:id="3609" w:author="Stephanie Thompson" w:date="2008-11-17T15:36:00Z">
              <w:r w:rsidRPr="00EB43F4" w:rsidDel="00E361B9">
                <w:rPr>
                  <w:rFonts w:ascii="Garamond" w:hAnsi="Garamond"/>
                  <w:sz w:val="22"/>
                  <w:szCs w:val="22"/>
                </w:rPr>
                <w:delText>19:30 – 19:45</w:delText>
              </w:r>
            </w:del>
          </w:p>
        </w:tc>
      </w:tr>
      <w:tr w:rsidR="00A42526" w:rsidRPr="00EB43F4" w:rsidDel="00E361B9">
        <w:trPr>
          <w:gridAfter w:val="2"/>
          <w:wAfter w:w="2840" w:type="dxa"/>
          <w:trHeight w:val="255"/>
          <w:del w:id="3610" w:author="Stephanie Thompson" w:date="2008-11-17T15:36:00Z"/>
        </w:trPr>
        <w:tc>
          <w:tcPr>
            <w:tcW w:w="150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11" w:author="Stephanie Thompson" w:date="2008-11-17T15:36:00Z"/>
                <w:rFonts w:ascii="Garamond" w:hAnsi="Garamond"/>
                <w:sz w:val="22"/>
                <w:szCs w:val="22"/>
              </w:rPr>
              <w:pPrChange w:id="3612" w:author="Stephanie Thompson" w:date="2008-11-19T11:52:00Z">
                <w:pPr/>
              </w:pPrChange>
            </w:pPr>
            <w:del w:id="3613"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14" w:author="Stephanie Thompson" w:date="2008-11-17T15:36:00Z"/>
                <w:rFonts w:ascii="Garamond" w:hAnsi="Garamond"/>
                <w:sz w:val="22"/>
                <w:szCs w:val="22"/>
              </w:rPr>
              <w:pPrChange w:id="3615" w:author="Stephanie Thompson" w:date="2008-11-19T11:52:00Z">
                <w:pPr/>
              </w:pPrChange>
            </w:pPr>
            <w:del w:id="3616" w:author="Stephanie Thompson" w:date="2008-11-17T15:36:00Z">
              <w:r w:rsidRPr="00EB43F4" w:rsidDel="00E361B9">
                <w:rPr>
                  <w:rFonts w:ascii="Garamond" w:hAnsi="Garamond"/>
                  <w:sz w:val="22"/>
                  <w:szCs w:val="22"/>
                </w:rPr>
                <w:delText>03:30 – 14:15,</w:delText>
              </w:r>
            </w:del>
          </w:p>
        </w:tc>
        <w:tc>
          <w:tcPr>
            <w:tcW w:w="1420" w:type="dxa"/>
            <w:vAlign w:val="bottom"/>
          </w:tcPr>
          <w:p w:rsidR="009821B1" w:rsidRDefault="00A42526">
            <w:pPr>
              <w:pStyle w:val="BodyText"/>
              <w:tabs>
                <w:tab w:val="left" w:pos="1080"/>
                <w:tab w:val="left" w:pos="1980"/>
                <w:tab w:val="left" w:pos="10076"/>
              </w:tabs>
              <w:rPr>
                <w:del w:id="3617" w:author="Stephanie Thompson" w:date="2008-11-17T15:36:00Z"/>
                <w:rFonts w:ascii="Garamond" w:hAnsi="Garamond"/>
                <w:sz w:val="22"/>
                <w:szCs w:val="22"/>
              </w:rPr>
              <w:pPrChange w:id="3618" w:author="Stephanie Thompson" w:date="2008-11-19T11:52:00Z">
                <w:pPr/>
              </w:pPrChange>
            </w:pPr>
            <w:del w:id="3619" w:author="Stephanie Thompson" w:date="2008-11-17T15:36:00Z">
              <w:r w:rsidRPr="00EB43F4" w:rsidDel="00E361B9">
                <w:rPr>
                  <w:rFonts w:ascii="Garamond" w:hAnsi="Garamond"/>
                  <w:sz w:val="22"/>
                  <w:szCs w:val="22"/>
                </w:rPr>
                <w:delText>15:00 – 22:30</w:delText>
              </w:r>
            </w:del>
          </w:p>
        </w:tc>
      </w:tr>
      <w:tr w:rsidR="00A42526" w:rsidRPr="00EB43F4" w:rsidDel="00E361B9">
        <w:trPr>
          <w:gridAfter w:val="3"/>
          <w:wAfter w:w="4260" w:type="dxa"/>
          <w:trHeight w:val="255"/>
          <w:del w:id="3620" w:author="Stephanie Thompson" w:date="2008-11-17T15:36:00Z"/>
        </w:trPr>
        <w:tc>
          <w:tcPr>
            <w:tcW w:w="150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21" w:author="Stephanie Thompson" w:date="2008-11-17T15:36:00Z"/>
                <w:rFonts w:ascii="Garamond" w:hAnsi="Garamond"/>
                <w:sz w:val="22"/>
                <w:szCs w:val="22"/>
              </w:rPr>
              <w:pPrChange w:id="3622" w:author="Stephanie Thompson" w:date="2008-11-19T11:52:00Z">
                <w:pPr/>
              </w:pPrChange>
            </w:pPr>
            <w:del w:id="3623"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24" w:author="Stephanie Thompson" w:date="2008-11-17T15:36:00Z"/>
                <w:rFonts w:ascii="Garamond" w:hAnsi="Garamond"/>
                <w:sz w:val="22"/>
                <w:szCs w:val="22"/>
              </w:rPr>
              <w:pPrChange w:id="3625" w:author="Stephanie Thompson" w:date="2008-11-19T11:52:00Z">
                <w:pPr/>
              </w:pPrChange>
            </w:pPr>
            <w:del w:id="3626" w:author="Stephanie Thompson" w:date="2008-11-17T15:36:00Z">
              <w:r w:rsidRPr="00EB43F4" w:rsidDel="00E361B9">
                <w:rPr>
                  <w:rFonts w:ascii="Garamond" w:hAnsi="Garamond"/>
                  <w:sz w:val="22"/>
                  <w:szCs w:val="22"/>
                </w:rPr>
                <w:delText>05:45 – 09:30</w:delText>
              </w:r>
            </w:del>
          </w:p>
        </w:tc>
      </w:tr>
      <w:tr w:rsidR="00A42526" w:rsidRPr="00EB43F4" w:rsidDel="00E361B9">
        <w:trPr>
          <w:trHeight w:val="255"/>
          <w:del w:id="3627" w:author="Stephanie Thompson" w:date="2008-11-17T15:36:00Z"/>
        </w:trPr>
        <w:tc>
          <w:tcPr>
            <w:tcW w:w="150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28" w:author="Stephanie Thompson" w:date="2008-11-17T15:36:00Z"/>
                <w:rFonts w:ascii="Garamond" w:hAnsi="Garamond"/>
                <w:sz w:val="22"/>
                <w:szCs w:val="22"/>
              </w:rPr>
              <w:pPrChange w:id="3629" w:author="Stephanie Thompson" w:date="2008-11-19T11:52:00Z">
                <w:pPr/>
              </w:pPrChange>
            </w:pPr>
            <w:del w:id="3630"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9821B1" w:rsidRDefault="00A42526">
            <w:pPr>
              <w:pStyle w:val="BodyText"/>
              <w:tabs>
                <w:tab w:val="left" w:pos="1080"/>
                <w:tab w:val="left" w:pos="1980"/>
                <w:tab w:val="left" w:pos="10076"/>
              </w:tabs>
              <w:rPr>
                <w:del w:id="3631" w:author="Stephanie Thompson" w:date="2008-11-17T15:36:00Z"/>
                <w:rFonts w:ascii="Garamond" w:hAnsi="Garamond"/>
                <w:sz w:val="22"/>
                <w:szCs w:val="22"/>
              </w:rPr>
              <w:pPrChange w:id="3632" w:author="Stephanie Thompson" w:date="2008-11-19T11:52:00Z">
                <w:pPr/>
              </w:pPrChange>
            </w:pPr>
            <w:del w:id="3633" w:author="Stephanie Thompson" w:date="2008-11-17T15:36:00Z">
              <w:r w:rsidRPr="00EB43F4" w:rsidDel="00E361B9">
                <w:rPr>
                  <w:rFonts w:ascii="Garamond" w:hAnsi="Garamond"/>
                  <w:sz w:val="22"/>
                  <w:szCs w:val="22"/>
                </w:rPr>
                <w:delText>21:45 to</w:delText>
              </w:r>
            </w:del>
          </w:p>
        </w:tc>
        <w:tc>
          <w:tcPr>
            <w:tcW w:w="1420" w:type="dxa"/>
            <w:vAlign w:val="bottom"/>
          </w:tcPr>
          <w:p w:rsidR="009821B1" w:rsidRDefault="00A42526">
            <w:pPr>
              <w:pStyle w:val="BodyText"/>
              <w:tabs>
                <w:tab w:val="left" w:pos="1080"/>
                <w:tab w:val="left" w:pos="1980"/>
                <w:tab w:val="left" w:pos="10076"/>
              </w:tabs>
              <w:rPr>
                <w:del w:id="3634" w:author="Stephanie Thompson" w:date="2008-11-17T15:36:00Z"/>
                <w:rFonts w:ascii="Garamond" w:hAnsi="Garamond"/>
                <w:sz w:val="22"/>
                <w:szCs w:val="22"/>
              </w:rPr>
              <w:pPrChange w:id="3635" w:author="Stephanie Thompson" w:date="2008-11-19T11:52:00Z">
                <w:pPr/>
              </w:pPrChange>
            </w:pPr>
            <w:del w:id="3636" w:author="Stephanie Thompson" w:date="2008-11-17T15:36:00Z">
              <w:r w:rsidRPr="00EB43F4" w:rsidDel="00E361B9">
                <w:rPr>
                  <w:rFonts w:ascii="Garamond" w:hAnsi="Garamond"/>
                  <w:sz w:val="22"/>
                  <w:szCs w:val="22"/>
                </w:rPr>
                <w:delText>01/29/06</w:delText>
              </w:r>
            </w:del>
          </w:p>
        </w:tc>
        <w:tc>
          <w:tcPr>
            <w:tcW w:w="1420" w:type="dxa"/>
            <w:vAlign w:val="bottom"/>
          </w:tcPr>
          <w:p w:rsidR="009821B1" w:rsidRDefault="00A42526">
            <w:pPr>
              <w:pStyle w:val="BodyText"/>
              <w:tabs>
                <w:tab w:val="left" w:pos="1080"/>
                <w:tab w:val="left" w:pos="1980"/>
                <w:tab w:val="left" w:pos="10076"/>
              </w:tabs>
              <w:rPr>
                <w:del w:id="3637" w:author="Stephanie Thompson" w:date="2008-11-17T15:36:00Z"/>
                <w:rFonts w:ascii="Garamond" w:hAnsi="Garamond"/>
                <w:sz w:val="22"/>
                <w:szCs w:val="22"/>
              </w:rPr>
              <w:pPrChange w:id="3638" w:author="Stephanie Thompson" w:date="2008-11-19T11:52:00Z">
                <w:pPr/>
              </w:pPrChange>
            </w:pPr>
            <w:del w:id="3639"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A42526">
            <w:pPr>
              <w:pStyle w:val="BodyText"/>
              <w:tabs>
                <w:tab w:val="left" w:pos="1080"/>
                <w:tab w:val="left" w:pos="1980"/>
                <w:tab w:val="left" w:pos="10076"/>
              </w:tabs>
              <w:rPr>
                <w:del w:id="3640" w:author="Stephanie Thompson" w:date="2008-11-17T15:36:00Z"/>
                <w:rFonts w:ascii="Garamond" w:hAnsi="Garamond"/>
                <w:sz w:val="22"/>
                <w:szCs w:val="22"/>
              </w:rPr>
              <w:pPrChange w:id="3641" w:author="Stephanie Thompson" w:date="2008-11-19T11:52:00Z">
                <w:pPr/>
              </w:pPrChange>
            </w:pPr>
            <w:del w:id="3642" w:author="Stephanie Thompson" w:date="2008-11-17T15:36:00Z">
              <w:r w:rsidRPr="00EB43F4" w:rsidDel="00E361B9">
                <w:rPr>
                  <w:rFonts w:ascii="Garamond" w:hAnsi="Garamond"/>
                  <w:sz w:val="22"/>
                  <w:szCs w:val="22"/>
                </w:rPr>
                <w:delText>10:00 – 11:45</w:delText>
              </w:r>
            </w:del>
          </w:p>
        </w:tc>
      </w:tr>
    </w:tbl>
    <w:p w:rsidR="009821B1" w:rsidRDefault="009821B1">
      <w:pPr>
        <w:pStyle w:val="BodyText"/>
        <w:tabs>
          <w:tab w:val="left" w:pos="1080"/>
          <w:tab w:val="left" w:pos="1980"/>
          <w:tab w:val="left" w:pos="10076"/>
        </w:tabs>
        <w:rPr>
          <w:del w:id="3643" w:author="Stephanie Thompson" w:date="2008-11-17T15:36:00Z"/>
          <w:rFonts w:ascii="Garamond" w:hAnsi="Garamond"/>
          <w:sz w:val="22"/>
          <w:szCs w:val="22"/>
        </w:rPr>
        <w:pPrChange w:id="3644" w:author="Stephanie Thompson" w:date="2008-11-19T11:52:00Z">
          <w:pPr/>
        </w:pPrChange>
      </w:pPr>
    </w:p>
    <w:p w:rsidR="009821B1" w:rsidRDefault="00A42526">
      <w:pPr>
        <w:pStyle w:val="BodyText"/>
        <w:tabs>
          <w:tab w:val="left" w:pos="1080"/>
          <w:tab w:val="left" w:pos="1980"/>
          <w:tab w:val="left" w:pos="10076"/>
        </w:tabs>
        <w:rPr>
          <w:del w:id="3645" w:author="Stephanie Thompson" w:date="2008-11-17T15:36:00Z"/>
          <w:rFonts w:ascii="Garamond" w:hAnsi="Garamond"/>
          <w:sz w:val="22"/>
          <w:szCs w:val="22"/>
        </w:rPr>
        <w:pPrChange w:id="3646" w:author="Stephanie Thompson" w:date="2008-11-19T11:52:00Z">
          <w:pPr/>
        </w:pPrChange>
      </w:pPr>
      <w:del w:id="3647"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55DE1" w:rsidRPr="00EB43F4" w:rsidDel="00E361B9">
        <w:trPr>
          <w:gridAfter w:val="2"/>
          <w:wAfter w:w="2840" w:type="dxa"/>
          <w:trHeight w:val="255"/>
          <w:del w:id="3648" w:author="Stephanie Thompson" w:date="2008-11-17T15:36:00Z"/>
        </w:trPr>
        <w:tc>
          <w:tcPr>
            <w:tcW w:w="1500" w:type="dxa"/>
            <w:tcBorders>
              <w:top w:val="nil"/>
              <w:left w:val="nil"/>
              <w:bottom w:val="nil"/>
              <w:right w:val="nil"/>
            </w:tcBorders>
            <w:shd w:val="clear" w:color="auto" w:fill="auto"/>
            <w:noWrap/>
            <w:vAlign w:val="bottom"/>
          </w:tcPr>
          <w:p w:rsidR="009821B1" w:rsidRDefault="00F55DE1">
            <w:pPr>
              <w:pStyle w:val="BodyText"/>
              <w:tabs>
                <w:tab w:val="left" w:pos="1080"/>
                <w:tab w:val="left" w:pos="1980"/>
                <w:tab w:val="left" w:pos="10076"/>
              </w:tabs>
              <w:rPr>
                <w:del w:id="3649" w:author="Stephanie Thompson" w:date="2008-11-17T15:36:00Z"/>
                <w:rFonts w:ascii="Garamond" w:hAnsi="Garamond"/>
                <w:sz w:val="22"/>
                <w:szCs w:val="22"/>
              </w:rPr>
              <w:pPrChange w:id="3650" w:author="Stephanie Thompson" w:date="2008-11-19T11:52:00Z">
                <w:pPr/>
              </w:pPrChange>
            </w:pPr>
            <w:del w:id="3651"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F55DE1">
            <w:pPr>
              <w:pStyle w:val="BodyText"/>
              <w:tabs>
                <w:tab w:val="left" w:pos="1080"/>
                <w:tab w:val="left" w:pos="1980"/>
                <w:tab w:val="left" w:pos="10076"/>
              </w:tabs>
              <w:rPr>
                <w:del w:id="3652" w:author="Stephanie Thompson" w:date="2008-11-17T15:36:00Z"/>
                <w:rFonts w:ascii="Garamond" w:hAnsi="Garamond"/>
                <w:sz w:val="22"/>
                <w:szCs w:val="22"/>
              </w:rPr>
              <w:pPrChange w:id="3653" w:author="Stephanie Thompson" w:date="2008-11-19T11:52:00Z">
                <w:pPr/>
              </w:pPrChange>
            </w:pPr>
            <w:del w:id="3654" w:author="Stephanie Thompson" w:date="2008-11-17T15:36:00Z">
              <w:r w:rsidRPr="00EB43F4" w:rsidDel="00E361B9">
                <w:rPr>
                  <w:rFonts w:ascii="Garamond" w:hAnsi="Garamond"/>
                  <w:sz w:val="22"/>
                  <w:szCs w:val="22"/>
                </w:rPr>
                <w:delText>01:30 – 08:30</w:delText>
              </w:r>
            </w:del>
          </w:p>
        </w:tc>
      </w:tr>
      <w:tr w:rsidR="00F55DE1" w:rsidRPr="00EB43F4" w:rsidDel="00E361B9">
        <w:trPr>
          <w:trHeight w:val="255"/>
          <w:del w:id="3655" w:author="Stephanie Thompson" w:date="2008-11-17T15:36:00Z"/>
        </w:trPr>
        <w:tc>
          <w:tcPr>
            <w:tcW w:w="1500" w:type="dxa"/>
            <w:tcBorders>
              <w:top w:val="nil"/>
              <w:left w:val="nil"/>
              <w:bottom w:val="nil"/>
              <w:right w:val="nil"/>
            </w:tcBorders>
            <w:shd w:val="clear" w:color="auto" w:fill="auto"/>
            <w:noWrap/>
            <w:vAlign w:val="bottom"/>
          </w:tcPr>
          <w:p w:rsidR="009821B1" w:rsidRDefault="00F55DE1">
            <w:pPr>
              <w:pStyle w:val="BodyText"/>
              <w:tabs>
                <w:tab w:val="left" w:pos="1080"/>
                <w:tab w:val="left" w:pos="1980"/>
                <w:tab w:val="left" w:pos="10076"/>
              </w:tabs>
              <w:rPr>
                <w:del w:id="3656" w:author="Stephanie Thompson" w:date="2008-11-17T15:36:00Z"/>
                <w:rFonts w:ascii="Garamond" w:hAnsi="Garamond"/>
                <w:sz w:val="22"/>
                <w:szCs w:val="22"/>
              </w:rPr>
              <w:pPrChange w:id="3657" w:author="Stephanie Thompson" w:date="2008-11-19T11:52:00Z">
                <w:pPr/>
              </w:pPrChange>
            </w:pPr>
            <w:del w:id="3658"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9821B1" w:rsidRDefault="00F55DE1">
            <w:pPr>
              <w:pStyle w:val="BodyText"/>
              <w:tabs>
                <w:tab w:val="left" w:pos="1080"/>
                <w:tab w:val="left" w:pos="1980"/>
                <w:tab w:val="left" w:pos="10076"/>
              </w:tabs>
              <w:rPr>
                <w:del w:id="3659" w:author="Stephanie Thompson" w:date="2008-11-17T15:36:00Z"/>
                <w:rFonts w:ascii="Garamond" w:hAnsi="Garamond"/>
                <w:sz w:val="22"/>
                <w:szCs w:val="22"/>
              </w:rPr>
              <w:pPrChange w:id="3660" w:author="Stephanie Thompson" w:date="2008-11-19T11:52:00Z">
                <w:pPr/>
              </w:pPrChange>
            </w:pPr>
            <w:del w:id="3661" w:author="Stephanie Thompson" w:date="2008-11-17T15:36:00Z">
              <w:r w:rsidRPr="00EB43F4" w:rsidDel="00E361B9">
                <w:rPr>
                  <w:rFonts w:ascii="Garamond" w:hAnsi="Garamond"/>
                  <w:sz w:val="22"/>
                  <w:szCs w:val="22"/>
                </w:rPr>
                <w:delText>09:45 to</w:delText>
              </w:r>
            </w:del>
          </w:p>
        </w:tc>
        <w:tc>
          <w:tcPr>
            <w:tcW w:w="1420" w:type="dxa"/>
            <w:vAlign w:val="bottom"/>
          </w:tcPr>
          <w:p w:rsidR="009821B1" w:rsidRDefault="00F55DE1">
            <w:pPr>
              <w:pStyle w:val="BodyText"/>
              <w:tabs>
                <w:tab w:val="left" w:pos="1080"/>
                <w:tab w:val="left" w:pos="1980"/>
                <w:tab w:val="left" w:pos="10076"/>
              </w:tabs>
              <w:rPr>
                <w:del w:id="3662" w:author="Stephanie Thompson" w:date="2008-11-17T15:36:00Z"/>
                <w:rFonts w:ascii="Garamond" w:hAnsi="Garamond"/>
                <w:sz w:val="22"/>
                <w:szCs w:val="22"/>
              </w:rPr>
              <w:pPrChange w:id="3663" w:author="Stephanie Thompson" w:date="2008-11-19T11:52:00Z">
                <w:pPr/>
              </w:pPrChange>
            </w:pPr>
            <w:del w:id="3664" w:author="Stephanie Thompson" w:date="2008-11-17T15:36:00Z">
              <w:r w:rsidRPr="00EB43F4" w:rsidDel="00E361B9">
                <w:rPr>
                  <w:rFonts w:ascii="Garamond" w:hAnsi="Garamond"/>
                  <w:sz w:val="22"/>
                  <w:szCs w:val="22"/>
                </w:rPr>
                <w:delText>01/29/06</w:delText>
              </w:r>
            </w:del>
          </w:p>
        </w:tc>
        <w:tc>
          <w:tcPr>
            <w:tcW w:w="1420" w:type="dxa"/>
            <w:vAlign w:val="bottom"/>
          </w:tcPr>
          <w:p w:rsidR="009821B1" w:rsidRDefault="00F55DE1">
            <w:pPr>
              <w:pStyle w:val="BodyText"/>
              <w:tabs>
                <w:tab w:val="left" w:pos="1080"/>
                <w:tab w:val="left" w:pos="1980"/>
                <w:tab w:val="left" w:pos="10076"/>
              </w:tabs>
              <w:rPr>
                <w:del w:id="3665" w:author="Stephanie Thompson" w:date="2008-11-17T15:36:00Z"/>
                <w:rFonts w:ascii="Garamond" w:hAnsi="Garamond"/>
                <w:sz w:val="22"/>
                <w:szCs w:val="22"/>
              </w:rPr>
              <w:pPrChange w:id="3666" w:author="Stephanie Thompson" w:date="2008-11-19T11:52:00Z">
                <w:pPr/>
              </w:pPrChange>
            </w:pPr>
            <w:del w:id="3667" w:author="Stephanie Thompson" w:date="2008-11-17T15:36:00Z">
              <w:r w:rsidRPr="00EB43F4" w:rsidDel="00E361B9">
                <w:rPr>
                  <w:rFonts w:ascii="Garamond" w:hAnsi="Garamond"/>
                  <w:sz w:val="22"/>
                  <w:szCs w:val="22"/>
                </w:rPr>
                <w:delText>13:15</w:delText>
              </w:r>
            </w:del>
          </w:p>
        </w:tc>
      </w:tr>
    </w:tbl>
    <w:p w:rsidR="009821B1" w:rsidRDefault="009821B1">
      <w:pPr>
        <w:pStyle w:val="BodyText"/>
        <w:tabs>
          <w:tab w:val="left" w:pos="1080"/>
          <w:tab w:val="left" w:pos="1980"/>
          <w:tab w:val="left" w:pos="10076"/>
        </w:tabs>
        <w:rPr>
          <w:del w:id="3668" w:author="Stephanie Thompson" w:date="2008-11-17T15:36:00Z"/>
          <w:rFonts w:ascii="Garamond" w:hAnsi="Garamond"/>
          <w:sz w:val="22"/>
          <w:szCs w:val="22"/>
        </w:rPr>
        <w:pPrChange w:id="3669" w:author="Stephanie Thompson" w:date="2008-11-19T11:52:00Z">
          <w:pPr/>
        </w:pPrChange>
      </w:pPr>
    </w:p>
    <w:p w:rsidR="009821B1" w:rsidRDefault="001B197B">
      <w:pPr>
        <w:pStyle w:val="BodyText"/>
        <w:tabs>
          <w:tab w:val="left" w:pos="1080"/>
          <w:tab w:val="left" w:pos="1980"/>
          <w:tab w:val="left" w:pos="10076"/>
        </w:tabs>
        <w:rPr>
          <w:del w:id="3670" w:author="Stephanie Thompson" w:date="2008-11-17T15:36:00Z"/>
          <w:rFonts w:ascii="Garamond" w:hAnsi="Garamond"/>
          <w:sz w:val="22"/>
          <w:szCs w:val="22"/>
        </w:rPr>
        <w:pPrChange w:id="3671" w:author="Stephanie Thompson" w:date="2008-11-19T11:52:00Z">
          <w:pPr/>
        </w:pPrChange>
      </w:pPr>
      <w:del w:id="3672" w:author="Stephanie Thompson" w:date="2008-11-17T15:36:00Z">
        <w:r w:rsidRPr="00EB43F4" w:rsidDel="00E361B9">
          <w:rPr>
            <w:rFonts w:ascii="Garamond" w:hAnsi="Garamond"/>
            <w:sz w:val="22"/>
            <w:szCs w:val="22"/>
          </w:rPr>
          <w:delText>Turbidity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1B197B" w:rsidRPr="00EB43F4" w:rsidDel="00E361B9">
        <w:trPr>
          <w:gridAfter w:val="4"/>
          <w:wAfter w:w="5680" w:type="dxa"/>
          <w:trHeight w:val="255"/>
          <w:del w:id="3673" w:author="Stephanie Thompson" w:date="2008-11-17T15:36:00Z"/>
        </w:trPr>
        <w:tc>
          <w:tcPr>
            <w:tcW w:w="150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74" w:author="Stephanie Thompson" w:date="2008-11-17T15:36:00Z"/>
                <w:rFonts w:ascii="Garamond" w:hAnsi="Garamond"/>
                <w:sz w:val="22"/>
                <w:szCs w:val="22"/>
              </w:rPr>
              <w:pPrChange w:id="3675" w:author="Stephanie Thompson" w:date="2008-11-19T11:52:00Z">
                <w:pPr/>
              </w:pPrChange>
            </w:pPr>
            <w:del w:id="3676"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77" w:author="Stephanie Thompson" w:date="2008-11-17T15:36:00Z"/>
                <w:rFonts w:ascii="Garamond" w:hAnsi="Garamond"/>
                <w:sz w:val="22"/>
                <w:szCs w:val="22"/>
              </w:rPr>
              <w:pPrChange w:id="3678" w:author="Stephanie Thompson" w:date="2008-11-19T11:52:00Z">
                <w:pPr/>
              </w:pPrChange>
            </w:pPr>
            <w:del w:id="3679" w:author="Stephanie Thompson" w:date="2008-11-17T15:36:00Z">
              <w:r w:rsidRPr="00EB43F4" w:rsidDel="00E361B9">
                <w:rPr>
                  <w:rFonts w:ascii="Garamond" w:hAnsi="Garamond"/>
                  <w:sz w:val="22"/>
                  <w:szCs w:val="22"/>
                </w:rPr>
                <w:delText>03:30 – 23:00</w:delText>
              </w:r>
            </w:del>
          </w:p>
        </w:tc>
      </w:tr>
      <w:tr w:rsidR="001B197B" w:rsidRPr="00EB43F4" w:rsidDel="00E361B9">
        <w:trPr>
          <w:gridAfter w:val="4"/>
          <w:wAfter w:w="5680" w:type="dxa"/>
          <w:trHeight w:val="255"/>
          <w:del w:id="3680" w:author="Stephanie Thompson" w:date="2008-11-17T15:36:00Z"/>
        </w:trPr>
        <w:tc>
          <w:tcPr>
            <w:tcW w:w="150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81" w:author="Stephanie Thompson" w:date="2008-11-17T15:36:00Z"/>
                <w:rFonts w:ascii="Garamond" w:hAnsi="Garamond"/>
                <w:sz w:val="22"/>
                <w:szCs w:val="22"/>
              </w:rPr>
              <w:pPrChange w:id="3682" w:author="Stephanie Thompson" w:date="2008-11-19T11:52:00Z">
                <w:pPr/>
              </w:pPrChange>
            </w:pPr>
            <w:del w:id="3683"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84" w:author="Stephanie Thompson" w:date="2008-11-17T15:36:00Z"/>
                <w:rFonts w:ascii="Garamond" w:hAnsi="Garamond"/>
                <w:sz w:val="22"/>
                <w:szCs w:val="22"/>
              </w:rPr>
              <w:pPrChange w:id="3685" w:author="Stephanie Thompson" w:date="2008-11-19T11:52:00Z">
                <w:pPr/>
              </w:pPrChange>
            </w:pPr>
            <w:del w:id="3686" w:author="Stephanie Thompson" w:date="2008-11-17T15:36:00Z">
              <w:r w:rsidRPr="00EB43F4" w:rsidDel="00E361B9">
                <w:rPr>
                  <w:rFonts w:ascii="Garamond" w:hAnsi="Garamond"/>
                  <w:sz w:val="22"/>
                  <w:szCs w:val="22"/>
                </w:rPr>
                <w:delText>05:45 – 09:15</w:delText>
              </w:r>
            </w:del>
          </w:p>
        </w:tc>
      </w:tr>
      <w:tr w:rsidR="001B197B" w:rsidRPr="00EB43F4" w:rsidDel="00E361B9">
        <w:trPr>
          <w:trHeight w:val="255"/>
          <w:del w:id="3687" w:author="Stephanie Thompson" w:date="2008-11-17T15:36:00Z"/>
        </w:trPr>
        <w:tc>
          <w:tcPr>
            <w:tcW w:w="150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88" w:author="Stephanie Thompson" w:date="2008-11-17T15:36:00Z"/>
                <w:rFonts w:ascii="Garamond" w:hAnsi="Garamond"/>
                <w:sz w:val="22"/>
                <w:szCs w:val="22"/>
              </w:rPr>
              <w:pPrChange w:id="3689" w:author="Stephanie Thompson" w:date="2008-11-19T11:52:00Z">
                <w:pPr/>
              </w:pPrChange>
            </w:pPr>
            <w:del w:id="3690"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9821B1" w:rsidRDefault="001B197B">
            <w:pPr>
              <w:pStyle w:val="BodyText"/>
              <w:tabs>
                <w:tab w:val="left" w:pos="1080"/>
                <w:tab w:val="left" w:pos="1980"/>
                <w:tab w:val="left" w:pos="10076"/>
              </w:tabs>
              <w:rPr>
                <w:del w:id="3691" w:author="Stephanie Thompson" w:date="2008-11-17T15:36:00Z"/>
                <w:rFonts w:ascii="Garamond" w:hAnsi="Garamond"/>
                <w:sz w:val="22"/>
                <w:szCs w:val="22"/>
              </w:rPr>
              <w:pPrChange w:id="3692" w:author="Stephanie Thompson" w:date="2008-11-19T11:52:00Z">
                <w:pPr/>
              </w:pPrChange>
            </w:pPr>
            <w:del w:id="3693" w:author="Stephanie Thompson" w:date="2008-11-17T15:36:00Z">
              <w:r w:rsidRPr="00EB43F4" w:rsidDel="00E361B9">
                <w:rPr>
                  <w:rFonts w:ascii="Garamond" w:hAnsi="Garamond"/>
                  <w:sz w:val="22"/>
                  <w:szCs w:val="22"/>
                </w:rPr>
                <w:delText>21:45 to</w:delText>
              </w:r>
            </w:del>
          </w:p>
        </w:tc>
        <w:tc>
          <w:tcPr>
            <w:tcW w:w="1420" w:type="dxa"/>
            <w:vAlign w:val="bottom"/>
          </w:tcPr>
          <w:p w:rsidR="009821B1" w:rsidRDefault="001B197B">
            <w:pPr>
              <w:pStyle w:val="BodyText"/>
              <w:tabs>
                <w:tab w:val="left" w:pos="1080"/>
                <w:tab w:val="left" w:pos="1980"/>
                <w:tab w:val="left" w:pos="10076"/>
              </w:tabs>
              <w:rPr>
                <w:del w:id="3694" w:author="Stephanie Thompson" w:date="2008-11-17T15:36:00Z"/>
                <w:rFonts w:ascii="Garamond" w:hAnsi="Garamond"/>
                <w:sz w:val="22"/>
                <w:szCs w:val="22"/>
              </w:rPr>
              <w:pPrChange w:id="3695" w:author="Stephanie Thompson" w:date="2008-11-19T11:52:00Z">
                <w:pPr/>
              </w:pPrChange>
            </w:pPr>
            <w:del w:id="3696" w:author="Stephanie Thompson" w:date="2008-11-17T15:36:00Z">
              <w:r w:rsidRPr="00EB43F4" w:rsidDel="00E361B9">
                <w:rPr>
                  <w:rFonts w:ascii="Garamond" w:hAnsi="Garamond"/>
                  <w:sz w:val="22"/>
                  <w:szCs w:val="22"/>
                </w:rPr>
                <w:delText>01/29/06</w:delText>
              </w:r>
            </w:del>
          </w:p>
        </w:tc>
        <w:tc>
          <w:tcPr>
            <w:tcW w:w="1420" w:type="dxa"/>
            <w:vAlign w:val="bottom"/>
          </w:tcPr>
          <w:p w:rsidR="009821B1" w:rsidRDefault="001B197B">
            <w:pPr>
              <w:pStyle w:val="BodyText"/>
              <w:tabs>
                <w:tab w:val="left" w:pos="1080"/>
                <w:tab w:val="left" w:pos="1980"/>
                <w:tab w:val="left" w:pos="10076"/>
              </w:tabs>
              <w:rPr>
                <w:del w:id="3697" w:author="Stephanie Thompson" w:date="2008-11-17T15:36:00Z"/>
                <w:rFonts w:ascii="Garamond" w:hAnsi="Garamond"/>
                <w:sz w:val="22"/>
                <w:szCs w:val="22"/>
              </w:rPr>
              <w:pPrChange w:id="3698" w:author="Stephanie Thompson" w:date="2008-11-19T11:52:00Z">
                <w:pPr/>
              </w:pPrChange>
            </w:pPr>
            <w:del w:id="3699"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1B197B">
            <w:pPr>
              <w:pStyle w:val="BodyText"/>
              <w:tabs>
                <w:tab w:val="left" w:pos="1080"/>
                <w:tab w:val="left" w:pos="1980"/>
                <w:tab w:val="left" w:pos="10076"/>
              </w:tabs>
              <w:rPr>
                <w:del w:id="3700" w:author="Stephanie Thompson" w:date="2008-11-17T15:36:00Z"/>
                <w:rFonts w:ascii="Garamond" w:hAnsi="Garamond"/>
                <w:sz w:val="22"/>
                <w:szCs w:val="22"/>
              </w:rPr>
              <w:pPrChange w:id="3701" w:author="Stephanie Thompson" w:date="2008-11-19T11:52:00Z">
                <w:pPr/>
              </w:pPrChange>
            </w:pPr>
            <w:del w:id="3702" w:author="Stephanie Thompson" w:date="2008-11-17T15:36:00Z">
              <w:r w:rsidRPr="00EB43F4" w:rsidDel="00E361B9">
                <w:rPr>
                  <w:rFonts w:ascii="Garamond" w:hAnsi="Garamond"/>
                  <w:sz w:val="22"/>
                  <w:szCs w:val="22"/>
                </w:rPr>
                <w:delText>09:30,</w:delText>
              </w:r>
            </w:del>
          </w:p>
        </w:tc>
        <w:tc>
          <w:tcPr>
            <w:tcW w:w="1420" w:type="dxa"/>
            <w:vAlign w:val="bottom"/>
          </w:tcPr>
          <w:p w:rsidR="009821B1" w:rsidRDefault="001B197B">
            <w:pPr>
              <w:pStyle w:val="BodyText"/>
              <w:tabs>
                <w:tab w:val="left" w:pos="1080"/>
                <w:tab w:val="left" w:pos="1980"/>
                <w:tab w:val="left" w:pos="10076"/>
              </w:tabs>
              <w:rPr>
                <w:del w:id="3703" w:author="Stephanie Thompson" w:date="2008-11-17T15:36:00Z"/>
                <w:rFonts w:ascii="Garamond" w:hAnsi="Garamond"/>
                <w:sz w:val="22"/>
                <w:szCs w:val="22"/>
              </w:rPr>
              <w:pPrChange w:id="3704" w:author="Stephanie Thompson" w:date="2008-11-19T11:52:00Z">
                <w:pPr/>
              </w:pPrChange>
            </w:pPr>
            <w:del w:id="3705" w:author="Stephanie Thompson" w:date="2008-11-17T15:36:00Z">
              <w:r w:rsidRPr="00EB43F4" w:rsidDel="00E361B9">
                <w:rPr>
                  <w:rFonts w:ascii="Garamond" w:hAnsi="Garamond"/>
                  <w:sz w:val="22"/>
                  <w:szCs w:val="22"/>
                </w:rPr>
                <w:delText>16:45</w:delText>
              </w:r>
            </w:del>
          </w:p>
        </w:tc>
      </w:tr>
    </w:tbl>
    <w:p w:rsidR="009821B1" w:rsidRDefault="009821B1">
      <w:pPr>
        <w:pStyle w:val="BodyText"/>
        <w:tabs>
          <w:tab w:val="left" w:pos="1080"/>
          <w:tab w:val="left" w:pos="1980"/>
          <w:tab w:val="left" w:pos="10076"/>
        </w:tabs>
        <w:rPr>
          <w:del w:id="3706" w:author="Stephanie Thompson" w:date="2008-11-17T15:36:00Z"/>
          <w:rFonts w:ascii="Garamond" w:hAnsi="Garamond"/>
          <w:sz w:val="22"/>
          <w:szCs w:val="22"/>
        </w:rPr>
        <w:pPrChange w:id="3707" w:author="Stephanie Thompson" w:date="2008-11-19T11:52:00Z">
          <w:pPr/>
        </w:pPrChange>
      </w:pPr>
    </w:p>
    <w:p w:rsidR="009821B1" w:rsidRDefault="00DB485E">
      <w:pPr>
        <w:pStyle w:val="BodyText"/>
        <w:tabs>
          <w:tab w:val="left" w:pos="1080"/>
          <w:tab w:val="left" w:pos="1980"/>
          <w:tab w:val="left" w:pos="10076"/>
        </w:tabs>
        <w:rPr>
          <w:del w:id="3708" w:author="Stephanie Thompson" w:date="2008-11-17T15:36:00Z"/>
          <w:rFonts w:ascii="Garamond" w:hAnsi="Garamond"/>
          <w:sz w:val="22"/>
          <w:szCs w:val="22"/>
        </w:rPr>
        <w:pPrChange w:id="3709" w:author="Stephanie Thompson" w:date="2008-11-19T11:52:00Z">
          <w:pPr/>
        </w:pPrChange>
      </w:pPr>
      <w:del w:id="3710"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DB485E" w:rsidRPr="00EB43F4" w:rsidDel="00E361B9">
        <w:trPr>
          <w:trHeight w:val="255"/>
          <w:del w:id="3711" w:author="Stephanie Thompson" w:date="2008-11-17T15:36:00Z"/>
        </w:trPr>
        <w:tc>
          <w:tcPr>
            <w:tcW w:w="150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12" w:author="Stephanie Thompson" w:date="2008-11-17T15:36:00Z"/>
                <w:rFonts w:ascii="Garamond" w:hAnsi="Garamond"/>
                <w:sz w:val="22"/>
                <w:szCs w:val="22"/>
              </w:rPr>
              <w:pPrChange w:id="3713" w:author="Stephanie Thompson" w:date="2008-11-19T11:52:00Z">
                <w:pPr/>
              </w:pPrChange>
            </w:pPr>
            <w:del w:id="3714"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15" w:author="Stephanie Thompson" w:date="2008-11-17T15:36:00Z"/>
                <w:rFonts w:ascii="Garamond" w:hAnsi="Garamond"/>
                <w:sz w:val="22"/>
                <w:szCs w:val="22"/>
              </w:rPr>
              <w:pPrChange w:id="3716" w:author="Stephanie Thompson" w:date="2008-11-19T11:52:00Z">
                <w:pPr/>
              </w:pPrChange>
            </w:pPr>
            <w:del w:id="3717" w:author="Stephanie Thompson" w:date="2008-11-17T15:36:00Z">
              <w:r w:rsidRPr="00EB43F4" w:rsidDel="00E361B9">
                <w:rPr>
                  <w:rFonts w:ascii="Garamond" w:hAnsi="Garamond"/>
                  <w:sz w:val="22"/>
                  <w:szCs w:val="22"/>
                </w:rPr>
                <w:delText>04:00 – 22:00</w:delText>
              </w:r>
            </w:del>
          </w:p>
        </w:tc>
      </w:tr>
      <w:tr w:rsidR="00DB485E" w:rsidRPr="00EB43F4" w:rsidDel="00E361B9">
        <w:trPr>
          <w:trHeight w:val="255"/>
          <w:del w:id="3718" w:author="Stephanie Thompson" w:date="2008-11-17T15:36:00Z"/>
        </w:trPr>
        <w:tc>
          <w:tcPr>
            <w:tcW w:w="150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19" w:author="Stephanie Thompson" w:date="2008-11-17T15:36:00Z"/>
                <w:rFonts w:ascii="Garamond" w:hAnsi="Garamond"/>
                <w:sz w:val="22"/>
                <w:szCs w:val="22"/>
              </w:rPr>
              <w:pPrChange w:id="3720" w:author="Stephanie Thompson" w:date="2008-11-19T11:52:00Z">
                <w:pPr/>
              </w:pPrChange>
            </w:pPr>
            <w:del w:id="3721"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22" w:author="Stephanie Thompson" w:date="2008-11-17T15:36:00Z"/>
                <w:rFonts w:ascii="Garamond" w:hAnsi="Garamond"/>
                <w:sz w:val="22"/>
                <w:szCs w:val="22"/>
              </w:rPr>
              <w:pPrChange w:id="3723" w:author="Stephanie Thompson" w:date="2008-11-19T11:52:00Z">
                <w:pPr/>
              </w:pPrChange>
            </w:pPr>
            <w:del w:id="3724" w:author="Stephanie Thompson" w:date="2008-11-17T15:36:00Z">
              <w:r w:rsidRPr="00EB43F4" w:rsidDel="00E361B9">
                <w:rPr>
                  <w:rFonts w:ascii="Garamond" w:hAnsi="Garamond"/>
                  <w:sz w:val="22"/>
                  <w:szCs w:val="22"/>
                </w:rPr>
                <w:delText>06:15 – 09:00</w:delText>
              </w:r>
            </w:del>
          </w:p>
        </w:tc>
      </w:tr>
      <w:tr w:rsidR="00DB485E" w:rsidRPr="00EB43F4" w:rsidDel="00E361B9">
        <w:trPr>
          <w:trHeight w:val="255"/>
          <w:del w:id="3725" w:author="Stephanie Thompson" w:date="2008-11-17T15:36:00Z"/>
        </w:trPr>
        <w:tc>
          <w:tcPr>
            <w:tcW w:w="150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26" w:author="Stephanie Thompson" w:date="2008-11-17T15:36:00Z"/>
                <w:rFonts w:ascii="Garamond" w:hAnsi="Garamond"/>
                <w:sz w:val="22"/>
                <w:szCs w:val="22"/>
              </w:rPr>
              <w:pPrChange w:id="3727" w:author="Stephanie Thompson" w:date="2008-11-19T11:52:00Z">
                <w:pPr/>
              </w:pPrChange>
            </w:pPr>
            <w:del w:id="3728"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29" w:author="Stephanie Thompson" w:date="2008-11-17T15:36:00Z"/>
                <w:rFonts w:ascii="Garamond" w:hAnsi="Garamond"/>
                <w:sz w:val="22"/>
                <w:szCs w:val="22"/>
              </w:rPr>
              <w:pPrChange w:id="3730" w:author="Stephanie Thompson" w:date="2008-11-19T11:52:00Z">
                <w:pPr/>
              </w:pPrChange>
            </w:pPr>
            <w:del w:id="3731" w:author="Stephanie Thompson" w:date="2008-11-17T15:36:00Z">
              <w:r w:rsidRPr="00EB43F4" w:rsidDel="00E361B9">
                <w:rPr>
                  <w:rFonts w:ascii="Garamond" w:hAnsi="Garamond"/>
                  <w:sz w:val="22"/>
                  <w:szCs w:val="22"/>
                </w:rPr>
                <w:delText>08:00 – 11:30</w:delText>
              </w:r>
            </w:del>
          </w:p>
        </w:tc>
      </w:tr>
    </w:tbl>
    <w:p w:rsidR="009821B1" w:rsidRDefault="009821B1">
      <w:pPr>
        <w:pStyle w:val="BodyText"/>
        <w:tabs>
          <w:tab w:val="left" w:pos="1080"/>
          <w:tab w:val="left" w:pos="1980"/>
          <w:tab w:val="left" w:pos="10076"/>
        </w:tabs>
        <w:rPr>
          <w:del w:id="3732" w:author="Stephanie Thompson" w:date="2008-11-17T15:36:00Z"/>
          <w:rFonts w:ascii="Garamond" w:hAnsi="Garamond"/>
          <w:sz w:val="22"/>
          <w:szCs w:val="22"/>
        </w:rPr>
        <w:pPrChange w:id="3733" w:author="Stephanie Thompson" w:date="2008-11-19T11:52:00Z">
          <w:pPr/>
        </w:pPrChange>
      </w:pPr>
    </w:p>
    <w:p w:rsidR="009821B1" w:rsidRDefault="00DB485E">
      <w:pPr>
        <w:pStyle w:val="BodyText"/>
        <w:tabs>
          <w:tab w:val="left" w:pos="1080"/>
          <w:tab w:val="left" w:pos="1980"/>
          <w:tab w:val="left" w:pos="10076"/>
        </w:tabs>
        <w:rPr>
          <w:del w:id="3734" w:author="Stephanie Thompson" w:date="2008-11-17T15:36:00Z"/>
          <w:rFonts w:ascii="Garamond" w:hAnsi="Garamond"/>
          <w:sz w:val="22"/>
          <w:szCs w:val="22"/>
        </w:rPr>
        <w:pPrChange w:id="3735" w:author="Stephanie Thompson" w:date="2008-11-19T11:52:00Z">
          <w:pPr/>
        </w:pPrChange>
      </w:pPr>
      <w:del w:id="3736" w:author="Stephanie Thompson" w:date="2008-11-17T15:36:00Z">
        <w:r w:rsidRPr="00EB43F4" w:rsidDel="00E361B9">
          <w:rPr>
            <w:rFonts w:ascii="Garamond" w:hAnsi="Garamond"/>
            <w:sz w:val="22"/>
            <w:szCs w:val="22"/>
          </w:rPr>
          <w:delText>High pH values deleted – probe emerged from water due to low water level</w:delText>
        </w:r>
      </w:del>
    </w:p>
    <w:tbl>
      <w:tblPr>
        <w:tblW w:w="7180" w:type="dxa"/>
        <w:tblInd w:w="93" w:type="dxa"/>
        <w:tblLook w:val="0000"/>
      </w:tblPr>
      <w:tblGrid>
        <w:gridCol w:w="1500"/>
        <w:gridCol w:w="1420"/>
        <w:gridCol w:w="1420"/>
        <w:gridCol w:w="1420"/>
        <w:gridCol w:w="1420"/>
      </w:tblGrid>
      <w:tr w:rsidR="00DB485E" w:rsidRPr="00EB43F4" w:rsidDel="00E361B9">
        <w:trPr>
          <w:gridAfter w:val="2"/>
          <w:wAfter w:w="2840" w:type="dxa"/>
          <w:trHeight w:val="255"/>
          <w:del w:id="3737" w:author="Stephanie Thompson" w:date="2008-11-17T15:36:00Z"/>
        </w:trPr>
        <w:tc>
          <w:tcPr>
            <w:tcW w:w="150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38" w:author="Stephanie Thompson" w:date="2008-11-17T15:36:00Z"/>
                <w:rFonts w:ascii="Garamond" w:hAnsi="Garamond"/>
                <w:sz w:val="22"/>
                <w:szCs w:val="22"/>
              </w:rPr>
              <w:pPrChange w:id="3739" w:author="Stephanie Thompson" w:date="2008-11-19T11:52:00Z">
                <w:pPr/>
              </w:pPrChange>
            </w:pPr>
            <w:del w:id="3740"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41" w:author="Stephanie Thompson" w:date="2008-11-17T15:36:00Z"/>
                <w:rFonts w:ascii="Garamond" w:hAnsi="Garamond"/>
                <w:sz w:val="22"/>
                <w:szCs w:val="22"/>
              </w:rPr>
              <w:pPrChange w:id="3742" w:author="Stephanie Thompson" w:date="2008-11-19T11:52:00Z">
                <w:pPr/>
              </w:pPrChange>
            </w:pPr>
            <w:del w:id="3743" w:author="Stephanie Thompson" w:date="2008-11-17T15:36:00Z">
              <w:r w:rsidRPr="00EB43F4" w:rsidDel="00E361B9">
                <w:rPr>
                  <w:rFonts w:ascii="Garamond" w:hAnsi="Garamond"/>
                  <w:sz w:val="22"/>
                  <w:szCs w:val="22"/>
                </w:rPr>
                <w:delText>04:00 – 12:45,</w:delText>
              </w:r>
            </w:del>
          </w:p>
        </w:tc>
        <w:tc>
          <w:tcPr>
            <w:tcW w:w="1420" w:type="dxa"/>
            <w:vAlign w:val="bottom"/>
          </w:tcPr>
          <w:p w:rsidR="009821B1" w:rsidRDefault="00DB485E">
            <w:pPr>
              <w:pStyle w:val="BodyText"/>
              <w:tabs>
                <w:tab w:val="left" w:pos="1080"/>
                <w:tab w:val="left" w:pos="1980"/>
                <w:tab w:val="left" w:pos="10076"/>
              </w:tabs>
              <w:rPr>
                <w:del w:id="3744" w:author="Stephanie Thompson" w:date="2008-11-17T15:36:00Z"/>
                <w:rFonts w:ascii="Garamond" w:hAnsi="Garamond"/>
                <w:sz w:val="22"/>
                <w:szCs w:val="22"/>
              </w:rPr>
              <w:pPrChange w:id="3745" w:author="Stephanie Thompson" w:date="2008-11-19T11:52:00Z">
                <w:pPr/>
              </w:pPrChange>
            </w:pPr>
            <w:del w:id="3746" w:author="Stephanie Thompson" w:date="2008-11-17T15:36:00Z">
              <w:r w:rsidRPr="00EB43F4" w:rsidDel="00E361B9">
                <w:rPr>
                  <w:rFonts w:ascii="Garamond" w:hAnsi="Garamond"/>
                  <w:sz w:val="22"/>
                  <w:szCs w:val="22"/>
                </w:rPr>
                <w:delText>18:00 – 22:00</w:delText>
              </w:r>
            </w:del>
          </w:p>
        </w:tc>
      </w:tr>
      <w:tr w:rsidR="00DB485E" w:rsidRPr="00EB43F4" w:rsidDel="00E361B9">
        <w:trPr>
          <w:gridAfter w:val="3"/>
          <w:wAfter w:w="4260" w:type="dxa"/>
          <w:trHeight w:val="255"/>
          <w:del w:id="3747" w:author="Stephanie Thompson" w:date="2008-11-17T15:36:00Z"/>
        </w:trPr>
        <w:tc>
          <w:tcPr>
            <w:tcW w:w="150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48" w:author="Stephanie Thompson" w:date="2008-11-17T15:36:00Z"/>
                <w:rFonts w:ascii="Garamond" w:hAnsi="Garamond"/>
                <w:sz w:val="22"/>
                <w:szCs w:val="22"/>
              </w:rPr>
              <w:pPrChange w:id="3749" w:author="Stephanie Thompson" w:date="2008-11-19T11:52:00Z">
                <w:pPr/>
              </w:pPrChange>
            </w:pPr>
            <w:del w:id="3750"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DB485E">
            <w:pPr>
              <w:pStyle w:val="BodyText"/>
              <w:tabs>
                <w:tab w:val="left" w:pos="1080"/>
                <w:tab w:val="left" w:pos="1980"/>
                <w:tab w:val="left" w:pos="10076"/>
              </w:tabs>
              <w:rPr>
                <w:del w:id="3751" w:author="Stephanie Thompson" w:date="2008-11-17T15:36:00Z"/>
                <w:rFonts w:ascii="Garamond" w:hAnsi="Garamond"/>
                <w:sz w:val="22"/>
                <w:szCs w:val="22"/>
              </w:rPr>
              <w:pPrChange w:id="3752" w:author="Stephanie Thompson" w:date="2008-11-19T11:52:00Z">
                <w:pPr/>
              </w:pPrChange>
            </w:pPr>
            <w:del w:id="3753" w:author="Stephanie Thompson" w:date="2008-11-17T15:36:00Z">
              <w:r w:rsidRPr="00EB43F4" w:rsidDel="00E361B9">
                <w:rPr>
                  <w:rFonts w:ascii="Garamond" w:hAnsi="Garamond"/>
                  <w:sz w:val="22"/>
                  <w:szCs w:val="22"/>
                </w:rPr>
                <w:delText>06:15</w:delText>
              </w:r>
              <w:r w:rsidR="00EF7B56" w:rsidRPr="00EB43F4" w:rsidDel="00E361B9">
                <w:rPr>
                  <w:rFonts w:ascii="Garamond" w:hAnsi="Garamond"/>
                  <w:sz w:val="22"/>
                  <w:szCs w:val="22"/>
                </w:rPr>
                <w:delText xml:space="preserve"> – 09:30</w:delText>
              </w:r>
            </w:del>
          </w:p>
        </w:tc>
      </w:tr>
      <w:tr w:rsidR="00EF7B56" w:rsidRPr="00EB43F4" w:rsidDel="00E361B9">
        <w:trPr>
          <w:trHeight w:val="255"/>
          <w:del w:id="3754"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55" w:author="Stephanie Thompson" w:date="2008-11-17T15:36:00Z"/>
                <w:rFonts w:ascii="Garamond" w:hAnsi="Garamond"/>
                <w:sz w:val="22"/>
                <w:szCs w:val="22"/>
              </w:rPr>
              <w:pPrChange w:id="3756" w:author="Stephanie Thompson" w:date="2008-11-19T11:52:00Z">
                <w:pPr/>
              </w:pPrChange>
            </w:pPr>
            <w:del w:id="3757"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58" w:author="Stephanie Thompson" w:date="2008-11-17T15:36:00Z"/>
                <w:rFonts w:ascii="Garamond" w:hAnsi="Garamond"/>
                <w:sz w:val="22"/>
                <w:szCs w:val="22"/>
              </w:rPr>
              <w:pPrChange w:id="3759" w:author="Stephanie Thompson" w:date="2008-11-19T11:52:00Z">
                <w:pPr/>
              </w:pPrChange>
            </w:pPr>
            <w:del w:id="3760" w:author="Stephanie Thompson" w:date="2008-11-17T15:36:00Z">
              <w:r w:rsidRPr="00EB43F4" w:rsidDel="00E361B9">
                <w:rPr>
                  <w:rFonts w:ascii="Garamond" w:hAnsi="Garamond"/>
                  <w:sz w:val="22"/>
                  <w:szCs w:val="22"/>
                </w:rPr>
                <w:delText>21:45 to</w:delText>
              </w:r>
            </w:del>
          </w:p>
        </w:tc>
        <w:tc>
          <w:tcPr>
            <w:tcW w:w="1420" w:type="dxa"/>
            <w:vAlign w:val="bottom"/>
          </w:tcPr>
          <w:p w:rsidR="009821B1" w:rsidRDefault="00EF7B56">
            <w:pPr>
              <w:pStyle w:val="BodyText"/>
              <w:tabs>
                <w:tab w:val="left" w:pos="1080"/>
                <w:tab w:val="left" w:pos="1980"/>
                <w:tab w:val="left" w:pos="10076"/>
              </w:tabs>
              <w:rPr>
                <w:del w:id="3761" w:author="Stephanie Thompson" w:date="2008-11-17T15:36:00Z"/>
                <w:rFonts w:ascii="Garamond" w:hAnsi="Garamond"/>
                <w:sz w:val="22"/>
                <w:szCs w:val="22"/>
              </w:rPr>
              <w:pPrChange w:id="3762" w:author="Stephanie Thompson" w:date="2008-11-19T11:52:00Z">
                <w:pPr/>
              </w:pPrChange>
            </w:pPr>
            <w:del w:id="3763" w:author="Stephanie Thompson" w:date="2008-11-17T15:36:00Z">
              <w:r w:rsidRPr="00EB43F4" w:rsidDel="00E361B9">
                <w:rPr>
                  <w:rFonts w:ascii="Garamond" w:hAnsi="Garamond"/>
                  <w:sz w:val="22"/>
                  <w:szCs w:val="22"/>
                </w:rPr>
                <w:delText>01/29/06</w:delText>
              </w:r>
            </w:del>
          </w:p>
        </w:tc>
        <w:tc>
          <w:tcPr>
            <w:tcW w:w="1420" w:type="dxa"/>
            <w:vAlign w:val="bottom"/>
          </w:tcPr>
          <w:p w:rsidR="009821B1" w:rsidRDefault="00EF7B56">
            <w:pPr>
              <w:pStyle w:val="BodyText"/>
              <w:tabs>
                <w:tab w:val="left" w:pos="1080"/>
                <w:tab w:val="left" w:pos="1980"/>
                <w:tab w:val="left" w:pos="10076"/>
              </w:tabs>
              <w:rPr>
                <w:del w:id="3764" w:author="Stephanie Thompson" w:date="2008-11-17T15:36:00Z"/>
                <w:rFonts w:ascii="Garamond" w:hAnsi="Garamond"/>
                <w:sz w:val="22"/>
                <w:szCs w:val="22"/>
              </w:rPr>
              <w:pPrChange w:id="3765" w:author="Stephanie Thompson" w:date="2008-11-19T11:52:00Z">
                <w:pPr/>
              </w:pPrChange>
            </w:pPr>
            <w:del w:id="3766"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EF7B56">
            <w:pPr>
              <w:pStyle w:val="BodyText"/>
              <w:tabs>
                <w:tab w:val="left" w:pos="1080"/>
                <w:tab w:val="left" w:pos="1980"/>
                <w:tab w:val="left" w:pos="10076"/>
              </w:tabs>
              <w:rPr>
                <w:del w:id="3767" w:author="Stephanie Thompson" w:date="2008-11-17T15:36:00Z"/>
                <w:rFonts w:ascii="Garamond" w:hAnsi="Garamond"/>
                <w:sz w:val="22"/>
                <w:szCs w:val="22"/>
              </w:rPr>
              <w:pPrChange w:id="3768" w:author="Stephanie Thompson" w:date="2008-11-19T11:52:00Z">
                <w:pPr/>
              </w:pPrChange>
            </w:pPr>
            <w:del w:id="3769" w:author="Stephanie Thompson" w:date="2008-11-17T15:36:00Z">
              <w:r w:rsidRPr="00EB43F4" w:rsidDel="00E361B9">
                <w:rPr>
                  <w:rFonts w:ascii="Garamond" w:hAnsi="Garamond"/>
                  <w:sz w:val="22"/>
                  <w:szCs w:val="22"/>
                </w:rPr>
                <w:delText>10:30 – 11:30</w:delText>
              </w:r>
            </w:del>
          </w:p>
        </w:tc>
      </w:tr>
    </w:tbl>
    <w:p w:rsidR="009821B1" w:rsidRDefault="009821B1">
      <w:pPr>
        <w:pStyle w:val="BodyText"/>
        <w:tabs>
          <w:tab w:val="left" w:pos="1080"/>
          <w:tab w:val="left" w:pos="1980"/>
          <w:tab w:val="left" w:pos="10076"/>
        </w:tabs>
        <w:rPr>
          <w:del w:id="3770" w:author="Stephanie Thompson" w:date="2008-11-17T15:36:00Z"/>
          <w:rFonts w:ascii="Garamond" w:hAnsi="Garamond"/>
          <w:sz w:val="22"/>
          <w:szCs w:val="22"/>
        </w:rPr>
        <w:pPrChange w:id="3771" w:author="Stephanie Thompson" w:date="2008-11-19T11:52:00Z">
          <w:pPr/>
        </w:pPrChange>
      </w:pPr>
    </w:p>
    <w:p w:rsidR="009821B1" w:rsidRDefault="00EF7B56">
      <w:pPr>
        <w:pStyle w:val="BodyText"/>
        <w:tabs>
          <w:tab w:val="left" w:pos="1080"/>
          <w:tab w:val="left" w:pos="1980"/>
          <w:tab w:val="left" w:pos="10076"/>
        </w:tabs>
        <w:rPr>
          <w:del w:id="3772" w:author="Stephanie Thompson" w:date="2008-11-17T15:36:00Z"/>
          <w:rFonts w:ascii="Garamond" w:hAnsi="Garamond"/>
          <w:sz w:val="22"/>
          <w:szCs w:val="22"/>
        </w:rPr>
        <w:pPrChange w:id="3773" w:author="Stephanie Thompson" w:date="2008-11-19T11:52:00Z">
          <w:pPr/>
        </w:pPrChange>
      </w:pPr>
      <w:del w:id="3774"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EF7B56" w:rsidRPr="00EB43F4" w:rsidDel="00E361B9">
        <w:trPr>
          <w:gridAfter w:val="1"/>
          <w:wAfter w:w="1420" w:type="dxa"/>
          <w:trHeight w:val="255"/>
          <w:del w:id="3775"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76" w:author="Stephanie Thompson" w:date="2008-11-17T15:36:00Z"/>
                <w:rFonts w:ascii="Garamond" w:hAnsi="Garamond"/>
                <w:sz w:val="22"/>
                <w:szCs w:val="22"/>
              </w:rPr>
              <w:pPrChange w:id="3777" w:author="Stephanie Thompson" w:date="2008-11-19T11:52:00Z">
                <w:pPr/>
              </w:pPrChange>
            </w:pPr>
            <w:del w:id="3778" w:author="Stephanie Thompson" w:date="2008-11-17T15:36:00Z">
              <w:r w:rsidRPr="00EB43F4" w:rsidDel="00E361B9">
                <w:rPr>
                  <w:rFonts w:ascii="Garamond" w:hAnsi="Garamond"/>
                  <w:sz w:val="22"/>
                  <w:szCs w:val="22"/>
                </w:rPr>
                <w:delText>01/26/06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79" w:author="Stephanie Thompson" w:date="2008-11-17T15:36:00Z"/>
                <w:rFonts w:ascii="Garamond" w:hAnsi="Garamond"/>
                <w:sz w:val="22"/>
                <w:szCs w:val="22"/>
              </w:rPr>
              <w:pPrChange w:id="3780" w:author="Stephanie Thompson" w:date="2008-11-19T11:52:00Z">
                <w:pPr/>
              </w:pPrChange>
            </w:pPr>
            <w:del w:id="3781" w:author="Stephanie Thompson" w:date="2008-11-17T15:36:00Z">
              <w:r w:rsidRPr="00EB43F4" w:rsidDel="00E361B9">
                <w:rPr>
                  <w:rFonts w:ascii="Garamond" w:hAnsi="Garamond"/>
                  <w:sz w:val="22"/>
                  <w:szCs w:val="22"/>
                </w:rPr>
                <w:delText>04:15 – 14:15,</w:delText>
              </w:r>
            </w:del>
          </w:p>
        </w:tc>
        <w:tc>
          <w:tcPr>
            <w:tcW w:w="1420" w:type="dxa"/>
            <w:vAlign w:val="bottom"/>
          </w:tcPr>
          <w:p w:rsidR="009821B1" w:rsidRDefault="00EF7B56">
            <w:pPr>
              <w:pStyle w:val="BodyText"/>
              <w:tabs>
                <w:tab w:val="left" w:pos="1080"/>
                <w:tab w:val="left" w:pos="1980"/>
                <w:tab w:val="left" w:pos="10076"/>
              </w:tabs>
              <w:rPr>
                <w:del w:id="3782" w:author="Stephanie Thompson" w:date="2008-11-17T15:36:00Z"/>
                <w:rFonts w:ascii="Garamond" w:hAnsi="Garamond"/>
                <w:sz w:val="22"/>
                <w:szCs w:val="22"/>
              </w:rPr>
              <w:pPrChange w:id="3783" w:author="Stephanie Thompson" w:date="2008-11-19T11:52:00Z">
                <w:pPr/>
              </w:pPrChange>
            </w:pPr>
            <w:del w:id="3784" w:author="Stephanie Thompson" w:date="2008-11-17T15:36:00Z">
              <w:r w:rsidRPr="00EB43F4" w:rsidDel="00E361B9">
                <w:rPr>
                  <w:rFonts w:ascii="Garamond" w:hAnsi="Garamond"/>
                  <w:sz w:val="22"/>
                  <w:szCs w:val="22"/>
                </w:rPr>
                <w:delText>15:00 – 22:30</w:delText>
              </w:r>
            </w:del>
          </w:p>
        </w:tc>
      </w:tr>
      <w:tr w:rsidR="00EF7B56" w:rsidRPr="00EB43F4" w:rsidDel="00E361B9">
        <w:trPr>
          <w:gridAfter w:val="2"/>
          <w:wAfter w:w="2840" w:type="dxa"/>
          <w:trHeight w:val="255"/>
          <w:del w:id="3785"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86" w:author="Stephanie Thompson" w:date="2008-11-17T15:36:00Z"/>
                <w:rFonts w:ascii="Garamond" w:hAnsi="Garamond"/>
                <w:sz w:val="22"/>
                <w:szCs w:val="22"/>
              </w:rPr>
              <w:pPrChange w:id="3787" w:author="Stephanie Thompson" w:date="2008-11-19T11:52:00Z">
                <w:pPr/>
              </w:pPrChange>
            </w:pPr>
            <w:del w:id="3788" w:author="Stephanie Thompson" w:date="2008-11-17T15:36:00Z">
              <w:r w:rsidRPr="00EB43F4" w:rsidDel="00E361B9">
                <w:rPr>
                  <w:rFonts w:ascii="Garamond" w:hAnsi="Garamond"/>
                  <w:sz w:val="22"/>
                  <w:szCs w:val="22"/>
                </w:rPr>
                <w:delText>01/27/06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89" w:author="Stephanie Thompson" w:date="2008-11-17T15:36:00Z"/>
                <w:rFonts w:ascii="Garamond" w:hAnsi="Garamond"/>
                <w:sz w:val="22"/>
                <w:szCs w:val="22"/>
              </w:rPr>
              <w:pPrChange w:id="3790" w:author="Stephanie Thompson" w:date="2008-11-19T11:52:00Z">
                <w:pPr/>
              </w:pPrChange>
            </w:pPr>
            <w:del w:id="3791" w:author="Stephanie Thompson" w:date="2008-11-17T15:36:00Z">
              <w:r w:rsidRPr="00EB43F4" w:rsidDel="00E361B9">
                <w:rPr>
                  <w:rFonts w:ascii="Garamond" w:hAnsi="Garamond"/>
                  <w:sz w:val="22"/>
                  <w:szCs w:val="22"/>
                </w:rPr>
                <w:delText>05:30 – 09:45</w:delText>
              </w:r>
            </w:del>
          </w:p>
        </w:tc>
      </w:tr>
      <w:tr w:rsidR="00EF7B56" w:rsidRPr="00EB43F4" w:rsidDel="00E361B9">
        <w:trPr>
          <w:trHeight w:val="255"/>
          <w:del w:id="3792"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93" w:author="Stephanie Thompson" w:date="2008-11-17T15:36:00Z"/>
                <w:rFonts w:ascii="Garamond" w:hAnsi="Garamond"/>
                <w:sz w:val="22"/>
                <w:szCs w:val="22"/>
              </w:rPr>
              <w:pPrChange w:id="3794" w:author="Stephanie Thompson" w:date="2008-11-19T11:52:00Z">
                <w:pPr/>
              </w:pPrChange>
            </w:pPr>
            <w:del w:id="3795" w:author="Stephanie Thompson" w:date="2008-11-17T15:36:00Z">
              <w:r w:rsidRPr="00EB43F4" w:rsidDel="00E361B9">
                <w:rPr>
                  <w:rFonts w:ascii="Garamond" w:hAnsi="Garamond"/>
                  <w:sz w:val="22"/>
                  <w:szCs w:val="22"/>
                </w:rPr>
                <w:delText>01/28/06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796" w:author="Stephanie Thompson" w:date="2008-11-17T15:36:00Z"/>
                <w:rFonts w:ascii="Garamond" w:hAnsi="Garamond"/>
                <w:sz w:val="22"/>
                <w:szCs w:val="22"/>
              </w:rPr>
              <w:pPrChange w:id="3797" w:author="Stephanie Thompson" w:date="2008-11-19T11:52:00Z">
                <w:pPr/>
              </w:pPrChange>
            </w:pPr>
            <w:del w:id="3798" w:author="Stephanie Thompson" w:date="2008-11-17T15:36:00Z">
              <w:r w:rsidRPr="00EB43F4" w:rsidDel="00E361B9">
                <w:rPr>
                  <w:rFonts w:ascii="Garamond" w:hAnsi="Garamond"/>
                  <w:sz w:val="22"/>
                  <w:szCs w:val="22"/>
                </w:rPr>
                <w:delText>21:45 to</w:delText>
              </w:r>
            </w:del>
          </w:p>
        </w:tc>
        <w:tc>
          <w:tcPr>
            <w:tcW w:w="1420" w:type="dxa"/>
            <w:vAlign w:val="bottom"/>
          </w:tcPr>
          <w:p w:rsidR="009821B1" w:rsidRDefault="00EF7B56">
            <w:pPr>
              <w:pStyle w:val="BodyText"/>
              <w:tabs>
                <w:tab w:val="left" w:pos="1080"/>
                <w:tab w:val="left" w:pos="1980"/>
                <w:tab w:val="left" w:pos="10076"/>
              </w:tabs>
              <w:rPr>
                <w:del w:id="3799" w:author="Stephanie Thompson" w:date="2008-11-17T15:36:00Z"/>
                <w:rFonts w:ascii="Garamond" w:hAnsi="Garamond"/>
                <w:sz w:val="22"/>
                <w:szCs w:val="22"/>
              </w:rPr>
              <w:pPrChange w:id="3800" w:author="Stephanie Thompson" w:date="2008-11-19T11:52:00Z">
                <w:pPr/>
              </w:pPrChange>
            </w:pPr>
            <w:del w:id="3801" w:author="Stephanie Thompson" w:date="2008-11-17T15:36:00Z">
              <w:r w:rsidRPr="00EB43F4" w:rsidDel="00E361B9">
                <w:rPr>
                  <w:rFonts w:ascii="Garamond" w:hAnsi="Garamond"/>
                  <w:sz w:val="22"/>
                  <w:szCs w:val="22"/>
                </w:rPr>
                <w:delText>01/29/06</w:delText>
              </w:r>
            </w:del>
          </w:p>
        </w:tc>
        <w:tc>
          <w:tcPr>
            <w:tcW w:w="1420" w:type="dxa"/>
            <w:vAlign w:val="bottom"/>
          </w:tcPr>
          <w:p w:rsidR="009821B1" w:rsidRDefault="00EF7B56">
            <w:pPr>
              <w:pStyle w:val="BodyText"/>
              <w:tabs>
                <w:tab w:val="left" w:pos="1080"/>
                <w:tab w:val="left" w:pos="1980"/>
                <w:tab w:val="left" w:pos="10076"/>
              </w:tabs>
              <w:rPr>
                <w:del w:id="3802" w:author="Stephanie Thompson" w:date="2008-11-17T15:36:00Z"/>
                <w:rFonts w:ascii="Garamond" w:hAnsi="Garamond"/>
                <w:sz w:val="22"/>
                <w:szCs w:val="22"/>
              </w:rPr>
              <w:pPrChange w:id="3803" w:author="Stephanie Thompson" w:date="2008-11-19T11:52:00Z">
                <w:pPr/>
              </w:pPrChange>
            </w:pPr>
            <w:del w:id="3804" w:author="Stephanie Thompson" w:date="2008-11-17T15:36:00Z">
              <w:r w:rsidRPr="00EB43F4" w:rsidDel="00E361B9">
                <w:rPr>
                  <w:rFonts w:ascii="Garamond" w:hAnsi="Garamond"/>
                  <w:sz w:val="22"/>
                  <w:szCs w:val="22"/>
                </w:rPr>
                <w:delText>13:00</w:delText>
              </w:r>
            </w:del>
          </w:p>
        </w:tc>
      </w:tr>
    </w:tbl>
    <w:p w:rsidR="009821B1" w:rsidRDefault="009821B1">
      <w:pPr>
        <w:pStyle w:val="BodyText"/>
        <w:tabs>
          <w:tab w:val="left" w:pos="1080"/>
          <w:tab w:val="left" w:pos="1980"/>
          <w:tab w:val="left" w:pos="10076"/>
        </w:tabs>
        <w:rPr>
          <w:del w:id="3805" w:author="Stephanie Thompson" w:date="2008-11-17T15:36:00Z"/>
          <w:rFonts w:ascii="Garamond" w:hAnsi="Garamond"/>
          <w:sz w:val="22"/>
          <w:szCs w:val="22"/>
        </w:rPr>
        <w:pPrChange w:id="3806" w:author="Stephanie Thompson" w:date="2008-11-19T11:52:00Z">
          <w:pPr/>
        </w:pPrChange>
      </w:pPr>
    </w:p>
    <w:p w:rsidR="009821B1" w:rsidRDefault="00EF7B56">
      <w:pPr>
        <w:pStyle w:val="BodyText"/>
        <w:tabs>
          <w:tab w:val="left" w:pos="1080"/>
          <w:tab w:val="left" w:pos="1980"/>
          <w:tab w:val="left" w:pos="10076"/>
        </w:tabs>
        <w:rPr>
          <w:del w:id="3807" w:author="Stephanie Thompson" w:date="2008-11-17T15:36:00Z"/>
          <w:rFonts w:ascii="Garamond" w:hAnsi="Garamond"/>
          <w:sz w:val="22"/>
          <w:szCs w:val="22"/>
        </w:rPr>
        <w:pPrChange w:id="3808" w:author="Stephanie Thompson" w:date="2008-11-19T11:52:00Z">
          <w:pPr/>
        </w:pPrChange>
      </w:pPr>
      <w:del w:id="3809"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EF7B56" w:rsidRPr="00EB43F4" w:rsidDel="00E361B9">
        <w:trPr>
          <w:trHeight w:val="255"/>
          <w:del w:id="3810"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11" w:author="Stephanie Thompson" w:date="2008-11-17T15:36:00Z"/>
                <w:rFonts w:ascii="Garamond" w:hAnsi="Garamond"/>
                <w:sz w:val="22"/>
                <w:szCs w:val="22"/>
              </w:rPr>
              <w:pPrChange w:id="3812" w:author="Stephanie Thompson" w:date="2008-11-19T11:52:00Z">
                <w:pPr/>
              </w:pPrChange>
            </w:pPr>
            <w:del w:id="3813" w:author="Stephanie Thompson" w:date="2008-11-17T15:36:00Z">
              <w:r w:rsidRPr="00EB43F4" w:rsidDel="00E361B9">
                <w:rPr>
                  <w:rFonts w:ascii="Garamond" w:hAnsi="Garamond"/>
                  <w:sz w:val="22"/>
                  <w:szCs w:val="22"/>
                </w:rPr>
                <w:delText>01/29/06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14" w:author="Stephanie Thompson" w:date="2008-11-17T15:36:00Z"/>
                <w:rFonts w:ascii="Garamond" w:hAnsi="Garamond"/>
                <w:sz w:val="22"/>
                <w:szCs w:val="22"/>
              </w:rPr>
              <w:pPrChange w:id="3815" w:author="Stephanie Thompson" w:date="2008-11-19T11:52:00Z">
                <w:pPr/>
              </w:pPrChange>
            </w:pPr>
            <w:del w:id="3816" w:author="Stephanie Thompson" w:date="2008-11-17T15:36:00Z">
              <w:r w:rsidRPr="00EB43F4" w:rsidDel="00E361B9">
                <w:rPr>
                  <w:rFonts w:ascii="Garamond" w:hAnsi="Garamond"/>
                  <w:sz w:val="22"/>
                  <w:szCs w:val="22"/>
                </w:rPr>
                <w:delText>21:15 to</w:delText>
              </w:r>
            </w:del>
          </w:p>
        </w:tc>
        <w:tc>
          <w:tcPr>
            <w:tcW w:w="1420" w:type="dxa"/>
            <w:vAlign w:val="bottom"/>
          </w:tcPr>
          <w:p w:rsidR="009821B1" w:rsidRDefault="00EF7B56">
            <w:pPr>
              <w:pStyle w:val="BodyText"/>
              <w:tabs>
                <w:tab w:val="left" w:pos="1080"/>
                <w:tab w:val="left" w:pos="1980"/>
                <w:tab w:val="left" w:pos="10076"/>
              </w:tabs>
              <w:rPr>
                <w:del w:id="3817" w:author="Stephanie Thompson" w:date="2008-11-17T15:36:00Z"/>
                <w:rFonts w:ascii="Garamond" w:hAnsi="Garamond"/>
                <w:sz w:val="22"/>
                <w:szCs w:val="22"/>
              </w:rPr>
              <w:pPrChange w:id="3818" w:author="Stephanie Thompson" w:date="2008-11-19T11:52:00Z">
                <w:pPr/>
              </w:pPrChange>
            </w:pPr>
            <w:del w:id="3819" w:author="Stephanie Thompson" w:date="2008-11-17T15:36:00Z">
              <w:r w:rsidRPr="00EB43F4" w:rsidDel="00E361B9">
                <w:rPr>
                  <w:rFonts w:ascii="Garamond" w:hAnsi="Garamond"/>
                  <w:sz w:val="22"/>
                  <w:szCs w:val="22"/>
                </w:rPr>
                <w:delText>01/30/06</w:delText>
              </w:r>
            </w:del>
          </w:p>
        </w:tc>
        <w:tc>
          <w:tcPr>
            <w:tcW w:w="1420" w:type="dxa"/>
            <w:vAlign w:val="bottom"/>
          </w:tcPr>
          <w:p w:rsidR="009821B1" w:rsidRDefault="00EF7B56">
            <w:pPr>
              <w:pStyle w:val="BodyText"/>
              <w:tabs>
                <w:tab w:val="left" w:pos="1080"/>
                <w:tab w:val="left" w:pos="1980"/>
                <w:tab w:val="left" w:pos="10076"/>
              </w:tabs>
              <w:rPr>
                <w:del w:id="3820" w:author="Stephanie Thompson" w:date="2008-11-17T15:36:00Z"/>
                <w:rFonts w:ascii="Garamond" w:hAnsi="Garamond"/>
                <w:sz w:val="22"/>
                <w:szCs w:val="22"/>
              </w:rPr>
              <w:pPrChange w:id="3821" w:author="Stephanie Thompson" w:date="2008-11-19T11:52:00Z">
                <w:pPr/>
              </w:pPrChange>
            </w:pPr>
            <w:del w:id="3822" w:author="Stephanie Thompson" w:date="2008-11-17T15:36:00Z">
              <w:r w:rsidRPr="00EB43F4" w:rsidDel="00E361B9">
                <w:rPr>
                  <w:rFonts w:ascii="Garamond" w:hAnsi="Garamond"/>
                  <w:sz w:val="22"/>
                  <w:szCs w:val="22"/>
                </w:rPr>
                <w:delText>01:00</w:delText>
              </w:r>
            </w:del>
          </w:p>
        </w:tc>
      </w:tr>
    </w:tbl>
    <w:p w:rsidR="009821B1" w:rsidRDefault="009821B1">
      <w:pPr>
        <w:pStyle w:val="BodyText"/>
        <w:tabs>
          <w:tab w:val="left" w:pos="1080"/>
          <w:tab w:val="left" w:pos="1980"/>
          <w:tab w:val="left" w:pos="10076"/>
        </w:tabs>
        <w:rPr>
          <w:del w:id="3823" w:author="Stephanie Thompson" w:date="2008-11-17T15:36:00Z"/>
          <w:rFonts w:ascii="Garamond" w:hAnsi="Garamond"/>
          <w:sz w:val="22"/>
          <w:szCs w:val="22"/>
        </w:rPr>
        <w:pPrChange w:id="3824" w:author="Stephanie Thompson" w:date="2008-11-19T11:52:00Z">
          <w:pPr/>
        </w:pPrChange>
      </w:pPr>
    </w:p>
    <w:p w:rsidR="009821B1" w:rsidRDefault="00EF7B56">
      <w:pPr>
        <w:pStyle w:val="BodyText"/>
        <w:tabs>
          <w:tab w:val="left" w:pos="1080"/>
          <w:tab w:val="left" w:pos="1980"/>
          <w:tab w:val="left" w:pos="10076"/>
        </w:tabs>
        <w:rPr>
          <w:del w:id="3825" w:author="Stephanie Thompson" w:date="2008-11-17T15:36:00Z"/>
          <w:rFonts w:ascii="Garamond" w:hAnsi="Garamond"/>
          <w:sz w:val="22"/>
          <w:szCs w:val="22"/>
        </w:rPr>
        <w:pPrChange w:id="3826" w:author="Stephanie Thompson" w:date="2008-11-19T11:52:00Z">
          <w:pPr/>
        </w:pPrChange>
      </w:pPr>
      <w:del w:id="3827"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F7B56" w:rsidRPr="00EB43F4" w:rsidDel="00E361B9">
        <w:trPr>
          <w:trHeight w:val="255"/>
          <w:del w:id="3828"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29" w:author="Stephanie Thompson" w:date="2008-11-17T15:36:00Z"/>
                <w:rFonts w:ascii="Garamond" w:hAnsi="Garamond"/>
                <w:sz w:val="22"/>
                <w:szCs w:val="22"/>
              </w:rPr>
              <w:pPrChange w:id="3830" w:author="Stephanie Thompson" w:date="2008-11-19T11:52:00Z">
                <w:pPr/>
              </w:pPrChange>
            </w:pPr>
            <w:del w:id="3831"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32" w:author="Stephanie Thompson" w:date="2008-11-17T15:36:00Z"/>
                <w:rFonts w:ascii="Garamond" w:hAnsi="Garamond"/>
                <w:sz w:val="22"/>
                <w:szCs w:val="22"/>
              </w:rPr>
              <w:pPrChange w:id="3833" w:author="Stephanie Thompson" w:date="2008-11-19T11:52:00Z">
                <w:pPr/>
              </w:pPrChange>
            </w:pPr>
            <w:del w:id="3834" w:author="Stephanie Thompson" w:date="2008-11-17T15:36:00Z">
              <w:r w:rsidRPr="00EB43F4" w:rsidDel="00E361B9">
                <w:rPr>
                  <w:rFonts w:ascii="Garamond" w:hAnsi="Garamond"/>
                  <w:sz w:val="22"/>
                  <w:szCs w:val="22"/>
                </w:rPr>
                <w:delText>10:15 – 13:00</w:delText>
              </w:r>
            </w:del>
          </w:p>
        </w:tc>
      </w:tr>
    </w:tbl>
    <w:p w:rsidR="009821B1" w:rsidRDefault="009821B1">
      <w:pPr>
        <w:pStyle w:val="BodyText"/>
        <w:tabs>
          <w:tab w:val="left" w:pos="1080"/>
          <w:tab w:val="left" w:pos="1980"/>
          <w:tab w:val="left" w:pos="10076"/>
        </w:tabs>
        <w:rPr>
          <w:del w:id="3835" w:author="Stephanie Thompson" w:date="2008-11-17T15:36:00Z"/>
          <w:rFonts w:ascii="Garamond" w:hAnsi="Garamond"/>
          <w:sz w:val="22"/>
          <w:szCs w:val="22"/>
        </w:rPr>
        <w:pPrChange w:id="3836" w:author="Stephanie Thompson" w:date="2008-11-19T11:52:00Z">
          <w:pPr/>
        </w:pPrChange>
      </w:pPr>
    </w:p>
    <w:p w:rsidR="009821B1" w:rsidRDefault="00EF7B56">
      <w:pPr>
        <w:pStyle w:val="BodyText"/>
        <w:tabs>
          <w:tab w:val="left" w:pos="1080"/>
          <w:tab w:val="left" w:pos="1980"/>
          <w:tab w:val="left" w:pos="10076"/>
        </w:tabs>
        <w:rPr>
          <w:del w:id="3837" w:author="Stephanie Thompson" w:date="2008-11-17T15:36:00Z"/>
          <w:rFonts w:ascii="Garamond" w:hAnsi="Garamond"/>
          <w:sz w:val="22"/>
          <w:szCs w:val="22"/>
        </w:rPr>
        <w:pPrChange w:id="3838" w:author="Stephanie Thompson" w:date="2008-11-19T11:52:00Z">
          <w:pPr/>
        </w:pPrChange>
      </w:pPr>
      <w:del w:id="3839" w:author="Stephanie Thompson" w:date="2008-11-17T15:36:00Z">
        <w:r w:rsidRPr="00EB43F4" w:rsidDel="00E361B9">
          <w:rPr>
            <w:rFonts w:ascii="Garamond" w:hAnsi="Garamond"/>
            <w:sz w:val="22"/>
            <w:szCs w:val="22"/>
          </w:rPr>
          <w:delText>Turbidity spike deleted - likely biological interference</w:delText>
        </w:r>
      </w:del>
    </w:p>
    <w:tbl>
      <w:tblPr>
        <w:tblW w:w="4340" w:type="dxa"/>
        <w:tblInd w:w="93" w:type="dxa"/>
        <w:tblLook w:val="0000"/>
      </w:tblPr>
      <w:tblGrid>
        <w:gridCol w:w="1500"/>
        <w:gridCol w:w="1420"/>
        <w:gridCol w:w="1420"/>
      </w:tblGrid>
      <w:tr w:rsidR="00EF7B56" w:rsidRPr="00EB43F4" w:rsidDel="00E361B9">
        <w:trPr>
          <w:trHeight w:val="255"/>
          <w:del w:id="3840" w:author="Stephanie Thompson" w:date="2008-11-17T15:36:00Z"/>
        </w:trPr>
        <w:tc>
          <w:tcPr>
            <w:tcW w:w="150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41" w:author="Stephanie Thompson" w:date="2008-11-17T15:36:00Z"/>
                <w:rFonts w:ascii="Garamond" w:hAnsi="Garamond"/>
                <w:sz w:val="22"/>
                <w:szCs w:val="22"/>
              </w:rPr>
              <w:pPrChange w:id="3842" w:author="Stephanie Thompson" w:date="2008-11-19T11:52:00Z">
                <w:pPr/>
              </w:pPrChange>
            </w:pPr>
            <w:del w:id="3843"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9821B1" w:rsidRDefault="00EF7B56">
            <w:pPr>
              <w:pStyle w:val="BodyText"/>
              <w:tabs>
                <w:tab w:val="left" w:pos="1080"/>
                <w:tab w:val="left" w:pos="1980"/>
                <w:tab w:val="left" w:pos="10076"/>
              </w:tabs>
              <w:rPr>
                <w:del w:id="3844" w:author="Stephanie Thompson" w:date="2008-11-17T15:36:00Z"/>
                <w:rFonts w:ascii="Garamond" w:hAnsi="Garamond"/>
                <w:sz w:val="22"/>
                <w:szCs w:val="22"/>
              </w:rPr>
              <w:pPrChange w:id="3845" w:author="Stephanie Thompson" w:date="2008-11-19T11:52:00Z">
                <w:pPr/>
              </w:pPrChange>
            </w:pPr>
            <w:del w:id="3846" w:author="Stephanie Thompson" w:date="2008-11-17T15:36:00Z">
              <w:r w:rsidRPr="00EB43F4" w:rsidDel="00E361B9">
                <w:rPr>
                  <w:rFonts w:ascii="Garamond" w:hAnsi="Garamond"/>
                  <w:sz w:val="22"/>
                  <w:szCs w:val="22"/>
                </w:rPr>
                <w:delText>17:30,</w:delText>
              </w:r>
            </w:del>
          </w:p>
        </w:tc>
        <w:tc>
          <w:tcPr>
            <w:tcW w:w="1420" w:type="dxa"/>
            <w:vAlign w:val="bottom"/>
          </w:tcPr>
          <w:p w:rsidR="009821B1" w:rsidRDefault="00EF7B56">
            <w:pPr>
              <w:pStyle w:val="BodyText"/>
              <w:tabs>
                <w:tab w:val="left" w:pos="1080"/>
                <w:tab w:val="left" w:pos="1980"/>
                <w:tab w:val="left" w:pos="10076"/>
              </w:tabs>
              <w:rPr>
                <w:del w:id="3847" w:author="Stephanie Thompson" w:date="2008-11-17T15:36:00Z"/>
                <w:rFonts w:ascii="Garamond" w:hAnsi="Garamond"/>
                <w:sz w:val="22"/>
                <w:szCs w:val="22"/>
              </w:rPr>
              <w:pPrChange w:id="3848" w:author="Stephanie Thompson" w:date="2008-11-19T11:52:00Z">
                <w:pPr/>
              </w:pPrChange>
            </w:pPr>
            <w:del w:id="3849" w:author="Stephanie Thompson" w:date="2008-11-17T15:36:00Z">
              <w:r w:rsidRPr="00EB43F4" w:rsidDel="00E361B9">
                <w:rPr>
                  <w:rFonts w:ascii="Garamond" w:hAnsi="Garamond"/>
                  <w:sz w:val="22"/>
                  <w:szCs w:val="22"/>
                </w:rPr>
                <w:delText>19:00</w:delText>
              </w:r>
            </w:del>
          </w:p>
        </w:tc>
      </w:tr>
    </w:tbl>
    <w:p w:rsidR="009821B1" w:rsidRDefault="009821B1">
      <w:pPr>
        <w:pStyle w:val="BodyText"/>
        <w:tabs>
          <w:tab w:val="left" w:pos="1080"/>
          <w:tab w:val="left" w:pos="1980"/>
          <w:tab w:val="left" w:pos="10076"/>
        </w:tabs>
        <w:rPr>
          <w:del w:id="3850" w:author="Stephanie Thompson" w:date="2008-11-17T15:36:00Z"/>
          <w:rFonts w:ascii="Garamond" w:hAnsi="Garamond"/>
          <w:sz w:val="22"/>
          <w:szCs w:val="22"/>
        </w:rPr>
        <w:pPrChange w:id="3851" w:author="Stephanie Thompson" w:date="2008-11-19T11:52:00Z">
          <w:pPr/>
        </w:pPrChange>
      </w:pPr>
    </w:p>
    <w:p w:rsidR="009821B1" w:rsidRDefault="00CB6A97">
      <w:pPr>
        <w:pStyle w:val="BodyText"/>
        <w:tabs>
          <w:tab w:val="left" w:pos="1080"/>
          <w:tab w:val="left" w:pos="1980"/>
          <w:tab w:val="left" w:pos="10076"/>
        </w:tabs>
        <w:rPr>
          <w:del w:id="3852" w:author="Stephanie Thompson" w:date="2008-11-17T15:36:00Z"/>
          <w:rFonts w:ascii="Garamond" w:hAnsi="Garamond"/>
          <w:sz w:val="22"/>
          <w:szCs w:val="22"/>
        </w:rPr>
        <w:pPrChange w:id="3853" w:author="Stephanie Thompson" w:date="2008-11-19T11:52:00Z">
          <w:pPr/>
        </w:pPrChange>
      </w:pPr>
      <w:del w:id="3854"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CB6A97" w:rsidRPr="00EB43F4" w:rsidDel="00E361B9">
        <w:trPr>
          <w:trHeight w:val="255"/>
          <w:del w:id="3855" w:author="Stephanie Thompson" w:date="2008-11-17T15:36:00Z"/>
        </w:trPr>
        <w:tc>
          <w:tcPr>
            <w:tcW w:w="1500" w:type="dxa"/>
            <w:tcBorders>
              <w:top w:val="nil"/>
              <w:left w:val="nil"/>
              <w:bottom w:val="nil"/>
              <w:right w:val="nil"/>
            </w:tcBorders>
            <w:shd w:val="clear" w:color="auto" w:fill="auto"/>
            <w:noWrap/>
            <w:vAlign w:val="bottom"/>
          </w:tcPr>
          <w:p w:rsidR="009821B1" w:rsidRDefault="00CB6A97">
            <w:pPr>
              <w:pStyle w:val="BodyText"/>
              <w:tabs>
                <w:tab w:val="left" w:pos="1080"/>
                <w:tab w:val="left" w:pos="1980"/>
                <w:tab w:val="left" w:pos="10076"/>
              </w:tabs>
              <w:rPr>
                <w:del w:id="3856" w:author="Stephanie Thompson" w:date="2008-11-17T15:36:00Z"/>
                <w:rFonts w:ascii="Garamond" w:hAnsi="Garamond"/>
                <w:sz w:val="22"/>
                <w:szCs w:val="22"/>
              </w:rPr>
              <w:pPrChange w:id="3857" w:author="Stephanie Thompson" w:date="2008-11-19T11:52:00Z">
                <w:pPr/>
              </w:pPrChange>
            </w:pPr>
            <w:del w:id="3858" w:author="Stephanie Thompson" w:date="2008-11-17T15:36:00Z">
              <w:r w:rsidRPr="00EB43F4" w:rsidDel="00E361B9">
                <w:rPr>
                  <w:rFonts w:ascii="Garamond" w:hAnsi="Garamond"/>
                  <w:sz w:val="22"/>
                  <w:szCs w:val="22"/>
                </w:rPr>
                <w:delText>01/30/06</w:delText>
              </w:r>
            </w:del>
          </w:p>
        </w:tc>
        <w:tc>
          <w:tcPr>
            <w:tcW w:w="1420" w:type="dxa"/>
            <w:tcBorders>
              <w:top w:val="nil"/>
              <w:left w:val="nil"/>
              <w:bottom w:val="nil"/>
              <w:right w:val="nil"/>
            </w:tcBorders>
            <w:shd w:val="clear" w:color="auto" w:fill="auto"/>
            <w:noWrap/>
            <w:vAlign w:val="bottom"/>
          </w:tcPr>
          <w:p w:rsidR="009821B1" w:rsidRDefault="00CB6A97">
            <w:pPr>
              <w:pStyle w:val="BodyText"/>
              <w:tabs>
                <w:tab w:val="left" w:pos="1080"/>
                <w:tab w:val="left" w:pos="1980"/>
                <w:tab w:val="left" w:pos="10076"/>
              </w:tabs>
              <w:rPr>
                <w:del w:id="3859" w:author="Stephanie Thompson" w:date="2008-11-17T15:36:00Z"/>
                <w:rFonts w:ascii="Garamond" w:hAnsi="Garamond"/>
                <w:sz w:val="22"/>
                <w:szCs w:val="22"/>
              </w:rPr>
              <w:pPrChange w:id="3860" w:author="Stephanie Thompson" w:date="2008-11-19T11:52:00Z">
                <w:pPr/>
              </w:pPrChange>
            </w:pPr>
            <w:del w:id="3861" w:author="Stephanie Thompson" w:date="2008-11-17T15:36:00Z">
              <w:r w:rsidRPr="00EB43F4" w:rsidDel="00E361B9">
                <w:rPr>
                  <w:rFonts w:ascii="Garamond" w:hAnsi="Garamond"/>
                  <w:sz w:val="22"/>
                  <w:szCs w:val="22"/>
                </w:rPr>
                <w:delText>22:30 to</w:delText>
              </w:r>
            </w:del>
          </w:p>
        </w:tc>
        <w:tc>
          <w:tcPr>
            <w:tcW w:w="1420" w:type="dxa"/>
            <w:vAlign w:val="bottom"/>
          </w:tcPr>
          <w:p w:rsidR="009821B1" w:rsidRDefault="00CB6A97">
            <w:pPr>
              <w:pStyle w:val="BodyText"/>
              <w:tabs>
                <w:tab w:val="left" w:pos="1080"/>
                <w:tab w:val="left" w:pos="1980"/>
                <w:tab w:val="left" w:pos="10076"/>
              </w:tabs>
              <w:rPr>
                <w:del w:id="3862" w:author="Stephanie Thompson" w:date="2008-11-17T15:36:00Z"/>
                <w:rFonts w:ascii="Garamond" w:hAnsi="Garamond"/>
                <w:sz w:val="22"/>
                <w:szCs w:val="22"/>
              </w:rPr>
              <w:pPrChange w:id="3863" w:author="Stephanie Thompson" w:date="2008-11-19T11:52:00Z">
                <w:pPr/>
              </w:pPrChange>
            </w:pPr>
            <w:del w:id="3864" w:author="Stephanie Thompson" w:date="2008-11-17T15:36:00Z">
              <w:r w:rsidRPr="00EB43F4" w:rsidDel="00E361B9">
                <w:rPr>
                  <w:rFonts w:ascii="Garamond" w:hAnsi="Garamond"/>
                  <w:sz w:val="22"/>
                  <w:szCs w:val="22"/>
                </w:rPr>
                <w:delText>01/31/06</w:delText>
              </w:r>
            </w:del>
          </w:p>
        </w:tc>
        <w:tc>
          <w:tcPr>
            <w:tcW w:w="1420" w:type="dxa"/>
            <w:vAlign w:val="bottom"/>
          </w:tcPr>
          <w:p w:rsidR="009821B1" w:rsidRDefault="00CB6A97">
            <w:pPr>
              <w:pStyle w:val="BodyText"/>
              <w:tabs>
                <w:tab w:val="left" w:pos="1080"/>
                <w:tab w:val="left" w:pos="1980"/>
                <w:tab w:val="left" w:pos="10076"/>
              </w:tabs>
              <w:rPr>
                <w:del w:id="3865" w:author="Stephanie Thompson" w:date="2008-11-17T15:36:00Z"/>
                <w:rFonts w:ascii="Garamond" w:hAnsi="Garamond"/>
                <w:sz w:val="22"/>
                <w:szCs w:val="22"/>
              </w:rPr>
              <w:pPrChange w:id="3866" w:author="Stephanie Thompson" w:date="2008-11-19T11:52:00Z">
                <w:pPr/>
              </w:pPrChange>
            </w:pPr>
            <w:del w:id="3867" w:author="Stephanie Thompson" w:date="2008-11-17T15:36:00Z">
              <w:r w:rsidRPr="00EB43F4" w:rsidDel="00E361B9">
                <w:rPr>
                  <w:rFonts w:ascii="Garamond" w:hAnsi="Garamond"/>
                  <w:sz w:val="22"/>
                  <w:szCs w:val="22"/>
                </w:rPr>
                <w:delText>01:45,</w:delText>
              </w:r>
            </w:del>
          </w:p>
        </w:tc>
        <w:tc>
          <w:tcPr>
            <w:tcW w:w="1420" w:type="dxa"/>
            <w:vAlign w:val="bottom"/>
          </w:tcPr>
          <w:p w:rsidR="009821B1" w:rsidRDefault="00CB6A97">
            <w:pPr>
              <w:pStyle w:val="BodyText"/>
              <w:tabs>
                <w:tab w:val="left" w:pos="1080"/>
                <w:tab w:val="left" w:pos="1980"/>
                <w:tab w:val="left" w:pos="10076"/>
              </w:tabs>
              <w:rPr>
                <w:del w:id="3868" w:author="Stephanie Thompson" w:date="2008-11-17T15:36:00Z"/>
                <w:rFonts w:ascii="Garamond" w:hAnsi="Garamond"/>
                <w:sz w:val="22"/>
                <w:szCs w:val="22"/>
              </w:rPr>
              <w:pPrChange w:id="3869" w:author="Stephanie Thompson" w:date="2008-11-19T11:52:00Z">
                <w:pPr/>
              </w:pPrChange>
            </w:pPr>
            <w:del w:id="3870" w:author="Stephanie Thompson" w:date="2008-11-17T15:36:00Z">
              <w:r w:rsidRPr="00EB43F4" w:rsidDel="00E361B9">
                <w:rPr>
                  <w:rFonts w:ascii="Garamond" w:hAnsi="Garamond"/>
                  <w:sz w:val="22"/>
                  <w:szCs w:val="22"/>
                </w:rPr>
                <w:delText>11:15 – 15:00,</w:delText>
              </w:r>
            </w:del>
          </w:p>
        </w:tc>
        <w:tc>
          <w:tcPr>
            <w:tcW w:w="1420" w:type="dxa"/>
            <w:vAlign w:val="bottom"/>
          </w:tcPr>
          <w:p w:rsidR="009821B1" w:rsidRDefault="00CB6A97">
            <w:pPr>
              <w:pStyle w:val="BodyText"/>
              <w:tabs>
                <w:tab w:val="left" w:pos="1080"/>
                <w:tab w:val="left" w:pos="1980"/>
                <w:tab w:val="left" w:pos="10076"/>
              </w:tabs>
              <w:rPr>
                <w:del w:id="3871" w:author="Stephanie Thompson" w:date="2008-11-17T15:36:00Z"/>
                <w:rFonts w:ascii="Garamond" w:hAnsi="Garamond"/>
                <w:sz w:val="22"/>
                <w:szCs w:val="22"/>
              </w:rPr>
              <w:pPrChange w:id="3872" w:author="Stephanie Thompson" w:date="2008-11-19T11:52:00Z">
                <w:pPr/>
              </w:pPrChange>
            </w:pPr>
            <w:del w:id="3873" w:author="Stephanie Thompson" w:date="2008-11-17T15:36:00Z">
              <w:r w:rsidRPr="00EB43F4" w:rsidDel="00E361B9">
                <w:rPr>
                  <w:rFonts w:ascii="Garamond" w:hAnsi="Garamond"/>
                  <w:sz w:val="22"/>
                  <w:szCs w:val="22"/>
                </w:rPr>
                <w:delText>23:30 – 23:45</w:delText>
              </w:r>
            </w:del>
          </w:p>
        </w:tc>
      </w:tr>
    </w:tbl>
    <w:p w:rsidR="009821B1" w:rsidRDefault="009821B1">
      <w:pPr>
        <w:pStyle w:val="BodyText"/>
        <w:tabs>
          <w:tab w:val="left" w:pos="1080"/>
          <w:tab w:val="left" w:pos="1980"/>
          <w:tab w:val="left" w:pos="10076"/>
        </w:tabs>
        <w:rPr>
          <w:del w:id="3874" w:author="Stephanie Thompson" w:date="2008-11-17T15:36:00Z"/>
          <w:rFonts w:ascii="Garamond" w:hAnsi="Garamond"/>
          <w:sz w:val="22"/>
          <w:szCs w:val="22"/>
        </w:rPr>
        <w:pPrChange w:id="3875" w:author="Stephanie Thompson" w:date="2008-11-19T11:52:00Z">
          <w:pPr/>
        </w:pPrChange>
      </w:pPr>
    </w:p>
    <w:p w:rsidR="009821B1" w:rsidRDefault="00DE356E">
      <w:pPr>
        <w:pStyle w:val="BodyText"/>
        <w:tabs>
          <w:tab w:val="left" w:pos="1080"/>
          <w:tab w:val="left" w:pos="1980"/>
          <w:tab w:val="left" w:pos="10076"/>
        </w:tabs>
        <w:rPr>
          <w:del w:id="3876" w:author="Stephanie Thompson" w:date="2008-11-17T15:36:00Z"/>
          <w:rFonts w:ascii="Garamond" w:hAnsi="Garamond"/>
          <w:sz w:val="22"/>
          <w:szCs w:val="22"/>
        </w:rPr>
        <w:pPrChange w:id="3877" w:author="Stephanie Thompson" w:date="2008-11-19T11:52:00Z">
          <w:pPr/>
        </w:pPrChange>
      </w:pPr>
      <w:del w:id="3878" w:author="Stephanie Thompson" w:date="2008-11-17T15:36:00Z">
        <w:r w:rsidRPr="00EB43F4" w:rsidDel="00E361B9">
          <w:rPr>
            <w:rFonts w:ascii="Garamond" w:hAnsi="Garamond"/>
            <w:sz w:val="22"/>
            <w:szCs w:val="22"/>
          </w:rPr>
          <w:delText>February 1 – 28, 200</w:delText>
        </w:r>
        <w:r w:rsidR="000C125D" w:rsidRPr="00EB43F4" w:rsidDel="00E361B9">
          <w:rPr>
            <w:rFonts w:ascii="Garamond" w:hAnsi="Garamond"/>
            <w:sz w:val="22"/>
            <w:szCs w:val="22"/>
          </w:rPr>
          <w:delText>6</w:delText>
        </w:r>
      </w:del>
    </w:p>
    <w:p w:rsidR="009821B1" w:rsidRDefault="009821B1">
      <w:pPr>
        <w:pStyle w:val="BodyText"/>
        <w:tabs>
          <w:tab w:val="left" w:pos="1080"/>
          <w:tab w:val="left" w:pos="1980"/>
          <w:tab w:val="left" w:pos="10076"/>
        </w:tabs>
        <w:rPr>
          <w:del w:id="3879" w:author="Stephanie Thompson" w:date="2008-11-17T15:36:00Z"/>
          <w:rFonts w:ascii="Garamond" w:hAnsi="Garamond"/>
          <w:sz w:val="22"/>
          <w:szCs w:val="22"/>
        </w:rPr>
        <w:pPrChange w:id="3880" w:author="Stephanie Thompson" w:date="2008-11-19T11:52:00Z">
          <w:pPr/>
        </w:pPrChange>
      </w:pPr>
    </w:p>
    <w:p w:rsidR="009821B1" w:rsidRDefault="00DE356E">
      <w:pPr>
        <w:pStyle w:val="BodyText"/>
        <w:tabs>
          <w:tab w:val="left" w:pos="1080"/>
          <w:tab w:val="left" w:pos="1980"/>
          <w:tab w:val="left" w:pos="10076"/>
        </w:tabs>
        <w:rPr>
          <w:del w:id="3881" w:author="Stephanie Thompson" w:date="2008-11-17T15:36:00Z"/>
          <w:rFonts w:ascii="Garamond" w:hAnsi="Garamond"/>
          <w:sz w:val="22"/>
          <w:szCs w:val="22"/>
        </w:rPr>
        <w:pPrChange w:id="3882" w:author="Stephanie Thompson" w:date="2008-11-19T11:52:00Z">
          <w:pPr/>
        </w:pPrChange>
      </w:pPr>
      <w:del w:id="3883"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3884" w:author="Stephanie Thompson" w:date="2008-11-17T15:36:00Z"/>
          <w:rFonts w:ascii="Garamond" w:hAnsi="Garamond"/>
          <w:sz w:val="22"/>
          <w:szCs w:val="22"/>
        </w:rPr>
        <w:pPrChange w:id="3885" w:author="Stephanie Thompson" w:date="2008-11-19T11:52:00Z">
          <w:pPr/>
        </w:pPrChange>
      </w:pPr>
    </w:p>
    <w:p w:rsidR="009821B1" w:rsidRDefault="00BD4EBE">
      <w:pPr>
        <w:pStyle w:val="BodyText"/>
        <w:tabs>
          <w:tab w:val="left" w:pos="1080"/>
          <w:tab w:val="left" w:pos="1980"/>
          <w:tab w:val="left" w:pos="10076"/>
        </w:tabs>
        <w:rPr>
          <w:del w:id="3886" w:author="Stephanie Thompson" w:date="2008-11-17T15:36:00Z"/>
          <w:rFonts w:ascii="Garamond" w:hAnsi="Garamond"/>
          <w:sz w:val="22"/>
          <w:szCs w:val="22"/>
        </w:rPr>
        <w:pPrChange w:id="3887" w:author="Stephanie Thompson" w:date="2008-11-19T11:52:00Z">
          <w:pPr/>
        </w:pPrChange>
      </w:pPr>
      <w:del w:id="3888"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BD4EBE" w:rsidRPr="00EB43F4" w:rsidDel="00E361B9">
        <w:trPr>
          <w:trHeight w:val="255"/>
          <w:del w:id="3889" w:author="Stephanie Thompson" w:date="2008-11-17T15:36:00Z"/>
        </w:trPr>
        <w:tc>
          <w:tcPr>
            <w:tcW w:w="1500" w:type="dxa"/>
            <w:tcBorders>
              <w:top w:val="nil"/>
              <w:left w:val="nil"/>
              <w:bottom w:val="nil"/>
              <w:right w:val="nil"/>
            </w:tcBorders>
            <w:shd w:val="clear" w:color="auto" w:fill="auto"/>
            <w:noWrap/>
            <w:vAlign w:val="bottom"/>
          </w:tcPr>
          <w:p w:rsidR="009821B1" w:rsidRDefault="00BD4EBE">
            <w:pPr>
              <w:pStyle w:val="BodyText"/>
              <w:tabs>
                <w:tab w:val="left" w:pos="1080"/>
                <w:tab w:val="left" w:pos="1980"/>
                <w:tab w:val="left" w:pos="10076"/>
              </w:tabs>
              <w:rPr>
                <w:del w:id="3890" w:author="Stephanie Thompson" w:date="2008-11-17T15:36:00Z"/>
                <w:rFonts w:ascii="Garamond" w:hAnsi="Garamond"/>
                <w:sz w:val="22"/>
                <w:szCs w:val="22"/>
              </w:rPr>
              <w:pPrChange w:id="3891" w:author="Stephanie Thompson" w:date="2008-11-19T11:52:00Z">
                <w:pPr/>
              </w:pPrChange>
            </w:pPr>
            <w:del w:id="3892" w:author="Stephanie Thompson" w:date="2008-11-17T15:36:00Z">
              <w:r w:rsidRPr="00EB43F4" w:rsidDel="00E361B9">
                <w:rPr>
                  <w:rFonts w:ascii="Garamond" w:hAnsi="Garamond"/>
                  <w:sz w:val="22"/>
                  <w:szCs w:val="22"/>
                </w:rPr>
                <w:delText>02/12/06</w:delText>
              </w:r>
            </w:del>
          </w:p>
        </w:tc>
        <w:tc>
          <w:tcPr>
            <w:tcW w:w="960" w:type="dxa"/>
            <w:tcBorders>
              <w:top w:val="nil"/>
              <w:left w:val="nil"/>
              <w:bottom w:val="nil"/>
              <w:right w:val="nil"/>
            </w:tcBorders>
            <w:shd w:val="clear" w:color="auto" w:fill="auto"/>
            <w:noWrap/>
            <w:vAlign w:val="bottom"/>
          </w:tcPr>
          <w:p w:rsidR="009821B1" w:rsidRDefault="00BD4EBE">
            <w:pPr>
              <w:pStyle w:val="BodyText"/>
              <w:tabs>
                <w:tab w:val="left" w:pos="1080"/>
                <w:tab w:val="left" w:pos="1980"/>
                <w:tab w:val="left" w:pos="10076"/>
              </w:tabs>
              <w:rPr>
                <w:del w:id="3893" w:author="Stephanie Thompson" w:date="2008-11-17T15:36:00Z"/>
                <w:rFonts w:ascii="Garamond" w:hAnsi="Garamond"/>
                <w:sz w:val="22"/>
                <w:szCs w:val="22"/>
              </w:rPr>
              <w:pPrChange w:id="3894" w:author="Stephanie Thompson" w:date="2008-11-19T11:52:00Z">
                <w:pPr/>
              </w:pPrChange>
            </w:pPr>
            <w:del w:id="3895" w:author="Stephanie Thompson" w:date="2008-11-17T15:36:00Z">
              <w:r w:rsidRPr="00EB43F4" w:rsidDel="00E361B9">
                <w:rPr>
                  <w:rFonts w:ascii="Garamond" w:hAnsi="Garamond"/>
                  <w:sz w:val="22"/>
                  <w:szCs w:val="22"/>
                </w:rPr>
                <w:delText>12:15</w:delText>
              </w:r>
            </w:del>
          </w:p>
        </w:tc>
      </w:tr>
      <w:tr w:rsidR="00BD4EBE" w:rsidRPr="00EB43F4" w:rsidDel="00E361B9">
        <w:trPr>
          <w:trHeight w:val="255"/>
          <w:del w:id="3896" w:author="Stephanie Thompson" w:date="2008-11-17T15:36:00Z"/>
        </w:trPr>
        <w:tc>
          <w:tcPr>
            <w:tcW w:w="1500" w:type="dxa"/>
            <w:tcBorders>
              <w:top w:val="nil"/>
              <w:left w:val="nil"/>
              <w:bottom w:val="nil"/>
              <w:right w:val="nil"/>
            </w:tcBorders>
            <w:shd w:val="clear" w:color="auto" w:fill="auto"/>
            <w:noWrap/>
            <w:vAlign w:val="bottom"/>
          </w:tcPr>
          <w:p w:rsidR="009821B1" w:rsidRDefault="00BD4EBE">
            <w:pPr>
              <w:pStyle w:val="BodyText"/>
              <w:tabs>
                <w:tab w:val="left" w:pos="1080"/>
                <w:tab w:val="left" w:pos="1980"/>
                <w:tab w:val="left" w:pos="10076"/>
              </w:tabs>
              <w:rPr>
                <w:del w:id="3897" w:author="Stephanie Thompson" w:date="2008-11-17T15:36:00Z"/>
                <w:rFonts w:ascii="Garamond" w:hAnsi="Garamond"/>
                <w:sz w:val="22"/>
                <w:szCs w:val="22"/>
              </w:rPr>
              <w:pPrChange w:id="3898" w:author="Stephanie Thompson" w:date="2008-11-19T11:52:00Z">
                <w:pPr/>
              </w:pPrChange>
            </w:pPr>
            <w:del w:id="3899" w:author="Stephanie Thompson" w:date="2008-11-17T15:36:00Z">
              <w:r w:rsidRPr="00EB43F4" w:rsidDel="00E361B9">
                <w:rPr>
                  <w:rFonts w:ascii="Garamond" w:hAnsi="Garamond"/>
                  <w:sz w:val="22"/>
                  <w:szCs w:val="22"/>
                </w:rPr>
                <w:delText>02/17/06</w:delText>
              </w:r>
            </w:del>
          </w:p>
        </w:tc>
        <w:tc>
          <w:tcPr>
            <w:tcW w:w="960" w:type="dxa"/>
            <w:tcBorders>
              <w:top w:val="nil"/>
              <w:left w:val="nil"/>
              <w:bottom w:val="nil"/>
              <w:right w:val="nil"/>
            </w:tcBorders>
            <w:shd w:val="clear" w:color="auto" w:fill="auto"/>
            <w:noWrap/>
            <w:vAlign w:val="bottom"/>
          </w:tcPr>
          <w:p w:rsidR="009821B1" w:rsidRDefault="00BD4EBE">
            <w:pPr>
              <w:pStyle w:val="BodyText"/>
              <w:tabs>
                <w:tab w:val="left" w:pos="1080"/>
                <w:tab w:val="left" w:pos="1980"/>
                <w:tab w:val="left" w:pos="10076"/>
              </w:tabs>
              <w:rPr>
                <w:del w:id="3900" w:author="Stephanie Thompson" w:date="2008-11-17T15:36:00Z"/>
                <w:rFonts w:ascii="Garamond" w:hAnsi="Garamond"/>
                <w:sz w:val="22"/>
                <w:szCs w:val="22"/>
              </w:rPr>
              <w:pPrChange w:id="3901" w:author="Stephanie Thompson" w:date="2008-11-19T11:52:00Z">
                <w:pPr/>
              </w:pPrChange>
            </w:pPr>
            <w:del w:id="3902" w:author="Stephanie Thompson" w:date="2008-11-17T15:36:00Z">
              <w:r w:rsidRPr="00EB43F4" w:rsidDel="00E361B9">
                <w:rPr>
                  <w:rFonts w:ascii="Garamond" w:hAnsi="Garamond"/>
                  <w:sz w:val="22"/>
                  <w:szCs w:val="22"/>
                </w:rPr>
                <w:delText>11:45</w:delText>
              </w:r>
            </w:del>
          </w:p>
        </w:tc>
      </w:tr>
      <w:tr w:rsidR="00BD4EBE" w:rsidRPr="00EB43F4" w:rsidDel="00E361B9">
        <w:trPr>
          <w:trHeight w:val="255"/>
          <w:del w:id="3903" w:author="Stephanie Thompson" w:date="2008-11-17T15:36:00Z"/>
        </w:trPr>
        <w:tc>
          <w:tcPr>
            <w:tcW w:w="1500" w:type="dxa"/>
            <w:tcBorders>
              <w:top w:val="nil"/>
              <w:left w:val="nil"/>
              <w:bottom w:val="nil"/>
              <w:right w:val="nil"/>
            </w:tcBorders>
            <w:shd w:val="clear" w:color="auto" w:fill="auto"/>
            <w:noWrap/>
            <w:vAlign w:val="bottom"/>
          </w:tcPr>
          <w:p w:rsidR="009821B1" w:rsidRDefault="00BD4EBE">
            <w:pPr>
              <w:pStyle w:val="BodyText"/>
              <w:tabs>
                <w:tab w:val="left" w:pos="1080"/>
                <w:tab w:val="left" w:pos="1980"/>
                <w:tab w:val="left" w:pos="10076"/>
              </w:tabs>
              <w:rPr>
                <w:del w:id="3904" w:author="Stephanie Thompson" w:date="2008-11-17T15:36:00Z"/>
                <w:rFonts w:ascii="Garamond" w:hAnsi="Garamond"/>
                <w:sz w:val="22"/>
                <w:szCs w:val="22"/>
              </w:rPr>
              <w:pPrChange w:id="3905" w:author="Stephanie Thompson" w:date="2008-11-19T11:52:00Z">
                <w:pPr/>
              </w:pPrChange>
            </w:pPr>
            <w:del w:id="3906" w:author="Stephanie Thompson" w:date="2008-11-17T15:36:00Z">
              <w:r w:rsidRPr="00EB43F4" w:rsidDel="00E361B9">
                <w:rPr>
                  <w:rFonts w:ascii="Garamond" w:hAnsi="Garamond"/>
                  <w:sz w:val="22"/>
                  <w:szCs w:val="22"/>
                </w:rPr>
                <w:lastRenderedPageBreak/>
                <w:delText>02/20/06</w:delText>
              </w:r>
            </w:del>
          </w:p>
        </w:tc>
        <w:tc>
          <w:tcPr>
            <w:tcW w:w="960" w:type="dxa"/>
            <w:tcBorders>
              <w:top w:val="nil"/>
              <w:left w:val="nil"/>
              <w:bottom w:val="nil"/>
              <w:right w:val="nil"/>
            </w:tcBorders>
            <w:shd w:val="clear" w:color="auto" w:fill="auto"/>
            <w:noWrap/>
            <w:vAlign w:val="bottom"/>
          </w:tcPr>
          <w:p w:rsidR="009821B1" w:rsidRDefault="002669FA">
            <w:pPr>
              <w:pStyle w:val="BodyText"/>
              <w:tabs>
                <w:tab w:val="left" w:pos="1080"/>
                <w:tab w:val="left" w:pos="1980"/>
                <w:tab w:val="left" w:pos="10076"/>
              </w:tabs>
              <w:rPr>
                <w:del w:id="3907" w:author="Stephanie Thompson" w:date="2008-11-17T15:36:00Z"/>
                <w:rFonts w:ascii="Garamond" w:hAnsi="Garamond"/>
                <w:sz w:val="22"/>
                <w:szCs w:val="22"/>
              </w:rPr>
              <w:pPrChange w:id="3908" w:author="Stephanie Thompson" w:date="2008-11-19T11:52:00Z">
                <w:pPr/>
              </w:pPrChange>
            </w:pPr>
            <w:del w:id="3909" w:author="Stephanie Thompson" w:date="2008-11-17T15:36:00Z">
              <w:r w:rsidRPr="00EB43F4" w:rsidDel="00E361B9">
                <w:rPr>
                  <w:rFonts w:ascii="Garamond" w:hAnsi="Garamond"/>
                  <w:sz w:val="22"/>
                  <w:szCs w:val="22"/>
                </w:rPr>
                <w:delText>0</w:delText>
              </w:r>
              <w:r w:rsidR="00BD4EBE" w:rsidRPr="00EB43F4" w:rsidDel="00E361B9">
                <w:rPr>
                  <w:rFonts w:ascii="Garamond" w:hAnsi="Garamond"/>
                  <w:sz w:val="22"/>
                  <w:szCs w:val="22"/>
                </w:rPr>
                <w:delText>0:00</w:delText>
              </w:r>
            </w:del>
          </w:p>
        </w:tc>
      </w:tr>
    </w:tbl>
    <w:p w:rsidR="009821B1" w:rsidRDefault="009821B1">
      <w:pPr>
        <w:pStyle w:val="BodyText"/>
        <w:tabs>
          <w:tab w:val="left" w:pos="1080"/>
          <w:tab w:val="left" w:pos="1980"/>
          <w:tab w:val="left" w:pos="10076"/>
        </w:tabs>
        <w:rPr>
          <w:del w:id="3910" w:author="Stephanie Thompson" w:date="2008-11-17T15:36:00Z"/>
          <w:rFonts w:ascii="Garamond" w:hAnsi="Garamond"/>
          <w:sz w:val="22"/>
          <w:szCs w:val="22"/>
        </w:rPr>
        <w:pPrChange w:id="3911" w:author="Stephanie Thompson" w:date="2008-11-19T11:52:00Z">
          <w:pPr/>
        </w:pPrChange>
      </w:pPr>
    </w:p>
    <w:p w:rsidR="009821B1" w:rsidRDefault="00DE356E">
      <w:pPr>
        <w:pStyle w:val="BodyText"/>
        <w:tabs>
          <w:tab w:val="left" w:pos="1080"/>
          <w:tab w:val="left" w:pos="1980"/>
          <w:tab w:val="left" w:pos="10076"/>
        </w:tabs>
        <w:rPr>
          <w:del w:id="3912" w:author="Stephanie Thompson" w:date="2008-11-17T15:36:00Z"/>
          <w:rFonts w:ascii="Garamond" w:hAnsi="Garamond"/>
          <w:sz w:val="22"/>
          <w:szCs w:val="22"/>
        </w:rPr>
        <w:pPrChange w:id="3913" w:author="Stephanie Thompson" w:date="2008-11-19T11:52:00Z">
          <w:pPr/>
        </w:pPrChange>
      </w:pPr>
      <w:del w:id="3914"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3915" w:author="Stephanie Thompson" w:date="2008-11-17T15:36:00Z"/>
          <w:rFonts w:ascii="Garamond" w:hAnsi="Garamond"/>
          <w:sz w:val="22"/>
          <w:szCs w:val="22"/>
        </w:rPr>
        <w:pPrChange w:id="3916" w:author="Stephanie Thompson" w:date="2008-11-19T11:52:00Z">
          <w:pPr/>
        </w:pPrChange>
      </w:pPr>
    </w:p>
    <w:p w:rsidR="009821B1" w:rsidRDefault="003A41B8">
      <w:pPr>
        <w:pStyle w:val="BodyText"/>
        <w:tabs>
          <w:tab w:val="left" w:pos="1080"/>
          <w:tab w:val="left" w:pos="1980"/>
          <w:tab w:val="left" w:pos="10076"/>
        </w:tabs>
        <w:rPr>
          <w:del w:id="3917" w:author="Stephanie Thompson" w:date="2008-11-17T15:36:00Z"/>
          <w:rFonts w:ascii="Garamond" w:hAnsi="Garamond"/>
          <w:sz w:val="22"/>
          <w:szCs w:val="22"/>
        </w:rPr>
        <w:pPrChange w:id="3918" w:author="Stephanie Thompson" w:date="2008-11-19T11:52:00Z">
          <w:pPr/>
        </w:pPrChange>
      </w:pPr>
      <w:del w:id="3919"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3A41B8" w:rsidRPr="00EB43F4" w:rsidDel="00E361B9">
        <w:trPr>
          <w:trHeight w:val="255"/>
          <w:del w:id="3920" w:author="Stephanie Thompson" w:date="2008-11-17T15:36:00Z"/>
        </w:trPr>
        <w:tc>
          <w:tcPr>
            <w:tcW w:w="1500" w:type="dxa"/>
            <w:tcBorders>
              <w:top w:val="nil"/>
              <w:left w:val="nil"/>
              <w:bottom w:val="nil"/>
              <w:right w:val="nil"/>
            </w:tcBorders>
            <w:shd w:val="clear" w:color="auto" w:fill="auto"/>
            <w:noWrap/>
            <w:vAlign w:val="bottom"/>
          </w:tcPr>
          <w:p w:rsidR="009821B1" w:rsidRDefault="003A41B8">
            <w:pPr>
              <w:pStyle w:val="BodyText"/>
              <w:tabs>
                <w:tab w:val="left" w:pos="1080"/>
                <w:tab w:val="left" w:pos="1980"/>
                <w:tab w:val="left" w:pos="10076"/>
              </w:tabs>
              <w:rPr>
                <w:del w:id="3921" w:author="Stephanie Thompson" w:date="2008-11-17T15:36:00Z"/>
                <w:rFonts w:ascii="Garamond" w:hAnsi="Garamond"/>
                <w:sz w:val="22"/>
                <w:szCs w:val="22"/>
              </w:rPr>
              <w:pPrChange w:id="3922" w:author="Stephanie Thompson" w:date="2008-11-19T11:52:00Z">
                <w:pPr/>
              </w:pPrChange>
            </w:pPr>
            <w:del w:id="3923"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9821B1" w:rsidRDefault="003A41B8">
            <w:pPr>
              <w:pStyle w:val="BodyText"/>
              <w:tabs>
                <w:tab w:val="left" w:pos="1080"/>
                <w:tab w:val="left" w:pos="1980"/>
                <w:tab w:val="left" w:pos="10076"/>
              </w:tabs>
              <w:rPr>
                <w:del w:id="3924" w:author="Stephanie Thompson" w:date="2008-11-17T15:36:00Z"/>
                <w:rFonts w:ascii="Garamond" w:hAnsi="Garamond"/>
                <w:sz w:val="22"/>
                <w:szCs w:val="22"/>
              </w:rPr>
              <w:pPrChange w:id="3925" w:author="Stephanie Thompson" w:date="2008-11-19T11:52:00Z">
                <w:pPr/>
              </w:pPrChange>
            </w:pPr>
            <w:del w:id="3926" w:author="Stephanie Thompson" w:date="2008-11-17T15:36:00Z">
              <w:r w:rsidRPr="00EB43F4" w:rsidDel="00E361B9">
                <w:rPr>
                  <w:rFonts w:ascii="Garamond" w:hAnsi="Garamond"/>
                  <w:sz w:val="22"/>
                  <w:szCs w:val="22"/>
                </w:rPr>
                <w:delText>13:45</w:delText>
              </w:r>
            </w:del>
          </w:p>
        </w:tc>
      </w:tr>
      <w:tr w:rsidR="003A41B8" w:rsidRPr="00EB43F4" w:rsidDel="00E361B9">
        <w:trPr>
          <w:trHeight w:val="255"/>
          <w:del w:id="3927" w:author="Stephanie Thompson" w:date="2008-11-17T15:36:00Z"/>
        </w:trPr>
        <w:tc>
          <w:tcPr>
            <w:tcW w:w="1500" w:type="dxa"/>
            <w:tcBorders>
              <w:top w:val="nil"/>
              <w:left w:val="nil"/>
              <w:bottom w:val="nil"/>
              <w:right w:val="nil"/>
            </w:tcBorders>
            <w:shd w:val="clear" w:color="auto" w:fill="auto"/>
            <w:noWrap/>
            <w:vAlign w:val="bottom"/>
          </w:tcPr>
          <w:p w:rsidR="009821B1" w:rsidRDefault="003A41B8">
            <w:pPr>
              <w:pStyle w:val="BodyText"/>
              <w:tabs>
                <w:tab w:val="left" w:pos="1080"/>
                <w:tab w:val="left" w:pos="1980"/>
                <w:tab w:val="left" w:pos="10076"/>
              </w:tabs>
              <w:rPr>
                <w:del w:id="3928" w:author="Stephanie Thompson" w:date="2008-11-17T15:36:00Z"/>
                <w:rFonts w:ascii="Garamond" w:hAnsi="Garamond"/>
                <w:sz w:val="22"/>
                <w:szCs w:val="22"/>
              </w:rPr>
              <w:pPrChange w:id="3929" w:author="Stephanie Thompson" w:date="2008-11-19T11:52:00Z">
                <w:pPr/>
              </w:pPrChange>
            </w:pPr>
            <w:del w:id="3930"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3A41B8">
            <w:pPr>
              <w:pStyle w:val="BodyText"/>
              <w:tabs>
                <w:tab w:val="left" w:pos="1080"/>
                <w:tab w:val="left" w:pos="1980"/>
                <w:tab w:val="left" w:pos="10076"/>
              </w:tabs>
              <w:rPr>
                <w:del w:id="3931" w:author="Stephanie Thompson" w:date="2008-11-17T15:36:00Z"/>
                <w:rFonts w:ascii="Garamond" w:hAnsi="Garamond"/>
                <w:sz w:val="22"/>
                <w:szCs w:val="22"/>
              </w:rPr>
              <w:pPrChange w:id="3932" w:author="Stephanie Thompson" w:date="2008-11-19T11:52:00Z">
                <w:pPr/>
              </w:pPrChange>
            </w:pPr>
            <w:del w:id="3933" w:author="Stephanie Thompson" w:date="2008-11-17T15:36:00Z">
              <w:r w:rsidRPr="00EB43F4" w:rsidDel="00E361B9">
                <w:rPr>
                  <w:rFonts w:ascii="Garamond" w:hAnsi="Garamond"/>
                  <w:sz w:val="22"/>
                  <w:szCs w:val="22"/>
                </w:rPr>
                <w:delText>13:45</w:delText>
              </w:r>
            </w:del>
          </w:p>
        </w:tc>
      </w:tr>
    </w:tbl>
    <w:p w:rsidR="009821B1" w:rsidRDefault="009821B1">
      <w:pPr>
        <w:pStyle w:val="BodyText"/>
        <w:tabs>
          <w:tab w:val="left" w:pos="1080"/>
          <w:tab w:val="left" w:pos="1980"/>
          <w:tab w:val="left" w:pos="10076"/>
        </w:tabs>
        <w:rPr>
          <w:del w:id="3934" w:author="Stephanie Thompson" w:date="2008-11-17T15:36:00Z"/>
          <w:rFonts w:ascii="Garamond" w:hAnsi="Garamond"/>
          <w:sz w:val="22"/>
          <w:szCs w:val="22"/>
        </w:rPr>
        <w:pPrChange w:id="3935" w:author="Stephanie Thompson" w:date="2008-11-19T11:52:00Z">
          <w:pPr/>
        </w:pPrChange>
      </w:pPr>
    </w:p>
    <w:p w:rsidR="009821B1" w:rsidRDefault="009821B1">
      <w:pPr>
        <w:pStyle w:val="BodyText"/>
        <w:tabs>
          <w:tab w:val="left" w:pos="1080"/>
          <w:tab w:val="left" w:pos="1980"/>
          <w:tab w:val="left" w:pos="10076"/>
        </w:tabs>
        <w:rPr>
          <w:del w:id="3936" w:author="Stephanie Thompson" w:date="2008-11-17T15:36:00Z"/>
          <w:rFonts w:ascii="Garamond" w:hAnsi="Garamond"/>
          <w:sz w:val="22"/>
          <w:szCs w:val="22"/>
        </w:rPr>
        <w:pPrChange w:id="3937" w:author="Stephanie Thompson" w:date="2008-11-19T11:52:00Z">
          <w:pPr/>
        </w:pPrChange>
      </w:pPr>
    </w:p>
    <w:p w:rsidR="009821B1" w:rsidRDefault="00DE356E">
      <w:pPr>
        <w:pStyle w:val="BodyText"/>
        <w:tabs>
          <w:tab w:val="left" w:pos="1080"/>
          <w:tab w:val="left" w:pos="1980"/>
          <w:tab w:val="left" w:pos="10076"/>
        </w:tabs>
        <w:rPr>
          <w:del w:id="3938" w:author="Stephanie Thompson" w:date="2008-11-17T15:36:00Z"/>
          <w:rFonts w:ascii="Garamond" w:hAnsi="Garamond"/>
          <w:sz w:val="22"/>
          <w:szCs w:val="22"/>
        </w:rPr>
        <w:pPrChange w:id="3939" w:author="Stephanie Thompson" w:date="2008-11-19T11:52:00Z">
          <w:pPr/>
        </w:pPrChange>
      </w:pPr>
      <w:del w:id="3940"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3941" w:author="Stephanie Thompson" w:date="2008-11-17T15:36:00Z"/>
          <w:rFonts w:ascii="Garamond" w:hAnsi="Garamond"/>
          <w:sz w:val="22"/>
          <w:szCs w:val="22"/>
        </w:rPr>
        <w:pPrChange w:id="3942" w:author="Stephanie Thompson" w:date="2008-11-19T11:52:00Z">
          <w:pPr/>
        </w:pPrChange>
      </w:pPr>
    </w:p>
    <w:p w:rsidR="009821B1" w:rsidRDefault="00105F41">
      <w:pPr>
        <w:pStyle w:val="BodyText"/>
        <w:tabs>
          <w:tab w:val="left" w:pos="1080"/>
          <w:tab w:val="left" w:pos="1980"/>
          <w:tab w:val="left" w:pos="10076"/>
        </w:tabs>
        <w:rPr>
          <w:del w:id="3943" w:author="Stephanie Thompson" w:date="2008-11-17T15:36:00Z"/>
          <w:rFonts w:ascii="Garamond" w:hAnsi="Garamond"/>
          <w:sz w:val="22"/>
          <w:szCs w:val="22"/>
        </w:rPr>
        <w:pPrChange w:id="3944" w:author="Stephanie Thompson" w:date="2008-11-19T11:52:00Z">
          <w:pPr/>
        </w:pPrChange>
      </w:pPr>
      <w:del w:id="3945"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05F41" w:rsidRPr="00EB43F4" w:rsidDel="00E361B9">
        <w:trPr>
          <w:gridAfter w:val="3"/>
          <w:wAfter w:w="4260" w:type="dxa"/>
          <w:trHeight w:val="255"/>
          <w:del w:id="3946" w:author="Stephanie Thompson" w:date="2008-11-17T15:36:00Z"/>
        </w:trPr>
        <w:tc>
          <w:tcPr>
            <w:tcW w:w="1500" w:type="dxa"/>
            <w:tcBorders>
              <w:top w:val="nil"/>
              <w:left w:val="nil"/>
              <w:bottom w:val="nil"/>
              <w:right w:val="nil"/>
            </w:tcBorders>
            <w:shd w:val="clear" w:color="auto" w:fill="auto"/>
            <w:noWrap/>
            <w:vAlign w:val="bottom"/>
          </w:tcPr>
          <w:p w:rsidR="009821B1" w:rsidRDefault="00105F41">
            <w:pPr>
              <w:pStyle w:val="BodyText"/>
              <w:tabs>
                <w:tab w:val="left" w:pos="1080"/>
                <w:tab w:val="left" w:pos="1980"/>
                <w:tab w:val="left" w:pos="10076"/>
              </w:tabs>
              <w:rPr>
                <w:del w:id="3947" w:author="Stephanie Thompson" w:date="2008-11-17T15:36:00Z"/>
                <w:rFonts w:ascii="Garamond" w:hAnsi="Garamond"/>
                <w:sz w:val="22"/>
                <w:szCs w:val="22"/>
              </w:rPr>
              <w:pPrChange w:id="3948" w:author="Stephanie Thompson" w:date="2008-11-19T11:52:00Z">
                <w:pPr/>
              </w:pPrChange>
            </w:pPr>
            <w:del w:id="3949" w:author="Stephanie Thompson" w:date="2008-11-17T15:36:00Z">
              <w:r w:rsidRPr="00EB43F4" w:rsidDel="00E361B9">
                <w:rPr>
                  <w:rFonts w:ascii="Garamond" w:hAnsi="Garamond"/>
                  <w:sz w:val="22"/>
                  <w:szCs w:val="22"/>
                </w:rPr>
                <w:delText>02/01/06</w:delText>
              </w:r>
            </w:del>
          </w:p>
        </w:tc>
        <w:tc>
          <w:tcPr>
            <w:tcW w:w="1420" w:type="dxa"/>
            <w:tcBorders>
              <w:top w:val="nil"/>
              <w:left w:val="nil"/>
              <w:bottom w:val="nil"/>
              <w:right w:val="nil"/>
            </w:tcBorders>
            <w:shd w:val="clear" w:color="auto" w:fill="auto"/>
            <w:noWrap/>
            <w:vAlign w:val="bottom"/>
          </w:tcPr>
          <w:p w:rsidR="009821B1" w:rsidRDefault="00105F41">
            <w:pPr>
              <w:pStyle w:val="BodyText"/>
              <w:tabs>
                <w:tab w:val="left" w:pos="1080"/>
                <w:tab w:val="left" w:pos="1980"/>
                <w:tab w:val="left" w:pos="10076"/>
              </w:tabs>
              <w:rPr>
                <w:del w:id="3950" w:author="Stephanie Thompson" w:date="2008-11-17T15:36:00Z"/>
                <w:rFonts w:ascii="Garamond" w:hAnsi="Garamond"/>
                <w:sz w:val="22"/>
                <w:szCs w:val="22"/>
              </w:rPr>
              <w:pPrChange w:id="3951" w:author="Stephanie Thompson" w:date="2008-11-19T11:52:00Z">
                <w:pPr/>
              </w:pPrChange>
            </w:pPr>
            <w:del w:id="3952" w:author="Stephanie Thompson" w:date="2008-11-17T15:36:00Z">
              <w:r w:rsidRPr="00EB43F4" w:rsidDel="00E361B9">
                <w:rPr>
                  <w:rFonts w:ascii="Garamond" w:hAnsi="Garamond"/>
                  <w:sz w:val="22"/>
                  <w:szCs w:val="22"/>
                </w:rPr>
                <w:delText>00:00 – 02:00</w:delText>
              </w:r>
            </w:del>
          </w:p>
        </w:tc>
      </w:tr>
      <w:tr w:rsidR="00D8099C" w:rsidRPr="00EB43F4" w:rsidDel="00E361B9">
        <w:trPr>
          <w:trHeight w:val="255"/>
          <w:del w:id="3953" w:author="Stephanie Thompson" w:date="2008-11-17T15:36:00Z"/>
        </w:trPr>
        <w:tc>
          <w:tcPr>
            <w:tcW w:w="150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54" w:author="Stephanie Thompson" w:date="2008-11-17T15:36:00Z"/>
                <w:rFonts w:ascii="Garamond" w:hAnsi="Garamond"/>
                <w:sz w:val="22"/>
                <w:szCs w:val="22"/>
              </w:rPr>
              <w:pPrChange w:id="3955" w:author="Stephanie Thompson" w:date="2008-11-19T11:52:00Z">
                <w:pPr/>
              </w:pPrChange>
            </w:pPr>
            <w:del w:id="3956"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57" w:author="Stephanie Thompson" w:date="2008-11-17T15:36:00Z"/>
                <w:rFonts w:ascii="Garamond" w:hAnsi="Garamond"/>
                <w:sz w:val="22"/>
                <w:szCs w:val="22"/>
              </w:rPr>
              <w:pPrChange w:id="3958" w:author="Stephanie Thompson" w:date="2008-11-19T11:52:00Z">
                <w:pPr/>
              </w:pPrChange>
            </w:pPr>
            <w:del w:id="3959" w:author="Stephanie Thompson" w:date="2008-11-17T15:36:00Z">
              <w:r w:rsidRPr="00EB43F4" w:rsidDel="00E361B9">
                <w:rPr>
                  <w:rFonts w:ascii="Garamond" w:hAnsi="Garamond"/>
                  <w:sz w:val="22"/>
                  <w:szCs w:val="22"/>
                </w:rPr>
                <w:delText>15:00 to</w:delText>
              </w:r>
            </w:del>
          </w:p>
        </w:tc>
        <w:tc>
          <w:tcPr>
            <w:tcW w:w="1420" w:type="dxa"/>
            <w:vAlign w:val="bottom"/>
          </w:tcPr>
          <w:p w:rsidR="009821B1" w:rsidRDefault="00D8099C">
            <w:pPr>
              <w:pStyle w:val="BodyText"/>
              <w:tabs>
                <w:tab w:val="left" w:pos="1080"/>
                <w:tab w:val="left" w:pos="1980"/>
                <w:tab w:val="left" w:pos="10076"/>
              </w:tabs>
              <w:rPr>
                <w:del w:id="3960" w:author="Stephanie Thompson" w:date="2008-11-17T15:36:00Z"/>
                <w:rFonts w:ascii="Garamond" w:hAnsi="Garamond"/>
                <w:sz w:val="22"/>
                <w:szCs w:val="22"/>
              </w:rPr>
              <w:pPrChange w:id="3961" w:author="Stephanie Thompson" w:date="2008-11-19T11:52:00Z">
                <w:pPr/>
              </w:pPrChange>
            </w:pPr>
            <w:del w:id="3962" w:author="Stephanie Thompson" w:date="2008-11-17T15:36:00Z">
              <w:r w:rsidRPr="00EB43F4" w:rsidDel="00E361B9">
                <w:rPr>
                  <w:rFonts w:ascii="Garamond" w:hAnsi="Garamond"/>
                  <w:sz w:val="22"/>
                  <w:szCs w:val="22"/>
                </w:rPr>
                <w:delText>02/08/06</w:delText>
              </w:r>
            </w:del>
          </w:p>
        </w:tc>
        <w:tc>
          <w:tcPr>
            <w:tcW w:w="1420" w:type="dxa"/>
            <w:vAlign w:val="bottom"/>
          </w:tcPr>
          <w:p w:rsidR="009821B1" w:rsidRDefault="00D8099C">
            <w:pPr>
              <w:pStyle w:val="BodyText"/>
              <w:tabs>
                <w:tab w:val="left" w:pos="1080"/>
                <w:tab w:val="left" w:pos="1980"/>
                <w:tab w:val="left" w:pos="10076"/>
              </w:tabs>
              <w:rPr>
                <w:del w:id="3963" w:author="Stephanie Thompson" w:date="2008-11-17T15:36:00Z"/>
                <w:rFonts w:ascii="Garamond" w:hAnsi="Garamond"/>
                <w:sz w:val="22"/>
                <w:szCs w:val="22"/>
              </w:rPr>
              <w:pPrChange w:id="3964" w:author="Stephanie Thompson" w:date="2008-11-19T11:52:00Z">
                <w:pPr/>
              </w:pPrChange>
            </w:pPr>
            <w:del w:id="3965" w:author="Stephanie Thompson" w:date="2008-11-17T15:36:00Z">
              <w:r w:rsidRPr="00EB43F4" w:rsidDel="00E361B9">
                <w:rPr>
                  <w:rFonts w:ascii="Garamond" w:hAnsi="Garamond"/>
                  <w:sz w:val="22"/>
                  <w:szCs w:val="22"/>
                </w:rPr>
                <w:delText>04:15,</w:delText>
              </w:r>
            </w:del>
          </w:p>
        </w:tc>
        <w:tc>
          <w:tcPr>
            <w:tcW w:w="1420" w:type="dxa"/>
            <w:vAlign w:val="bottom"/>
          </w:tcPr>
          <w:p w:rsidR="009821B1" w:rsidRDefault="00D8099C">
            <w:pPr>
              <w:pStyle w:val="BodyText"/>
              <w:tabs>
                <w:tab w:val="left" w:pos="1080"/>
                <w:tab w:val="left" w:pos="1980"/>
                <w:tab w:val="left" w:pos="10076"/>
              </w:tabs>
              <w:rPr>
                <w:del w:id="3966" w:author="Stephanie Thompson" w:date="2008-11-17T15:36:00Z"/>
                <w:rFonts w:ascii="Garamond" w:hAnsi="Garamond"/>
                <w:sz w:val="22"/>
                <w:szCs w:val="22"/>
              </w:rPr>
              <w:pPrChange w:id="3967" w:author="Stephanie Thompson" w:date="2008-11-19T11:52:00Z">
                <w:pPr/>
              </w:pPrChange>
            </w:pPr>
            <w:del w:id="3968" w:author="Stephanie Thompson" w:date="2008-11-17T15:36:00Z">
              <w:r w:rsidRPr="00EB43F4" w:rsidDel="00E361B9">
                <w:rPr>
                  <w:rFonts w:ascii="Garamond" w:hAnsi="Garamond"/>
                  <w:sz w:val="22"/>
                  <w:szCs w:val="22"/>
                </w:rPr>
                <w:delText>18:00 – 20:45</w:delText>
              </w:r>
            </w:del>
          </w:p>
        </w:tc>
      </w:tr>
      <w:tr w:rsidR="00D8099C" w:rsidRPr="00EB43F4" w:rsidDel="00E361B9">
        <w:trPr>
          <w:gridAfter w:val="3"/>
          <w:wAfter w:w="4260" w:type="dxa"/>
          <w:trHeight w:val="255"/>
          <w:del w:id="3969" w:author="Stephanie Thompson" w:date="2008-11-17T15:36:00Z"/>
        </w:trPr>
        <w:tc>
          <w:tcPr>
            <w:tcW w:w="150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70" w:author="Stephanie Thompson" w:date="2008-11-17T15:36:00Z"/>
                <w:rFonts w:ascii="Garamond" w:hAnsi="Garamond"/>
                <w:sz w:val="22"/>
                <w:szCs w:val="22"/>
              </w:rPr>
              <w:pPrChange w:id="3971" w:author="Stephanie Thompson" w:date="2008-11-19T11:52:00Z">
                <w:pPr/>
              </w:pPrChange>
            </w:pPr>
            <w:del w:id="3972"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73" w:author="Stephanie Thompson" w:date="2008-11-17T15:36:00Z"/>
                <w:rFonts w:ascii="Garamond" w:hAnsi="Garamond"/>
                <w:sz w:val="22"/>
                <w:szCs w:val="22"/>
              </w:rPr>
              <w:pPrChange w:id="3974" w:author="Stephanie Thompson" w:date="2008-11-19T11:52:00Z">
                <w:pPr/>
              </w:pPrChange>
            </w:pPr>
            <w:del w:id="3975" w:author="Stephanie Thompson" w:date="2008-11-17T15:36:00Z">
              <w:r w:rsidRPr="00EB43F4" w:rsidDel="00E361B9">
                <w:rPr>
                  <w:rFonts w:ascii="Garamond" w:hAnsi="Garamond"/>
                  <w:sz w:val="22"/>
                  <w:szCs w:val="22"/>
                </w:rPr>
                <w:delText>07:00 – 10:30</w:delText>
              </w:r>
            </w:del>
          </w:p>
        </w:tc>
      </w:tr>
    </w:tbl>
    <w:p w:rsidR="009821B1" w:rsidRDefault="009821B1">
      <w:pPr>
        <w:pStyle w:val="BodyText"/>
        <w:tabs>
          <w:tab w:val="left" w:pos="1080"/>
          <w:tab w:val="left" w:pos="1980"/>
          <w:tab w:val="left" w:pos="10076"/>
        </w:tabs>
        <w:rPr>
          <w:del w:id="3976" w:author="Stephanie Thompson" w:date="2008-11-17T15:36:00Z"/>
          <w:rFonts w:ascii="Garamond" w:hAnsi="Garamond"/>
          <w:sz w:val="22"/>
          <w:szCs w:val="22"/>
        </w:rPr>
        <w:pPrChange w:id="3977" w:author="Stephanie Thompson" w:date="2008-11-19T11:52:00Z">
          <w:pPr/>
        </w:pPrChange>
      </w:pPr>
    </w:p>
    <w:p w:rsidR="009821B1" w:rsidRDefault="00105F41">
      <w:pPr>
        <w:pStyle w:val="BodyText"/>
        <w:tabs>
          <w:tab w:val="left" w:pos="1080"/>
          <w:tab w:val="left" w:pos="1980"/>
          <w:tab w:val="left" w:pos="10076"/>
        </w:tabs>
        <w:rPr>
          <w:del w:id="3978" w:author="Stephanie Thompson" w:date="2008-11-17T15:36:00Z"/>
          <w:rFonts w:ascii="Garamond" w:hAnsi="Garamond"/>
          <w:sz w:val="22"/>
          <w:szCs w:val="22"/>
        </w:rPr>
        <w:pPrChange w:id="3979" w:author="Stephanie Thompson" w:date="2008-11-19T11:52:00Z">
          <w:pPr/>
        </w:pPrChange>
      </w:pPr>
      <w:del w:id="398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05F41" w:rsidRPr="00EB43F4" w:rsidDel="00E361B9">
        <w:trPr>
          <w:trHeight w:val="255"/>
          <w:del w:id="3981" w:author="Stephanie Thompson" w:date="2008-11-17T15:36:00Z"/>
        </w:trPr>
        <w:tc>
          <w:tcPr>
            <w:tcW w:w="1500" w:type="dxa"/>
            <w:tcBorders>
              <w:top w:val="nil"/>
              <w:left w:val="nil"/>
              <w:bottom w:val="nil"/>
              <w:right w:val="nil"/>
            </w:tcBorders>
            <w:shd w:val="clear" w:color="auto" w:fill="auto"/>
            <w:noWrap/>
            <w:vAlign w:val="bottom"/>
          </w:tcPr>
          <w:p w:rsidR="009821B1" w:rsidRDefault="00105F41">
            <w:pPr>
              <w:pStyle w:val="BodyText"/>
              <w:tabs>
                <w:tab w:val="left" w:pos="1080"/>
                <w:tab w:val="left" w:pos="1980"/>
                <w:tab w:val="left" w:pos="10076"/>
              </w:tabs>
              <w:rPr>
                <w:del w:id="3982" w:author="Stephanie Thompson" w:date="2008-11-17T15:36:00Z"/>
                <w:rFonts w:ascii="Garamond" w:hAnsi="Garamond"/>
                <w:sz w:val="22"/>
                <w:szCs w:val="22"/>
              </w:rPr>
              <w:pPrChange w:id="3983" w:author="Stephanie Thompson" w:date="2008-11-19T11:52:00Z">
                <w:pPr/>
              </w:pPrChange>
            </w:pPr>
            <w:del w:id="3984"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105F41">
            <w:pPr>
              <w:pStyle w:val="BodyText"/>
              <w:tabs>
                <w:tab w:val="left" w:pos="1080"/>
                <w:tab w:val="left" w:pos="1980"/>
                <w:tab w:val="left" w:pos="10076"/>
              </w:tabs>
              <w:rPr>
                <w:del w:id="3985" w:author="Stephanie Thompson" w:date="2008-11-17T15:36:00Z"/>
                <w:rFonts w:ascii="Garamond" w:hAnsi="Garamond"/>
                <w:sz w:val="22"/>
                <w:szCs w:val="22"/>
              </w:rPr>
              <w:pPrChange w:id="3986" w:author="Stephanie Thompson" w:date="2008-11-19T11:52:00Z">
                <w:pPr/>
              </w:pPrChange>
            </w:pPr>
            <w:del w:id="3987" w:author="Stephanie Thompson" w:date="2008-11-17T15:36:00Z">
              <w:r w:rsidRPr="00EB43F4" w:rsidDel="00E361B9">
                <w:rPr>
                  <w:rFonts w:ascii="Garamond" w:hAnsi="Garamond"/>
                  <w:sz w:val="22"/>
                  <w:szCs w:val="22"/>
                </w:rPr>
                <w:delText>04:00 – 10:30</w:delText>
              </w:r>
            </w:del>
          </w:p>
        </w:tc>
      </w:tr>
      <w:tr w:rsidR="00D8099C" w:rsidRPr="00EB43F4" w:rsidDel="00E361B9">
        <w:trPr>
          <w:trHeight w:val="255"/>
          <w:del w:id="3988" w:author="Stephanie Thompson" w:date="2008-11-17T15:36:00Z"/>
        </w:trPr>
        <w:tc>
          <w:tcPr>
            <w:tcW w:w="150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89" w:author="Stephanie Thompson" w:date="2008-11-17T15:36:00Z"/>
                <w:rFonts w:ascii="Garamond" w:hAnsi="Garamond"/>
                <w:sz w:val="22"/>
                <w:szCs w:val="22"/>
              </w:rPr>
              <w:pPrChange w:id="3990" w:author="Stephanie Thompson" w:date="2008-11-19T11:52:00Z">
                <w:pPr/>
              </w:pPrChange>
            </w:pPr>
            <w:del w:id="3991"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92" w:author="Stephanie Thompson" w:date="2008-11-17T15:36:00Z"/>
                <w:rFonts w:ascii="Garamond" w:hAnsi="Garamond"/>
                <w:sz w:val="22"/>
                <w:szCs w:val="22"/>
              </w:rPr>
              <w:pPrChange w:id="3993" w:author="Stephanie Thompson" w:date="2008-11-19T11:52:00Z">
                <w:pPr/>
              </w:pPrChange>
            </w:pPr>
            <w:del w:id="3994" w:author="Stephanie Thompson" w:date="2008-11-17T15:36:00Z">
              <w:r w:rsidRPr="00EB43F4" w:rsidDel="00E361B9">
                <w:rPr>
                  <w:rFonts w:ascii="Garamond" w:hAnsi="Garamond"/>
                  <w:sz w:val="22"/>
                  <w:szCs w:val="22"/>
                </w:rPr>
                <w:delText>05:30 – 11:00</w:delText>
              </w:r>
            </w:del>
          </w:p>
        </w:tc>
      </w:tr>
      <w:tr w:rsidR="00D8099C" w:rsidRPr="00EB43F4" w:rsidDel="00E361B9">
        <w:trPr>
          <w:trHeight w:val="255"/>
          <w:del w:id="3995" w:author="Stephanie Thompson" w:date="2008-11-17T15:36:00Z"/>
        </w:trPr>
        <w:tc>
          <w:tcPr>
            <w:tcW w:w="150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96" w:author="Stephanie Thompson" w:date="2008-11-17T15:36:00Z"/>
                <w:rFonts w:ascii="Garamond" w:hAnsi="Garamond"/>
                <w:sz w:val="22"/>
                <w:szCs w:val="22"/>
              </w:rPr>
              <w:pPrChange w:id="3997" w:author="Stephanie Thompson" w:date="2008-11-19T11:52:00Z">
                <w:pPr/>
              </w:pPrChange>
            </w:pPr>
            <w:del w:id="3998"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D8099C">
            <w:pPr>
              <w:pStyle w:val="BodyText"/>
              <w:tabs>
                <w:tab w:val="left" w:pos="1080"/>
                <w:tab w:val="left" w:pos="1980"/>
                <w:tab w:val="left" w:pos="10076"/>
              </w:tabs>
              <w:rPr>
                <w:del w:id="3999" w:author="Stephanie Thompson" w:date="2008-11-17T15:36:00Z"/>
                <w:rFonts w:ascii="Garamond" w:hAnsi="Garamond"/>
                <w:sz w:val="22"/>
                <w:szCs w:val="22"/>
              </w:rPr>
              <w:pPrChange w:id="4000" w:author="Stephanie Thompson" w:date="2008-11-19T11:52:00Z">
                <w:pPr/>
              </w:pPrChange>
            </w:pPr>
            <w:del w:id="4001" w:author="Stephanie Thompson" w:date="2008-11-17T15:36:00Z">
              <w:r w:rsidRPr="00EB43F4" w:rsidDel="00E361B9">
                <w:rPr>
                  <w:rFonts w:ascii="Garamond" w:hAnsi="Garamond"/>
                  <w:sz w:val="22"/>
                  <w:szCs w:val="22"/>
                </w:rPr>
                <w:delText>07:15 – 09:45</w:delText>
              </w:r>
            </w:del>
          </w:p>
        </w:tc>
      </w:tr>
    </w:tbl>
    <w:p w:rsidR="009821B1" w:rsidRDefault="009821B1">
      <w:pPr>
        <w:pStyle w:val="BodyText"/>
        <w:tabs>
          <w:tab w:val="left" w:pos="1080"/>
          <w:tab w:val="left" w:pos="1980"/>
          <w:tab w:val="left" w:pos="10076"/>
        </w:tabs>
        <w:rPr>
          <w:del w:id="4002" w:author="Stephanie Thompson" w:date="2008-11-17T15:36:00Z"/>
          <w:rFonts w:ascii="Garamond" w:hAnsi="Garamond"/>
          <w:sz w:val="22"/>
          <w:szCs w:val="22"/>
        </w:rPr>
        <w:pPrChange w:id="4003" w:author="Stephanie Thompson" w:date="2008-11-19T11:52:00Z">
          <w:pPr/>
        </w:pPrChange>
      </w:pPr>
    </w:p>
    <w:p w:rsidR="009821B1" w:rsidRDefault="00D8099C">
      <w:pPr>
        <w:pStyle w:val="BodyText"/>
        <w:tabs>
          <w:tab w:val="left" w:pos="1080"/>
          <w:tab w:val="left" w:pos="1980"/>
          <w:tab w:val="left" w:pos="10076"/>
        </w:tabs>
        <w:rPr>
          <w:del w:id="4004" w:author="Stephanie Thompson" w:date="2008-11-17T15:36:00Z"/>
          <w:rFonts w:ascii="Garamond" w:hAnsi="Garamond"/>
          <w:sz w:val="22"/>
          <w:szCs w:val="22"/>
        </w:rPr>
        <w:pPrChange w:id="4005" w:author="Stephanie Thompson" w:date="2008-11-19T11:52:00Z">
          <w:pPr/>
        </w:pPrChange>
      </w:pPr>
      <w:del w:id="400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4007"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08" w:author="Stephanie Thompson" w:date="2008-11-17T15:36:00Z"/>
                <w:rFonts w:ascii="Garamond" w:hAnsi="Garamond"/>
                <w:sz w:val="22"/>
                <w:szCs w:val="22"/>
              </w:rPr>
              <w:pPrChange w:id="4009" w:author="Stephanie Thompson" w:date="2008-11-19T11:52:00Z">
                <w:pPr/>
              </w:pPrChange>
            </w:pPr>
            <w:del w:id="4010"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11" w:author="Stephanie Thompson" w:date="2008-11-17T15:36:00Z"/>
                <w:rFonts w:ascii="Garamond" w:hAnsi="Garamond"/>
                <w:sz w:val="22"/>
                <w:szCs w:val="22"/>
              </w:rPr>
              <w:pPrChange w:id="4012" w:author="Stephanie Thompson" w:date="2008-11-19T11:52:00Z">
                <w:pPr/>
              </w:pPrChange>
            </w:pPr>
            <w:del w:id="4013" w:author="Stephanie Thompson" w:date="2008-11-17T15:36:00Z">
              <w:r w:rsidRPr="00EB43F4" w:rsidDel="00E361B9">
                <w:rPr>
                  <w:rFonts w:ascii="Garamond" w:hAnsi="Garamond"/>
                  <w:sz w:val="22"/>
                  <w:szCs w:val="22"/>
                </w:rPr>
                <w:delText>04:30 – 07:45,</w:delText>
              </w:r>
            </w:del>
          </w:p>
        </w:tc>
        <w:tc>
          <w:tcPr>
            <w:tcW w:w="1420" w:type="dxa"/>
            <w:vAlign w:val="bottom"/>
          </w:tcPr>
          <w:p w:rsidR="009821B1" w:rsidRDefault="001D66C3">
            <w:pPr>
              <w:pStyle w:val="BodyText"/>
              <w:tabs>
                <w:tab w:val="left" w:pos="1080"/>
                <w:tab w:val="left" w:pos="1980"/>
                <w:tab w:val="left" w:pos="10076"/>
              </w:tabs>
              <w:rPr>
                <w:del w:id="4014" w:author="Stephanie Thompson" w:date="2008-11-17T15:36:00Z"/>
                <w:rFonts w:ascii="Garamond" w:hAnsi="Garamond"/>
                <w:sz w:val="22"/>
                <w:szCs w:val="22"/>
              </w:rPr>
              <w:pPrChange w:id="4015" w:author="Stephanie Thompson" w:date="2008-11-19T11:52:00Z">
                <w:pPr/>
              </w:pPrChange>
            </w:pPr>
            <w:del w:id="4016" w:author="Stephanie Thompson" w:date="2008-11-17T15:36:00Z">
              <w:r w:rsidRPr="00EB43F4" w:rsidDel="00E361B9">
                <w:rPr>
                  <w:rFonts w:ascii="Garamond" w:hAnsi="Garamond"/>
                  <w:sz w:val="22"/>
                  <w:szCs w:val="22"/>
                </w:rPr>
                <w:delText>17:00 – 20:00</w:delText>
              </w:r>
            </w:del>
          </w:p>
        </w:tc>
      </w:tr>
      <w:tr w:rsidR="001D66C3" w:rsidRPr="00EB43F4" w:rsidDel="00E361B9">
        <w:trPr>
          <w:gridAfter w:val="1"/>
          <w:wAfter w:w="1420" w:type="dxa"/>
          <w:trHeight w:val="255"/>
          <w:del w:id="4017"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18" w:author="Stephanie Thompson" w:date="2008-11-17T15:36:00Z"/>
                <w:rFonts w:ascii="Garamond" w:hAnsi="Garamond"/>
                <w:sz w:val="22"/>
                <w:szCs w:val="22"/>
              </w:rPr>
              <w:pPrChange w:id="4019" w:author="Stephanie Thompson" w:date="2008-11-19T11:52:00Z">
                <w:pPr/>
              </w:pPrChange>
            </w:pPr>
            <w:del w:id="4020"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21" w:author="Stephanie Thompson" w:date="2008-11-17T15:36:00Z"/>
                <w:rFonts w:ascii="Garamond" w:hAnsi="Garamond"/>
                <w:sz w:val="22"/>
                <w:szCs w:val="22"/>
              </w:rPr>
              <w:pPrChange w:id="4022" w:author="Stephanie Thompson" w:date="2008-11-19T11:52:00Z">
                <w:pPr/>
              </w:pPrChange>
            </w:pPr>
            <w:del w:id="4023" w:author="Stephanie Thompson" w:date="2008-11-17T15:36:00Z">
              <w:r w:rsidRPr="00EB43F4" w:rsidDel="00E361B9">
                <w:rPr>
                  <w:rFonts w:ascii="Garamond" w:hAnsi="Garamond"/>
                  <w:sz w:val="22"/>
                  <w:szCs w:val="22"/>
                </w:rPr>
                <w:delText>04:45 – 08:30</w:delText>
              </w:r>
            </w:del>
          </w:p>
        </w:tc>
      </w:tr>
      <w:tr w:rsidR="001D66C3" w:rsidRPr="00EB43F4" w:rsidDel="00E361B9">
        <w:trPr>
          <w:gridAfter w:val="1"/>
          <w:wAfter w:w="1420" w:type="dxa"/>
          <w:trHeight w:val="255"/>
          <w:del w:id="4024"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25" w:author="Stephanie Thompson" w:date="2008-11-17T15:36:00Z"/>
                <w:rFonts w:ascii="Garamond" w:hAnsi="Garamond"/>
                <w:sz w:val="22"/>
                <w:szCs w:val="22"/>
              </w:rPr>
              <w:pPrChange w:id="4026" w:author="Stephanie Thompson" w:date="2008-11-19T11:52:00Z">
                <w:pPr/>
              </w:pPrChange>
            </w:pPr>
            <w:del w:id="4027"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28" w:author="Stephanie Thompson" w:date="2008-11-17T15:36:00Z"/>
                <w:rFonts w:ascii="Garamond" w:hAnsi="Garamond"/>
                <w:sz w:val="22"/>
                <w:szCs w:val="22"/>
              </w:rPr>
              <w:pPrChange w:id="4029" w:author="Stephanie Thompson" w:date="2008-11-19T11:52:00Z">
                <w:pPr/>
              </w:pPrChange>
            </w:pPr>
            <w:del w:id="4030" w:author="Stephanie Thompson" w:date="2008-11-17T15:36:00Z">
              <w:r w:rsidRPr="00EB43F4" w:rsidDel="00E361B9">
                <w:rPr>
                  <w:rFonts w:ascii="Garamond" w:hAnsi="Garamond"/>
                  <w:sz w:val="22"/>
                  <w:szCs w:val="22"/>
                </w:rPr>
                <w:delText>08:15 – 09:30</w:delText>
              </w:r>
            </w:del>
          </w:p>
        </w:tc>
      </w:tr>
    </w:tbl>
    <w:p w:rsidR="009821B1" w:rsidRDefault="009821B1">
      <w:pPr>
        <w:pStyle w:val="BodyText"/>
        <w:tabs>
          <w:tab w:val="left" w:pos="1080"/>
          <w:tab w:val="left" w:pos="1980"/>
          <w:tab w:val="left" w:pos="10076"/>
        </w:tabs>
        <w:rPr>
          <w:del w:id="4031" w:author="Stephanie Thompson" w:date="2008-11-17T15:36:00Z"/>
          <w:rFonts w:ascii="Garamond" w:hAnsi="Garamond"/>
          <w:sz w:val="22"/>
          <w:szCs w:val="22"/>
        </w:rPr>
        <w:pPrChange w:id="4032" w:author="Stephanie Thompson" w:date="2008-11-19T11:52:00Z">
          <w:pPr/>
        </w:pPrChange>
      </w:pPr>
    </w:p>
    <w:p w:rsidR="009821B1" w:rsidRDefault="00D8099C">
      <w:pPr>
        <w:pStyle w:val="BodyText"/>
        <w:tabs>
          <w:tab w:val="left" w:pos="1080"/>
          <w:tab w:val="left" w:pos="1980"/>
          <w:tab w:val="left" w:pos="10076"/>
        </w:tabs>
        <w:rPr>
          <w:del w:id="4033" w:author="Stephanie Thompson" w:date="2008-11-17T15:36:00Z"/>
          <w:rFonts w:ascii="Garamond" w:hAnsi="Garamond"/>
          <w:sz w:val="22"/>
          <w:szCs w:val="22"/>
        </w:rPr>
        <w:pPrChange w:id="4034" w:author="Stephanie Thompson" w:date="2008-11-19T11:52:00Z">
          <w:pPr/>
        </w:pPrChange>
      </w:pPr>
      <w:del w:id="4035"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1D66C3" w:rsidRPr="00EB43F4" w:rsidDel="00E361B9">
        <w:trPr>
          <w:trHeight w:val="255"/>
          <w:del w:id="4036"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37" w:author="Stephanie Thompson" w:date="2008-11-17T15:36:00Z"/>
                <w:rFonts w:ascii="Garamond" w:hAnsi="Garamond"/>
                <w:sz w:val="22"/>
                <w:szCs w:val="22"/>
              </w:rPr>
              <w:pPrChange w:id="4038" w:author="Stephanie Thompson" w:date="2008-11-19T11:52:00Z">
                <w:pPr/>
              </w:pPrChange>
            </w:pPr>
            <w:del w:id="4039"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40" w:author="Stephanie Thompson" w:date="2008-11-17T15:36:00Z"/>
                <w:rFonts w:ascii="Garamond" w:hAnsi="Garamond"/>
                <w:sz w:val="22"/>
                <w:szCs w:val="22"/>
              </w:rPr>
              <w:pPrChange w:id="4041" w:author="Stephanie Thompson" w:date="2008-11-19T11:52:00Z">
                <w:pPr/>
              </w:pPrChange>
            </w:pPr>
            <w:del w:id="4042" w:author="Stephanie Thompson" w:date="2008-11-17T15:36:00Z">
              <w:r w:rsidRPr="00EB43F4" w:rsidDel="00E361B9">
                <w:rPr>
                  <w:rFonts w:ascii="Garamond" w:hAnsi="Garamond"/>
                  <w:sz w:val="22"/>
                  <w:szCs w:val="22"/>
                </w:rPr>
                <w:delText>05:15 – 07:30,</w:delText>
              </w:r>
            </w:del>
          </w:p>
        </w:tc>
        <w:tc>
          <w:tcPr>
            <w:tcW w:w="1420" w:type="dxa"/>
            <w:vAlign w:val="bottom"/>
          </w:tcPr>
          <w:p w:rsidR="009821B1" w:rsidRDefault="001D66C3">
            <w:pPr>
              <w:pStyle w:val="BodyText"/>
              <w:tabs>
                <w:tab w:val="left" w:pos="1080"/>
                <w:tab w:val="left" w:pos="1980"/>
                <w:tab w:val="left" w:pos="10076"/>
              </w:tabs>
              <w:rPr>
                <w:del w:id="4043" w:author="Stephanie Thompson" w:date="2008-11-17T15:36:00Z"/>
                <w:rFonts w:ascii="Garamond" w:hAnsi="Garamond"/>
                <w:sz w:val="22"/>
                <w:szCs w:val="22"/>
              </w:rPr>
              <w:pPrChange w:id="4044" w:author="Stephanie Thompson" w:date="2008-11-19T11:52:00Z">
                <w:pPr/>
              </w:pPrChange>
            </w:pPr>
            <w:del w:id="4045" w:author="Stephanie Thompson" w:date="2008-11-17T15:36:00Z">
              <w:r w:rsidRPr="00EB43F4" w:rsidDel="00E361B9">
                <w:rPr>
                  <w:rFonts w:ascii="Garamond" w:hAnsi="Garamond"/>
                  <w:sz w:val="22"/>
                  <w:szCs w:val="22"/>
                </w:rPr>
                <w:delText>18:00 – 19:45</w:delText>
              </w:r>
            </w:del>
          </w:p>
        </w:tc>
      </w:tr>
      <w:tr w:rsidR="001D66C3" w:rsidRPr="00EB43F4" w:rsidDel="00E361B9">
        <w:trPr>
          <w:gridAfter w:val="1"/>
          <w:wAfter w:w="1420" w:type="dxa"/>
          <w:trHeight w:val="255"/>
          <w:del w:id="4046"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47" w:author="Stephanie Thompson" w:date="2008-11-17T15:36:00Z"/>
                <w:rFonts w:ascii="Garamond" w:hAnsi="Garamond"/>
                <w:sz w:val="22"/>
                <w:szCs w:val="22"/>
              </w:rPr>
              <w:pPrChange w:id="4048" w:author="Stephanie Thompson" w:date="2008-11-19T11:52:00Z">
                <w:pPr/>
              </w:pPrChange>
            </w:pPr>
            <w:del w:id="4049"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50" w:author="Stephanie Thompson" w:date="2008-11-17T15:36:00Z"/>
                <w:rFonts w:ascii="Garamond" w:hAnsi="Garamond"/>
                <w:sz w:val="22"/>
                <w:szCs w:val="22"/>
              </w:rPr>
              <w:pPrChange w:id="4051" w:author="Stephanie Thompson" w:date="2008-11-19T11:52:00Z">
                <w:pPr/>
              </w:pPrChange>
            </w:pPr>
            <w:del w:id="4052" w:author="Stephanie Thompson" w:date="2008-11-17T15:36:00Z">
              <w:r w:rsidRPr="00EB43F4" w:rsidDel="00E361B9">
                <w:rPr>
                  <w:rFonts w:ascii="Garamond" w:hAnsi="Garamond"/>
                  <w:sz w:val="22"/>
                  <w:szCs w:val="22"/>
                </w:rPr>
                <w:delText>05:00 – 09:00</w:delText>
              </w:r>
            </w:del>
          </w:p>
        </w:tc>
      </w:tr>
      <w:tr w:rsidR="001D66C3" w:rsidRPr="00EB43F4" w:rsidDel="00E361B9">
        <w:trPr>
          <w:gridAfter w:val="1"/>
          <w:wAfter w:w="1420" w:type="dxa"/>
          <w:trHeight w:val="255"/>
          <w:del w:id="4053"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54" w:author="Stephanie Thompson" w:date="2008-11-17T15:36:00Z"/>
                <w:rFonts w:ascii="Garamond" w:hAnsi="Garamond"/>
                <w:sz w:val="22"/>
                <w:szCs w:val="22"/>
              </w:rPr>
              <w:pPrChange w:id="4055" w:author="Stephanie Thompson" w:date="2008-11-19T11:52:00Z">
                <w:pPr/>
              </w:pPrChange>
            </w:pPr>
            <w:del w:id="4056"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057" w:author="Stephanie Thompson" w:date="2008-11-17T15:36:00Z"/>
                <w:rFonts w:ascii="Garamond" w:hAnsi="Garamond"/>
                <w:sz w:val="22"/>
                <w:szCs w:val="22"/>
              </w:rPr>
              <w:pPrChange w:id="4058" w:author="Stephanie Thompson" w:date="2008-11-19T11:52:00Z">
                <w:pPr/>
              </w:pPrChange>
            </w:pPr>
            <w:del w:id="4059" w:author="Stephanie Thompson" w:date="2008-11-17T15:36:00Z">
              <w:r w:rsidRPr="00EB43F4" w:rsidDel="00E361B9">
                <w:rPr>
                  <w:rFonts w:ascii="Garamond" w:hAnsi="Garamond"/>
                  <w:sz w:val="22"/>
                  <w:szCs w:val="22"/>
                </w:rPr>
                <w:delText>08:45 – 09:15</w:delText>
              </w:r>
            </w:del>
          </w:p>
        </w:tc>
      </w:tr>
    </w:tbl>
    <w:p w:rsidR="009821B1" w:rsidRDefault="009821B1">
      <w:pPr>
        <w:pStyle w:val="BodyText"/>
        <w:tabs>
          <w:tab w:val="left" w:pos="1080"/>
          <w:tab w:val="left" w:pos="1980"/>
          <w:tab w:val="left" w:pos="10076"/>
        </w:tabs>
        <w:rPr>
          <w:del w:id="4060" w:author="Stephanie Thompson" w:date="2008-11-17T15:36:00Z"/>
          <w:rFonts w:ascii="Garamond" w:hAnsi="Garamond"/>
          <w:sz w:val="22"/>
          <w:szCs w:val="22"/>
        </w:rPr>
        <w:pPrChange w:id="4061" w:author="Stephanie Thompson" w:date="2008-11-19T11:52:00Z">
          <w:pPr/>
        </w:pPrChange>
      </w:pPr>
    </w:p>
    <w:p w:rsidR="009821B1" w:rsidRDefault="001910B2">
      <w:pPr>
        <w:pStyle w:val="BodyText"/>
        <w:tabs>
          <w:tab w:val="left" w:pos="1080"/>
          <w:tab w:val="left" w:pos="1980"/>
          <w:tab w:val="left" w:pos="10076"/>
        </w:tabs>
        <w:rPr>
          <w:del w:id="4062" w:author="Stephanie Thompson" w:date="2008-11-17T15:36:00Z"/>
          <w:rFonts w:ascii="Garamond" w:hAnsi="Garamond"/>
          <w:sz w:val="22"/>
          <w:szCs w:val="22"/>
        </w:rPr>
        <w:pPrChange w:id="4063" w:author="Stephanie Thompson" w:date="2008-11-19T11:52:00Z">
          <w:pPr/>
        </w:pPrChange>
      </w:pPr>
      <w:del w:id="406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4065"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66" w:author="Stephanie Thompson" w:date="2008-11-17T15:36:00Z"/>
                <w:rFonts w:ascii="Garamond" w:hAnsi="Garamond"/>
                <w:sz w:val="22"/>
                <w:szCs w:val="22"/>
              </w:rPr>
              <w:pPrChange w:id="4067" w:author="Stephanie Thompson" w:date="2008-11-19T11:52:00Z">
                <w:pPr/>
              </w:pPrChange>
            </w:pPr>
            <w:del w:id="4068"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69" w:author="Stephanie Thompson" w:date="2008-11-17T15:36:00Z"/>
                <w:rFonts w:ascii="Garamond" w:hAnsi="Garamond"/>
                <w:sz w:val="22"/>
                <w:szCs w:val="22"/>
              </w:rPr>
              <w:pPrChange w:id="4070" w:author="Stephanie Thompson" w:date="2008-11-19T11:52:00Z">
                <w:pPr/>
              </w:pPrChange>
            </w:pPr>
            <w:del w:id="4071" w:author="Stephanie Thompson" w:date="2008-11-17T15:36:00Z">
              <w:r w:rsidRPr="00EB43F4" w:rsidDel="00E361B9">
                <w:rPr>
                  <w:rFonts w:ascii="Garamond" w:hAnsi="Garamond"/>
                  <w:sz w:val="22"/>
                  <w:szCs w:val="22"/>
                </w:rPr>
                <w:delText>05:30 – 07:30,</w:delText>
              </w:r>
            </w:del>
          </w:p>
        </w:tc>
        <w:tc>
          <w:tcPr>
            <w:tcW w:w="1420" w:type="dxa"/>
            <w:vAlign w:val="bottom"/>
          </w:tcPr>
          <w:p w:rsidR="009821B1" w:rsidRDefault="001910B2">
            <w:pPr>
              <w:pStyle w:val="BodyText"/>
              <w:tabs>
                <w:tab w:val="left" w:pos="1080"/>
                <w:tab w:val="left" w:pos="1980"/>
                <w:tab w:val="left" w:pos="10076"/>
              </w:tabs>
              <w:rPr>
                <w:del w:id="4072" w:author="Stephanie Thompson" w:date="2008-11-17T15:36:00Z"/>
                <w:rFonts w:ascii="Garamond" w:hAnsi="Garamond"/>
                <w:sz w:val="22"/>
                <w:szCs w:val="22"/>
              </w:rPr>
              <w:pPrChange w:id="4073" w:author="Stephanie Thompson" w:date="2008-11-19T11:52:00Z">
                <w:pPr/>
              </w:pPrChange>
            </w:pPr>
            <w:del w:id="4074" w:author="Stephanie Thompson" w:date="2008-11-17T15:36:00Z">
              <w:r w:rsidRPr="00EB43F4" w:rsidDel="00E361B9">
                <w:rPr>
                  <w:rFonts w:ascii="Garamond" w:hAnsi="Garamond"/>
                  <w:sz w:val="22"/>
                  <w:szCs w:val="22"/>
                </w:rPr>
                <w:delText>17:45 – 19:45</w:delText>
              </w:r>
            </w:del>
          </w:p>
        </w:tc>
      </w:tr>
      <w:tr w:rsidR="001910B2" w:rsidRPr="00EB43F4" w:rsidDel="00E361B9">
        <w:trPr>
          <w:trHeight w:val="255"/>
          <w:del w:id="4075"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76" w:author="Stephanie Thompson" w:date="2008-11-17T15:36:00Z"/>
                <w:rFonts w:ascii="Garamond" w:hAnsi="Garamond"/>
                <w:sz w:val="22"/>
                <w:szCs w:val="22"/>
              </w:rPr>
              <w:pPrChange w:id="4077" w:author="Stephanie Thompson" w:date="2008-11-19T11:52:00Z">
                <w:pPr/>
              </w:pPrChange>
            </w:pPr>
            <w:del w:id="4078"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79" w:author="Stephanie Thompson" w:date="2008-11-17T15:36:00Z"/>
                <w:rFonts w:ascii="Garamond" w:hAnsi="Garamond"/>
                <w:sz w:val="22"/>
                <w:szCs w:val="22"/>
              </w:rPr>
              <w:pPrChange w:id="4080" w:author="Stephanie Thompson" w:date="2008-11-19T11:52:00Z">
                <w:pPr/>
              </w:pPrChange>
            </w:pPr>
            <w:del w:id="4081" w:author="Stephanie Thompson" w:date="2008-11-17T15:36:00Z">
              <w:r w:rsidRPr="00EB43F4" w:rsidDel="00E361B9">
                <w:rPr>
                  <w:rFonts w:ascii="Garamond" w:hAnsi="Garamond"/>
                  <w:sz w:val="22"/>
                  <w:szCs w:val="22"/>
                </w:rPr>
                <w:delText>05:00 – 08:15,</w:delText>
              </w:r>
            </w:del>
          </w:p>
        </w:tc>
        <w:tc>
          <w:tcPr>
            <w:tcW w:w="1420" w:type="dxa"/>
            <w:vAlign w:val="bottom"/>
          </w:tcPr>
          <w:p w:rsidR="009821B1" w:rsidRDefault="001910B2">
            <w:pPr>
              <w:pStyle w:val="BodyText"/>
              <w:tabs>
                <w:tab w:val="left" w:pos="1080"/>
                <w:tab w:val="left" w:pos="1980"/>
                <w:tab w:val="left" w:pos="10076"/>
              </w:tabs>
              <w:rPr>
                <w:del w:id="4082" w:author="Stephanie Thompson" w:date="2008-11-17T15:36:00Z"/>
                <w:rFonts w:ascii="Garamond" w:hAnsi="Garamond"/>
                <w:sz w:val="22"/>
                <w:szCs w:val="22"/>
              </w:rPr>
              <w:pPrChange w:id="4083" w:author="Stephanie Thompson" w:date="2008-11-19T11:52:00Z">
                <w:pPr/>
              </w:pPrChange>
            </w:pPr>
            <w:del w:id="4084" w:author="Stephanie Thompson" w:date="2008-11-17T15:36:00Z">
              <w:r w:rsidRPr="00EB43F4" w:rsidDel="00E361B9">
                <w:rPr>
                  <w:rFonts w:ascii="Garamond" w:hAnsi="Garamond"/>
                  <w:sz w:val="22"/>
                  <w:szCs w:val="22"/>
                </w:rPr>
                <w:delText>20:45</w:delText>
              </w:r>
            </w:del>
          </w:p>
        </w:tc>
      </w:tr>
      <w:tr w:rsidR="001910B2" w:rsidRPr="00EB43F4" w:rsidDel="00E361B9">
        <w:trPr>
          <w:gridAfter w:val="1"/>
          <w:wAfter w:w="1420" w:type="dxa"/>
          <w:trHeight w:val="255"/>
          <w:del w:id="4085"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86" w:author="Stephanie Thompson" w:date="2008-11-17T15:36:00Z"/>
                <w:rFonts w:ascii="Garamond" w:hAnsi="Garamond"/>
                <w:sz w:val="22"/>
                <w:szCs w:val="22"/>
              </w:rPr>
              <w:pPrChange w:id="4087" w:author="Stephanie Thompson" w:date="2008-11-19T11:52:00Z">
                <w:pPr/>
              </w:pPrChange>
            </w:pPr>
            <w:del w:id="4088"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89" w:author="Stephanie Thompson" w:date="2008-11-17T15:36:00Z"/>
                <w:rFonts w:ascii="Garamond" w:hAnsi="Garamond"/>
                <w:sz w:val="22"/>
                <w:szCs w:val="22"/>
              </w:rPr>
              <w:pPrChange w:id="4090" w:author="Stephanie Thompson" w:date="2008-11-19T11:52:00Z">
                <w:pPr/>
              </w:pPrChange>
            </w:pPr>
            <w:del w:id="4091" w:author="Stephanie Thompson" w:date="2008-11-17T15:36:00Z">
              <w:r w:rsidRPr="00EB43F4" w:rsidDel="00E361B9">
                <w:rPr>
                  <w:rFonts w:ascii="Garamond" w:hAnsi="Garamond"/>
                  <w:sz w:val="22"/>
                  <w:szCs w:val="22"/>
                </w:rPr>
                <w:delText>08:45 – 09:15</w:delText>
              </w:r>
            </w:del>
          </w:p>
        </w:tc>
      </w:tr>
    </w:tbl>
    <w:p w:rsidR="009821B1" w:rsidRDefault="009821B1">
      <w:pPr>
        <w:pStyle w:val="BodyText"/>
        <w:tabs>
          <w:tab w:val="left" w:pos="1080"/>
          <w:tab w:val="left" w:pos="1980"/>
          <w:tab w:val="left" w:pos="10076"/>
        </w:tabs>
        <w:rPr>
          <w:del w:id="4092" w:author="Stephanie Thompson" w:date="2008-11-17T15:36:00Z"/>
          <w:rFonts w:ascii="Garamond" w:hAnsi="Garamond"/>
          <w:sz w:val="22"/>
          <w:szCs w:val="22"/>
        </w:rPr>
        <w:pPrChange w:id="4093" w:author="Stephanie Thompson" w:date="2008-11-19T11:52:00Z">
          <w:pPr/>
        </w:pPrChange>
      </w:pPr>
    </w:p>
    <w:p w:rsidR="009821B1" w:rsidRDefault="001910B2">
      <w:pPr>
        <w:pStyle w:val="BodyText"/>
        <w:tabs>
          <w:tab w:val="left" w:pos="1080"/>
          <w:tab w:val="left" w:pos="1980"/>
          <w:tab w:val="left" w:pos="10076"/>
        </w:tabs>
        <w:rPr>
          <w:del w:id="4094" w:author="Stephanie Thompson" w:date="2008-11-17T15:36:00Z"/>
          <w:rFonts w:ascii="Garamond" w:hAnsi="Garamond"/>
          <w:sz w:val="22"/>
          <w:szCs w:val="22"/>
        </w:rPr>
        <w:pPrChange w:id="4095" w:author="Stephanie Thompson" w:date="2008-11-19T11:52:00Z">
          <w:pPr/>
        </w:pPrChange>
      </w:pPr>
      <w:del w:id="409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1910B2" w:rsidRPr="00EB43F4" w:rsidDel="00E361B9">
        <w:trPr>
          <w:trHeight w:val="255"/>
          <w:del w:id="4097"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098" w:author="Stephanie Thompson" w:date="2008-11-17T15:36:00Z"/>
                <w:rFonts w:ascii="Garamond" w:hAnsi="Garamond"/>
                <w:sz w:val="22"/>
                <w:szCs w:val="22"/>
              </w:rPr>
              <w:pPrChange w:id="4099" w:author="Stephanie Thompson" w:date="2008-11-19T11:52:00Z">
                <w:pPr/>
              </w:pPrChange>
            </w:pPr>
            <w:del w:id="4100" w:author="Stephanie Thompson" w:date="2008-11-17T15:36:00Z">
              <w:r w:rsidRPr="00EB43F4" w:rsidDel="00E361B9">
                <w:rPr>
                  <w:rFonts w:ascii="Garamond" w:hAnsi="Garamond"/>
                  <w:sz w:val="22"/>
                  <w:szCs w:val="22"/>
                </w:rPr>
                <w:delText>02/07/06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101" w:author="Stephanie Thompson" w:date="2008-11-17T15:36:00Z"/>
                <w:rFonts w:ascii="Garamond" w:hAnsi="Garamond"/>
                <w:sz w:val="22"/>
                <w:szCs w:val="22"/>
              </w:rPr>
              <w:pPrChange w:id="4102" w:author="Stephanie Thompson" w:date="2008-11-19T11:52:00Z">
                <w:pPr/>
              </w:pPrChange>
            </w:pPr>
            <w:del w:id="4103" w:author="Stephanie Thompson" w:date="2008-11-17T15:36:00Z">
              <w:r w:rsidRPr="00EB43F4" w:rsidDel="00E361B9">
                <w:rPr>
                  <w:rFonts w:ascii="Garamond" w:hAnsi="Garamond"/>
                  <w:sz w:val="22"/>
                  <w:szCs w:val="22"/>
                </w:rPr>
                <w:delText>05:45 – 07:15,</w:delText>
              </w:r>
            </w:del>
          </w:p>
        </w:tc>
        <w:tc>
          <w:tcPr>
            <w:tcW w:w="1420" w:type="dxa"/>
            <w:vAlign w:val="bottom"/>
          </w:tcPr>
          <w:p w:rsidR="009821B1" w:rsidRDefault="001910B2">
            <w:pPr>
              <w:pStyle w:val="BodyText"/>
              <w:tabs>
                <w:tab w:val="left" w:pos="1080"/>
                <w:tab w:val="left" w:pos="1980"/>
                <w:tab w:val="left" w:pos="10076"/>
              </w:tabs>
              <w:rPr>
                <w:del w:id="4104" w:author="Stephanie Thompson" w:date="2008-11-17T15:36:00Z"/>
                <w:rFonts w:ascii="Garamond" w:hAnsi="Garamond"/>
                <w:sz w:val="22"/>
                <w:szCs w:val="22"/>
              </w:rPr>
              <w:pPrChange w:id="4105" w:author="Stephanie Thompson" w:date="2008-11-19T11:52:00Z">
                <w:pPr/>
              </w:pPrChange>
            </w:pPr>
            <w:del w:id="4106" w:author="Stephanie Thompson" w:date="2008-11-17T15:36:00Z">
              <w:r w:rsidRPr="00EB43F4" w:rsidDel="00E361B9">
                <w:rPr>
                  <w:rFonts w:ascii="Garamond" w:hAnsi="Garamond"/>
                  <w:sz w:val="22"/>
                  <w:szCs w:val="22"/>
                </w:rPr>
                <w:delText>18:00 – 19:30</w:delText>
              </w:r>
            </w:del>
          </w:p>
        </w:tc>
      </w:tr>
      <w:tr w:rsidR="001910B2" w:rsidRPr="00EB43F4" w:rsidDel="00E361B9">
        <w:trPr>
          <w:gridAfter w:val="1"/>
          <w:wAfter w:w="1420" w:type="dxa"/>
          <w:trHeight w:val="255"/>
          <w:del w:id="4107"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108" w:author="Stephanie Thompson" w:date="2008-11-17T15:36:00Z"/>
                <w:rFonts w:ascii="Garamond" w:hAnsi="Garamond"/>
                <w:sz w:val="22"/>
                <w:szCs w:val="22"/>
              </w:rPr>
              <w:pPrChange w:id="4109" w:author="Stephanie Thompson" w:date="2008-11-19T11:52:00Z">
                <w:pPr/>
              </w:pPrChange>
            </w:pPr>
            <w:del w:id="4110" w:author="Stephanie Thompson" w:date="2008-11-17T15:36:00Z">
              <w:r w:rsidRPr="00EB43F4" w:rsidDel="00E361B9">
                <w:rPr>
                  <w:rFonts w:ascii="Garamond" w:hAnsi="Garamond"/>
                  <w:sz w:val="22"/>
                  <w:szCs w:val="22"/>
                </w:rPr>
                <w:delText>02/08/06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111" w:author="Stephanie Thompson" w:date="2008-11-17T15:36:00Z"/>
                <w:rFonts w:ascii="Garamond" w:hAnsi="Garamond"/>
                <w:sz w:val="22"/>
                <w:szCs w:val="22"/>
              </w:rPr>
              <w:pPrChange w:id="4112" w:author="Stephanie Thompson" w:date="2008-11-19T11:52:00Z">
                <w:pPr/>
              </w:pPrChange>
            </w:pPr>
            <w:del w:id="4113" w:author="Stephanie Thompson" w:date="2008-11-17T15:36:00Z">
              <w:r w:rsidRPr="00EB43F4" w:rsidDel="00E361B9">
                <w:rPr>
                  <w:rFonts w:ascii="Garamond" w:hAnsi="Garamond"/>
                  <w:sz w:val="22"/>
                  <w:szCs w:val="22"/>
                </w:rPr>
                <w:delText>05:00 – 08:15</w:delText>
              </w:r>
            </w:del>
          </w:p>
        </w:tc>
      </w:tr>
      <w:tr w:rsidR="001910B2" w:rsidRPr="00EB43F4" w:rsidDel="00E361B9">
        <w:trPr>
          <w:gridAfter w:val="1"/>
          <w:wAfter w:w="1420" w:type="dxa"/>
          <w:trHeight w:val="255"/>
          <w:del w:id="4114" w:author="Stephanie Thompson" w:date="2008-11-17T15:36:00Z"/>
        </w:trPr>
        <w:tc>
          <w:tcPr>
            <w:tcW w:w="150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115" w:author="Stephanie Thompson" w:date="2008-11-17T15:36:00Z"/>
                <w:rFonts w:ascii="Garamond" w:hAnsi="Garamond"/>
                <w:sz w:val="22"/>
                <w:szCs w:val="22"/>
              </w:rPr>
              <w:pPrChange w:id="4116" w:author="Stephanie Thompson" w:date="2008-11-19T11:52:00Z">
                <w:pPr/>
              </w:pPrChange>
            </w:pPr>
            <w:del w:id="4117" w:author="Stephanie Thompson" w:date="2008-11-17T15:36:00Z">
              <w:r w:rsidRPr="00EB43F4" w:rsidDel="00E361B9">
                <w:rPr>
                  <w:rFonts w:ascii="Garamond" w:hAnsi="Garamond"/>
                  <w:sz w:val="22"/>
                  <w:szCs w:val="22"/>
                </w:rPr>
                <w:delText>02/10/06</w:delText>
              </w:r>
            </w:del>
          </w:p>
        </w:tc>
        <w:tc>
          <w:tcPr>
            <w:tcW w:w="1420" w:type="dxa"/>
            <w:tcBorders>
              <w:top w:val="nil"/>
              <w:left w:val="nil"/>
              <w:bottom w:val="nil"/>
              <w:right w:val="nil"/>
            </w:tcBorders>
            <w:shd w:val="clear" w:color="auto" w:fill="auto"/>
            <w:noWrap/>
            <w:vAlign w:val="bottom"/>
          </w:tcPr>
          <w:p w:rsidR="009821B1" w:rsidRDefault="001910B2">
            <w:pPr>
              <w:pStyle w:val="BodyText"/>
              <w:tabs>
                <w:tab w:val="left" w:pos="1080"/>
                <w:tab w:val="left" w:pos="1980"/>
                <w:tab w:val="left" w:pos="10076"/>
              </w:tabs>
              <w:rPr>
                <w:del w:id="4118" w:author="Stephanie Thompson" w:date="2008-11-17T15:36:00Z"/>
                <w:rFonts w:ascii="Garamond" w:hAnsi="Garamond"/>
                <w:sz w:val="22"/>
                <w:szCs w:val="22"/>
              </w:rPr>
              <w:pPrChange w:id="4119" w:author="Stephanie Thompson" w:date="2008-11-19T11:52:00Z">
                <w:pPr/>
              </w:pPrChange>
            </w:pPr>
            <w:del w:id="4120" w:author="Stephanie Thompson" w:date="2008-11-17T15:36:00Z">
              <w:r w:rsidRPr="00EB43F4" w:rsidDel="00E361B9">
                <w:rPr>
                  <w:rFonts w:ascii="Garamond" w:hAnsi="Garamond"/>
                  <w:sz w:val="22"/>
                  <w:szCs w:val="22"/>
                </w:rPr>
                <w:delText>08:00 – 09:30</w:delText>
              </w:r>
            </w:del>
          </w:p>
        </w:tc>
      </w:tr>
    </w:tbl>
    <w:p w:rsidR="009821B1" w:rsidRDefault="009821B1">
      <w:pPr>
        <w:pStyle w:val="BodyText"/>
        <w:tabs>
          <w:tab w:val="left" w:pos="1080"/>
          <w:tab w:val="left" w:pos="1980"/>
          <w:tab w:val="left" w:pos="10076"/>
        </w:tabs>
        <w:rPr>
          <w:del w:id="4121" w:author="Stephanie Thompson" w:date="2008-11-17T15:36:00Z"/>
          <w:rFonts w:ascii="Garamond" w:hAnsi="Garamond"/>
          <w:sz w:val="22"/>
          <w:szCs w:val="22"/>
        </w:rPr>
        <w:pPrChange w:id="4122" w:author="Stephanie Thompson" w:date="2008-11-19T11:52:00Z">
          <w:pPr/>
        </w:pPrChange>
      </w:pPr>
    </w:p>
    <w:p w:rsidR="009821B1" w:rsidRDefault="001910B2">
      <w:pPr>
        <w:pStyle w:val="BodyText"/>
        <w:tabs>
          <w:tab w:val="left" w:pos="1080"/>
          <w:tab w:val="left" w:pos="1980"/>
          <w:tab w:val="left" w:pos="10076"/>
        </w:tabs>
        <w:rPr>
          <w:del w:id="4123" w:author="Stephanie Thompson" w:date="2008-11-17T15:36:00Z"/>
          <w:rFonts w:ascii="Garamond" w:hAnsi="Garamond"/>
          <w:sz w:val="22"/>
          <w:szCs w:val="22"/>
        </w:rPr>
        <w:pPrChange w:id="4124" w:author="Stephanie Thompson" w:date="2008-11-19T11:52:00Z">
          <w:pPr/>
        </w:pPrChange>
      </w:pPr>
      <w:del w:id="4125"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585A85" w:rsidRPr="00EB43F4" w:rsidDel="00E361B9">
        <w:trPr>
          <w:trHeight w:val="255"/>
          <w:del w:id="4126"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27" w:author="Stephanie Thompson" w:date="2008-11-17T15:36:00Z"/>
                <w:rFonts w:ascii="Garamond" w:hAnsi="Garamond"/>
                <w:sz w:val="22"/>
                <w:szCs w:val="22"/>
              </w:rPr>
              <w:pPrChange w:id="4128" w:author="Stephanie Thompson" w:date="2008-11-19T11:52:00Z">
                <w:pPr/>
              </w:pPrChange>
            </w:pPr>
            <w:del w:id="4129" w:author="Stephanie Thompson" w:date="2008-11-17T15:36:00Z">
              <w:r w:rsidRPr="00EB43F4" w:rsidDel="00E361B9">
                <w:rPr>
                  <w:rFonts w:ascii="Garamond" w:hAnsi="Garamond"/>
                  <w:sz w:val="22"/>
                  <w:szCs w:val="22"/>
                </w:rPr>
                <w:delText>02/11/06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30" w:author="Stephanie Thompson" w:date="2008-11-17T15:36:00Z"/>
                <w:rFonts w:ascii="Garamond" w:hAnsi="Garamond"/>
                <w:sz w:val="22"/>
                <w:szCs w:val="22"/>
              </w:rPr>
              <w:pPrChange w:id="4131" w:author="Stephanie Thompson" w:date="2008-11-19T11:52:00Z">
                <w:pPr/>
              </w:pPrChange>
            </w:pPr>
            <w:del w:id="4132" w:author="Stephanie Thompson" w:date="2008-11-17T15:36:00Z">
              <w:r w:rsidRPr="00EB43F4" w:rsidDel="00E361B9">
                <w:rPr>
                  <w:rFonts w:ascii="Garamond" w:hAnsi="Garamond"/>
                  <w:sz w:val="22"/>
                  <w:szCs w:val="22"/>
                </w:rPr>
                <w:delText>21:00 to</w:delText>
              </w:r>
            </w:del>
          </w:p>
        </w:tc>
        <w:tc>
          <w:tcPr>
            <w:tcW w:w="1420" w:type="dxa"/>
            <w:vAlign w:val="bottom"/>
          </w:tcPr>
          <w:p w:rsidR="009821B1" w:rsidRDefault="00585A85">
            <w:pPr>
              <w:pStyle w:val="BodyText"/>
              <w:tabs>
                <w:tab w:val="left" w:pos="1080"/>
                <w:tab w:val="left" w:pos="1980"/>
                <w:tab w:val="left" w:pos="10076"/>
              </w:tabs>
              <w:rPr>
                <w:del w:id="4133" w:author="Stephanie Thompson" w:date="2008-11-17T15:36:00Z"/>
                <w:rFonts w:ascii="Garamond" w:hAnsi="Garamond"/>
                <w:sz w:val="22"/>
                <w:szCs w:val="22"/>
              </w:rPr>
              <w:pPrChange w:id="4134" w:author="Stephanie Thompson" w:date="2008-11-19T11:52:00Z">
                <w:pPr/>
              </w:pPrChange>
            </w:pPr>
            <w:del w:id="4135" w:author="Stephanie Thompson" w:date="2008-11-17T15:36:00Z">
              <w:r w:rsidRPr="00EB43F4" w:rsidDel="00E361B9">
                <w:rPr>
                  <w:rFonts w:ascii="Garamond" w:hAnsi="Garamond"/>
                  <w:sz w:val="22"/>
                  <w:szCs w:val="22"/>
                </w:rPr>
                <w:delText>02/12/06</w:delText>
              </w:r>
            </w:del>
          </w:p>
        </w:tc>
        <w:tc>
          <w:tcPr>
            <w:tcW w:w="1420" w:type="dxa"/>
            <w:vAlign w:val="bottom"/>
          </w:tcPr>
          <w:p w:rsidR="009821B1" w:rsidRDefault="00585A85">
            <w:pPr>
              <w:pStyle w:val="BodyText"/>
              <w:tabs>
                <w:tab w:val="left" w:pos="1080"/>
                <w:tab w:val="left" w:pos="1980"/>
                <w:tab w:val="left" w:pos="10076"/>
              </w:tabs>
              <w:rPr>
                <w:del w:id="4136" w:author="Stephanie Thompson" w:date="2008-11-17T15:36:00Z"/>
                <w:rFonts w:ascii="Garamond" w:hAnsi="Garamond"/>
                <w:sz w:val="22"/>
                <w:szCs w:val="22"/>
              </w:rPr>
              <w:pPrChange w:id="4137" w:author="Stephanie Thompson" w:date="2008-11-19T11:52:00Z">
                <w:pPr/>
              </w:pPrChange>
            </w:pPr>
            <w:del w:id="4138" w:author="Stephanie Thompson" w:date="2008-11-17T15:36:00Z">
              <w:r w:rsidRPr="00EB43F4" w:rsidDel="00E361B9">
                <w:rPr>
                  <w:rFonts w:ascii="Garamond" w:hAnsi="Garamond"/>
                  <w:sz w:val="22"/>
                  <w:szCs w:val="22"/>
                </w:rPr>
                <w:delText>00:00,</w:delText>
              </w:r>
            </w:del>
          </w:p>
        </w:tc>
        <w:tc>
          <w:tcPr>
            <w:tcW w:w="1420" w:type="dxa"/>
            <w:vAlign w:val="bottom"/>
          </w:tcPr>
          <w:p w:rsidR="009821B1" w:rsidRDefault="00585A85">
            <w:pPr>
              <w:pStyle w:val="BodyText"/>
              <w:tabs>
                <w:tab w:val="left" w:pos="1080"/>
                <w:tab w:val="left" w:pos="1980"/>
                <w:tab w:val="left" w:pos="10076"/>
              </w:tabs>
              <w:rPr>
                <w:del w:id="4139" w:author="Stephanie Thompson" w:date="2008-11-17T15:36:00Z"/>
                <w:rFonts w:ascii="Garamond" w:hAnsi="Garamond"/>
                <w:sz w:val="22"/>
                <w:szCs w:val="22"/>
              </w:rPr>
              <w:pPrChange w:id="4140" w:author="Stephanie Thompson" w:date="2008-11-19T11:52:00Z">
                <w:pPr/>
              </w:pPrChange>
            </w:pPr>
            <w:del w:id="4141" w:author="Stephanie Thompson" w:date="2008-11-17T15:36:00Z">
              <w:r w:rsidRPr="00EB43F4" w:rsidDel="00E361B9">
                <w:rPr>
                  <w:rFonts w:ascii="Garamond" w:hAnsi="Garamond"/>
                  <w:sz w:val="22"/>
                  <w:szCs w:val="22"/>
                </w:rPr>
                <w:delText>12:00 – 13:15</w:delText>
              </w:r>
            </w:del>
          </w:p>
        </w:tc>
      </w:tr>
    </w:tbl>
    <w:p w:rsidR="009821B1" w:rsidRDefault="009821B1">
      <w:pPr>
        <w:pStyle w:val="BodyText"/>
        <w:tabs>
          <w:tab w:val="left" w:pos="1080"/>
          <w:tab w:val="left" w:pos="1980"/>
          <w:tab w:val="left" w:pos="10076"/>
        </w:tabs>
        <w:rPr>
          <w:del w:id="4142" w:author="Stephanie Thompson" w:date="2008-11-17T15:36:00Z"/>
          <w:rFonts w:ascii="Garamond" w:hAnsi="Garamond"/>
          <w:sz w:val="22"/>
          <w:szCs w:val="22"/>
        </w:rPr>
        <w:pPrChange w:id="4143" w:author="Stephanie Thompson" w:date="2008-11-19T11:52:00Z">
          <w:pPr/>
        </w:pPrChange>
      </w:pPr>
    </w:p>
    <w:p w:rsidR="009821B1" w:rsidRDefault="00585A85">
      <w:pPr>
        <w:pStyle w:val="BodyText"/>
        <w:tabs>
          <w:tab w:val="left" w:pos="1080"/>
          <w:tab w:val="left" w:pos="1980"/>
          <w:tab w:val="left" w:pos="10076"/>
        </w:tabs>
        <w:rPr>
          <w:del w:id="4144" w:author="Stephanie Thompson" w:date="2008-11-17T15:36:00Z"/>
          <w:rFonts w:ascii="Garamond" w:hAnsi="Garamond"/>
          <w:sz w:val="22"/>
          <w:szCs w:val="22"/>
        </w:rPr>
        <w:pPrChange w:id="4145" w:author="Stephanie Thompson" w:date="2008-11-19T11:52:00Z">
          <w:pPr/>
        </w:pPrChange>
      </w:pPr>
      <w:del w:id="4146"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585A85" w:rsidRPr="00EB43F4" w:rsidDel="00E361B9">
        <w:trPr>
          <w:trHeight w:val="255"/>
          <w:del w:id="4147"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48" w:author="Stephanie Thompson" w:date="2008-11-17T15:36:00Z"/>
                <w:rFonts w:ascii="Garamond" w:hAnsi="Garamond"/>
                <w:sz w:val="22"/>
                <w:szCs w:val="22"/>
              </w:rPr>
              <w:pPrChange w:id="4149" w:author="Stephanie Thompson" w:date="2008-11-19T11:52:00Z">
                <w:pPr/>
              </w:pPrChange>
            </w:pPr>
            <w:del w:id="4150" w:author="Stephanie Thompson" w:date="2008-11-17T15:36:00Z">
              <w:r w:rsidRPr="00EB43F4" w:rsidDel="00E361B9">
                <w:rPr>
                  <w:rFonts w:ascii="Garamond" w:hAnsi="Garamond"/>
                  <w:sz w:val="22"/>
                  <w:szCs w:val="22"/>
                </w:rPr>
                <w:delText>02/12/06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51" w:author="Stephanie Thompson" w:date="2008-11-17T15:36:00Z"/>
                <w:rFonts w:ascii="Garamond" w:hAnsi="Garamond"/>
                <w:sz w:val="22"/>
                <w:szCs w:val="22"/>
              </w:rPr>
              <w:pPrChange w:id="4152" w:author="Stephanie Thompson" w:date="2008-11-19T11:52:00Z">
                <w:pPr/>
              </w:pPrChange>
            </w:pPr>
            <w:del w:id="4153" w:author="Stephanie Thompson" w:date="2008-11-17T15:36:00Z">
              <w:r w:rsidRPr="00EB43F4" w:rsidDel="00E361B9">
                <w:rPr>
                  <w:rFonts w:ascii="Garamond" w:hAnsi="Garamond"/>
                  <w:sz w:val="22"/>
                  <w:szCs w:val="22"/>
                </w:rPr>
                <w:delText>10:15 – 10:30</w:delText>
              </w:r>
            </w:del>
          </w:p>
        </w:tc>
      </w:tr>
    </w:tbl>
    <w:p w:rsidR="009821B1" w:rsidRDefault="009821B1">
      <w:pPr>
        <w:pStyle w:val="BodyText"/>
        <w:tabs>
          <w:tab w:val="left" w:pos="1080"/>
          <w:tab w:val="left" w:pos="1980"/>
          <w:tab w:val="left" w:pos="10076"/>
        </w:tabs>
        <w:rPr>
          <w:del w:id="4154" w:author="Stephanie Thompson" w:date="2008-11-17T15:36:00Z"/>
          <w:rFonts w:ascii="Garamond" w:hAnsi="Garamond"/>
          <w:sz w:val="22"/>
          <w:szCs w:val="22"/>
        </w:rPr>
        <w:pPrChange w:id="4155" w:author="Stephanie Thompson" w:date="2008-11-19T11:52:00Z">
          <w:pPr/>
        </w:pPrChange>
      </w:pPr>
    </w:p>
    <w:p w:rsidR="009821B1" w:rsidRDefault="00585A85">
      <w:pPr>
        <w:pStyle w:val="BodyText"/>
        <w:tabs>
          <w:tab w:val="left" w:pos="1080"/>
          <w:tab w:val="left" w:pos="1980"/>
          <w:tab w:val="left" w:pos="10076"/>
        </w:tabs>
        <w:rPr>
          <w:del w:id="4156" w:author="Stephanie Thompson" w:date="2008-11-17T15:36:00Z"/>
          <w:rFonts w:ascii="Garamond" w:hAnsi="Garamond"/>
          <w:sz w:val="22"/>
          <w:szCs w:val="22"/>
        </w:rPr>
        <w:pPrChange w:id="4157" w:author="Stephanie Thompson" w:date="2008-11-19T11:52:00Z">
          <w:pPr/>
        </w:pPrChange>
      </w:pPr>
      <w:del w:id="415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585A85" w:rsidRPr="00EB43F4" w:rsidDel="00E361B9">
        <w:trPr>
          <w:trHeight w:val="255"/>
          <w:del w:id="4159"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60" w:author="Stephanie Thompson" w:date="2008-11-17T15:36:00Z"/>
                <w:rFonts w:ascii="Garamond" w:hAnsi="Garamond"/>
                <w:sz w:val="22"/>
                <w:szCs w:val="22"/>
              </w:rPr>
              <w:pPrChange w:id="4161" w:author="Stephanie Thompson" w:date="2008-11-19T11:52:00Z">
                <w:pPr/>
              </w:pPrChange>
            </w:pPr>
            <w:del w:id="4162"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63" w:author="Stephanie Thompson" w:date="2008-11-17T15:36:00Z"/>
                <w:rFonts w:ascii="Garamond" w:hAnsi="Garamond"/>
                <w:sz w:val="22"/>
                <w:szCs w:val="22"/>
              </w:rPr>
              <w:pPrChange w:id="4164" w:author="Stephanie Thompson" w:date="2008-11-19T11:52:00Z">
                <w:pPr/>
              </w:pPrChange>
            </w:pPr>
            <w:del w:id="4165" w:author="Stephanie Thompson" w:date="2008-11-17T15:36:00Z">
              <w:r w:rsidRPr="00EB43F4" w:rsidDel="00E361B9">
                <w:rPr>
                  <w:rFonts w:ascii="Garamond" w:hAnsi="Garamond"/>
                  <w:sz w:val="22"/>
                  <w:szCs w:val="22"/>
                </w:rPr>
                <w:delText>21:45 to</w:delText>
              </w:r>
            </w:del>
          </w:p>
        </w:tc>
        <w:tc>
          <w:tcPr>
            <w:tcW w:w="1420" w:type="dxa"/>
            <w:vAlign w:val="bottom"/>
          </w:tcPr>
          <w:p w:rsidR="009821B1" w:rsidRDefault="00585A85">
            <w:pPr>
              <w:pStyle w:val="BodyText"/>
              <w:tabs>
                <w:tab w:val="left" w:pos="1080"/>
                <w:tab w:val="left" w:pos="1980"/>
                <w:tab w:val="left" w:pos="10076"/>
              </w:tabs>
              <w:rPr>
                <w:del w:id="4166" w:author="Stephanie Thompson" w:date="2008-11-17T15:36:00Z"/>
                <w:rFonts w:ascii="Garamond" w:hAnsi="Garamond"/>
                <w:sz w:val="22"/>
                <w:szCs w:val="22"/>
              </w:rPr>
              <w:pPrChange w:id="4167" w:author="Stephanie Thompson" w:date="2008-11-19T11:52:00Z">
                <w:pPr/>
              </w:pPrChange>
            </w:pPr>
            <w:del w:id="4168" w:author="Stephanie Thompson" w:date="2008-11-17T15:36:00Z">
              <w:r w:rsidRPr="00EB43F4" w:rsidDel="00E361B9">
                <w:rPr>
                  <w:rFonts w:ascii="Garamond" w:hAnsi="Garamond"/>
                  <w:sz w:val="22"/>
                  <w:szCs w:val="22"/>
                </w:rPr>
                <w:delText>02/15/06</w:delText>
              </w:r>
            </w:del>
          </w:p>
        </w:tc>
        <w:tc>
          <w:tcPr>
            <w:tcW w:w="1420" w:type="dxa"/>
            <w:vAlign w:val="bottom"/>
          </w:tcPr>
          <w:p w:rsidR="009821B1" w:rsidRDefault="00585A85">
            <w:pPr>
              <w:pStyle w:val="BodyText"/>
              <w:tabs>
                <w:tab w:val="left" w:pos="1080"/>
                <w:tab w:val="left" w:pos="1980"/>
                <w:tab w:val="left" w:pos="10076"/>
              </w:tabs>
              <w:rPr>
                <w:del w:id="4169" w:author="Stephanie Thompson" w:date="2008-11-17T15:36:00Z"/>
                <w:rFonts w:ascii="Garamond" w:hAnsi="Garamond"/>
                <w:sz w:val="22"/>
                <w:szCs w:val="22"/>
              </w:rPr>
              <w:pPrChange w:id="4170" w:author="Stephanie Thompson" w:date="2008-11-19T11:52:00Z">
                <w:pPr/>
              </w:pPrChange>
            </w:pPr>
            <w:del w:id="4171" w:author="Stephanie Thompson" w:date="2008-11-17T15:36:00Z">
              <w:r w:rsidRPr="00EB43F4" w:rsidDel="00E361B9">
                <w:rPr>
                  <w:rFonts w:ascii="Garamond" w:hAnsi="Garamond"/>
                  <w:sz w:val="22"/>
                  <w:szCs w:val="22"/>
                </w:rPr>
                <w:delText>14:00</w:delText>
              </w:r>
            </w:del>
          </w:p>
        </w:tc>
      </w:tr>
      <w:tr w:rsidR="00585A85" w:rsidRPr="00EB43F4" w:rsidDel="00E361B9">
        <w:trPr>
          <w:trHeight w:val="255"/>
          <w:del w:id="4172"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73" w:author="Stephanie Thompson" w:date="2008-11-17T15:36:00Z"/>
                <w:rFonts w:ascii="Garamond" w:hAnsi="Garamond"/>
                <w:sz w:val="22"/>
                <w:szCs w:val="22"/>
              </w:rPr>
              <w:pPrChange w:id="4174" w:author="Stephanie Thompson" w:date="2008-11-19T11:52:00Z">
                <w:pPr/>
              </w:pPrChange>
            </w:pPr>
            <w:del w:id="4175"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76" w:author="Stephanie Thompson" w:date="2008-11-17T15:36:00Z"/>
                <w:rFonts w:ascii="Garamond" w:hAnsi="Garamond"/>
                <w:sz w:val="22"/>
                <w:szCs w:val="22"/>
              </w:rPr>
              <w:pPrChange w:id="4177" w:author="Stephanie Thompson" w:date="2008-11-19T11:52:00Z">
                <w:pPr/>
              </w:pPrChange>
            </w:pPr>
            <w:del w:id="4178"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585A85">
            <w:pPr>
              <w:pStyle w:val="BodyText"/>
              <w:tabs>
                <w:tab w:val="left" w:pos="1080"/>
                <w:tab w:val="left" w:pos="1980"/>
                <w:tab w:val="left" w:pos="10076"/>
              </w:tabs>
              <w:rPr>
                <w:del w:id="4179" w:author="Stephanie Thompson" w:date="2008-11-17T15:36:00Z"/>
                <w:rFonts w:ascii="Garamond" w:hAnsi="Garamond"/>
                <w:sz w:val="22"/>
                <w:szCs w:val="22"/>
              </w:rPr>
              <w:pPrChange w:id="4180" w:author="Stephanie Thompson" w:date="2008-11-19T11:52:00Z">
                <w:pPr/>
              </w:pPrChange>
            </w:pPr>
            <w:del w:id="4181" w:author="Stephanie Thompson" w:date="2008-11-17T15:36:00Z">
              <w:r w:rsidRPr="00EB43F4" w:rsidDel="00E361B9">
                <w:rPr>
                  <w:rFonts w:ascii="Garamond" w:hAnsi="Garamond"/>
                  <w:sz w:val="22"/>
                  <w:szCs w:val="22"/>
                </w:rPr>
                <w:delText>02/16/06</w:delText>
              </w:r>
            </w:del>
          </w:p>
        </w:tc>
        <w:tc>
          <w:tcPr>
            <w:tcW w:w="1420" w:type="dxa"/>
            <w:vAlign w:val="bottom"/>
          </w:tcPr>
          <w:p w:rsidR="009821B1" w:rsidRDefault="00585A85">
            <w:pPr>
              <w:pStyle w:val="BodyText"/>
              <w:tabs>
                <w:tab w:val="left" w:pos="1080"/>
                <w:tab w:val="left" w:pos="1980"/>
                <w:tab w:val="left" w:pos="10076"/>
              </w:tabs>
              <w:rPr>
                <w:del w:id="4182" w:author="Stephanie Thompson" w:date="2008-11-17T15:36:00Z"/>
                <w:rFonts w:ascii="Garamond" w:hAnsi="Garamond"/>
                <w:sz w:val="22"/>
                <w:szCs w:val="22"/>
              </w:rPr>
              <w:pPrChange w:id="4183" w:author="Stephanie Thompson" w:date="2008-11-19T11:52:00Z">
                <w:pPr/>
              </w:pPrChange>
            </w:pPr>
            <w:del w:id="4184" w:author="Stephanie Thompson" w:date="2008-11-17T15:36:00Z">
              <w:r w:rsidRPr="00EB43F4" w:rsidDel="00E361B9">
                <w:rPr>
                  <w:rFonts w:ascii="Garamond" w:hAnsi="Garamond"/>
                  <w:sz w:val="22"/>
                  <w:szCs w:val="22"/>
                </w:rPr>
                <w:delText>02:45</w:delText>
              </w:r>
            </w:del>
          </w:p>
        </w:tc>
      </w:tr>
      <w:tr w:rsidR="00585A85" w:rsidRPr="00EB43F4" w:rsidDel="00E361B9">
        <w:trPr>
          <w:gridAfter w:val="1"/>
          <w:wAfter w:w="1420" w:type="dxa"/>
          <w:trHeight w:val="255"/>
          <w:del w:id="4185"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86" w:author="Stephanie Thompson" w:date="2008-11-17T15:36:00Z"/>
                <w:rFonts w:ascii="Garamond" w:hAnsi="Garamond"/>
                <w:sz w:val="22"/>
                <w:szCs w:val="22"/>
              </w:rPr>
              <w:pPrChange w:id="4187" w:author="Stephanie Thompson" w:date="2008-11-19T11:52:00Z">
                <w:pPr/>
              </w:pPrChange>
            </w:pPr>
            <w:del w:id="4188"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89" w:author="Stephanie Thompson" w:date="2008-11-17T15:36:00Z"/>
                <w:rFonts w:ascii="Garamond" w:hAnsi="Garamond"/>
                <w:sz w:val="22"/>
                <w:szCs w:val="22"/>
              </w:rPr>
              <w:pPrChange w:id="4190" w:author="Stephanie Thompson" w:date="2008-11-19T11:52:00Z">
                <w:pPr/>
              </w:pPrChange>
            </w:pPr>
            <w:del w:id="4191" w:author="Stephanie Thompson" w:date="2008-11-17T15:36:00Z">
              <w:r w:rsidRPr="00EB43F4" w:rsidDel="00E361B9">
                <w:rPr>
                  <w:rFonts w:ascii="Garamond" w:hAnsi="Garamond"/>
                  <w:sz w:val="22"/>
                  <w:szCs w:val="22"/>
                </w:rPr>
                <w:delText>00:00 – 04:00,</w:delText>
              </w:r>
            </w:del>
          </w:p>
        </w:tc>
        <w:tc>
          <w:tcPr>
            <w:tcW w:w="1420" w:type="dxa"/>
            <w:vAlign w:val="bottom"/>
          </w:tcPr>
          <w:p w:rsidR="009821B1" w:rsidRDefault="00585A85">
            <w:pPr>
              <w:pStyle w:val="BodyText"/>
              <w:tabs>
                <w:tab w:val="left" w:pos="1080"/>
                <w:tab w:val="left" w:pos="1980"/>
                <w:tab w:val="left" w:pos="10076"/>
              </w:tabs>
              <w:rPr>
                <w:del w:id="4192" w:author="Stephanie Thompson" w:date="2008-11-17T15:36:00Z"/>
                <w:rFonts w:ascii="Garamond" w:hAnsi="Garamond"/>
                <w:sz w:val="22"/>
                <w:szCs w:val="22"/>
              </w:rPr>
              <w:pPrChange w:id="4193" w:author="Stephanie Thompson" w:date="2008-11-19T11:52:00Z">
                <w:pPr/>
              </w:pPrChange>
            </w:pPr>
            <w:del w:id="4194" w:author="Stephanie Thompson" w:date="2008-11-17T15:36:00Z">
              <w:r w:rsidRPr="00EB43F4" w:rsidDel="00E361B9">
                <w:rPr>
                  <w:rFonts w:ascii="Garamond" w:hAnsi="Garamond"/>
                  <w:sz w:val="22"/>
                  <w:szCs w:val="22"/>
                </w:rPr>
                <w:delText>11:45 – 16:00</w:delText>
              </w:r>
            </w:del>
          </w:p>
        </w:tc>
      </w:tr>
      <w:tr w:rsidR="00585A85" w:rsidRPr="00EB43F4" w:rsidDel="00E361B9">
        <w:trPr>
          <w:gridAfter w:val="1"/>
          <w:wAfter w:w="1420" w:type="dxa"/>
          <w:trHeight w:val="255"/>
          <w:del w:id="4195" w:author="Stephanie Thompson" w:date="2008-11-17T15:36:00Z"/>
        </w:trPr>
        <w:tc>
          <w:tcPr>
            <w:tcW w:w="150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96" w:author="Stephanie Thompson" w:date="2008-11-17T15:36:00Z"/>
                <w:rFonts w:ascii="Garamond" w:hAnsi="Garamond"/>
                <w:sz w:val="22"/>
                <w:szCs w:val="22"/>
              </w:rPr>
              <w:pPrChange w:id="4197" w:author="Stephanie Thompson" w:date="2008-11-19T11:52:00Z">
                <w:pPr/>
              </w:pPrChange>
            </w:pPr>
            <w:del w:id="4198"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9821B1" w:rsidRDefault="00585A85">
            <w:pPr>
              <w:pStyle w:val="BodyText"/>
              <w:tabs>
                <w:tab w:val="left" w:pos="1080"/>
                <w:tab w:val="left" w:pos="1980"/>
                <w:tab w:val="left" w:pos="10076"/>
              </w:tabs>
              <w:rPr>
                <w:del w:id="4199" w:author="Stephanie Thompson" w:date="2008-11-17T15:36:00Z"/>
                <w:rFonts w:ascii="Garamond" w:hAnsi="Garamond"/>
                <w:sz w:val="22"/>
                <w:szCs w:val="22"/>
              </w:rPr>
              <w:pPrChange w:id="4200" w:author="Stephanie Thompson" w:date="2008-11-19T11:52:00Z">
                <w:pPr/>
              </w:pPrChange>
            </w:pPr>
            <w:del w:id="4201" w:author="Stephanie Thompson" w:date="2008-11-17T15:36:00Z">
              <w:r w:rsidRPr="00EB43F4" w:rsidDel="00E361B9">
                <w:rPr>
                  <w:rFonts w:ascii="Garamond" w:hAnsi="Garamond"/>
                  <w:sz w:val="22"/>
                  <w:szCs w:val="22"/>
                </w:rPr>
                <w:delText>00:00 – 03:30,</w:delText>
              </w:r>
            </w:del>
          </w:p>
        </w:tc>
        <w:tc>
          <w:tcPr>
            <w:tcW w:w="1420" w:type="dxa"/>
            <w:vAlign w:val="bottom"/>
          </w:tcPr>
          <w:p w:rsidR="009821B1" w:rsidRDefault="00585A85">
            <w:pPr>
              <w:pStyle w:val="BodyText"/>
              <w:tabs>
                <w:tab w:val="left" w:pos="1080"/>
                <w:tab w:val="left" w:pos="1980"/>
                <w:tab w:val="left" w:pos="10076"/>
              </w:tabs>
              <w:rPr>
                <w:del w:id="4202" w:author="Stephanie Thompson" w:date="2008-11-17T15:36:00Z"/>
                <w:rFonts w:ascii="Garamond" w:hAnsi="Garamond"/>
                <w:sz w:val="22"/>
                <w:szCs w:val="22"/>
              </w:rPr>
              <w:pPrChange w:id="4203" w:author="Stephanie Thompson" w:date="2008-11-19T11:52:00Z">
                <w:pPr/>
              </w:pPrChange>
            </w:pPr>
            <w:del w:id="4204" w:author="Stephanie Thompson" w:date="2008-11-17T15:36:00Z">
              <w:r w:rsidRPr="00EB43F4" w:rsidDel="00E361B9">
                <w:rPr>
                  <w:rFonts w:ascii="Garamond" w:hAnsi="Garamond"/>
                  <w:sz w:val="22"/>
                  <w:szCs w:val="22"/>
                </w:rPr>
                <w:delText xml:space="preserve">07:30 </w:delText>
              </w:r>
              <w:r w:rsidR="008E3202"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8E3202" w:rsidRPr="00EB43F4" w:rsidDel="00E361B9">
                <w:rPr>
                  <w:rFonts w:ascii="Garamond" w:hAnsi="Garamond"/>
                  <w:sz w:val="22"/>
                  <w:szCs w:val="22"/>
                </w:rPr>
                <w:delText>19:45</w:delText>
              </w:r>
            </w:del>
          </w:p>
        </w:tc>
      </w:tr>
    </w:tbl>
    <w:p w:rsidR="009821B1" w:rsidRDefault="009821B1">
      <w:pPr>
        <w:pStyle w:val="BodyText"/>
        <w:tabs>
          <w:tab w:val="left" w:pos="1080"/>
          <w:tab w:val="left" w:pos="1980"/>
          <w:tab w:val="left" w:pos="10076"/>
        </w:tabs>
        <w:rPr>
          <w:del w:id="4205" w:author="Stephanie Thompson" w:date="2008-11-17T15:36:00Z"/>
          <w:rFonts w:ascii="Garamond" w:hAnsi="Garamond"/>
          <w:sz w:val="22"/>
          <w:szCs w:val="22"/>
        </w:rPr>
        <w:pPrChange w:id="4206" w:author="Stephanie Thompson" w:date="2008-11-19T11:52:00Z">
          <w:pPr/>
        </w:pPrChange>
      </w:pPr>
    </w:p>
    <w:p w:rsidR="009821B1" w:rsidRDefault="008E3202">
      <w:pPr>
        <w:pStyle w:val="BodyText"/>
        <w:tabs>
          <w:tab w:val="left" w:pos="1080"/>
          <w:tab w:val="left" w:pos="1980"/>
          <w:tab w:val="left" w:pos="10076"/>
        </w:tabs>
        <w:rPr>
          <w:del w:id="4207" w:author="Stephanie Thompson" w:date="2008-11-17T15:36:00Z"/>
          <w:rFonts w:ascii="Garamond" w:hAnsi="Garamond"/>
          <w:sz w:val="22"/>
          <w:szCs w:val="22"/>
        </w:rPr>
        <w:pPrChange w:id="4208" w:author="Stephanie Thompson" w:date="2008-11-19T11:52:00Z">
          <w:pPr/>
        </w:pPrChange>
      </w:pPr>
      <w:del w:id="4209" w:author="Stephanie Thompson" w:date="2008-11-17T15:36:00Z">
        <w:r w:rsidRPr="00EB43F4" w:rsidDel="00E361B9">
          <w:rPr>
            <w:rFonts w:ascii="Garamond" w:hAnsi="Garamond"/>
            <w:sz w:val="22"/>
            <w:szCs w:val="22"/>
          </w:rPr>
          <w:lastRenderedPageBreak/>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E3202" w:rsidRPr="00EB43F4" w:rsidDel="00E361B9">
        <w:trPr>
          <w:gridAfter w:val="1"/>
          <w:wAfter w:w="1420" w:type="dxa"/>
          <w:trHeight w:val="255"/>
          <w:del w:id="4210" w:author="Stephanie Thompson" w:date="2008-11-17T15:36:00Z"/>
        </w:trPr>
        <w:tc>
          <w:tcPr>
            <w:tcW w:w="1500" w:type="dxa"/>
            <w:tcBorders>
              <w:top w:val="nil"/>
              <w:left w:val="nil"/>
              <w:bottom w:val="nil"/>
              <w:right w:val="nil"/>
            </w:tcBorders>
            <w:shd w:val="clear" w:color="auto" w:fill="auto"/>
            <w:noWrap/>
            <w:vAlign w:val="bottom"/>
          </w:tcPr>
          <w:p w:rsidR="009821B1" w:rsidRDefault="008E3202">
            <w:pPr>
              <w:pStyle w:val="BodyText"/>
              <w:tabs>
                <w:tab w:val="left" w:pos="1080"/>
                <w:tab w:val="left" w:pos="1980"/>
                <w:tab w:val="left" w:pos="10076"/>
              </w:tabs>
              <w:rPr>
                <w:del w:id="4211" w:author="Stephanie Thompson" w:date="2008-11-17T15:36:00Z"/>
                <w:rFonts w:ascii="Garamond" w:hAnsi="Garamond"/>
                <w:sz w:val="22"/>
                <w:szCs w:val="22"/>
              </w:rPr>
              <w:pPrChange w:id="4212" w:author="Stephanie Thompson" w:date="2008-11-19T11:52:00Z">
                <w:pPr/>
              </w:pPrChange>
            </w:pPr>
            <w:del w:id="4213"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9821B1" w:rsidRDefault="008E3202">
            <w:pPr>
              <w:pStyle w:val="BodyText"/>
              <w:tabs>
                <w:tab w:val="left" w:pos="1080"/>
                <w:tab w:val="left" w:pos="1980"/>
                <w:tab w:val="left" w:pos="10076"/>
              </w:tabs>
              <w:rPr>
                <w:del w:id="4214" w:author="Stephanie Thompson" w:date="2008-11-17T15:36:00Z"/>
                <w:rFonts w:ascii="Garamond" w:hAnsi="Garamond"/>
                <w:sz w:val="22"/>
                <w:szCs w:val="22"/>
              </w:rPr>
              <w:pPrChange w:id="4215" w:author="Stephanie Thompson" w:date="2008-11-19T11:52:00Z">
                <w:pPr/>
              </w:pPrChange>
            </w:pPr>
            <w:del w:id="4216"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8E3202">
            <w:pPr>
              <w:pStyle w:val="BodyText"/>
              <w:tabs>
                <w:tab w:val="left" w:pos="1080"/>
                <w:tab w:val="left" w:pos="1980"/>
                <w:tab w:val="left" w:pos="10076"/>
              </w:tabs>
              <w:rPr>
                <w:del w:id="4217" w:author="Stephanie Thompson" w:date="2008-11-17T15:36:00Z"/>
                <w:rFonts w:ascii="Garamond" w:hAnsi="Garamond"/>
                <w:sz w:val="22"/>
                <w:szCs w:val="22"/>
              </w:rPr>
              <w:pPrChange w:id="4218" w:author="Stephanie Thompson" w:date="2008-11-19T11:52:00Z">
                <w:pPr/>
              </w:pPrChange>
            </w:pPr>
            <w:del w:id="4219" w:author="Stephanie Thompson" w:date="2008-11-17T15:36:00Z">
              <w:r w:rsidRPr="00EB43F4" w:rsidDel="00E361B9">
                <w:rPr>
                  <w:rFonts w:ascii="Garamond" w:hAnsi="Garamond"/>
                  <w:sz w:val="22"/>
                  <w:szCs w:val="22"/>
                </w:rPr>
                <w:delText>02/15/06</w:delText>
              </w:r>
            </w:del>
          </w:p>
        </w:tc>
        <w:tc>
          <w:tcPr>
            <w:tcW w:w="1420" w:type="dxa"/>
            <w:vAlign w:val="bottom"/>
          </w:tcPr>
          <w:p w:rsidR="009821B1" w:rsidRDefault="008E3202">
            <w:pPr>
              <w:pStyle w:val="BodyText"/>
              <w:tabs>
                <w:tab w:val="left" w:pos="1080"/>
                <w:tab w:val="left" w:pos="1980"/>
                <w:tab w:val="left" w:pos="10076"/>
              </w:tabs>
              <w:rPr>
                <w:del w:id="4220" w:author="Stephanie Thompson" w:date="2008-11-17T15:36:00Z"/>
                <w:rFonts w:ascii="Garamond" w:hAnsi="Garamond"/>
                <w:sz w:val="22"/>
                <w:szCs w:val="22"/>
              </w:rPr>
              <w:pPrChange w:id="4221" w:author="Stephanie Thompson" w:date="2008-11-19T11:52:00Z">
                <w:pPr/>
              </w:pPrChange>
            </w:pPr>
            <w:del w:id="4222" w:author="Stephanie Thompson" w:date="2008-11-17T15:36:00Z">
              <w:r w:rsidRPr="00EB43F4" w:rsidDel="00E361B9">
                <w:rPr>
                  <w:rFonts w:ascii="Garamond" w:hAnsi="Garamond"/>
                  <w:sz w:val="22"/>
                  <w:szCs w:val="22"/>
                </w:rPr>
                <w:delText>02:15,</w:delText>
              </w:r>
            </w:del>
          </w:p>
        </w:tc>
        <w:tc>
          <w:tcPr>
            <w:tcW w:w="1420" w:type="dxa"/>
            <w:vAlign w:val="bottom"/>
          </w:tcPr>
          <w:p w:rsidR="009821B1" w:rsidRDefault="008E3202">
            <w:pPr>
              <w:pStyle w:val="BodyText"/>
              <w:tabs>
                <w:tab w:val="left" w:pos="1080"/>
                <w:tab w:val="left" w:pos="1980"/>
                <w:tab w:val="left" w:pos="10076"/>
              </w:tabs>
              <w:rPr>
                <w:del w:id="4223" w:author="Stephanie Thompson" w:date="2008-11-17T15:36:00Z"/>
                <w:rFonts w:ascii="Garamond" w:hAnsi="Garamond"/>
                <w:sz w:val="22"/>
                <w:szCs w:val="22"/>
              </w:rPr>
              <w:pPrChange w:id="4224" w:author="Stephanie Thompson" w:date="2008-11-19T11:52:00Z">
                <w:pPr/>
              </w:pPrChange>
            </w:pPr>
            <w:del w:id="4225" w:author="Stephanie Thompson" w:date="2008-11-17T15:36:00Z">
              <w:r w:rsidRPr="00EB43F4" w:rsidDel="00E361B9">
                <w:rPr>
                  <w:rFonts w:ascii="Garamond" w:hAnsi="Garamond"/>
                  <w:sz w:val="22"/>
                  <w:szCs w:val="22"/>
                </w:rPr>
                <w:delText>09:45 – 14:45</w:delText>
              </w:r>
            </w:del>
          </w:p>
        </w:tc>
      </w:tr>
      <w:tr w:rsidR="008E3202" w:rsidRPr="00EB43F4" w:rsidDel="00E361B9">
        <w:trPr>
          <w:gridAfter w:val="1"/>
          <w:wAfter w:w="1420" w:type="dxa"/>
          <w:trHeight w:val="255"/>
          <w:del w:id="4226" w:author="Stephanie Thompson" w:date="2008-11-17T15:36:00Z"/>
        </w:trPr>
        <w:tc>
          <w:tcPr>
            <w:tcW w:w="1500" w:type="dxa"/>
            <w:tcBorders>
              <w:top w:val="nil"/>
              <w:left w:val="nil"/>
              <w:bottom w:val="nil"/>
              <w:right w:val="nil"/>
            </w:tcBorders>
            <w:shd w:val="clear" w:color="auto" w:fill="auto"/>
            <w:noWrap/>
            <w:vAlign w:val="bottom"/>
          </w:tcPr>
          <w:p w:rsidR="009821B1" w:rsidRDefault="008E3202">
            <w:pPr>
              <w:pStyle w:val="BodyText"/>
              <w:tabs>
                <w:tab w:val="left" w:pos="1080"/>
                <w:tab w:val="left" w:pos="1980"/>
                <w:tab w:val="left" w:pos="10076"/>
              </w:tabs>
              <w:rPr>
                <w:del w:id="4227" w:author="Stephanie Thompson" w:date="2008-11-17T15:36:00Z"/>
                <w:rFonts w:ascii="Garamond" w:hAnsi="Garamond"/>
                <w:sz w:val="22"/>
                <w:szCs w:val="22"/>
              </w:rPr>
              <w:pPrChange w:id="4228" w:author="Stephanie Thompson" w:date="2008-11-19T11:52:00Z">
                <w:pPr/>
              </w:pPrChange>
            </w:pPr>
            <w:del w:id="4229"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9821B1" w:rsidRDefault="008E3202">
            <w:pPr>
              <w:pStyle w:val="BodyText"/>
              <w:tabs>
                <w:tab w:val="left" w:pos="1080"/>
                <w:tab w:val="left" w:pos="1980"/>
                <w:tab w:val="left" w:pos="10076"/>
              </w:tabs>
              <w:rPr>
                <w:del w:id="4230" w:author="Stephanie Thompson" w:date="2008-11-17T15:36:00Z"/>
                <w:rFonts w:ascii="Garamond" w:hAnsi="Garamond"/>
                <w:sz w:val="22"/>
                <w:szCs w:val="22"/>
              </w:rPr>
              <w:pPrChange w:id="4231" w:author="Stephanie Thompson" w:date="2008-11-19T11:52:00Z">
                <w:pPr/>
              </w:pPrChange>
            </w:pPr>
            <w:del w:id="4232" w:author="Stephanie Thompson" w:date="2008-11-17T15:36:00Z">
              <w:r w:rsidRPr="00EB43F4" w:rsidDel="00E361B9">
                <w:rPr>
                  <w:rFonts w:ascii="Garamond" w:hAnsi="Garamond"/>
                  <w:sz w:val="22"/>
                  <w:szCs w:val="22"/>
                </w:rPr>
                <w:delText>22:30 to</w:delText>
              </w:r>
            </w:del>
          </w:p>
        </w:tc>
        <w:tc>
          <w:tcPr>
            <w:tcW w:w="1420" w:type="dxa"/>
            <w:vAlign w:val="bottom"/>
          </w:tcPr>
          <w:p w:rsidR="009821B1" w:rsidRDefault="008E3202">
            <w:pPr>
              <w:pStyle w:val="BodyText"/>
              <w:tabs>
                <w:tab w:val="left" w:pos="1080"/>
                <w:tab w:val="left" w:pos="1980"/>
                <w:tab w:val="left" w:pos="10076"/>
              </w:tabs>
              <w:rPr>
                <w:del w:id="4233" w:author="Stephanie Thompson" w:date="2008-11-17T15:36:00Z"/>
                <w:rFonts w:ascii="Garamond" w:hAnsi="Garamond"/>
                <w:sz w:val="22"/>
                <w:szCs w:val="22"/>
              </w:rPr>
              <w:pPrChange w:id="4234" w:author="Stephanie Thompson" w:date="2008-11-19T11:52:00Z">
                <w:pPr/>
              </w:pPrChange>
            </w:pPr>
            <w:del w:id="4235" w:author="Stephanie Thompson" w:date="2008-11-17T15:36:00Z">
              <w:r w:rsidRPr="00EB43F4" w:rsidDel="00E361B9">
                <w:rPr>
                  <w:rFonts w:ascii="Garamond" w:hAnsi="Garamond"/>
                  <w:sz w:val="22"/>
                  <w:szCs w:val="22"/>
                </w:rPr>
                <w:delText>02/16/06</w:delText>
              </w:r>
            </w:del>
          </w:p>
        </w:tc>
        <w:tc>
          <w:tcPr>
            <w:tcW w:w="1420" w:type="dxa"/>
            <w:vAlign w:val="bottom"/>
          </w:tcPr>
          <w:p w:rsidR="009821B1" w:rsidRDefault="008E3202">
            <w:pPr>
              <w:pStyle w:val="BodyText"/>
              <w:tabs>
                <w:tab w:val="left" w:pos="1080"/>
                <w:tab w:val="left" w:pos="1980"/>
                <w:tab w:val="left" w:pos="10076"/>
              </w:tabs>
              <w:rPr>
                <w:del w:id="4236" w:author="Stephanie Thompson" w:date="2008-11-17T15:36:00Z"/>
                <w:rFonts w:ascii="Garamond" w:hAnsi="Garamond"/>
                <w:sz w:val="22"/>
                <w:szCs w:val="22"/>
              </w:rPr>
              <w:pPrChange w:id="4237" w:author="Stephanie Thompson" w:date="2008-11-19T11:52:00Z">
                <w:pPr/>
              </w:pPrChange>
            </w:pPr>
            <w:del w:id="4238" w:author="Stephanie Thompson" w:date="2008-11-17T15:36:00Z">
              <w:r w:rsidRPr="00EB43F4" w:rsidDel="00E361B9">
                <w:rPr>
                  <w:rFonts w:ascii="Garamond" w:hAnsi="Garamond"/>
                  <w:sz w:val="22"/>
                  <w:szCs w:val="22"/>
                </w:rPr>
                <w:delText>02:30,</w:delText>
              </w:r>
            </w:del>
          </w:p>
        </w:tc>
        <w:tc>
          <w:tcPr>
            <w:tcW w:w="1420" w:type="dxa"/>
            <w:vAlign w:val="bottom"/>
          </w:tcPr>
          <w:p w:rsidR="009821B1" w:rsidRDefault="008E3202">
            <w:pPr>
              <w:pStyle w:val="BodyText"/>
              <w:tabs>
                <w:tab w:val="left" w:pos="1080"/>
                <w:tab w:val="left" w:pos="1980"/>
                <w:tab w:val="left" w:pos="10076"/>
              </w:tabs>
              <w:rPr>
                <w:del w:id="4239" w:author="Stephanie Thompson" w:date="2008-11-17T15:36:00Z"/>
                <w:rFonts w:ascii="Garamond" w:hAnsi="Garamond"/>
                <w:sz w:val="22"/>
                <w:szCs w:val="22"/>
              </w:rPr>
              <w:pPrChange w:id="4240" w:author="Stephanie Thompson" w:date="2008-11-19T11:52:00Z">
                <w:pPr/>
              </w:pPrChange>
            </w:pPr>
            <w:del w:id="4241" w:author="Stephanie Thompson" w:date="2008-11-17T15:36:00Z">
              <w:r w:rsidRPr="00EB43F4" w:rsidDel="00E361B9">
                <w:rPr>
                  <w:rFonts w:ascii="Garamond" w:hAnsi="Garamond"/>
                  <w:sz w:val="22"/>
                  <w:szCs w:val="22"/>
                </w:rPr>
                <w:delText>11:15 – 14:30</w:delText>
              </w:r>
            </w:del>
          </w:p>
        </w:tc>
      </w:tr>
      <w:tr w:rsidR="00925465" w:rsidRPr="00EB43F4" w:rsidDel="00E361B9">
        <w:trPr>
          <w:trHeight w:val="255"/>
          <w:del w:id="4242" w:author="Stephanie Thompson" w:date="2008-11-17T15:36:00Z"/>
        </w:trPr>
        <w:tc>
          <w:tcPr>
            <w:tcW w:w="1500" w:type="dxa"/>
            <w:tcBorders>
              <w:top w:val="nil"/>
              <w:left w:val="nil"/>
              <w:bottom w:val="nil"/>
              <w:right w:val="nil"/>
            </w:tcBorders>
            <w:shd w:val="clear" w:color="auto" w:fill="auto"/>
            <w:noWrap/>
            <w:vAlign w:val="bottom"/>
          </w:tcPr>
          <w:p w:rsidR="009821B1" w:rsidRDefault="00925465">
            <w:pPr>
              <w:pStyle w:val="BodyText"/>
              <w:tabs>
                <w:tab w:val="left" w:pos="1080"/>
                <w:tab w:val="left" w:pos="1980"/>
                <w:tab w:val="left" w:pos="10076"/>
              </w:tabs>
              <w:rPr>
                <w:del w:id="4243" w:author="Stephanie Thompson" w:date="2008-11-17T15:36:00Z"/>
                <w:rFonts w:ascii="Garamond" w:hAnsi="Garamond"/>
                <w:sz w:val="22"/>
                <w:szCs w:val="22"/>
              </w:rPr>
              <w:pPrChange w:id="4244" w:author="Stephanie Thompson" w:date="2008-11-19T11:52:00Z">
                <w:pPr/>
              </w:pPrChange>
            </w:pPr>
            <w:del w:id="4245" w:author="Stephanie Thompson" w:date="2008-11-17T15:36:00Z">
              <w:r w:rsidRPr="00EB43F4" w:rsidDel="00E361B9">
                <w:rPr>
                  <w:rFonts w:ascii="Garamond" w:hAnsi="Garamond"/>
                  <w:sz w:val="22"/>
                  <w:szCs w:val="22"/>
                </w:rPr>
                <w:delText>02/17/06</w:delText>
              </w:r>
            </w:del>
          </w:p>
        </w:tc>
        <w:tc>
          <w:tcPr>
            <w:tcW w:w="1420" w:type="dxa"/>
            <w:tcBorders>
              <w:top w:val="nil"/>
              <w:left w:val="nil"/>
              <w:bottom w:val="nil"/>
              <w:right w:val="nil"/>
            </w:tcBorders>
            <w:shd w:val="clear" w:color="auto" w:fill="auto"/>
            <w:noWrap/>
            <w:vAlign w:val="bottom"/>
          </w:tcPr>
          <w:p w:rsidR="009821B1" w:rsidRDefault="00925465">
            <w:pPr>
              <w:pStyle w:val="BodyText"/>
              <w:tabs>
                <w:tab w:val="left" w:pos="1080"/>
                <w:tab w:val="left" w:pos="1980"/>
                <w:tab w:val="left" w:pos="10076"/>
              </w:tabs>
              <w:rPr>
                <w:del w:id="4246" w:author="Stephanie Thompson" w:date="2008-11-17T15:36:00Z"/>
                <w:rFonts w:ascii="Garamond" w:hAnsi="Garamond"/>
                <w:sz w:val="22"/>
                <w:szCs w:val="22"/>
              </w:rPr>
              <w:pPrChange w:id="4247" w:author="Stephanie Thompson" w:date="2008-11-19T11:52:00Z">
                <w:pPr/>
              </w:pPrChange>
            </w:pPr>
            <w:del w:id="4248" w:author="Stephanie Thompson" w:date="2008-11-17T15:36:00Z">
              <w:r w:rsidRPr="00EB43F4" w:rsidDel="00E361B9">
                <w:rPr>
                  <w:rFonts w:ascii="Garamond" w:hAnsi="Garamond"/>
                  <w:sz w:val="22"/>
                  <w:szCs w:val="22"/>
                </w:rPr>
                <w:delText>00:45 – 01:45,</w:delText>
              </w:r>
            </w:del>
          </w:p>
        </w:tc>
        <w:tc>
          <w:tcPr>
            <w:tcW w:w="1420" w:type="dxa"/>
            <w:vAlign w:val="bottom"/>
          </w:tcPr>
          <w:p w:rsidR="009821B1" w:rsidRDefault="00925465">
            <w:pPr>
              <w:pStyle w:val="BodyText"/>
              <w:tabs>
                <w:tab w:val="left" w:pos="1080"/>
                <w:tab w:val="left" w:pos="1980"/>
                <w:tab w:val="left" w:pos="10076"/>
              </w:tabs>
              <w:rPr>
                <w:del w:id="4249" w:author="Stephanie Thompson" w:date="2008-11-17T15:36:00Z"/>
                <w:rFonts w:ascii="Garamond" w:hAnsi="Garamond"/>
                <w:sz w:val="22"/>
                <w:szCs w:val="22"/>
              </w:rPr>
              <w:pPrChange w:id="4250" w:author="Stephanie Thompson" w:date="2008-11-19T11:52:00Z">
                <w:pPr/>
              </w:pPrChange>
            </w:pPr>
            <w:del w:id="4251" w:author="Stephanie Thompson" w:date="2008-11-17T15:36:00Z">
              <w:r w:rsidRPr="00EB43F4" w:rsidDel="00E361B9">
                <w:rPr>
                  <w:rFonts w:ascii="Garamond" w:hAnsi="Garamond"/>
                  <w:sz w:val="22"/>
                  <w:szCs w:val="22"/>
                </w:rPr>
                <w:delText>13:15 – 16:00,</w:delText>
              </w:r>
            </w:del>
          </w:p>
        </w:tc>
        <w:tc>
          <w:tcPr>
            <w:tcW w:w="1420" w:type="dxa"/>
            <w:vAlign w:val="bottom"/>
          </w:tcPr>
          <w:p w:rsidR="009821B1" w:rsidRDefault="00925465">
            <w:pPr>
              <w:pStyle w:val="BodyText"/>
              <w:tabs>
                <w:tab w:val="left" w:pos="1080"/>
                <w:tab w:val="left" w:pos="1980"/>
                <w:tab w:val="left" w:pos="10076"/>
              </w:tabs>
              <w:rPr>
                <w:del w:id="4252" w:author="Stephanie Thompson" w:date="2008-11-17T15:36:00Z"/>
                <w:rFonts w:ascii="Garamond" w:hAnsi="Garamond"/>
                <w:sz w:val="22"/>
                <w:szCs w:val="22"/>
              </w:rPr>
              <w:pPrChange w:id="4253" w:author="Stephanie Thompson" w:date="2008-11-19T11:52:00Z">
                <w:pPr/>
              </w:pPrChange>
            </w:pPr>
            <w:del w:id="4254" w:author="Stephanie Thompson" w:date="2008-11-17T15:36:00Z">
              <w:r w:rsidRPr="00EB43F4" w:rsidDel="00E361B9">
                <w:rPr>
                  <w:rFonts w:ascii="Garamond" w:hAnsi="Garamond"/>
                  <w:sz w:val="22"/>
                  <w:szCs w:val="22"/>
                </w:rPr>
                <w:delText xml:space="preserve">23:15 to </w:delText>
              </w:r>
            </w:del>
          </w:p>
        </w:tc>
        <w:tc>
          <w:tcPr>
            <w:tcW w:w="1420" w:type="dxa"/>
            <w:vAlign w:val="bottom"/>
          </w:tcPr>
          <w:p w:rsidR="009821B1" w:rsidRDefault="00925465">
            <w:pPr>
              <w:pStyle w:val="BodyText"/>
              <w:tabs>
                <w:tab w:val="left" w:pos="1080"/>
                <w:tab w:val="left" w:pos="1980"/>
                <w:tab w:val="left" w:pos="10076"/>
              </w:tabs>
              <w:rPr>
                <w:del w:id="4255" w:author="Stephanie Thompson" w:date="2008-11-17T15:36:00Z"/>
                <w:rFonts w:ascii="Garamond" w:hAnsi="Garamond"/>
                <w:sz w:val="22"/>
                <w:szCs w:val="22"/>
              </w:rPr>
              <w:pPrChange w:id="4256" w:author="Stephanie Thompson" w:date="2008-11-19T11:52:00Z">
                <w:pPr/>
              </w:pPrChange>
            </w:pPr>
            <w:del w:id="4257" w:author="Stephanie Thompson" w:date="2008-11-17T15:36:00Z">
              <w:r w:rsidRPr="00EB43F4" w:rsidDel="00E361B9">
                <w:rPr>
                  <w:rFonts w:ascii="Garamond" w:hAnsi="Garamond"/>
                  <w:sz w:val="22"/>
                  <w:szCs w:val="22"/>
                </w:rPr>
                <w:delText>02/18/06</w:delText>
              </w:r>
            </w:del>
          </w:p>
        </w:tc>
        <w:tc>
          <w:tcPr>
            <w:tcW w:w="1420" w:type="dxa"/>
            <w:vAlign w:val="bottom"/>
          </w:tcPr>
          <w:p w:rsidR="009821B1" w:rsidRDefault="00925465">
            <w:pPr>
              <w:pStyle w:val="BodyText"/>
              <w:tabs>
                <w:tab w:val="left" w:pos="1080"/>
                <w:tab w:val="left" w:pos="1980"/>
                <w:tab w:val="left" w:pos="10076"/>
              </w:tabs>
              <w:rPr>
                <w:del w:id="4258" w:author="Stephanie Thompson" w:date="2008-11-17T15:36:00Z"/>
                <w:rFonts w:ascii="Garamond" w:hAnsi="Garamond"/>
                <w:sz w:val="22"/>
                <w:szCs w:val="22"/>
              </w:rPr>
              <w:pPrChange w:id="4259" w:author="Stephanie Thompson" w:date="2008-11-19T11:52:00Z">
                <w:pPr/>
              </w:pPrChange>
            </w:pPr>
            <w:del w:id="4260" w:author="Stephanie Thompson" w:date="2008-11-17T15:36:00Z">
              <w:r w:rsidRPr="00EB43F4" w:rsidDel="00E361B9">
                <w:rPr>
                  <w:rFonts w:ascii="Garamond" w:hAnsi="Garamond"/>
                  <w:sz w:val="22"/>
                  <w:szCs w:val="22"/>
                </w:rPr>
                <w:delText>05:00</w:delText>
              </w:r>
            </w:del>
          </w:p>
        </w:tc>
      </w:tr>
      <w:tr w:rsidR="00925465" w:rsidRPr="00EB43F4" w:rsidDel="00E361B9">
        <w:trPr>
          <w:gridAfter w:val="4"/>
          <w:wAfter w:w="5680" w:type="dxa"/>
          <w:trHeight w:val="255"/>
          <w:del w:id="4261" w:author="Stephanie Thompson" w:date="2008-11-17T15:36:00Z"/>
        </w:trPr>
        <w:tc>
          <w:tcPr>
            <w:tcW w:w="1500" w:type="dxa"/>
            <w:tcBorders>
              <w:top w:val="nil"/>
              <w:left w:val="nil"/>
              <w:bottom w:val="nil"/>
              <w:right w:val="nil"/>
            </w:tcBorders>
            <w:shd w:val="clear" w:color="auto" w:fill="auto"/>
            <w:noWrap/>
            <w:vAlign w:val="bottom"/>
          </w:tcPr>
          <w:p w:rsidR="009821B1" w:rsidRDefault="00925465">
            <w:pPr>
              <w:pStyle w:val="BodyText"/>
              <w:tabs>
                <w:tab w:val="left" w:pos="1080"/>
                <w:tab w:val="left" w:pos="1980"/>
                <w:tab w:val="left" w:pos="10076"/>
              </w:tabs>
              <w:rPr>
                <w:del w:id="4262" w:author="Stephanie Thompson" w:date="2008-11-17T15:36:00Z"/>
                <w:rFonts w:ascii="Garamond" w:hAnsi="Garamond"/>
                <w:sz w:val="22"/>
                <w:szCs w:val="22"/>
              </w:rPr>
              <w:pPrChange w:id="4263" w:author="Stephanie Thompson" w:date="2008-11-19T11:52:00Z">
                <w:pPr/>
              </w:pPrChange>
            </w:pPr>
            <w:del w:id="4264"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925465">
            <w:pPr>
              <w:pStyle w:val="BodyText"/>
              <w:tabs>
                <w:tab w:val="left" w:pos="1080"/>
                <w:tab w:val="left" w:pos="1980"/>
                <w:tab w:val="left" w:pos="10076"/>
              </w:tabs>
              <w:rPr>
                <w:del w:id="4265" w:author="Stephanie Thompson" w:date="2008-11-17T15:36:00Z"/>
                <w:rFonts w:ascii="Garamond" w:hAnsi="Garamond"/>
                <w:sz w:val="22"/>
                <w:szCs w:val="22"/>
              </w:rPr>
              <w:pPrChange w:id="4266" w:author="Stephanie Thompson" w:date="2008-11-19T11:52:00Z">
                <w:pPr/>
              </w:pPrChange>
            </w:pPr>
            <w:del w:id="4267" w:author="Stephanie Thompson" w:date="2008-11-17T15:36:00Z">
              <w:r w:rsidRPr="00EB43F4" w:rsidDel="00E361B9">
                <w:rPr>
                  <w:rFonts w:ascii="Garamond" w:hAnsi="Garamond"/>
                  <w:sz w:val="22"/>
                  <w:szCs w:val="22"/>
                </w:rPr>
                <w:delText>11:00 – 16:30</w:delText>
              </w:r>
            </w:del>
          </w:p>
        </w:tc>
      </w:tr>
    </w:tbl>
    <w:p w:rsidR="009821B1" w:rsidRDefault="009821B1">
      <w:pPr>
        <w:pStyle w:val="BodyText"/>
        <w:tabs>
          <w:tab w:val="left" w:pos="1080"/>
          <w:tab w:val="left" w:pos="1980"/>
          <w:tab w:val="left" w:pos="10076"/>
        </w:tabs>
        <w:rPr>
          <w:del w:id="4268" w:author="Stephanie Thompson" w:date="2008-11-17T15:36:00Z"/>
          <w:rFonts w:ascii="Garamond" w:hAnsi="Garamond"/>
          <w:sz w:val="22"/>
          <w:szCs w:val="22"/>
        </w:rPr>
        <w:pPrChange w:id="4269" w:author="Stephanie Thompson" w:date="2008-11-19T11:52:00Z">
          <w:pPr/>
        </w:pPrChange>
      </w:pPr>
    </w:p>
    <w:p w:rsidR="009821B1" w:rsidRDefault="001D66C3">
      <w:pPr>
        <w:pStyle w:val="BodyText"/>
        <w:tabs>
          <w:tab w:val="left" w:pos="1080"/>
          <w:tab w:val="left" w:pos="1980"/>
          <w:tab w:val="left" w:pos="10076"/>
        </w:tabs>
        <w:rPr>
          <w:del w:id="4270" w:author="Stephanie Thompson" w:date="2008-11-17T15:36:00Z"/>
          <w:rFonts w:ascii="Garamond" w:hAnsi="Garamond"/>
          <w:sz w:val="22"/>
          <w:szCs w:val="22"/>
        </w:rPr>
        <w:pPrChange w:id="4271" w:author="Stephanie Thompson" w:date="2008-11-19T11:52:00Z">
          <w:pPr/>
        </w:pPrChange>
      </w:pPr>
      <w:del w:id="4272"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1D66C3" w:rsidRPr="00EB43F4" w:rsidDel="00E361B9">
        <w:trPr>
          <w:gridAfter w:val="1"/>
          <w:wAfter w:w="1420" w:type="dxa"/>
          <w:trHeight w:val="255"/>
          <w:del w:id="4273"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274" w:author="Stephanie Thompson" w:date="2008-11-17T15:36:00Z"/>
                <w:rFonts w:ascii="Garamond" w:hAnsi="Garamond"/>
                <w:sz w:val="22"/>
                <w:szCs w:val="22"/>
              </w:rPr>
              <w:pPrChange w:id="4275" w:author="Stephanie Thompson" w:date="2008-11-19T11:52:00Z">
                <w:pPr/>
              </w:pPrChange>
            </w:pPr>
            <w:del w:id="4276" w:author="Stephanie Thompson" w:date="2008-11-17T15:36:00Z">
              <w:r w:rsidRPr="00EB43F4" w:rsidDel="00E361B9">
                <w:rPr>
                  <w:rFonts w:ascii="Garamond" w:hAnsi="Garamond"/>
                  <w:sz w:val="22"/>
                  <w:szCs w:val="22"/>
                </w:rPr>
                <w:delText>02/14/06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277" w:author="Stephanie Thompson" w:date="2008-11-17T15:36:00Z"/>
                <w:rFonts w:ascii="Garamond" w:hAnsi="Garamond"/>
                <w:sz w:val="22"/>
                <w:szCs w:val="22"/>
              </w:rPr>
              <w:pPrChange w:id="4278" w:author="Stephanie Thompson" w:date="2008-11-19T11:52:00Z">
                <w:pPr/>
              </w:pPrChange>
            </w:pPr>
            <w:del w:id="4279"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1D66C3">
            <w:pPr>
              <w:pStyle w:val="BodyText"/>
              <w:tabs>
                <w:tab w:val="left" w:pos="1080"/>
                <w:tab w:val="left" w:pos="1980"/>
                <w:tab w:val="left" w:pos="10076"/>
              </w:tabs>
              <w:rPr>
                <w:del w:id="4280" w:author="Stephanie Thompson" w:date="2008-11-17T15:36:00Z"/>
                <w:rFonts w:ascii="Garamond" w:hAnsi="Garamond"/>
                <w:sz w:val="22"/>
                <w:szCs w:val="22"/>
              </w:rPr>
              <w:pPrChange w:id="4281" w:author="Stephanie Thompson" w:date="2008-11-19T11:52:00Z">
                <w:pPr/>
              </w:pPrChange>
            </w:pPr>
            <w:del w:id="4282" w:author="Stephanie Thompson" w:date="2008-11-17T15:36:00Z">
              <w:r w:rsidRPr="00EB43F4" w:rsidDel="00E361B9">
                <w:rPr>
                  <w:rFonts w:ascii="Garamond" w:hAnsi="Garamond"/>
                  <w:sz w:val="22"/>
                  <w:szCs w:val="22"/>
                </w:rPr>
                <w:delText>02/15/06</w:delText>
              </w:r>
            </w:del>
          </w:p>
        </w:tc>
        <w:tc>
          <w:tcPr>
            <w:tcW w:w="1420" w:type="dxa"/>
            <w:vAlign w:val="bottom"/>
          </w:tcPr>
          <w:p w:rsidR="009821B1" w:rsidRDefault="001D66C3">
            <w:pPr>
              <w:pStyle w:val="BodyText"/>
              <w:tabs>
                <w:tab w:val="left" w:pos="1080"/>
                <w:tab w:val="left" w:pos="1980"/>
                <w:tab w:val="left" w:pos="10076"/>
              </w:tabs>
              <w:rPr>
                <w:del w:id="4283" w:author="Stephanie Thompson" w:date="2008-11-17T15:36:00Z"/>
                <w:rFonts w:ascii="Garamond" w:hAnsi="Garamond"/>
                <w:sz w:val="22"/>
                <w:szCs w:val="22"/>
              </w:rPr>
              <w:pPrChange w:id="4284" w:author="Stephanie Thompson" w:date="2008-11-19T11:52:00Z">
                <w:pPr/>
              </w:pPrChange>
            </w:pPr>
            <w:del w:id="4285" w:author="Stephanie Thompson" w:date="2008-11-17T15:36:00Z">
              <w:r w:rsidRPr="00EB43F4" w:rsidDel="00E361B9">
                <w:rPr>
                  <w:rFonts w:ascii="Garamond" w:hAnsi="Garamond"/>
                  <w:sz w:val="22"/>
                  <w:szCs w:val="22"/>
                </w:rPr>
                <w:delText>01:15,</w:delText>
              </w:r>
            </w:del>
          </w:p>
        </w:tc>
        <w:tc>
          <w:tcPr>
            <w:tcW w:w="1420" w:type="dxa"/>
            <w:vAlign w:val="bottom"/>
          </w:tcPr>
          <w:p w:rsidR="009821B1" w:rsidRDefault="001D66C3">
            <w:pPr>
              <w:pStyle w:val="BodyText"/>
              <w:tabs>
                <w:tab w:val="left" w:pos="1080"/>
                <w:tab w:val="left" w:pos="1980"/>
                <w:tab w:val="left" w:pos="10076"/>
              </w:tabs>
              <w:rPr>
                <w:del w:id="4286" w:author="Stephanie Thompson" w:date="2008-11-17T15:36:00Z"/>
                <w:rFonts w:ascii="Garamond" w:hAnsi="Garamond"/>
                <w:sz w:val="22"/>
                <w:szCs w:val="22"/>
              </w:rPr>
              <w:pPrChange w:id="4287" w:author="Stephanie Thompson" w:date="2008-11-19T11:52:00Z">
                <w:pPr/>
              </w:pPrChange>
            </w:pPr>
            <w:del w:id="4288" w:author="Stephanie Thompson" w:date="2008-11-17T15:36:00Z">
              <w:r w:rsidRPr="00EB43F4" w:rsidDel="00E361B9">
                <w:rPr>
                  <w:rFonts w:ascii="Garamond" w:hAnsi="Garamond"/>
                  <w:sz w:val="22"/>
                  <w:szCs w:val="22"/>
                </w:rPr>
                <w:delText>11:15 – 13:30</w:delText>
              </w:r>
            </w:del>
          </w:p>
        </w:tc>
      </w:tr>
      <w:tr w:rsidR="001D66C3" w:rsidRPr="00EB43F4" w:rsidDel="00E361B9">
        <w:trPr>
          <w:trHeight w:val="255"/>
          <w:del w:id="4289" w:author="Stephanie Thompson" w:date="2008-11-17T15:36:00Z"/>
        </w:trPr>
        <w:tc>
          <w:tcPr>
            <w:tcW w:w="150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290" w:author="Stephanie Thompson" w:date="2008-11-17T15:36:00Z"/>
                <w:rFonts w:ascii="Garamond" w:hAnsi="Garamond"/>
                <w:sz w:val="22"/>
                <w:szCs w:val="22"/>
              </w:rPr>
              <w:pPrChange w:id="4291" w:author="Stephanie Thompson" w:date="2008-11-19T11:52:00Z">
                <w:pPr/>
              </w:pPrChange>
            </w:pPr>
            <w:del w:id="4292"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1D66C3">
            <w:pPr>
              <w:pStyle w:val="BodyText"/>
              <w:tabs>
                <w:tab w:val="left" w:pos="1080"/>
                <w:tab w:val="left" w:pos="1980"/>
                <w:tab w:val="left" w:pos="10076"/>
              </w:tabs>
              <w:rPr>
                <w:del w:id="4293" w:author="Stephanie Thompson" w:date="2008-11-17T15:36:00Z"/>
                <w:rFonts w:ascii="Garamond" w:hAnsi="Garamond"/>
                <w:sz w:val="22"/>
                <w:szCs w:val="22"/>
              </w:rPr>
              <w:pPrChange w:id="4294" w:author="Stephanie Thompson" w:date="2008-11-19T11:52:00Z">
                <w:pPr/>
              </w:pPrChange>
            </w:pPr>
            <w:del w:id="4295" w:author="Stephanie Thompson" w:date="2008-11-17T15:36:00Z">
              <w:r w:rsidRPr="00EB43F4" w:rsidDel="00E361B9">
                <w:rPr>
                  <w:rFonts w:ascii="Garamond" w:hAnsi="Garamond"/>
                  <w:sz w:val="22"/>
                  <w:szCs w:val="22"/>
                </w:rPr>
                <w:delText>00:30 – 03:45,</w:delText>
              </w:r>
            </w:del>
          </w:p>
        </w:tc>
        <w:tc>
          <w:tcPr>
            <w:tcW w:w="1420" w:type="dxa"/>
            <w:vAlign w:val="bottom"/>
          </w:tcPr>
          <w:p w:rsidR="009821B1" w:rsidRDefault="001D66C3">
            <w:pPr>
              <w:pStyle w:val="BodyText"/>
              <w:tabs>
                <w:tab w:val="left" w:pos="1080"/>
                <w:tab w:val="left" w:pos="1980"/>
                <w:tab w:val="left" w:pos="10076"/>
              </w:tabs>
              <w:rPr>
                <w:del w:id="4296" w:author="Stephanie Thompson" w:date="2008-11-17T15:36:00Z"/>
                <w:rFonts w:ascii="Garamond" w:hAnsi="Garamond"/>
                <w:sz w:val="22"/>
                <w:szCs w:val="22"/>
              </w:rPr>
              <w:pPrChange w:id="4297" w:author="Stephanie Thompson" w:date="2008-11-19T11:52:00Z">
                <w:pPr/>
              </w:pPrChange>
            </w:pPr>
            <w:del w:id="4298" w:author="Stephanie Thompson" w:date="2008-11-17T15:36:00Z">
              <w:r w:rsidRPr="00EB43F4" w:rsidDel="00E361B9">
                <w:rPr>
                  <w:rFonts w:ascii="Garamond" w:hAnsi="Garamond"/>
                  <w:sz w:val="22"/>
                  <w:szCs w:val="22"/>
                </w:rPr>
                <w:delText>12:30 – 15:00,</w:delText>
              </w:r>
            </w:del>
          </w:p>
        </w:tc>
        <w:tc>
          <w:tcPr>
            <w:tcW w:w="1420" w:type="dxa"/>
            <w:vAlign w:val="bottom"/>
          </w:tcPr>
          <w:p w:rsidR="009821B1" w:rsidRDefault="001D66C3">
            <w:pPr>
              <w:pStyle w:val="BodyText"/>
              <w:tabs>
                <w:tab w:val="left" w:pos="1080"/>
                <w:tab w:val="left" w:pos="1980"/>
                <w:tab w:val="left" w:pos="10076"/>
              </w:tabs>
              <w:rPr>
                <w:del w:id="4299" w:author="Stephanie Thompson" w:date="2008-11-17T15:36:00Z"/>
                <w:rFonts w:ascii="Garamond" w:hAnsi="Garamond"/>
                <w:sz w:val="22"/>
                <w:szCs w:val="22"/>
              </w:rPr>
              <w:pPrChange w:id="4300" w:author="Stephanie Thompson" w:date="2008-11-19T11:52:00Z">
                <w:pPr/>
              </w:pPrChange>
            </w:pPr>
            <w:del w:id="4301"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1D66C3">
            <w:pPr>
              <w:pStyle w:val="BodyText"/>
              <w:tabs>
                <w:tab w:val="left" w:pos="1080"/>
                <w:tab w:val="left" w:pos="1980"/>
                <w:tab w:val="left" w:pos="10076"/>
              </w:tabs>
              <w:rPr>
                <w:del w:id="4302" w:author="Stephanie Thompson" w:date="2008-11-17T15:36:00Z"/>
                <w:rFonts w:ascii="Garamond" w:hAnsi="Garamond"/>
                <w:sz w:val="22"/>
                <w:szCs w:val="22"/>
              </w:rPr>
              <w:pPrChange w:id="4303" w:author="Stephanie Thompson" w:date="2008-11-19T11:52:00Z">
                <w:pPr/>
              </w:pPrChange>
            </w:pPr>
            <w:del w:id="4304" w:author="Stephanie Thompson" w:date="2008-11-17T15:36:00Z">
              <w:r w:rsidRPr="00EB43F4" w:rsidDel="00E361B9">
                <w:rPr>
                  <w:rFonts w:ascii="Garamond" w:hAnsi="Garamond"/>
                  <w:sz w:val="22"/>
                  <w:szCs w:val="22"/>
                </w:rPr>
                <w:delText>02/19/06</w:delText>
              </w:r>
            </w:del>
          </w:p>
        </w:tc>
        <w:tc>
          <w:tcPr>
            <w:tcW w:w="1420" w:type="dxa"/>
            <w:vAlign w:val="bottom"/>
          </w:tcPr>
          <w:p w:rsidR="009821B1" w:rsidRDefault="001D66C3">
            <w:pPr>
              <w:pStyle w:val="BodyText"/>
              <w:tabs>
                <w:tab w:val="left" w:pos="1080"/>
                <w:tab w:val="left" w:pos="1980"/>
                <w:tab w:val="left" w:pos="10076"/>
              </w:tabs>
              <w:rPr>
                <w:del w:id="4305" w:author="Stephanie Thompson" w:date="2008-11-17T15:36:00Z"/>
                <w:rFonts w:ascii="Garamond" w:hAnsi="Garamond"/>
                <w:sz w:val="22"/>
                <w:szCs w:val="22"/>
              </w:rPr>
              <w:pPrChange w:id="4306" w:author="Stephanie Thompson" w:date="2008-11-19T11:52:00Z">
                <w:pPr/>
              </w:pPrChange>
            </w:pPr>
            <w:del w:id="4307" w:author="Stephanie Thompson" w:date="2008-11-17T15:36:00Z">
              <w:r w:rsidRPr="00EB43F4" w:rsidDel="00E361B9">
                <w:rPr>
                  <w:rFonts w:ascii="Garamond" w:hAnsi="Garamond"/>
                  <w:sz w:val="22"/>
                  <w:szCs w:val="22"/>
                </w:rPr>
                <w:delText>16:00</w:delText>
              </w:r>
            </w:del>
          </w:p>
        </w:tc>
      </w:tr>
    </w:tbl>
    <w:p w:rsidR="009821B1" w:rsidRDefault="009821B1">
      <w:pPr>
        <w:pStyle w:val="BodyText"/>
        <w:tabs>
          <w:tab w:val="left" w:pos="1080"/>
          <w:tab w:val="left" w:pos="1980"/>
          <w:tab w:val="left" w:pos="10076"/>
        </w:tabs>
        <w:rPr>
          <w:del w:id="4308" w:author="Stephanie Thompson" w:date="2008-11-17T15:36:00Z"/>
          <w:rFonts w:ascii="Garamond" w:hAnsi="Garamond"/>
          <w:sz w:val="22"/>
          <w:szCs w:val="22"/>
        </w:rPr>
        <w:pPrChange w:id="4309" w:author="Stephanie Thompson" w:date="2008-11-19T11:52:00Z">
          <w:pPr/>
        </w:pPrChange>
      </w:pPr>
    </w:p>
    <w:p w:rsidR="009821B1" w:rsidRDefault="00A63A42">
      <w:pPr>
        <w:pStyle w:val="BodyText"/>
        <w:tabs>
          <w:tab w:val="left" w:pos="1080"/>
          <w:tab w:val="left" w:pos="1980"/>
          <w:tab w:val="left" w:pos="10076"/>
        </w:tabs>
        <w:rPr>
          <w:del w:id="4310" w:author="Stephanie Thompson" w:date="2008-11-17T15:36:00Z"/>
          <w:rFonts w:ascii="Garamond" w:hAnsi="Garamond"/>
          <w:sz w:val="22"/>
          <w:szCs w:val="22"/>
        </w:rPr>
        <w:pPrChange w:id="4311" w:author="Stephanie Thompson" w:date="2008-11-19T11:52:00Z">
          <w:pPr/>
        </w:pPrChange>
      </w:pPr>
      <w:del w:id="4312"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gridAfter w:val="4"/>
          <w:wAfter w:w="5680" w:type="dxa"/>
          <w:trHeight w:val="255"/>
          <w:del w:id="4313" w:author="Stephanie Thompson" w:date="2008-11-17T15:36:00Z"/>
        </w:trPr>
        <w:tc>
          <w:tcPr>
            <w:tcW w:w="150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14" w:author="Stephanie Thompson" w:date="2008-11-17T15:36:00Z"/>
                <w:rFonts w:ascii="Garamond" w:hAnsi="Garamond"/>
                <w:sz w:val="22"/>
                <w:szCs w:val="22"/>
              </w:rPr>
              <w:pPrChange w:id="4315" w:author="Stephanie Thompson" w:date="2008-11-19T11:52:00Z">
                <w:pPr/>
              </w:pPrChange>
            </w:pPr>
            <w:del w:id="4316" w:author="Stephanie Thompson" w:date="2008-11-17T15:36:00Z">
              <w:r w:rsidRPr="00EB43F4" w:rsidDel="00E361B9">
                <w:rPr>
                  <w:rFonts w:ascii="Garamond" w:hAnsi="Garamond"/>
                  <w:sz w:val="22"/>
                  <w:szCs w:val="22"/>
                </w:rPr>
                <w:delText>02/15/06</w:delText>
              </w:r>
            </w:del>
          </w:p>
        </w:tc>
        <w:tc>
          <w:tcPr>
            <w:tcW w:w="142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17" w:author="Stephanie Thompson" w:date="2008-11-17T15:36:00Z"/>
                <w:rFonts w:ascii="Garamond" w:hAnsi="Garamond"/>
                <w:sz w:val="22"/>
                <w:szCs w:val="22"/>
              </w:rPr>
              <w:pPrChange w:id="4318" w:author="Stephanie Thompson" w:date="2008-11-19T11:52:00Z">
                <w:pPr/>
              </w:pPrChange>
            </w:pPr>
            <w:del w:id="4319" w:author="Stephanie Thompson" w:date="2008-11-17T15:36:00Z">
              <w:r w:rsidRPr="00EB43F4" w:rsidDel="00E361B9">
                <w:rPr>
                  <w:rFonts w:ascii="Garamond" w:hAnsi="Garamond"/>
                  <w:sz w:val="22"/>
                  <w:szCs w:val="22"/>
                </w:rPr>
                <w:delText>11:15 – 13:30</w:delText>
              </w:r>
            </w:del>
          </w:p>
        </w:tc>
      </w:tr>
      <w:tr w:rsidR="00A63A42" w:rsidRPr="00EB43F4" w:rsidDel="00E361B9">
        <w:trPr>
          <w:trHeight w:val="255"/>
          <w:del w:id="4320" w:author="Stephanie Thompson" w:date="2008-11-17T15:36:00Z"/>
        </w:trPr>
        <w:tc>
          <w:tcPr>
            <w:tcW w:w="150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21" w:author="Stephanie Thompson" w:date="2008-11-17T15:36:00Z"/>
                <w:rFonts w:ascii="Garamond" w:hAnsi="Garamond"/>
                <w:sz w:val="22"/>
                <w:szCs w:val="22"/>
              </w:rPr>
              <w:pPrChange w:id="4322" w:author="Stephanie Thompson" w:date="2008-11-19T11:52:00Z">
                <w:pPr/>
              </w:pPrChange>
            </w:pPr>
            <w:del w:id="4323"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24" w:author="Stephanie Thompson" w:date="2008-11-17T15:36:00Z"/>
                <w:rFonts w:ascii="Garamond" w:hAnsi="Garamond"/>
                <w:sz w:val="22"/>
                <w:szCs w:val="22"/>
              </w:rPr>
              <w:pPrChange w:id="4325" w:author="Stephanie Thompson" w:date="2008-11-19T11:52:00Z">
                <w:pPr/>
              </w:pPrChange>
            </w:pPr>
            <w:del w:id="4326" w:author="Stephanie Thompson" w:date="2008-11-17T15:36:00Z">
              <w:r w:rsidRPr="00EB43F4" w:rsidDel="00E361B9">
                <w:rPr>
                  <w:rFonts w:ascii="Garamond" w:hAnsi="Garamond"/>
                  <w:sz w:val="22"/>
                  <w:szCs w:val="22"/>
                </w:rPr>
                <w:delText>01:30 – 03:15,</w:delText>
              </w:r>
            </w:del>
          </w:p>
        </w:tc>
        <w:tc>
          <w:tcPr>
            <w:tcW w:w="1420" w:type="dxa"/>
            <w:vAlign w:val="bottom"/>
          </w:tcPr>
          <w:p w:rsidR="009821B1" w:rsidRDefault="00A63A42">
            <w:pPr>
              <w:pStyle w:val="BodyText"/>
              <w:tabs>
                <w:tab w:val="left" w:pos="1080"/>
                <w:tab w:val="left" w:pos="1980"/>
                <w:tab w:val="left" w:pos="10076"/>
              </w:tabs>
              <w:rPr>
                <w:del w:id="4327" w:author="Stephanie Thompson" w:date="2008-11-17T15:36:00Z"/>
                <w:rFonts w:ascii="Garamond" w:hAnsi="Garamond"/>
                <w:sz w:val="22"/>
                <w:szCs w:val="22"/>
              </w:rPr>
              <w:pPrChange w:id="4328" w:author="Stephanie Thompson" w:date="2008-11-19T11:52:00Z">
                <w:pPr/>
              </w:pPrChange>
            </w:pPr>
            <w:del w:id="4329" w:author="Stephanie Thompson" w:date="2008-11-17T15:36:00Z">
              <w:r w:rsidRPr="00EB43F4" w:rsidDel="00E361B9">
                <w:rPr>
                  <w:rFonts w:ascii="Garamond" w:hAnsi="Garamond"/>
                  <w:sz w:val="22"/>
                  <w:szCs w:val="22"/>
                </w:rPr>
                <w:delText>13:30 – 15:00,</w:delText>
              </w:r>
            </w:del>
          </w:p>
        </w:tc>
        <w:tc>
          <w:tcPr>
            <w:tcW w:w="1420" w:type="dxa"/>
            <w:vAlign w:val="bottom"/>
          </w:tcPr>
          <w:p w:rsidR="009821B1" w:rsidRDefault="00A63A42">
            <w:pPr>
              <w:pStyle w:val="BodyText"/>
              <w:tabs>
                <w:tab w:val="left" w:pos="1080"/>
                <w:tab w:val="left" w:pos="1980"/>
                <w:tab w:val="left" w:pos="10076"/>
              </w:tabs>
              <w:rPr>
                <w:del w:id="4330" w:author="Stephanie Thompson" w:date="2008-11-17T15:36:00Z"/>
                <w:rFonts w:ascii="Garamond" w:hAnsi="Garamond"/>
                <w:sz w:val="22"/>
                <w:szCs w:val="22"/>
              </w:rPr>
              <w:pPrChange w:id="4331" w:author="Stephanie Thompson" w:date="2008-11-19T11:52:00Z">
                <w:pPr/>
              </w:pPrChange>
            </w:pPr>
            <w:del w:id="4332"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A63A42">
            <w:pPr>
              <w:pStyle w:val="BodyText"/>
              <w:tabs>
                <w:tab w:val="left" w:pos="1080"/>
                <w:tab w:val="left" w:pos="1980"/>
                <w:tab w:val="left" w:pos="10076"/>
              </w:tabs>
              <w:rPr>
                <w:del w:id="4333" w:author="Stephanie Thompson" w:date="2008-11-17T15:36:00Z"/>
                <w:rFonts w:ascii="Garamond" w:hAnsi="Garamond"/>
                <w:sz w:val="22"/>
                <w:szCs w:val="22"/>
              </w:rPr>
              <w:pPrChange w:id="4334" w:author="Stephanie Thompson" w:date="2008-11-19T11:52:00Z">
                <w:pPr/>
              </w:pPrChange>
            </w:pPr>
            <w:del w:id="4335" w:author="Stephanie Thompson" w:date="2008-11-17T15:36:00Z">
              <w:r w:rsidRPr="00EB43F4" w:rsidDel="00E361B9">
                <w:rPr>
                  <w:rFonts w:ascii="Garamond" w:hAnsi="Garamond"/>
                  <w:sz w:val="22"/>
                  <w:szCs w:val="22"/>
                </w:rPr>
                <w:delText>02/19/06</w:delText>
              </w:r>
            </w:del>
          </w:p>
        </w:tc>
        <w:tc>
          <w:tcPr>
            <w:tcW w:w="1420" w:type="dxa"/>
            <w:vAlign w:val="bottom"/>
          </w:tcPr>
          <w:p w:rsidR="009821B1" w:rsidRDefault="00A63A42">
            <w:pPr>
              <w:pStyle w:val="BodyText"/>
              <w:tabs>
                <w:tab w:val="left" w:pos="1080"/>
                <w:tab w:val="left" w:pos="1980"/>
                <w:tab w:val="left" w:pos="10076"/>
              </w:tabs>
              <w:rPr>
                <w:del w:id="4336" w:author="Stephanie Thompson" w:date="2008-11-17T15:36:00Z"/>
                <w:rFonts w:ascii="Garamond" w:hAnsi="Garamond"/>
                <w:sz w:val="22"/>
                <w:szCs w:val="22"/>
              </w:rPr>
              <w:pPrChange w:id="4337" w:author="Stephanie Thompson" w:date="2008-11-19T11:52:00Z">
                <w:pPr/>
              </w:pPrChange>
            </w:pPr>
            <w:del w:id="4338" w:author="Stephanie Thompson" w:date="2008-11-17T15:36:00Z">
              <w:r w:rsidRPr="00EB43F4" w:rsidDel="00E361B9">
                <w:rPr>
                  <w:rFonts w:ascii="Garamond" w:hAnsi="Garamond"/>
                  <w:sz w:val="22"/>
                  <w:szCs w:val="22"/>
                </w:rPr>
                <w:delText>15:45</w:delText>
              </w:r>
            </w:del>
          </w:p>
        </w:tc>
      </w:tr>
    </w:tbl>
    <w:p w:rsidR="009821B1" w:rsidRDefault="009821B1">
      <w:pPr>
        <w:pStyle w:val="BodyText"/>
        <w:tabs>
          <w:tab w:val="left" w:pos="1080"/>
          <w:tab w:val="left" w:pos="1980"/>
          <w:tab w:val="left" w:pos="10076"/>
        </w:tabs>
        <w:rPr>
          <w:del w:id="4339" w:author="Stephanie Thompson" w:date="2008-11-17T15:36:00Z"/>
          <w:rFonts w:ascii="Garamond" w:hAnsi="Garamond"/>
          <w:sz w:val="22"/>
          <w:szCs w:val="22"/>
        </w:rPr>
        <w:pPrChange w:id="4340" w:author="Stephanie Thompson" w:date="2008-11-19T11:52:00Z">
          <w:pPr/>
        </w:pPrChange>
      </w:pPr>
    </w:p>
    <w:p w:rsidR="009821B1" w:rsidRDefault="00A63A42">
      <w:pPr>
        <w:pStyle w:val="BodyText"/>
        <w:tabs>
          <w:tab w:val="left" w:pos="1080"/>
          <w:tab w:val="left" w:pos="1980"/>
          <w:tab w:val="left" w:pos="10076"/>
        </w:tabs>
        <w:rPr>
          <w:del w:id="4341" w:author="Stephanie Thompson" w:date="2008-11-17T15:36:00Z"/>
          <w:rFonts w:ascii="Garamond" w:hAnsi="Garamond"/>
          <w:sz w:val="22"/>
          <w:szCs w:val="22"/>
        </w:rPr>
        <w:pPrChange w:id="4342" w:author="Stephanie Thompson" w:date="2008-11-19T11:52:00Z">
          <w:pPr/>
        </w:pPrChange>
      </w:pPr>
      <w:del w:id="4343"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A63A42" w:rsidRPr="00EB43F4" w:rsidDel="00E361B9">
        <w:trPr>
          <w:trHeight w:val="255"/>
          <w:del w:id="4344" w:author="Stephanie Thompson" w:date="2008-11-17T15:36:00Z"/>
        </w:trPr>
        <w:tc>
          <w:tcPr>
            <w:tcW w:w="150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45" w:author="Stephanie Thompson" w:date="2008-11-17T15:36:00Z"/>
                <w:rFonts w:ascii="Garamond" w:hAnsi="Garamond"/>
                <w:sz w:val="22"/>
                <w:szCs w:val="22"/>
              </w:rPr>
              <w:pPrChange w:id="4346" w:author="Stephanie Thompson" w:date="2008-11-19T11:52:00Z">
                <w:pPr/>
              </w:pPrChange>
            </w:pPr>
            <w:del w:id="4347"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A63A42">
            <w:pPr>
              <w:pStyle w:val="BodyText"/>
              <w:tabs>
                <w:tab w:val="left" w:pos="1080"/>
                <w:tab w:val="left" w:pos="1980"/>
                <w:tab w:val="left" w:pos="10076"/>
              </w:tabs>
              <w:rPr>
                <w:del w:id="4348" w:author="Stephanie Thompson" w:date="2008-11-17T15:36:00Z"/>
                <w:rFonts w:ascii="Garamond" w:hAnsi="Garamond"/>
                <w:sz w:val="22"/>
                <w:szCs w:val="22"/>
              </w:rPr>
              <w:pPrChange w:id="4349" w:author="Stephanie Thompson" w:date="2008-11-19T11:52:00Z">
                <w:pPr/>
              </w:pPrChange>
            </w:pPr>
            <w:del w:id="4350" w:author="Stephanie Thompson" w:date="2008-11-17T15:36:00Z">
              <w:r w:rsidRPr="00EB43F4" w:rsidDel="00E361B9">
                <w:rPr>
                  <w:rFonts w:ascii="Garamond" w:hAnsi="Garamond"/>
                  <w:sz w:val="22"/>
                  <w:szCs w:val="22"/>
                </w:rPr>
                <w:delText>01:30 – 03:15,</w:delText>
              </w:r>
            </w:del>
          </w:p>
        </w:tc>
        <w:tc>
          <w:tcPr>
            <w:tcW w:w="1420" w:type="dxa"/>
            <w:vAlign w:val="bottom"/>
          </w:tcPr>
          <w:p w:rsidR="009821B1" w:rsidRDefault="00A63A42">
            <w:pPr>
              <w:pStyle w:val="BodyText"/>
              <w:tabs>
                <w:tab w:val="left" w:pos="1080"/>
                <w:tab w:val="left" w:pos="1980"/>
                <w:tab w:val="left" w:pos="10076"/>
              </w:tabs>
              <w:rPr>
                <w:del w:id="4351" w:author="Stephanie Thompson" w:date="2008-11-17T15:36:00Z"/>
                <w:rFonts w:ascii="Garamond" w:hAnsi="Garamond"/>
                <w:sz w:val="22"/>
                <w:szCs w:val="22"/>
              </w:rPr>
              <w:pPrChange w:id="4352" w:author="Stephanie Thompson" w:date="2008-11-19T11:52:00Z">
                <w:pPr/>
              </w:pPrChange>
            </w:pPr>
            <w:del w:id="4353" w:author="Stephanie Thompson" w:date="2008-11-17T15:36:00Z">
              <w:r w:rsidRPr="00EB43F4" w:rsidDel="00E361B9">
                <w:rPr>
                  <w:rFonts w:ascii="Garamond" w:hAnsi="Garamond"/>
                  <w:sz w:val="22"/>
                  <w:szCs w:val="22"/>
                </w:rPr>
                <w:delText>13:00 – 14:45,</w:delText>
              </w:r>
            </w:del>
          </w:p>
        </w:tc>
        <w:tc>
          <w:tcPr>
            <w:tcW w:w="1420" w:type="dxa"/>
            <w:vAlign w:val="bottom"/>
          </w:tcPr>
          <w:p w:rsidR="009821B1" w:rsidRDefault="00A63A42">
            <w:pPr>
              <w:pStyle w:val="BodyText"/>
              <w:tabs>
                <w:tab w:val="left" w:pos="1080"/>
                <w:tab w:val="left" w:pos="1980"/>
                <w:tab w:val="left" w:pos="10076"/>
              </w:tabs>
              <w:rPr>
                <w:del w:id="4354" w:author="Stephanie Thompson" w:date="2008-11-17T15:36:00Z"/>
                <w:rFonts w:ascii="Garamond" w:hAnsi="Garamond"/>
                <w:sz w:val="22"/>
                <w:szCs w:val="22"/>
              </w:rPr>
              <w:pPrChange w:id="4355" w:author="Stephanie Thompson" w:date="2008-11-19T11:52:00Z">
                <w:pPr/>
              </w:pPrChange>
            </w:pPr>
            <w:del w:id="4356"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A63A42">
            <w:pPr>
              <w:pStyle w:val="BodyText"/>
              <w:tabs>
                <w:tab w:val="left" w:pos="1080"/>
                <w:tab w:val="left" w:pos="1980"/>
                <w:tab w:val="left" w:pos="10076"/>
              </w:tabs>
              <w:rPr>
                <w:del w:id="4357" w:author="Stephanie Thompson" w:date="2008-11-17T15:36:00Z"/>
                <w:rFonts w:ascii="Garamond" w:hAnsi="Garamond"/>
                <w:sz w:val="22"/>
                <w:szCs w:val="22"/>
              </w:rPr>
              <w:pPrChange w:id="4358" w:author="Stephanie Thompson" w:date="2008-11-19T11:52:00Z">
                <w:pPr/>
              </w:pPrChange>
            </w:pPr>
            <w:del w:id="4359" w:author="Stephanie Thompson" w:date="2008-11-17T15:36:00Z">
              <w:r w:rsidRPr="00EB43F4" w:rsidDel="00E361B9">
                <w:rPr>
                  <w:rFonts w:ascii="Garamond" w:hAnsi="Garamond"/>
                  <w:sz w:val="22"/>
                  <w:szCs w:val="22"/>
                </w:rPr>
                <w:delText>02/19/06</w:delText>
              </w:r>
            </w:del>
          </w:p>
        </w:tc>
        <w:tc>
          <w:tcPr>
            <w:tcW w:w="1420" w:type="dxa"/>
            <w:vAlign w:val="bottom"/>
          </w:tcPr>
          <w:p w:rsidR="009821B1" w:rsidRDefault="00A63A42">
            <w:pPr>
              <w:pStyle w:val="BodyText"/>
              <w:tabs>
                <w:tab w:val="left" w:pos="1080"/>
                <w:tab w:val="left" w:pos="1980"/>
                <w:tab w:val="left" w:pos="10076"/>
              </w:tabs>
              <w:rPr>
                <w:del w:id="4360" w:author="Stephanie Thompson" w:date="2008-11-17T15:36:00Z"/>
                <w:rFonts w:ascii="Garamond" w:hAnsi="Garamond"/>
                <w:sz w:val="22"/>
                <w:szCs w:val="22"/>
              </w:rPr>
              <w:pPrChange w:id="4361" w:author="Stephanie Thompson" w:date="2008-11-19T11:52:00Z">
                <w:pPr/>
              </w:pPrChange>
            </w:pPr>
            <w:del w:id="4362" w:author="Stephanie Thompson" w:date="2008-11-17T15:36:00Z">
              <w:r w:rsidRPr="00EB43F4" w:rsidDel="00E361B9">
                <w:rPr>
                  <w:rFonts w:ascii="Garamond" w:hAnsi="Garamond"/>
                  <w:sz w:val="22"/>
                  <w:szCs w:val="22"/>
                </w:rPr>
                <w:delText>16:00</w:delText>
              </w:r>
            </w:del>
          </w:p>
        </w:tc>
      </w:tr>
    </w:tbl>
    <w:p w:rsidR="009821B1" w:rsidRDefault="009821B1">
      <w:pPr>
        <w:pStyle w:val="BodyText"/>
        <w:tabs>
          <w:tab w:val="left" w:pos="1080"/>
          <w:tab w:val="left" w:pos="1980"/>
          <w:tab w:val="left" w:pos="10076"/>
        </w:tabs>
        <w:rPr>
          <w:del w:id="4363" w:author="Stephanie Thompson" w:date="2008-11-17T15:36:00Z"/>
          <w:rFonts w:ascii="Garamond" w:hAnsi="Garamond"/>
          <w:sz w:val="22"/>
          <w:szCs w:val="22"/>
        </w:rPr>
        <w:pPrChange w:id="4364" w:author="Stephanie Thompson" w:date="2008-11-19T11:52:00Z">
          <w:pPr/>
        </w:pPrChange>
      </w:pPr>
    </w:p>
    <w:p w:rsidR="009821B1" w:rsidRDefault="00A63A42">
      <w:pPr>
        <w:pStyle w:val="BodyText"/>
        <w:tabs>
          <w:tab w:val="left" w:pos="1080"/>
          <w:tab w:val="left" w:pos="1980"/>
          <w:tab w:val="left" w:pos="10076"/>
        </w:tabs>
        <w:rPr>
          <w:del w:id="4365" w:author="Stephanie Thompson" w:date="2008-11-17T15:36:00Z"/>
          <w:rFonts w:ascii="Garamond" w:hAnsi="Garamond"/>
          <w:sz w:val="22"/>
          <w:szCs w:val="22"/>
        </w:rPr>
        <w:pPrChange w:id="4366" w:author="Stephanie Thompson" w:date="2008-11-19T11:52:00Z">
          <w:pPr/>
        </w:pPrChange>
      </w:pPr>
      <w:del w:id="4367"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22860" w:rsidRPr="00EB43F4" w:rsidDel="00E361B9">
        <w:trPr>
          <w:trHeight w:val="255"/>
          <w:del w:id="4368" w:author="Stephanie Thompson" w:date="2008-11-17T15:36:00Z"/>
        </w:trPr>
        <w:tc>
          <w:tcPr>
            <w:tcW w:w="150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369" w:author="Stephanie Thompson" w:date="2008-11-17T15:36:00Z"/>
                <w:rFonts w:ascii="Garamond" w:hAnsi="Garamond"/>
                <w:sz w:val="22"/>
                <w:szCs w:val="22"/>
              </w:rPr>
              <w:pPrChange w:id="4370" w:author="Stephanie Thompson" w:date="2008-11-19T11:52:00Z">
                <w:pPr/>
              </w:pPrChange>
            </w:pPr>
            <w:del w:id="4371"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372" w:author="Stephanie Thompson" w:date="2008-11-17T15:36:00Z"/>
                <w:rFonts w:ascii="Garamond" w:hAnsi="Garamond"/>
                <w:sz w:val="22"/>
                <w:szCs w:val="22"/>
              </w:rPr>
              <w:pPrChange w:id="4373" w:author="Stephanie Thompson" w:date="2008-11-19T11:52:00Z">
                <w:pPr/>
              </w:pPrChange>
            </w:pPr>
            <w:del w:id="4374" w:author="Stephanie Thompson" w:date="2008-11-17T15:36:00Z">
              <w:r w:rsidRPr="00EB43F4" w:rsidDel="00E361B9">
                <w:rPr>
                  <w:rFonts w:ascii="Garamond" w:hAnsi="Garamond"/>
                  <w:sz w:val="22"/>
                  <w:szCs w:val="22"/>
                </w:rPr>
                <w:delText>02:00 – 03:00,</w:delText>
              </w:r>
            </w:del>
          </w:p>
        </w:tc>
        <w:tc>
          <w:tcPr>
            <w:tcW w:w="1420" w:type="dxa"/>
            <w:vAlign w:val="bottom"/>
          </w:tcPr>
          <w:p w:rsidR="009821B1" w:rsidRDefault="00D22860">
            <w:pPr>
              <w:pStyle w:val="BodyText"/>
              <w:tabs>
                <w:tab w:val="left" w:pos="1080"/>
                <w:tab w:val="left" w:pos="1980"/>
                <w:tab w:val="left" w:pos="10076"/>
              </w:tabs>
              <w:rPr>
                <w:del w:id="4375" w:author="Stephanie Thompson" w:date="2008-11-17T15:36:00Z"/>
                <w:rFonts w:ascii="Garamond" w:hAnsi="Garamond"/>
                <w:sz w:val="22"/>
                <w:szCs w:val="22"/>
              </w:rPr>
              <w:pPrChange w:id="4376" w:author="Stephanie Thompson" w:date="2008-11-19T11:52:00Z">
                <w:pPr/>
              </w:pPrChange>
            </w:pPr>
            <w:del w:id="4377" w:author="Stephanie Thompson" w:date="2008-11-17T15:36:00Z">
              <w:r w:rsidRPr="00EB43F4" w:rsidDel="00E361B9">
                <w:rPr>
                  <w:rFonts w:ascii="Garamond" w:hAnsi="Garamond"/>
                  <w:sz w:val="22"/>
                  <w:szCs w:val="22"/>
                </w:rPr>
                <w:delText>13:15 – 14:45,</w:delText>
              </w:r>
            </w:del>
          </w:p>
        </w:tc>
        <w:tc>
          <w:tcPr>
            <w:tcW w:w="1420" w:type="dxa"/>
            <w:vAlign w:val="bottom"/>
          </w:tcPr>
          <w:p w:rsidR="009821B1" w:rsidRDefault="00D22860">
            <w:pPr>
              <w:pStyle w:val="BodyText"/>
              <w:tabs>
                <w:tab w:val="left" w:pos="1080"/>
                <w:tab w:val="left" w:pos="1980"/>
                <w:tab w:val="left" w:pos="10076"/>
              </w:tabs>
              <w:rPr>
                <w:del w:id="4378" w:author="Stephanie Thompson" w:date="2008-11-17T15:36:00Z"/>
                <w:rFonts w:ascii="Garamond" w:hAnsi="Garamond"/>
                <w:sz w:val="22"/>
                <w:szCs w:val="22"/>
              </w:rPr>
              <w:pPrChange w:id="4379" w:author="Stephanie Thompson" w:date="2008-11-19T11:52:00Z">
                <w:pPr/>
              </w:pPrChange>
            </w:pPr>
            <w:del w:id="4380"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D22860">
            <w:pPr>
              <w:pStyle w:val="BodyText"/>
              <w:tabs>
                <w:tab w:val="left" w:pos="1080"/>
                <w:tab w:val="left" w:pos="1980"/>
                <w:tab w:val="left" w:pos="10076"/>
              </w:tabs>
              <w:rPr>
                <w:del w:id="4381" w:author="Stephanie Thompson" w:date="2008-11-17T15:36:00Z"/>
                <w:rFonts w:ascii="Garamond" w:hAnsi="Garamond"/>
                <w:sz w:val="22"/>
                <w:szCs w:val="22"/>
              </w:rPr>
              <w:pPrChange w:id="4382" w:author="Stephanie Thompson" w:date="2008-11-19T11:52:00Z">
                <w:pPr/>
              </w:pPrChange>
            </w:pPr>
            <w:del w:id="4383" w:author="Stephanie Thompson" w:date="2008-11-17T15:36:00Z">
              <w:r w:rsidRPr="00EB43F4" w:rsidDel="00E361B9">
                <w:rPr>
                  <w:rFonts w:ascii="Garamond" w:hAnsi="Garamond"/>
                  <w:sz w:val="22"/>
                  <w:szCs w:val="22"/>
                </w:rPr>
                <w:delText>02/19/06</w:delText>
              </w:r>
            </w:del>
          </w:p>
        </w:tc>
        <w:tc>
          <w:tcPr>
            <w:tcW w:w="1420" w:type="dxa"/>
            <w:vAlign w:val="bottom"/>
          </w:tcPr>
          <w:p w:rsidR="009821B1" w:rsidRDefault="00D22860">
            <w:pPr>
              <w:pStyle w:val="BodyText"/>
              <w:tabs>
                <w:tab w:val="left" w:pos="1080"/>
                <w:tab w:val="left" w:pos="1980"/>
                <w:tab w:val="left" w:pos="10076"/>
              </w:tabs>
              <w:rPr>
                <w:del w:id="4384" w:author="Stephanie Thompson" w:date="2008-11-17T15:36:00Z"/>
                <w:rFonts w:ascii="Garamond" w:hAnsi="Garamond"/>
                <w:sz w:val="22"/>
                <w:szCs w:val="22"/>
              </w:rPr>
              <w:pPrChange w:id="4385" w:author="Stephanie Thompson" w:date="2008-11-19T11:52:00Z">
                <w:pPr/>
              </w:pPrChange>
            </w:pPr>
            <w:del w:id="4386" w:author="Stephanie Thompson" w:date="2008-11-17T15:36:00Z">
              <w:r w:rsidRPr="00EB43F4" w:rsidDel="00E361B9">
                <w:rPr>
                  <w:rFonts w:ascii="Garamond" w:hAnsi="Garamond"/>
                  <w:sz w:val="22"/>
                  <w:szCs w:val="22"/>
                </w:rPr>
                <w:delText>03:45</w:delText>
              </w:r>
            </w:del>
          </w:p>
        </w:tc>
      </w:tr>
      <w:tr w:rsidR="00D22860" w:rsidRPr="00EB43F4" w:rsidDel="00E361B9">
        <w:trPr>
          <w:gridAfter w:val="4"/>
          <w:wAfter w:w="5680" w:type="dxa"/>
          <w:trHeight w:val="255"/>
          <w:del w:id="4387" w:author="Stephanie Thompson" w:date="2008-11-17T15:36:00Z"/>
        </w:trPr>
        <w:tc>
          <w:tcPr>
            <w:tcW w:w="150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388" w:author="Stephanie Thompson" w:date="2008-11-17T15:36:00Z"/>
                <w:rFonts w:ascii="Garamond" w:hAnsi="Garamond"/>
                <w:sz w:val="22"/>
                <w:szCs w:val="22"/>
              </w:rPr>
              <w:pPrChange w:id="4389" w:author="Stephanie Thompson" w:date="2008-11-19T11:52:00Z">
                <w:pPr/>
              </w:pPrChange>
            </w:pPr>
            <w:del w:id="4390" w:author="Stephanie Thompson" w:date="2008-11-17T15:36:00Z">
              <w:r w:rsidRPr="00EB43F4" w:rsidDel="00E361B9">
                <w:rPr>
                  <w:rFonts w:ascii="Garamond" w:hAnsi="Garamond"/>
                  <w:sz w:val="22"/>
                  <w:szCs w:val="22"/>
                </w:rPr>
                <w:delText>02/19/06</w:delText>
              </w:r>
            </w:del>
          </w:p>
        </w:tc>
        <w:tc>
          <w:tcPr>
            <w:tcW w:w="142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391" w:author="Stephanie Thompson" w:date="2008-11-17T15:36:00Z"/>
                <w:rFonts w:ascii="Garamond" w:hAnsi="Garamond"/>
                <w:sz w:val="22"/>
                <w:szCs w:val="22"/>
              </w:rPr>
              <w:pPrChange w:id="4392" w:author="Stephanie Thompson" w:date="2008-11-19T11:52:00Z">
                <w:pPr/>
              </w:pPrChange>
            </w:pPr>
            <w:del w:id="4393" w:author="Stephanie Thompson" w:date="2008-11-17T15:36:00Z">
              <w:r w:rsidRPr="00EB43F4" w:rsidDel="00E361B9">
                <w:rPr>
                  <w:rFonts w:ascii="Garamond" w:hAnsi="Garamond"/>
                  <w:sz w:val="22"/>
                  <w:szCs w:val="22"/>
                </w:rPr>
                <w:delText>11:45 – 15:45</w:delText>
              </w:r>
            </w:del>
          </w:p>
        </w:tc>
      </w:tr>
    </w:tbl>
    <w:p w:rsidR="009821B1" w:rsidRDefault="009821B1">
      <w:pPr>
        <w:pStyle w:val="BodyText"/>
        <w:tabs>
          <w:tab w:val="left" w:pos="1080"/>
          <w:tab w:val="left" w:pos="1980"/>
          <w:tab w:val="left" w:pos="10076"/>
        </w:tabs>
        <w:rPr>
          <w:del w:id="4394" w:author="Stephanie Thompson" w:date="2008-11-17T15:36:00Z"/>
          <w:rFonts w:ascii="Garamond" w:hAnsi="Garamond"/>
          <w:sz w:val="22"/>
          <w:szCs w:val="22"/>
        </w:rPr>
        <w:pPrChange w:id="4395" w:author="Stephanie Thompson" w:date="2008-11-19T11:52:00Z">
          <w:pPr/>
        </w:pPrChange>
      </w:pPr>
    </w:p>
    <w:p w:rsidR="009821B1" w:rsidRDefault="00D22860">
      <w:pPr>
        <w:pStyle w:val="BodyText"/>
        <w:tabs>
          <w:tab w:val="left" w:pos="1080"/>
          <w:tab w:val="left" w:pos="1980"/>
          <w:tab w:val="left" w:pos="10076"/>
        </w:tabs>
        <w:rPr>
          <w:del w:id="4396" w:author="Stephanie Thompson" w:date="2008-11-17T15:36:00Z"/>
          <w:rFonts w:ascii="Garamond" w:hAnsi="Garamond"/>
          <w:sz w:val="22"/>
          <w:szCs w:val="22"/>
        </w:rPr>
        <w:pPrChange w:id="4397" w:author="Stephanie Thompson" w:date="2008-11-19T11:52:00Z">
          <w:pPr/>
        </w:pPrChange>
      </w:pPr>
      <w:del w:id="4398"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5760" w:type="dxa"/>
        <w:tblInd w:w="93" w:type="dxa"/>
        <w:tblLook w:val="0000"/>
      </w:tblPr>
      <w:tblGrid>
        <w:gridCol w:w="1500"/>
        <w:gridCol w:w="1420"/>
        <w:gridCol w:w="1420"/>
        <w:gridCol w:w="1420"/>
      </w:tblGrid>
      <w:tr w:rsidR="00D22860" w:rsidRPr="00EB43F4" w:rsidDel="00E361B9">
        <w:trPr>
          <w:trHeight w:val="255"/>
          <w:del w:id="4399" w:author="Stephanie Thompson" w:date="2008-11-17T15:36:00Z"/>
        </w:trPr>
        <w:tc>
          <w:tcPr>
            <w:tcW w:w="150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400" w:author="Stephanie Thompson" w:date="2008-11-17T15:36:00Z"/>
                <w:rFonts w:ascii="Garamond" w:hAnsi="Garamond"/>
                <w:sz w:val="22"/>
                <w:szCs w:val="22"/>
              </w:rPr>
              <w:pPrChange w:id="4401" w:author="Stephanie Thompson" w:date="2008-11-19T11:52:00Z">
                <w:pPr/>
              </w:pPrChange>
            </w:pPr>
            <w:del w:id="4402" w:author="Stephanie Thompson" w:date="2008-11-17T15:36:00Z">
              <w:r w:rsidRPr="00EB43F4" w:rsidDel="00E361B9">
                <w:rPr>
                  <w:rFonts w:ascii="Garamond" w:hAnsi="Garamond"/>
                  <w:sz w:val="22"/>
                  <w:szCs w:val="22"/>
                </w:rPr>
                <w:delText>02/18/06</w:delText>
              </w:r>
            </w:del>
          </w:p>
        </w:tc>
        <w:tc>
          <w:tcPr>
            <w:tcW w:w="1420" w:type="dxa"/>
            <w:tcBorders>
              <w:top w:val="nil"/>
              <w:left w:val="nil"/>
              <w:bottom w:val="nil"/>
              <w:right w:val="nil"/>
            </w:tcBorders>
            <w:shd w:val="clear" w:color="auto" w:fill="auto"/>
            <w:noWrap/>
            <w:vAlign w:val="bottom"/>
          </w:tcPr>
          <w:p w:rsidR="009821B1" w:rsidRDefault="00D22860">
            <w:pPr>
              <w:pStyle w:val="BodyText"/>
              <w:tabs>
                <w:tab w:val="left" w:pos="1080"/>
                <w:tab w:val="left" w:pos="1980"/>
                <w:tab w:val="left" w:pos="10076"/>
              </w:tabs>
              <w:rPr>
                <w:del w:id="4403" w:author="Stephanie Thompson" w:date="2008-11-17T15:36:00Z"/>
                <w:rFonts w:ascii="Garamond" w:hAnsi="Garamond"/>
                <w:sz w:val="22"/>
                <w:szCs w:val="22"/>
              </w:rPr>
              <w:pPrChange w:id="4404" w:author="Stephanie Thompson" w:date="2008-11-19T11:52:00Z">
                <w:pPr/>
              </w:pPrChange>
            </w:pPr>
            <w:del w:id="4405" w:author="Stephanie Thompson" w:date="2008-11-17T15:36:00Z">
              <w:r w:rsidRPr="00EB43F4" w:rsidDel="00E361B9">
                <w:rPr>
                  <w:rFonts w:ascii="Garamond" w:hAnsi="Garamond"/>
                  <w:sz w:val="22"/>
                  <w:szCs w:val="22"/>
                </w:rPr>
                <w:delText>22:30 to</w:delText>
              </w:r>
            </w:del>
          </w:p>
        </w:tc>
        <w:tc>
          <w:tcPr>
            <w:tcW w:w="1420" w:type="dxa"/>
            <w:vAlign w:val="bottom"/>
          </w:tcPr>
          <w:p w:rsidR="009821B1" w:rsidRDefault="00D22860">
            <w:pPr>
              <w:pStyle w:val="BodyText"/>
              <w:tabs>
                <w:tab w:val="left" w:pos="1080"/>
                <w:tab w:val="left" w:pos="1980"/>
                <w:tab w:val="left" w:pos="10076"/>
              </w:tabs>
              <w:rPr>
                <w:del w:id="4406" w:author="Stephanie Thompson" w:date="2008-11-17T15:36:00Z"/>
                <w:rFonts w:ascii="Garamond" w:hAnsi="Garamond"/>
                <w:sz w:val="22"/>
                <w:szCs w:val="22"/>
              </w:rPr>
              <w:pPrChange w:id="4407" w:author="Stephanie Thompson" w:date="2008-11-19T11:52:00Z">
                <w:pPr/>
              </w:pPrChange>
            </w:pPr>
            <w:del w:id="4408" w:author="Stephanie Thompson" w:date="2008-11-17T15:36:00Z">
              <w:r w:rsidRPr="00EB43F4" w:rsidDel="00E361B9">
                <w:rPr>
                  <w:rFonts w:ascii="Garamond" w:hAnsi="Garamond"/>
                  <w:sz w:val="22"/>
                  <w:szCs w:val="22"/>
                </w:rPr>
                <w:delText>02/20/06</w:delText>
              </w:r>
            </w:del>
          </w:p>
        </w:tc>
        <w:tc>
          <w:tcPr>
            <w:tcW w:w="1420" w:type="dxa"/>
            <w:vAlign w:val="bottom"/>
          </w:tcPr>
          <w:p w:rsidR="009821B1" w:rsidRDefault="00D22860">
            <w:pPr>
              <w:pStyle w:val="BodyText"/>
              <w:tabs>
                <w:tab w:val="left" w:pos="1080"/>
                <w:tab w:val="left" w:pos="1980"/>
                <w:tab w:val="left" w:pos="10076"/>
              </w:tabs>
              <w:rPr>
                <w:del w:id="4409" w:author="Stephanie Thompson" w:date="2008-11-17T15:36:00Z"/>
                <w:rFonts w:ascii="Garamond" w:hAnsi="Garamond"/>
                <w:sz w:val="22"/>
                <w:szCs w:val="22"/>
              </w:rPr>
              <w:pPrChange w:id="4410" w:author="Stephanie Thompson" w:date="2008-11-19T11:52:00Z">
                <w:pPr/>
              </w:pPrChange>
            </w:pPr>
            <w:del w:id="4411" w:author="Stephanie Thompson" w:date="2008-11-17T15:36:00Z">
              <w:r w:rsidRPr="00EB43F4" w:rsidDel="00E361B9">
                <w:rPr>
                  <w:rFonts w:ascii="Garamond" w:hAnsi="Garamond"/>
                  <w:sz w:val="22"/>
                  <w:szCs w:val="22"/>
                </w:rPr>
                <w:delText>01:00</w:delText>
              </w:r>
            </w:del>
          </w:p>
        </w:tc>
      </w:tr>
    </w:tbl>
    <w:p w:rsidR="009821B1" w:rsidRDefault="009821B1">
      <w:pPr>
        <w:pStyle w:val="BodyText"/>
        <w:tabs>
          <w:tab w:val="left" w:pos="1080"/>
          <w:tab w:val="left" w:pos="1980"/>
          <w:tab w:val="left" w:pos="10076"/>
        </w:tabs>
        <w:rPr>
          <w:del w:id="4412" w:author="Stephanie Thompson" w:date="2008-11-17T15:36:00Z"/>
          <w:rFonts w:ascii="Garamond" w:hAnsi="Garamond"/>
          <w:sz w:val="22"/>
          <w:szCs w:val="22"/>
        </w:rPr>
        <w:pPrChange w:id="4413" w:author="Stephanie Thompson" w:date="2008-11-19T11:52:00Z">
          <w:pPr/>
        </w:pPrChange>
      </w:pPr>
    </w:p>
    <w:p w:rsidR="009821B1" w:rsidRDefault="00D22860">
      <w:pPr>
        <w:pStyle w:val="BodyText"/>
        <w:tabs>
          <w:tab w:val="left" w:pos="1080"/>
          <w:tab w:val="left" w:pos="1980"/>
          <w:tab w:val="left" w:pos="10076"/>
        </w:tabs>
        <w:rPr>
          <w:del w:id="4414" w:author="Stephanie Thompson" w:date="2008-11-17T15:36:00Z"/>
          <w:rFonts w:ascii="Garamond" w:hAnsi="Garamond"/>
          <w:sz w:val="22"/>
          <w:szCs w:val="22"/>
        </w:rPr>
        <w:pPrChange w:id="4415" w:author="Stephanie Thompson" w:date="2008-11-19T11:52:00Z">
          <w:pPr/>
        </w:pPrChange>
      </w:pPr>
      <w:del w:id="4416"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4417"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18" w:author="Stephanie Thompson" w:date="2008-11-17T15:36:00Z"/>
                <w:rFonts w:ascii="Garamond" w:hAnsi="Garamond"/>
                <w:sz w:val="22"/>
                <w:szCs w:val="22"/>
              </w:rPr>
              <w:pPrChange w:id="4419" w:author="Stephanie Thompson" w:date="2008-11-19T11:52:00Z">
                <w:pPr/>
              </w:pPrChange>
            </w:pPr>
            <w:del w:id="4420"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21" w:author="Stephanie Thompson" w:date="2008-11-17T15:36:00Z"/>
                <w:rFonts w:ascii="Garamond" w:hAnsi="Garamond"/>
                <w:sz w:val="22"/>
                <w:szCs w:val="22"/>
              </w:rPr>
              <w:pPrChange w:id="4422" w:author="Stephanie Thompson" w:date="2008-11-19T11:52:00Z">
                <w:pPr/>
              </w:pPrChange>
            </w:pPr>
            <w:del w:id="4423" w:author="Stephanie Thompson" w:date="2008-11-17T15:36:00Z">
              <w:r w:rsidRPr="00EB43F4" w:rsidDel="00E361B9">
                <w:rPr>
                  <w:rFonts w:ascii="Garamond" w:hAnsi="Garamond"/>
                  <w:sz w:val="22"/>
                  <w:szCs w:val="22"/>
                </w:rPr>
                <w:delText>01:45 – 03:00</w:delText>
              </w:r>
            </w:del>
          </w:p>
        </w:tc>
      </w:tr>
    </w:tbl>
    <w:p w:rsidR="009821B1" w:rsidRDefault="009821B1">
      <w:pPr>
        <w:pStyle w:val="BodyText"/>
        <w:tabs>
          <w:tab w:val="left" w:pos="1080"/>
          <w:tab w:val="left" w:pos="1980"/>
          <w:tab w:val="left" w:pos="10076"/>
        </w:tabs>
        <w:rPr>
          <w:del w:id="4424" w:author="Stephanie Thompson" w:date="2008-11-17T15:36:00Z"/>
          <w:rFonts w:ascii="Garamond" w:hAnsi="Garamond"/>
          <w:sz w:val="22"/>
          <w:szCs w:val="22"/>
        </w:rPr>
        <w:pPrChange w:id="4425" w:author="Stephanie Thompson" w:date="2008-11-19T11:52:00Z">
          <w:pPr/>
        </w:pPrChange>
      </w:pPr>
    </w:p>
    <w:p w:rsidR="009821B1" w:rsidRDefault="00F81056">
      <w:pPr>
        <w:pStyle w:val="BodyText"/>
        <w:tabs>
          <w:tab w:val="left" w:pos="1080"/>
          <w:tab w:val="left" w:pos="1980"/>
          <w:tab w:val="left" w:pos="10076"/>
        </w:tabs>
        <w:rPr>
          <w:del w:id="4426" w:author="Stephanie Thompson" w:date="2008-11-17T15:36:00Z"/>
          <w:rFonts w:ascii="Garamond" w:hAnsi="Garamond"/>
          <w:sz w:val="22"/>
          <w:szCs w:val="22"/>
        </w:rPr>
        <w:pPrChange w:id="4427" w:author="Stephanie Thompson" w:date="2008-11-19T11:52:00Z">
          <w:pPr/>
        </w:pPrChange>
      </w:pPr>
      <w:del w:id="442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F81056" w:rsidRPr="00EB43F4" w:rsidDel="00E361B9">
        <w:trPr>
          <w:trHeight w:val="255"/>
          <w:del w:id="4429"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30" w:author="Stephanie Thompson" w:date="2008-11-17T15:36:00Z"/>
                <w:rFonts w:ascii="Garamond" w:hAnsi="Garamond"/>
                <w:sz w:val="22"/>
                <w:szCs w:val="22"/>
              </w:rPr>
              <w:pPrChange w:id="4431" w:author="Stephanie Thompson" w:date="2008-11-19T11:52:00Z">
                <w:pPr/>
              </w:pPrChange>
            </w:pPr>
            <w:del w:id="4432"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33" w:author="Stephanie Thompson" w:date="2008-11-17T15:36:00Z"/>
                <w:rFonts w:ascii="Garamond" w:hAnsi="Garamond"/>
                <w:sz w:val="22"/>
                <w:szCs w:val="22"/>
              </w:rPr>
              <w:pPrChange w:id="4434" w:author="Stephanie Thompson" w:date="2008-11-19T11:52:00Z">
                <w:pPr/>
              </w:pPrChange>
            </w:pPr>
            <w:del w:id="4435" w:author="Stephanie Thompson" w:date="2008-11-17T15:36:00Z">
              <w:r w:rsidRPr="00EB43F4" w:rsidDel="00E361B9">
                <w:rPr>
                  <w:rFonts w:ascii="Garamond" w:hAnsi="Garamond"/>
                  <w:sz w:val="22"/>
                  <w:szCs w:val="22"/>
                </w:rPr>
                <w:delText>09:15 – 16:45</w:delText>
              </w:r>
            </w:del>
          </w:p>
        </w:tc>
      </w:tr>
    </w:tbl>
    <w:p w:rsidR="009821B1" w:rsidRDefault="009821B1">
      <w:pPr>
        <w:pStyle w:val="BodyText"/>
        <w:tabs>
          <w:tab w:val="left" w:pos="1080"/>
          <w:tab w:val="left" w:pos="1980"/>
          <w:tab w:val="left" w:pos="10076"/>
        </w:tabs>
        <w:rPr>
          <w:del w:id="4436" w:author="Stephanie Thompson" w:date="2008-11-17T15:36:00Z"/>
          <w:rFonts w:ascii="Garamond" w:hAnsi="Garamond"/>
          <w:sz w:val="22"/>
          <w:szCs w:val="22"/>
        </w:rPr>
        <w:pPrChange w:id="4437" w:author="Stephanie Thompson" w:date="2008-11-19T11:52:00Z">
          <w:pPr/>
        </w:pPrChange>
      </w:pPr>
    </w:p>
    <w:p w:rsidR="009821B1" w:rsidRDefault="00F81056">
      <w:pPr>
        <w:pStyle w:val="BodyText"/>
        <w:tabs>
          <w:tab w:val="left" w:pos="1080"/>
          <w:tab w:val="left" w:pos="1980"/>
          <w:tab w:val="left" w:pos="10076"/>
        </w:tabs>
        <w:rPr>
          <w:del w:id="4438" w:author="Stephanie Thompson" w:date="2008-11-17T15:36:00Z"/>
          <w:rFonts w:ascii="Garamond" w:hAnsi="Garamond"/>
          <w:sz w:val="22"/>
          <w:szCs w:val="22"/>
        </w:rPr>
        <w:pPrChange w:id="4439" w:author="Stephanie Thompson" w:date="2008-11-19T11:52:00Z">
          <w:pPr/>
        </w:pPrChange>
      </w:pPr>
      <w:del w:id="4440"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F81056" w:rsidRPr="00EB43F4" w:rsidDel="00E361B9">
        <w:trPr>
          <w:trHeight w:val="255"/>
          <w:del w:id="4441"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42" w:author="Stephanie Thompson" w:date="2008-11-17T15:36:00Z"/>
                <w:rFonts w:ascii="Garamond" w:hAnsi="Garamond"/>
                <w:sz w:val="22"/>
                <w:szCs w:val="22"/>
              </w:rPr>
              <w:pPrChange w:id="4443" w:author="Stephanie Thompson" w:date="2008-11-19T11:52:00Z">
                <w:pPr/>
              </w:pPrChange>
            </w:pPr>
            <w:del w:id="4444"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45" w:author="Stephanie Thompson" w:date="2008-11-17T15:36:00Z"/>
                <w:rFonts w:ascii="Garamond" w:hAnsi="Garamond"/>
                <w:sz w:val="22"/>
                <w:szCs w:val="22"/>
              </w:rPr>
              <w:pPrChange w:id="4446" w:author="Stephanie Thompson" w:date="2008-11-19T11:52:00Z">
                <w:pPr/>
              </w:pPrChange>
            </w:pPr>
            <w:del w:id="4447" w:author="Stephanie Thompson" w:date="2008-11-17T15:36:00Z">
              <w:r w:rsidRPr="00EB43F4" w:rsidDel="00E361B9">
                <w:rPr>
                  <w:rFonts w:ascii="Garamond" w:hAnsi="Garamond"/>
                  <w:sz w:val="22"/>
                  <w:szCs w:val="22"/>
                </w:rPr>
                <w:delText>13:30 – 17:15,</w:delText>
              </w:r>
            </w:del>
          </w:p>
        </w:tc>
      </w:tr>
      <w:tr w:rsidR="00F81056" w:rsidRPr="00EB43F4" w:rsidDel="00E361B9">
        <w:trPr>
          <w:trHeight w:val="255"/>
          <w:del w:id="4448"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49" w:author="Stephanie Thompson" w:date="2008-11-17T15:36:00Z"/>
                <w:rFonts w:ascii="Garamond" w:hAnsi="Garamond"/>
                <w:sz w:val="22"/>
                <w:szCs w:val="22"/>
              </w:rPr>
              <w:pPrChange w:id="4450" w:author="Stephanie Thompson" w:date="2008-11-19T11:52:00Z">
                <w:pPr/>
              </w:pPrChange>
            </w:pPr>
            <w:del w:id="4451"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52" w:author="Stephanie Thompson" w:date="2008-11-17T15:36:00Z"/>
                <w:rFonts w:ascii="Garamond" w:hAnsi="Garamond"/>
                <w:sz w:val="22"/>
                <w:szCs w:val="22"/>
              </w:rPr>
              <w:pPrChange w:id="4453" w:author="Stephanie Thompson" w:date="2008-11-19T11:52:00Z">
                <w:pPr/>
              </w:pPrChange>
            </w:pPr>
            <w:del w:id="4454" w:author="Stephanie Thompson" w:date="2008-11-17T15:36:00Z">
              <w:r w:rsidRPr="00EB43F4" w:rsidDel="00E361B9">
                <w:rPr>
                  <w:rFonts w:ascii="Garamond" w:hAnsi="Garamond"/>
                  <w:sz w:val="22"/>
                  <w:szCs w:val="22"/>
                </w:rPr>
                <w:delText>01:00 – 02:00</w:delText>
              </w:r>
            </w:del>
          </w:p>
        </w:tc>
      </w:tr>
    </w:tbl>
    <w:p w:rsidR="009821B1" w:rsidRDefault="009821B1">
      <w:pPr>
        <w:pStyle w:val="BodyText"/>
        <w:tabs>
          <w:tab w:val="left" w:pos="1080"/>
          <w:tab w:val="left" w:pos="1980"/>
          <w:tab w:val="left" w:pos="10076"/>
        </w:tabs>
        <w:rPr>
          <w:del w:id="4455" w:author="Stephanie Thompson" w:date="2008-11-17T15:36:00Z"/>
          <w:rFonts w:ascii="Garamond" w:hAnsi="Garamond"/>
          <w:sz w:val="22"/>
          <w:szCs w:val="22"/>
        </w:rPr>
        <w:pPrChange w:id="4456" w:author="Stephanie Thompson" w:date="2008-11-19T11:52:00Z">
          <w:pPr/>
        </w:pPrChange>
      </w:pPr>
    </w:p>
    <w:p w:rsidR="009821B1" w:rsidRDefault="00F81056">
      <w:pPr>
        <w:pStyle w:val="BodyText"/>
        <w:tabs>
          <w:tab w:val="left" w:pos="1080"/>
          <w:tab w:val="left" w:pos="1980"/>
          <w:tab w:val="left" w:pos="10076"/>
        </w:tabs>
        <w:rPr>
          <w:del w:id="4457" w:author="Stephanie Thompson" w:date="2008-11-17T15:36:00Z"/>
          <w:rFonts w:ascii="Garamond" w:hAnsi="Garamond"/>
          <w:sz w:val="22"/>
          <w:szCs w:val="22"/>
        </w:rPr>
        <w:pPrChange w:id="4458" w:author="Stephanie Thompson" w:date="2008-11-19T11:52:00Z">
          <w:pPr/>
        </w:pPrChange>
      </w:pPr>
      <w:del w:id="4459"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F81056" w:rsidRPr="00EB43F4" w:rsidDel="00E361B9">
        <w:trPr>
          <w:trHeight w:val="255"/>
          <w:del w:id="4460"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61" w:author="Stephanie Thompson" w:date="2008-11-17T15:36:00Z"/>
                <w:rFonts w:ascii="Garamond" w:hAnsi="Garamond"/>
                <w:sz w:val="22"/>
                <w:szCs w:val="22"/>
              </w:rPr>
              <w:pPrChange w:id="4462" w:author="Stephanie Thompson" w:date="2008-11-19T11:52:00Z">
                <w:pPr/>
              </w:pPrChange>
            </w:pPr>
            <w:del w:id="4463"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64" w:author="Stephanie Thompson" w:date="2008-11-17T15:36:00Z"/>
                <w:rFonts w:ascii="Garamond" w:hAnsi="Garamond"/>
                <w:sz w:val="22"/>
                <w:szCs w:val="22"/>
              </w:rPr>
              <w:pPrChange w:id="4465" w:author="Stephanie Thompson" w:date="2008-11-19T11:52:00Z">
                <w:pPr/>
              </w:pPrChange>
            </w:pPr>
            <w:del w:id="4466" w:author="Stephanie Thompson" w:date="2008-11-17T15:36:00Z">
              <w:r w:rsidRPr="00EB43F4" w:rsidDel="00E361B9">
                <w:rPr>
                  <w:rFonts w:ascii="Garamond" w:hAnsi="Garamond"/>
                  <w:sz w:val="22"/>
                  <w:szCs w:val="22"/>
                </w:rPr>
                <w:delText>02:15 – 07:00</w:delText>
              </w:r>
            </w:del>
          </w:p>
        </w:tc>
      </w:tr>
    </w:tbl>
    <w:p w:rsidR="009821B1" w:rsidRDefault="009821B1">
      <w:pPr>
        <w:pStyle w:val="BodyText"/>
        <w:tabs>
          <w:tab w:val="left" w:pos="1080"/>
          <w:tab w:val="left" w:pos="1980"/>
          <w:tab w:val="left" w:pos="10076"/>
        </w:tabs>
        <w:rPr>
          <w:del w:id="4467" w:author="Stephanie Thompson" w:date="2008-11-17T15:36:00Z"/>
          <w:rFonts w:ascii="Garamond" w:hAnsi="Garamond"/>
          <w:sz w:val="22"/>
          <w:szCs w:val="22"/>
        </w:rPr>
        <w:pPrChange w:id="4468" w:author="Stephanie Thompson" w:date="2008-11-19T11:52:00Z">
          <w:pPr/>
        </w:pPrChange>
      </w:pPr>
    </w:p>
    <w:p w:rsidR="009821B1" w:rsidRDefault="00F81056">
      <w:pPr>
        <w:pStyle w:val="BodyText"/>
        <w:tabs>
          <w:tab w:val="left" w:pos="1080"/>
          <w:tab w:val="left" w:pos="1980"/>
          <w:tab w:val="left" w:pos="10076"/>
        </w:tabs>
        <w:rPr>
          <w:del w:id="4469" w:author="Stephanie Thompson" w:date="2008-11-17T15:36:00Z"/>
          <w:rFonts w:ascii="Garamond" w:hAnsi="Garamond"/>
          <w:sz w:val="22"/>
          <w:szCs w:val="22"/>
        </w:rPr>
        <w:pPrChange w:id="4470" w:author="Stephanie Thompson" w:date="2008-11-19T11:52:00Z">
          <w:pPr/>
        </w:pPrChange>
      </w:pPr>
      <w:del w:id="4471"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F81056" w:rsidRPr="00EB43F4" w:rsidDel="00E361B9">
        <w:trPr>
          <w:trHeight w:val="255"/>
          <w:del w:id="4472" w:author="Stephanie Thompson" w:date="2008-11-17T15:36:00Z"/>
        </w:trPr>
        <w:tc>
          <w:tcPr>
            <w:tcW w:w="150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73" w:author="Stephanie Thompson" w:date="2008-11-17T15:36:00Z"/>
                <w:rFonts w:ascii="Garamond" w:hAnsi="Garamond"/>
                <w:sz w:val="22"/>
                <w:szCs w:val="22"/>
              </w:rPr>
              <w:pPrChange w:id="4474" w:author="Stephanie Thompson" w:date="2008-11-19T11:52:00Z">
                <w:pPr/>
              </w:pPrChange>
            </w:pPr>
            <w:del w:id="4475" w:author="Stephanie Thompson" w:date="2008-11-17T15:36:00Z">
              <w:r w:rsidRPr="00EB43F4" w:rsidDel="00E361B9">
                <w:rPr>
                  <w:rFonts w:ascii="Garamond" w:hAnsi="Garamond"/>
                  <w:sz w:val="22"/>
                  <w:szCs w:val="22"/>
                </w:rPr>
                <w:delText>02/20/06</w:delText>
              </w:r>
            </w:del>
          </w:p>
        </w:tc>
        <w:tc>
          <w:tcPr>
            <w:tcW w:w="1420" w:type="dxa"/>
            <w:tcBorders>
              <w:top w:val="nil"/>
              <w:left w:val="nil"/>
              <w:bottom w:val="nil"/>
              <w:right w:val="nil"/>
            </w:tcBorders>
            <w:shd w:val="clear" w:color="auto" w:fill="auto"/>
            <w:noWrap/>
            <w:vAlign w:val="bottom"/>
          </w:tcPr>
          <w:p w:rsidR="009821B1" w:rsidRDefault="00F81056">
            <w:pPr>
              <w:pStyle w:val="BodyText"/>
              <w:tabs>
                <w:tab w:val="left" w:pos="1080"/>
                <w:tab w:val="left" w:pos="1980"/>
                <w:tab w:val="left" w:pos="10076"/>
              </w:tabs>
              <w:rPr>
                <w:del w:id="4476" w:author="Stephanie Thompson" w:date="2008-11-17T15:36:00Z"/>
                <w:rFonts w:ascii="Garamond" w:hAnsi="Garamond"/>
                <w:sz w:val="22"/>
                <w:szCs w:val="22"/>
              </w:rPr>
              <w:pPrChange w:id="4477" w:author="Stephanie Thompson" w:date="2008-11-19T11:52:00Z">
                <w:pPr/>
              </w:pPrChange>
            </w:pPr>
            <w:del w:id="4478" w:author="Stephanie Thompson" w:date="2008-11-17T15:36:00Z">
              <w:r w:rsidRPr="00EB43F4" w:rsidDel="00E361B9">
                <w:rPr>
                  <w:rFonts w:ascii="Garamond" w:hAnsi="Garamond"/>
                  <w:sz w:val="22"/>
                  <w:szCs w:val="22"/>
                </w:rPr>
                <w:delText>15:30 – 16:00</w:delText>
              </w:r>
            </w:del>
          </w:p>
        </w:tc>
      </w:tr>
    </w:tbl>
    <w:p w:rsidR="009821B1" w:rsidRDefault="009821B1">
      <w:pPr>
        <w:pStyle w:val="BodyText"/>
        <w:tabs>
          <w:tab w:val="left" w:pos="1080"/>
          <w:tab w:val="left" w:pos="1980"/>
          <w:tab w:val="left" w:pos="10076"/>
        </w:tabs>
        <w:rPr>
          <w:del w:id="4479" w:author="Stephanie Thompson" w:date="2008-11-17T15:36:00Z"/>
          <w:rFonts w:ascii="Garamond" w:hAnsi="Garamond"/>
          <w:sz w:val="22"/>
          <w:szCs w:val="22"/>
        </w:rPr>
        <w:pPrChange w:id="4480" w:author="Stephanie Thompson" w:date="2008-11-19T11:52:00Z">
          <w:pPr/>
        </w:pPrChange>
      </w:pPr>
    </w:p>
    <w:p w:rsidR="009821B1" w:rsidRDefault="00F81056">
      <w:pPr>
        <w:pStyle w:val="BodyText"/>
        <w:tabs>
          <w:tab w:val="left" w:pos="1080"/>
          <w:tab w:val="left" w:pos="1980"/>
          <w:tab w:val="left" w:pos="10076"/>
        </w:tabs>
        <w:rPr>
          <w:del w:id="4481" w:author="Stephanie Thompson" w:date="2008-11-17T15:36:00Z"/>
          <w:rFonts w:ascii="Garamond" w:hAnsi="Garamond"/>
          <w:sz w:val="22"/>
          <w:szCs w:val="22"/>
        </w:rPr>
        <w:pPrChange w:id="4482" w:author="Stephanie Thompson" w:date="2008-11-19T11:52:00Z">
          <w:pPr/>
        </w:pPrChange>
      </w:pPr>
      <w:del w:id="4483"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EE2E4B" w:rsidRPr="00EB43F4" w:rsidDel="00E361B9">
        <w:trPr>
          <w:trHeight w:val="255"/>
          <w:del w:id="4484" w:author="Stephanie Thompson" w:date="2008-11-17T15:36:00Z"/>
        </w:trPr>
        <w:tc>
          <w:tcPr>
            <w:tcW w:w="150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485" w:author="Stephanie Thompson" w:date="2008-11-17T15:36:00Z"/>
                <w:rFonts w:ascii="Garamond" w:hAnsi="Garamond"/>
                <w:sz w:val="22"/>
                <w:szCs w:val="22"/>
              </w:rPr>
              <w:pPrChange w:id="4486" w:author="Stephanie Thompson" w:date="2008-11-19T11:52:00Z">
                <w:pPr/>
              </w:pPrChange>
            </w:pPr>
            <w:del w:id="4487"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488" w:author="Stephanie Thompson" w:date="2008-11-17T15:36:00Z"/>
                <w:rFonts w:ascii="Garamond" w:hAnsi="Garamond"/>
                <w:sz w:val="22"/>
                <w:szCs w:val="22"/>
              </w:rPr>
              <w:pPrChange w:id="4489" w:author="Stephanie Thompson" w:date="2008-11-19T11:52:00Z">
                <w:pPr/>
              </w:pPrChange>
            </w:pPr>
            <w:del w:id="4490" w:author="Stephanie Thompson" w:date="2008-11-17T15:36:00Z">
              <w:r w:rsidRPr="00EB43F4" w:rsidDel="00E361B9">
                <w:rPr>
                  <w:rFonts w:ascii="Garamond" w:hAnsi="Garamond"/>
                  <w:sz w:val="22"/>
                  <w:szCs w:val="22"/>
                </w:rPr>
                <w:delText>13:00 – 15:15,</w:delText>
              </w:r>
            </w:del>
          </w:p>
        </w:tc>
        <w:tc>
          <w:tcPr>
            <w:tcW w:w="1420" w:type="dxa"/>
            <w:vAlign w:val="bottom"/>
          </w:tcPr>
          <w:p w:rsidR="009821B1" w:rsidRDefault="00EE2E4B">
            <w:pPr>
              <w:pStyle w:val="BodyText"/>
              <w:tabs>
                <w:tab w:val="left" w:pos="1080"/>
                <w:tab w:val="left" w:pos="1980"/>
                <w:tab w:val="left" w:pos="10076"/>
              </w:tabs>
              <w:rPr>
                <w:del w:id="4491" w:author="Stephanie Thompson" w:date="2008-11-17T15:36:00Z"/>
                <w:rFonts w:ascii="Garamond" w:hAnsi="Garamond"/>
                <w:sz w:val="22"/>
                <w:szCs w:val="22"/>
              </w:rPr>
              <w:pPrChange w:id="4492" w:author="Stephanie Thompson" w:date="2008-11-19T11:52:00Z">
                <w:pPr/>
              </w:pPrChange>
            </w:pPr>
            <w:del w:id="4493" w:author="Stephanie Thompson" w:date="2008-11-17T15:36:00Z">
              <w:r w:rsidRPr="00EB43F4" w:rsidDel="00E361B9">
                <w:rPr>
                  <w:rFonts w:ascii="Garamond" w:hAnsi="Garamond"/>
                  <w:sz w:val="22"/>
                  <w:szCs w:val="22"/>
                </w:rPr>
                <w:delText>18:00 – 18:15</w:delText>
              </w:r>
            </w:del>
          </w:p>
        </w:tc>
      </w:tr>
    </w:tbl>
    <w:p w:rsidR="009821B1" w:rsidRDefault="009821B1">
      <w:pPr>
        <w:pStyle w:val="BodyText"/>
        <w:tabs>
          <w:tab w:val="left" w:pos="1080"/>
          <w:tab w:val="left" w:pos="1980"/>
          <w:tab w:val="left" w:pos="10076"/>
        </w:tabs>
        <w:rPr>
          <w:del w:id="4494" w:author="Stephanie Thompson" w:date="2008-11-17T15:36:00Z"/>
          <w:rFonts w:ascii="Garamond" w:hAnsi="Garamond"/>
          <w:sz w:val="22"/>
          <w:szCs w:val="22"/>
        </w:rPr>
        <w:pPrChange w:id="4495" w:author="Stephanie Thompson" w:date="2008-11-19T11:52:00Z">
          <w:pPr/>
        </w:pPrChange>
      </w:pPr>
    </w:p>
    <w:p w:rsidR="009821B1" w:rsidRDefault="00EE2E4B">
      <w:pPr>
        <w:pStyle w:val="BodyText"/>
        <w:tabs>
          <w:tab w:val="left" w:pos="1080"/>
          <w:tab w:val="left" w:pos="1980"/>
          <w:tab w:val="left" w:pos="10076"/>
        </w:tabs>
        <w:rPr>
          <w:del w:id="4496" w:author="Stephanie Thompson" w:date="2008-11-17T15:36:00Z"/>
          <w:rFonts w:ascii="Garamond" w:hAnsi="Garamond"/>
          <w:sz w:val="22"/>
          <w:szCs w:val="22"/>
        </w:rPr>
        <w:pPrChange w:id="4497" w:author="Stephanie Thompson" w:date="2008-11-19T11:52:00Z">
          <w:pPr/>
        </w:pPrChange>
      </w:pPr>
      <w:del w:id="4498" w:author="Stephanie Thompson" w:date="2008-11-17T15:36:00Z">
        <w:r w:rsidRPr="00EB43F4" w:rsidDel="00E361B9">
          <w:rPr>
            <w:rFonts w:ascii="Garamond" w:hAnsi="Garamond"/>
            <w:sz w:val="22"/>
            <w:szCs w:val="22"/>
          </w:rPr>
          <w:delText>Depth and turbidity data removed – port and probe emerged from water due to low water level</w:delText>
        </w:r>
      </w:del>
    </w:p>
    <w:tbl>
      <w:tblPr>
        <w:tblW w:w="2920" w:type="dxa"/>
        <w:tblInd w:w="93" w:type="dxa"/>
        <w:tblLook w:val="0000"/>
      </w:tblPr>
      <w:tblGrid>
        <w:gridCol w:w="1500"/>
        <w:gridCol w:w="1420"/>
      </w:tblGrid>
      <w:tr w:rsidR="00EE2E4B" w:rsidRPr="00EB43F4" w:rsidDel="00E361B9">
        <w:trPr>
          <w:trHeight w:val="255"/>
          <w:del w:id="4499" w:author="Stephanie Thompson" w:date="2008-11-17T15:36:00Z"/>
        </w:trPr>
        <w:tc>
          <w:tcPr>
            <w:tcW w:w="150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500" w:author="Stephanie Thompson" w:date="2008-11-17T15:36:00Z"/>
                <w:rFonts w:ascii="Garamond" w:hAnsi="Garamond"/>
                <w:sz w:val="22"/>
                <w:szCs w:val="22"/>
              </w:rPr>
              <w:pPrChange w:id="4501" w:author="Stephanie Thompson" w:date="2008-11-19T11:52:00Z">
                <w:pPr/>
              </w:pPrChange>
            </w:pPr>
            <w:del w:id="4502" w:author="Stephanie Thompson" w:date="2008-11-17T15:36:00Z">
              <w:r w:rsidRPr="00EB43F4" w:rsidDel="00E361B9">
                <w:rPr>
                  <w:rFonts w:ascii="Garamond" w:hAnsi="Garamond"/>
                  <w:sz w:val="22"/>
                  <w:szCs w:val="22"/>
                </w:rPr>
                <w:delText>02/21/06</w:delText>
              </w:r>
            </w:del>
          </w:p>
        </w:tc>
        <w:tc>
          <w:tcPr>
            <w:tcW w:w="142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503" w:author="Stephanie Thompson" w:date="2008-11-17T15:36:00Z"/>
                <w:rFonts w:ascii="Garamond" w:hAnsi="Garamond"/>
                <w:sz w:val="22"/>
                <w:szCs w:val="22"/>
              </w:rPr>
              <w:pPrChange w:id="4504" w:author="Stephanie Thompson" w:date="2008-11-19T11:52:00Z">
                <w:pPr/>
              </w:pPrChange>
            </w:pPr>
            <w:del w:id="4505" w:author="Stephanie Thompson" w:date="2008-11-17T15:36:00Z">
              <w:r w:rsidRPr="00EB43F4" w:rsidDel="00E361B9">
                <w:rPr>
                  <w:rFonts w:ascii="Garamond" w:hAnsi="Garamond"/>
                  <w:sz w:val="22"/>
                  <w:szCs w:val="22"/>
                </w:rPr>
                <w:delText>15:30 – 17:45</w:delText>
              </w:r>
            </w:del>
          </w:p>
        </w:tc>
      </w:tr>
    </w:tbl>
    <w:p w:rsidR="009821B1" w:rsidRDefault="009821B1">
      <w:pPr>
        <w:pStyle w:val="BodyText"/>
        <w:tabs>
          <w:tab w:val="left" w:pos="1080"/>
          <w:tab w:val="left" w:pos="1980"/>
          <w:tab w:val="left" w:pos="10076"/>
        </w:tabs>
        <w:rPr>
          <w:del w:id="4506" w:author="Stephanie Thompson" w:date="2008-11-17T15:36:00Z"/>
          <w:rFonts w:ascii="Garamond" w:hAnsi="Garamond"/>
          <w:sz w:val="22"/>
          <w:szCs w:val="22"/>
        </w:rPr>
        <w:pPrChange w:id="4507" w:author="Stephanie Thompson" w:date="2008-11-19T11:52:00Z">
          <w:pPr/>
        </w:pPrChange>
      </w:pPr>
    </w:p>
    <w:p w:rsidR="009821B1" w:rsidRDefault="00EE2E4B">
      <w:pPr>
        <w:pStyle w:val="BodyText"/>
        <w:tabs>
          <w:tab w:val="left" w:pos="1080"/>
          <w:tab w:val="left" w:pos="1980"/>
          <w:tab w:val="left" w:pos="10076"/>
        </w:tabs>
        <w:rPr>
          <w:del w:id="4508" w:author="Stephanie Thompson" w:date="2008-11-17T15:36:00Z"/>
          <w:rFonts w:ascii="Garamond" w:hAnsi="Garamond"/>
          <w:sz w:val="22"/>
          <w:szCs w:val="22"/>
        </w:rPr>
        <w:pPrChange w:id="4509" w:author="Stephanie Thompson" w:date="2008-11-19T11:52:00Z">
          <w:pPr/>
        </w:pPrChange>
      </w:pPr>
      <w:del w:id="4510"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EE2E4B" w:rsidRPr="00EB43F4" w:rsidDel="00E361B9">
        <w:trPr>
          <w:gridAfter w:val="2"/>
          <w:wAfter w:w="2840" w:type="dxa"/>
          <w:trHeight w:val="255"/>
          <w:del w:id="4511" w:author="Stephanie Thompson" w:date="2008-11-17T15:36:00Z"/>
        </w:trPr>
        <w:tc>
          <w:tcPr>
            <w:tcW w:w="150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512" w:author="Stephanie Thompson" w:date="2008-11-17T15:36:00Z"/>
                <w:rFonts w:ascii="Garamond" w:hAnsi="Garamond"/>
                <w:sz w:val="22"/>
                <w:szCs w:val="22"/>
              </w:rPr>
              <w:pPrChange w:id="4513" w:author="Stephanie Thompson" w:date="2008-11-19T11:52:00Z">
                <w:pPr/>
              </w:pPrChange>
            </w:pPr>
            <w:del w:id="4514"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9821B1" w:rsidRDefault="00EE2E4B">
            <w:pPr>
              <w:pStyle w:val="BodyText"/>
              <w:tabs>
                <w:tab w:val="left" w:pos="1080"/>
                <w:tab w:val="left" w:pos="1980"/>
                <w:tab w:val="left" w:pos="10076"/>
              </w:tabs>
              <w:rPr>
                <w:del w:id="4515" w:author="Stephanie Thompson" w:date="2008-11-17T15:36:00Z"/>
                <w:rFonts w:ascii="Garamond" w:hAnsi="Garamond"/>
                <w:sz w:val="22"/>
                <w:szCs w:val="22"/>
              </w:rPr>
              <w:pPrChange w:id="4516" w:author="Stephanie Thompson" w:date="2008-11-19T11:52:00Z">
                <w:pPr/>
              </w:pPrChange>
            </w:pPr>
            <w:del w:id="4517" w:author="Stephanie Thompson" w:date="2008-11-17T15:36:00Z">
              <w:r w:rsidRPr="00EB43F4" w:rsidDel="00E361B9">
                <w:rPr>
                  <w:rFonts w:ascii="Garamond" w:hAnsi="Garamond"/>
                  <w:sz w:val="22"/>
                  <w:szCs w:val="22"/>
                </w:rPr>
                <w:delText>03:15 – 06:15,</w:delText>
              </w:r>
            </w:del>
          </w:p>
        </w:tc>
        <w:tc>
          <w:tcPr>
            <w:tcW w:w="1420" w:type="dxa"/>
            <w:vAlign w:val="bottom"/>
          </w:tcPr>
          <w:p w:rsidR="009821B1" w:rsidRDefault="00EE2E4B">
            <w:pPr>
              <w:pStyle w:val="BodyText"/>
              <w:tabs>
                <w:tab w:val="left" w:pos="1080"/>
                <w:tab w:val="left" w:pos="1980"/>
                <w:tab w:val="left" w:pos="10076"/>
              </w:tabs>
              <w:rPr>
                <w:del w:id="4518" w:author="Stephanie Thompson" w:date="2008-11-17T15:36:00Z"/>
                <w:rFonts w:ascii="Garamond" w:hAnsi="Garamond"/>
                <w:sz w:val="22"/>
                <w:szCs w:val="22"/>
              </w:rPr>
              <w:pPrChange w:id="4519" w:author="Stephanie Thompson" w:date="2008-11-19T11:52:00Z">
                <w:pPr/>
              </w:pPrChange>
            </w:pPr>
            <w:del w:id="4520" w:author="Stephanie Thompson" w:date="2008-11-17T15:36:00Z">
              <w:r w:rsidRPr="00EB43F4" w:rsidDel="00E361B9">
                <w:rPr>
                  <w:rFonts w:ascii="Garamond" w:hAnsi="Garamond"/>
                  <w:sz w:val="22"/>
                  <w:szCs w:val="22"/>
                </w:rPr>
                <w:delText>17:00 – 18:15</w:delText>
              </w:r>
            </w:del>
          </w:p>
        </w:tc>
      </w:tr>
      <w:tr w:rsidR="00DA6C60" w:rsidRPr="00EB43F4" w:rsidDel="00E361B9">
        <w:trPr>
          <w:gridAfter w:val="2"/>
          <w:wAfter w:w="2840" w:type="dxa"/>
          <w:trHeight w:val="255"/>
          <w:del w:id="4521"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22" w:author="Stephanie Thompson" w:date="2008-11-17T15:36:00Z"/>
                <w:rFonts w:ascii="Garamond" w:hAnsi="Garamond"/>
                <w:sz w:val="22"/>
                <w:szCs w:val="22"/>
              </w:rPr>
              <w:pPrChange w:id="4523" w:author="Stephanie Thompson" w:date="2008-11-19T11:52:00Z">
                <w:pPr/>
              </w:pPrChange>
            </w:pPr>
            <w:del w:id="4524"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25" w:author="Stephanie Thompson" w:date="2008-11-17T15:36:00Z"/>
                <w:rFonts w:ascii="Garamond" w:hAnsi="Garamond"/>
                <w:sz w:val="22"/>
                <w:szCs w:val="22"/>
              </w:rPr>
              <w:pPrChange w:id="4526" w:author="Stephanie Thompson" w:date="2008-11-19T11:52:00Z">
                <w:pPr/>
              </w:pPrChange>
            </w:pPr>
            <w:del w:id="4527" w:author="Stephanie Thompson" w:date="2008-11-17T15:36:00Z">
              <w:r w:rsidRPr="00EB43F4" w:rsidDel="00E361B9">
                <w:rPr>
                  <w:rFonts w:ascii="Garamond" w:hAnsi="Garamond"/>
                  <w:sz w:val="22"/>
                  <w:szCs w:val="22"/>
                </w:rPr>
                <w:delText>04:30 – 07:15,</w:delText>
              </w:r>
            </w:del>
          </w:p>
        </w:tc>
        <w:tc>
          <w:tcPr>
            <w:tcW w:w="1420" w:type="dxa"/>
            <w:vAlign w:val="bottom"/>
          </w:tcPr>
          <w:p w:rsidR="009821B1" w:rsidRDefault="00DA6C60">
            <w:pPr>
              <w:pStyle w:val="BodyText"/>
              <w:tabs>
                <w:tab w:val="left" w:pos="1080"/>
                <w:tab w:val="left" w:pos="1980"/>
                <w:tab w:val="left" w:pos="10076"/>
              </w:tabs>
              <w:rPr>
                <w:del w:id="4528" w:author="Stephanie Thompson" w:date="2008-11-17T15:36:00Z"/>
                <w:rFonts w:ascii="Garamond" w:hAnsi="Garamond"/>
                <w:sz w:val="22"/>
                <w:szCs w:val="22"/>
              </w:rPr>
              <w:pPrChange w:id="4529" w:author="Stephanie Thompson" w:date="2008-11-19T11:52:00Z">
                <w:pPr/>
              </w:pPrChange>
            </w:pPr>
            <w:del w:id="4530" w:author="Stephanie Thompson" w:date="2008-11-17T15:36:00Z">
              <w:r w:rsidRPr="00EB43F4" w:rsidDel="00E361B9">
                <w:rPr>
                  <w:rFonts w:ascii="Garamond" w:hAnsi="Garamond"/>
                  <w:sz w:val="22"/>
                  <w:szCs w:val="22"/>
                </w:rPr>
                <w:delText>18:00 – 19:30</w:delText>
              </w:r>
            </w:del>
          </w:p>
        </w:tc>
      </w:tr>
      <w:tr w:rsidR="00DA6C60" w:rsidRPr="00EB43F4" w:rsidDel="00E361B9">
        <w:trPr>
          <w:gridAfter w:val="2"/>
          <w:wAfter w:w="2840" w:type="dxa"/>
          <w:trHeight w:val="255"/>
          <w:del w:id="4531"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32" w:author="Stephanie Thompson" w:date="2008-11-17T15:36:00Z"/>
                <w:rFonts w:ascii="Garamond" w:hAnsi="Garamond"/>
                <w:sz w:val="22"/>
                <w:szCs w:val="22"/>
              </w:rPr>
              <w:pPrChange w:id="4533" w:author="Stephanie Thompson" w:date="2008-11-19T11:52:00Z">
                <w:pPr/>
              </w:pPrChange>
            </w:pPr>
            <w:del w:id="4534"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35" w:author="Stephanie Thompson" w:date="2008-11-17T15:36:00Z"/>
                <w:rFonts w:ascii="Garamond" w:hAnsi="Garamond"/>
                <w:sz w:val="22"/>
                <w:szCs w:val="22"/>
              </w:rPr>
              <w:pPrChange w:id="4536" w:author="Stephanie Thompson" w:date="2008-11-19T11:52:00Z">
                <w:pPr/>
              </w:pPrChange>
            </w:pPr>
            <w:del w:id="4537" w:author="Stephanie Thompson" w:date="2008-11-17T15:36:00Z">
              <w:r w:rsidRPr="00EB43F4" w:rsidDel="00E361B9">
                <w:rPr>
                  <w:rFonts w:ascii="Garamond" w:hAnsi="Garamond"/>
                  <w:sz w:val="22"/>
                  <w:szCs w:val="22"/>
                </w:rPr>
                <w:delText>06:30 – 08:45,</w:delText>
              </w:r>
            </w:del>
          </w:p>
        </w:tc>
        <w:tc>
          <w:tcPr>
            <w:tcW w:w="1420" w:type="dxa"/>
            <w:vAlign w:val="bottom"/>
          </w:tcPr>
          <w:p w:rsidR="009821B1" w:rsidRDefault="00DA6C60">
            <w:pPr>
              <w:pStyle w:val="BodyText"/>
              <w:tabs>
                <w:tab w:val="left" w:pos="1080"/>
                <w:tab w:val="left" w:pos="1980"/>
                <w:tab w:val="left" w:pos="10076"/>
              </w:tabs>
              <w:rPr>
                <w:del w:id="4538" w:author="Stephanie Thompson" w:date="2008-11-17T15:36:00Z"/>
                <w:rFonts w:ascii="Garamond" w:hAnsi="Garamond"/>
                <w:sz w:val="22"/>
                <w:szCs w:val="22"/>
              </w:rPr>
              <w:pPrChange w:id="4539" w:author="Stephanie Thompson" w:date="2008-11-19T11:52:00Z">
                <w:pPr/>
              </w:pPrChange>
            </w:pPr>
            <w:del w:id="4540" w:author="Stephanie Thompson" w:date="2008-11-17T15:36:00Z">
              <w:r w:rsidRPr="00EB43F4" w:rsidDel="00E361B9">
                <w:rPr>
                  <w:rFonts w:ascii="Garamond" w:hAnsi="Garamond"/>
                  <w:sz w:val="22"/>
                  <w:szCs w:val="22"/>
                </w:rPr>
                <w:delText>17:15 – 22:00</w:delText>
              </w:r>
            </w:del>
          </w:p>
        </w:tc>
      </w:tr>
      <w:tr w:rsidR="00DA6C60" w:rsidRPr="00EB43F4" w:rsidDel="00E361B9">
        <w:trPr>
          <w:gridAfter w:val="2"/>
          <w:wAfter w:w="2840" w:type="dxa"/>
          <w:trHeight w:val="255"/>
          <w:del w:id="4541"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42" w:author="Stephanie Thompson" w:date="2008-11-17T15:36:00Z"/>
                <w:rFonts w:ascii="Garamond" w:hAnsi="Garamond"/>
                <w:sz w:val="22"/>
                <w:szCs w:val="22"/>
              </w:rPr>
              <w:pPrChange w:id="4543" w:author="Stephanie Thompson" w:date="2008-11-19T11:52:00Z">
                <w:pPr/>
              </w:pPrChange>
            </w:pPr>
            <w:del w:id="4544"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45" w:author="Stephanie Thompson" w:date="2008-11-17T15:36:00Z"/>
                <w:rFonts w:ascii="Garamond" w:hAnsi="Garamond"/>
                <w:sz w:val="22"/>
                <w:szCs w:val="22"/>
              </w:rPr>
              <w:pPrChange w:id="4546" w:author="Stephanie Thompson" w:date="2008-11-19T11:52:00Z">
                <w:pPr/>
              </w:pPrChange>
            </w:pPr>
            <w:del w:id="4547" w:author="Stephanie Thompson" w:date="2008-11-17T15:36:00Z">
              <w:r w:rsidRPr="00EB43F4" w:rsidDel="00E361B9">
                <w:rPr>
                  <w:rFonts w:ascii="Garamond" w:hAnsi="Garamond"/>
                  <w:sz w:val="22"/>
                  <w:szCs w:val="22"/>
                </w:rPr>
                <w:delText>05:15 – 10:15,</w:delText>
              </w:r>
            </w:del>
          </w:p>
        </w:tc>
        <w:tc>
          <w:tcPr>
            <w:tcW w:w="1420" w:type="dxa"/>
            <w:vAlign w:val="bottom"/>
          </w:tcPr>
          <w:p w:rsidR="009821B1" w:rsidRDefault="00DA6C60">
            <w:pPr>
              <w:pStyle w:val="BodyText"/>
              <w:tabs>
                <w:tab w:val="left" w:pos="1080"/>
                <w:tab w:val="left" w:pos="1980"/>
                <w:tab w:val="left" w:pos="10076"/>
              </w:tabs>
              <w:rPr>
                <w:del w:id="4548" w:author="Stephanie Thompson" w:date="2008-11-17T15:36:00Z"/>
                <w:rFonts w:ascii="Garamond" w:hAnsi="Garamond"/>
                <w:sz w:val="22"/>
                <w:szCs w:val="22"/>
              </w:rPr>
              <w:pPrChange w:id="4549" w:author="Stephanie Thompson" w:date="2008-11-19T11:52:00Z">
                <w:pPr/>
              </w:pPrChange>
            </w:pPr>
            <w:del w:id="4550" w:author="Stephanie Thompson" w:date="2008-11-17T15:36:00Z">
              <w:r w:rsidRPr="00EB43F4" w:rsidDel="00E361B9">
                <w:rPr>
                  <w:rFonts w:ascii="Garamond" w:hAnsi="Garamond"/>
                  <w:sz w:val="22"/>
                  <w:szCs w:val="22"/>
                </w:rPr>
                <w:delText>20:30 – 23:45</w:delText>
              </w:r>
            </w:del>
          </w:p>
        </w:tc>
      </w:tr>
      <w:tr w:rsidR="00DA6C60" w:rsidRPr="00EB43F4" w:rsidDel="00E361B9">
        <w:trPr>
          <w:trHeight w:val="255"/>
          <w:del w:id="4551"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52" w:author="Stephanie Thompson" w:date="2008-11-17T15:36:00Z"/>
                <w:rFonts w:ascii="Garamond" w:hAnsi="Garamond"/>
                <w:sz w:val="22"/>
                <w:szCs w:val="22"/>
              </w:rPr>
              <w:pPrChange w:id="4553" w:author="Stephanie Thompson" w:date="2008-11-19T11:52:00Z">
                <w:pPr/>
              </w:pPrChange>
            </w:pPr>
            <w:del w:id="4554"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55" w:author="Stephanie Thompson" w:date="2008-11-17T15:36:00Z"/>
                <w:rFonts w:ascii="Garamond" w:hAnsi="Garamond"/>
                <w:sz w:val="22"/>
                <w:szCs w:val="22"/>
              </w:rPr>
              <w:pPrChange w:id="4556" w:author="Stephanie Thompson" w:date="2008-11-19T11:52:00Z">
                <w:pPr/>
              </w:pPrChange>
            </w:pPr>
            <w:del w:id="4557" w:author="Stephanie Thompson" w:date="2008-11-17T15:36:00Z">
              <w:r w:rsidRPr="00EB43F4" w:rsidDel="00E361B9">
                <w:rPr>
                  <w:rFonts w:ascii="Garamond" w:hAnsi="Garamond"/>
                  <w:sz w:val="22"/>
                  <w:szCs w:val="22"/>
                </w:rPr>
                <w:delText>06:30 – 14:45,</w:delText>
              </w:r>
            </w:del>
          </w:p>
        </w:tc>
        <w:tc>
          <w:tcPr>
            <w:tcW w:w="1420" w:type="dxa"/>
            <w:vAlign w:val="bottom"/>
          </w:tcPr>
          <w:p w:rsidR="009821B1" w:rsidRDefault="00DA6C60">
            <w:pPr>
              <w:pStyle w:val="BodyText"/>
              <w:tabs>
                <w:tab w:val="left" w:pos="1080"/>
                <w:tab w:val="left" w:pos="1980"/>
                <w:tab w:val="left" w:pos="10076"/>
              </w:tabs>
              <w:rPr>
                <w:del w:id="4558" w:author="Stephanie Thompson" w:date="2008-11-17T15:36:00Z"/>
                <w:rFonts w:ascii="Garamond" w:hAnsi="Garamond"/>
                <w:sz w:val="22"/>
                <w:szCs w:val="22"/>
              </w:rPr>
              <w:pPrChange w:id="4559" w:author="Stephanie Thompson" w:date="2008-11-19T11:52:00Z">
                <w:pPr/>
              </w:pPrChange>
            </w:pPr>
            <w:del w:id="4560" w:author="Stephanie Thompson" w:date="2008-11-17T15:36:00Z">
              <w:r w:rsidRPr="00EB43F4" w:rsidDel="00E361B9">
                <w:rPr>
                  <w:rFonts w:ascii="Garamond" w:hAnsi="Garamond"/>
                  <w:sz w:val="22"/>
                  <w:szCs w:val="22"/>
                </w:rPr>
                <w:delText>17:15 to</w:delText>
              </w:r>
            </w:del>
          </w:p>
        </w:tc>
        <w:tc>
          <w:tcPr>
            <w:tcW w:w="1420" w:type="dxa"/>
            <w:vAlign w:val="bottom"/>
          </w:tcPr>
          <w:p w:rsidR="009821B1" w:rsidRDefault="00DA6C60">
            <w:pPr>
              <w:pStyle w:val="BodyText"/>
              <w:tabs>
                <w:tab w:val="left" w:pos="1080"/>
                <w:tab w:val="left" w:pos="1980"/>
                <w:tab w:val="left" w:pos="10076"/>
              </w:tabs>
              <w:rPr>
                <w:del w:id="4561" w:author="Stephanie Thompson" w:date="2008-11-17T15:36:00Z"/>
                <w:rFonts w:ascii="Garamond" w:hAnsi="Garamond"/>
                <w:sz w:val="22"/>
                <w:szCs w:val="22"/>
              </w:rPr>
              <w:pPrChange w:id="4562" w:author="Stephanie Thompson" w:date="2008-11-19T11:52:00Z">
                <w:pPr/>
              </w:pPrChange>
            </w:pPr>
            <w:del w:id="4563" w:author="Stephanie Thompson" w:date="2008-11-17T15:36:00Z">
              <w:r w:rsidRPr="00EB43F4" w:rsidDel="00E361B9">
                <w:rPr>
                  <w:rFonts w:ascii="Garamond" w:hAnsi="Garamond"/>
                  <w:sz w:val="22"/>
                  <w:szCs w:val="22"/>
                </w:rPr>
                <w:delText>02/27/06</w:delText>
              </w:r>
            </w:del>
          </w:p>
        </w:tc>
        <w:tc>
          <w:tcPr>
            <w:tcW w:w="1420" w:type="dxa"/>
            <w:vAlign w:val="bottom"/>
          </w:tcPr>
          <w:p w:rsidR="009821B1" w:rsidRDefault="00DA6C60">
            <w:pPr>
              <w:pStyle w:val="BodyText"/>
              <w:tabs>
                <w:tab w:val="left" w:pos="1080"/>
                <w:tab w:val="left" w:pos="1980"/>
                <w:tab w:val="left" w:pos="10076"/>
              </w:tabs>
              <w:rPr>
                <w:del w:id="4564" w:author="Stephanie Thompson" w:date="2008-11-17T15:36:00Z"/>
                <w:rFonts w:ascii="Garamond" w:hAnsi="Garamond"/>
                <w:sz w:val="22"/>
                <w:szCs w:val="22"/>
              </w:rPr>
              <w:pPrChange w:id="4565" w:author="Stephanie Thompson" w:date="2008-11-19T11:52:00Z">
                <w:pPr/>
              </w:pPrChange>
            </w:pPr>
            <w:del w:id="4566" w:author="Stephanie Thompson" w:date="2008-11-17T15:36:00Z">
              <w:r w:rsidRPr="00EB43F4" w:rsidDel="00E361B9">
                <w:rPr>
                  <w:rFonts w:ascii="Garamond" w:hAnsi="Garamond"/>
                  <w:sz w:val="22"/>
                  <w:szCs w:val="22"/>
                </w:rPr>
                <w:delText>00:15</w:delText>
              </w:r>
            </w:del>
          </w:p>
        </w:tc>
      </w:tr>
    </w:tbl>
    <w:p w:rsidR="009821B1" w:rsidRDefault="009821B1">
      <w:pPr>
        <w:pStyle w:val="BodyText"/>
        <w:tabs>
          <w:tab w:val="left" w:pos="1080"/>
          <w:tab w:val="left" w:pos="1980"/>
          <w:tab w:val="left" w:pos="10076"/>
        </w:tabs>
        <w:rPr>
          <w:del w:id="4567" w:author="Stephanie Thompson" w:date="2008-11-17T15:36:00Z"/>
          <w:rFonts w:ascii="Garamond" w:hAnsi="Garamond"/>
          <w:sz w:val="22"/>
          <w:szCs w:val="22"/>
        </w:rPr>
        <w:pPrChange w:id="4568" w:author="Stephanie Thompson" w:date="2008-11-19T11:52:00Z">
          <w:pPr/>
        </w:pPrChange>
      </w:pPr>
    </w:p>
    <w:p w:rsidR="009821B1" w:rsidRDefault="00DA6C60">
      <w:pPr>
        <w:pStyle w:val="BodyText"/>
        <w:tabs>
          <w:tab w:val="left" w:pos="1080"/>
          <w:tab w:val="left" w:pos="1980"/>
          <w:tab w:val="left" w:pos="10076"/>
        </w:tabs>
        <w:rPr>
          <w:del w:id="4569" w:author="Stephanie Thompson" w:date="2008-11-17T15:36:00Z"/>
          <w:rFonts w:ascii="Garamond" w:hAnsi="Garamond"/>
          <w:sz w:val="22"/>
          <w:szCs w:val="22"/>
        </w:rPr>
        <w:pPrChange w:id="4570" w:author="Stephanie Thompson" w:date="2008-11-19T11:52:00Z">
          <w:pPr/>
        </w:pPrChange>
      </w:pPr>
      <w:del w:id="4571" w:author="Stephanie Thompson" w:date="2008-11-17T15:36:00Z">
        <w:r w:rsidRPr="00EB43F4" w:rsidDel="00E361B9">
          <w:rPr>
            <w:rFonts w:ascii="Garamond" w:hAnsi="Garamond"/>
            <w:sz w:val="22"/>
            <w:szCs w:val="22"/>
          </w:rPr>
          <w:lastRenderedPageBreak/>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DA6C60" w:rsidRPr="00EB43F4" w:rsidDel="00E361B9">
        <w:trPr>
          <w:gridAfter w:val="2"/>
          <w:wAfter w:w="2840" w:type="dxa"/>
          <w:trHeight w:val="255"/>
          <w:del w:id="4572"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73" w:author="Stephanie Thompson" w:date="2008-11-17T15:36:00Z"/>
                <w:rFonts w:ascii="Garamond" w:hAnsi="Garamond"/>
                <w:sz w:val="22"/>
                <w:szCs w:val="22"/>
              </w:rPr>
              <w:pPrChange w:id="4574" w:author="Stephanie Thompson" w:date="2008-11-19T11:52:00Z">
                <w:pPr/>
              </w:pPrChange>
            </w:pPr>
            <w:del w:id="4575" w:author="Stephanie Thompson" w:date="2008-11-17T15:36:00Z">
              <w:r w:rsidRPr="00EB43F4" w:rsidDel="00E361B9">
                <w:rPr>
                  <w:rFonts w:ascii="Garamond" w:hAnsi="Garamond"/>
                  <w:sz w:val="22"/>
                  <w:szCs w:val="22"/>
                </w:rPr>
                <w:delText>02/22/06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76" w:author="Stephanie Thompson" w:date="2008-11-17T15:36:00Z"/>
                <w:rFonts w:ascii="Garamond" w:hAnsi="Garamond"/>
                <w:sz w:val="22"/>
                <w:szCs w:val="22"/>
              </w:rPr>
              <w:pPrChange w:id="4577" w:author="Stephanie Thompson" w:date="2008-11-19T11:52:00Z">
                <w:pPr/>
              </w:pPrChange>
            </w:pPr>
            <w:del w:id="4578" w:author="Stephanie Thompson" w:date="2008-11-17T15:36:00Z">
              <w:r w:rsidRPr="00EB43F4" w:rsidDel="00E361B9">
                <w:rPr>
                  <w:rFonts w:ascii="Garamond" w:hAnsi="Garamond"/>
                  <w:sz w:val="22"/>
                  <w:szCs w:val="22"/>
                </w:rPr>
                <w:delText>17:15</w:delText>
              </w:r>
            </w:del>
          </w:p>
        </w:tc>
      </w:tr>
      <w:tr w:rsidR="00DA6C60" w:rsidRPr="00EB43F4" w:rsidDel="00E361B9">
        <w:trPr>
          <w:gridAfter w:val="2"/>
          <w:wAfter w:w="2840" w:type="dxa"/>
          <w:trHeight w:val="255"/>
          <w:del w:id="4579"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80" w:author="Stephanie Thompson" w:date="2008-11-17T15:36:00Z"/>
                <w:rFonts w:ascii="Garamond" w:hAnsi="Garamond"/>
                <w:sz w:val="22"/>
                <w:szCs w:val="22"/>
              </w:rPr>
              <w:pPrChange w:id="4581" w:author="Stephanie Thompson" w:date="2008-11-19T11:52:00Z">
                <w:pPr/>
              </w:pPrChange>
            </w:pPr>
            <w:del w:id="4582" w:author="Stephanie Thompson" w:date="2008-11-17T15:36:00Z">
              <w:r w:rsidRPr="00EB43F4" w:rsidDel="00E361B9">
                <w:rPr>
                  <w:rFonts w:ascii="Garamond" w:hAnsi="Garamond"/>
                  <w:sz w:val="22"/>
                  <w:szCs w:val="22"/>
                </w:rPr>
                <w:delText>02/23/06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83" w:author="Stephanie Thompson" w:date="2008-11-17T15:36:00Z"/>
                <w:rFonts w:ascii="Garamond" w:hAnsi="Garamond"/>
                <w:sz w:val="22"/>
                <w:szCs w:val="22"/>
              </w:rPr>
              <w:pPrChange w:id="4584" w:author="Stephanie Thompson" w:date="2008-11-19T11:52:00Z">
                <w:pPr/>
              </w:pPrChange>
            </w:pPr>
            <w:del w:id="4585" w:author="Stephanie Thompson" w:date="2008-11-17T15:36:00Z">
              <w:r w:rsidRPr="00EB43F4" w:rsidDel="00E361B9">
                <w:rPr>
                  <w:rFonts w:ascii="Garamond" w:hAnsi="Garamond"/>
                  <w:sz w:val="22"/>
                  <w:szCs w:val="22"/>
                </w:rPr>
                <w:delText>06:45</w:delText>
              </w:r>
            </w:del>
          </w:p>
        </w:tc>
      </w:tr>
      <w:tr w:rsidR="00DA6C60" w:rsidRPr="00EB43F4" w:rsidDel="00E361B9">
        <w:trPr>
          <w:gridAfter w:val="1"/>
          <w:wAfter w:w="1420" w:type="dxa"/>
          <w:trHeight w:val="255"/>
          <w:del w:id="4586" w:author="Stephanie Thompson" w:date="2008-11-17T15:36:00Z"/>
        </w:trPr>
        <w:tc>
          <w:tcPr>
            <w:tcW w:w="150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87" w:author="Stephanie Thompson" w:date="2008-11-17T15:36:00Z"/>
                <w:rFonts w:ascii="Garamond" w:hAnsi="Garamond"/>
                <w:sz w:val="22"/>
                <w:szCs w:val="22"/>
              </w:rPr>
              <w:pPrChange w:id="4588" w:author="Stephanie Thompson" w:date="2008-11-19T11:52:00Z">
                <w:pPr/>
              </w:pPrChange>
            </w:pPr>
            <w:del w:id="4589"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9821B1" w:rsidRDefault="00DA6C60">
            <w:pPr>
              <w:pStyle w:val="BodyText"/>
              <w:tabs>
                <w:tab w:val="left" w:pos="1080"/>
                <w:tab w:val="left" w:pos="1980"/>
                <w:tab w:val="left" w:pos="10076"/>
              </w:tabs>
              <w:rPr>
                <w:del w:id="4590" w:author="Stephanie Thompson" w:date="2008-11-17T15:36:00Z"/>
                <w:rFonts w:ascii="Garamond" w:hAnsi="Garamond"/>
                <w:sz w:val="22"/>
                <w:szCs w:val="22"/>
              </w:rPr>
              <w:pPrChange w:id="4591" w:author="Stephanie Thompson" w:date="2008-11-19T11:52:00Z">
                <w:pPr/>
              </w:pPrChange>
            </w:pPr>
            <w:del w:id="4592" w:author="Stephanie Thompson" w:date="2008-11-17T15:36:00Z">
              <w:r w:rsidRPr="00EB43F4" w:rsidDel="00E361B9">
                <w:rPr>
                  <w:rFonts w:ascii="Garamond" w:hAnsi="Garamond"/>
                  <w:sz w:val="22"/>
                  <w:szCs w:val="22"/>
                </w:rPr>
                <w:delText>06:45 – 09:30,</w:delText>
              </w:r>
            </w:del>
          </w:p>
        </w:tc>
        <w:tc>
          <w:tcPr>
            <w:tcW w:w="1420" w:type="dxa"/>
            <w:vAlign w:val="bottom"/>
          </w:tcPr>
          <w:p w:rsidR="009821B1" w:rsidRDefault="00DA6C60">
            <w:pPr>
              <w:pStyle w:val="BodyText"/>
              <w:tabs>
                <w:tab w:val="left" w:pos="1080"/>
                <w:tab w:val="left" w:pos="1980"/>
                <w:tab w:val="left" w:pos="10076"/>
              </w:tabs>
              <w:rPr>
                <w:del w:id="4593" w:author="Stephanie Thompson" w:date="2008-11-17T15:36:00Z"/>
                <w:rFonts w:ascii="Garamond" w:hAnsi="Garamond"/>
                <w:sz w:val="22"/>
                <w:szCs w:val="22"/>
              </w:rPr>
              <w:pPrChange w:id="4594" w:author="Stephanie Thompson" w:date="2008-11-19T11:52:00Z">
                <w:pPr/>
              </w:pPrChange>
            </w:pPr>
            <w:del w:id="4595" w:author="Stephanie Thompson" w:date="2008-11-17T15:36:00Z">
              <w:r w:rsidRPr="00EB43F4" w:rsidDel="00E361B9">
                <w:rPr>
                  <w:rFonts w:ascii="Garamond" w:hAnsi="Garamond"/>
                  <w:sz w:val="22"/>
                  <w:szCs w:val="22"/>
                </w:rPr>
                <w:delText>17:30 – 18:30</w:delText>
              </w:r>
            </w:del>
          </w:p>
        </w:tc>
      </w:tr>
      <w:tr w:rsidR="006A337C" w:rsidRPr="00EB43F4" w:rsidDel="00E361B9">
        <w:trPr>
          <w:gridAfter w:val="2"/>
          <w:wAfter w:w="2840" w:type="dxa"/>
          <w:trHeight w:val="255"/>
          <w:del w:id="4596"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597" w:author="Stephanie Thompson" w:date="2008-11-17T15:36:00Z"/>
                <w:rFonts w:ascii="Garamond" w:hAnsi="Garamond"/>
                <w:sz w:val="22"/>
                <w:szCs w:val="22"/>
              </w:rPr>
              <w:pPrChange w:id="4598" w:author="Stephanie Thompson" w:date="2008-11-19T11:52:00Z">
                <w:pPr/>
              </w:pPrChange>
            </w:pPr>
            <w:del w:id="4599"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00" w:author="Stephanie Thompson" w:date="2008-11-17T15:36:00Z"/>
                <w:rFonts w:ascii="Garamond" w:hAnsi="Garamond"/>
                <w:sz w:val="22"/>
                <w:szCs w:val="22"/>
              </w:rPr>
              <w:pPrChange w:id="4601" w:author="Stephanie Thompson" w:date="2008-11-19T11:52:00Z">
                <w:pPr/>
              </w:pPrChange>
            </w:pPr>
            <w:del w:id="4602" w:author="Stephanie Thompson" w:date="2008-11-17T15:36:00Z">
              <w:r w:rsidRPr="00EB43F4" w:rsidDel="00E361B9">
                <w:rPr>
                  <w:rFonts w:ascii="Garamond" w:hAnsi="Garamond"/>
                  <w:sz w:val="22"/>
                  <w:szCs w:val="22"/>
                </w:rPr>
                <w:delText>06:30 – 13:15</w:delText>
              </w:r>
            </w:del>
          </w:p>
        </w:tc>
      </w:tr>
      <w:tr w:rsidR="006A337C" w:rsidRPr="00EB43F4" w:rsidDel="00E361B9">
        <w:trPr>
          <w:trHeight w:val="255"/>
          <w:del w:id="4603"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04" w:author="Stephanie Thompson" w:date="2008-11-17T15:36:00Z"/>
                <w:rFonts w:ascii="Garamond" w:hAnsi="Garamond"/>
                <w:sz w:val="22"/>
                <w:szCs w:val="22"/>
              </w:rPr>
              <w:pPrChange w:id="4605" w:author="Stephanie Thompson" w:date="2008-11-19T11:52:00Z">
                <w:pPr/>
              </w:pPrChange>
            </w:pPr>
            <w:del w:id="4606"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07" w:author="Stephanie Thompson" w:date="2008-11-17T15:36:00Z"/>
                <w:rFonts w:ascii="Garamond" w:hAnsi="Garamond"/>
                <w:sz w:val="22"/>
                <w:szCs w:val="22"/>
              </w:rPr>
              <w:pPrChange w:id="4608" w:author="Stephanie Thompson" w:date="2008-11-19T11:52:00Z">
                <w:pPr/>
              </w:pPrChange>
            </w:pPr>
            <w:del w:id="4609" w:author="Stephanie Thompson" w:date="2008-11-17T15:36:00Z">
              <w:r w:rsidRPr="00EB43F4" w:rsidDel="00E361B9">
                <w:rPr>
                  <w:rFonts w:ascii="Garamond" w:hAnsi="Garamond"/>
                  <w:sz w:val="22"/>
                  <w:szCs w:val="22"/>
                </w:rPr>
                <w:delText>00:00 – 00:30,</w:delText>
              </w:r>
            </w:del>
          </w:p>
        </w:tc>
        <w:tc>
          <w:tcPr>
            <w:tcW w:w="1420" w:type="dxa"/>
            <w:vAlign w:val="bottom"/>
          </w:tcPr>
          <w:p w:rsidR="009821B1" w:rsidRDefault="006A337C">
            <w:pPr>
              <w:pStyle w:val="BodyText"/>
              <w:tabs>
                <w:tab w:val="left" w:pos="1080"/>
                <w:tab w:val="left" w:pos="1980"/>
                <w:tab w:val="left" w:pos="10076"/>
              </w:tabs>
              <w:rPr>
                <w:del w:id="4610" w:author="Stephanie Thompson" w:date="2008-11-17T15:36:00Z"/>
                <w:rFonts w:ascii="Garamond" w:hAnsi="Garamond"/>
                <w:sz w:val="22"/>
                <w:szCs w:val="22"/>
              </w:rPr>
              <w:pPrChange w:id="4611" w:author="Stephanie Thompson" w:date="2008-11-19T11:52:00Z">
                <w:pPr/>
              </w:pPrChange>
            </w:pPr>
            <w:del w:id="4612" w:author="Stephanie Thompson" w:date="2008-11-17T15:36:00Z">
              <w:r w:rsidRPr="00EB43F4" w:rsidDel="00E361B9">
                <w:rPr>
                  <w:rFonts w:ascii="Garamond" w:hAnsi="Garamond"/>
                  <w:sz w:val="22"/>
                  <w:szCs w:val="22"/>
                </w:rPr>
                <w:delText>06:15 – 13:45,</w:delText>
              </w:r>
            </w:del>
          </w:p>
        </w:tc>
        <w:tc>
          <w:tcPr>
            <w:tcW w:w="1420" w:type="dxa"/>
            <w:vAlign w:val="bottom"/>
          </w:tcPr>
          <w:p w:rsidR="009821B1" w:rsidRDefault="006A337C">
            <w:pPr>
              <w:pStyle w:val="BodyText"/>
              <w:tabs>
                <w:tab w:val="left" w:pos="1080"/>
                <w:tab w:val="left" w:pos="1980"/>
                <w:tab w:val="left" w:pos="10076"/>
              </w:tabs>
              <w:rPr>
                <w:del w:id="4613" w:author="Stephanie Thompson" w:date="2008-11-17T15:36:00Z"/>
                <w:rFonts w:ascii="Garamond" w:hAnsi="Garamond"/>
                <w:sz w:val="22"/>
                <w:szCs w:val="22"/>
              </w:rPr>
              <w:pPrChange w:id="4614" w:author="Stephanie Thompson" w:date="2008-11-19T11:52:00Z">
                <w:pPr/>
              </w:pPrChange>
            </w:pPr>
            <w:del w:id="4615" w:author="Stephanie Thompson" w:date="2008-11-17T15:36:00Z">
              <w:r w:rsidRPr="00EB43F4" w:rsidDel="00E361B9">
                <w:rPr>
                  <w:rFonts w:ascii="Garamond" w:hAnsi="Garamond"/>
                  <w:sz w:val="22"/>
                  <w:szCs w:val="22"/>
                </w:rPr>
                <w:delText>18:30 – 22:45</w:delText>
              </w:r>
            </w:del>
          </w:p>
        </w:tc>
      </w:tr>
      <w:tr w:rsidR="006A337C" w:rsidRPr="00EB43F4" w:rsidDel="00E361B9">
        <w:trPr>
          <w:gridAfter w:val="2"/>
          <w:wAfter w:w="2840" w:type="dxa"/>
          <w:trHeight w:val="255"/>
          <w:del w:id="4616"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17" w:author="Stephanie Thompson" w:date="2008-11-17T15:36:00Z"/>
                <w:rFonts w:ascii="Garamond" w:hAnsi="Garamond"/>
                <w:sz w:val="22"/>
                <w:szCs w:val="22"/>
              </w:rPr>
              <w:pPrChange w:id="4618" w:author="Stephanie Thompson" w:date="2008-11-19T11:52:00Z">
                <w:pPr/>
              </w:pPrChange>
            </w:pPr>
            <w:del w:id="4619"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20" w:author="Stephanie Thompson" w:date="2008-11-17T15:36:00Z"/>
                <w:rFonts w:ascii="Garamond" w:hAnsi="Garamond"/>
                <w:sz w:val="22"/>
                <w:szCs w:val="22"/>
              </w:rPr>
              <w:pPrChange w:id="4621" w:author="Stephanie Thompson" w:date="2008-11-19T11:52:00Z">
                <w:pPr/>
              </w:pPrChange>
            </w:pPr>
            <w:del w:id="4622" w:author="Stephanie Thompson" w:date="2008-11-17T15:36:00Z">
              <w:r w:rsidRPr="00EB43F4" w:rsidDel="00E361B9">
                <w:rPr>
                  <w:rFonts w:ascii="Garamond" w:hAnsi="Garamond"/>
                  <w:sz w:val="22"/>
                  <w:szCs w:val="22"/>
                </w:rPr>
                <w:delText>07:15 – 15:30</w:delText>
              </w:r>
            </w:del>
          </w:p>
        </w:tc>
      </w:tr>
      <w:tr w:rsidR="006A337C" w:rsidRPr="00EB43F4" w:rsidDel="00E361B9">
        <w:trPr>
          <w:gridAfter w:val="2"/>
          <w:wAfter w:w="2840" w:type="dxa"/>
          <w:trHeight w:val="255"/>
          <w:del w:id="4623"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24" w:author="Stephanie Thompson" w:date="2008-11-17T15:36:00Z"/>
                <w:rFonts w:ascii="Garamond" w:hAnsi="Garamond"/>
                <w:sz w:val="22"/>
                <w:szCs w:val="22"/>
              </w:rPr>
              <w:pPrChange w:id="4625" w:author="Stephanie Thompson" w:date="2008-11-19T11:52:00Z">
                <w:pPr/>
              </w:pPrChange>
            </w:pPr>
            <w:del w:id="4626"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27" w:author="Stephanie Thompson" w:date="2008-11-17T15:36:00Z"/>
                <w:rFonts w:ascii="Garamond" w:hAnsi="Garamond"/>
                <w:sz w:val="22"/>
                <w:szCs w:val="22"/>
              </w:rPr>
              <w:pPrChange w:id="4628" w:author="Stephanie Thompson" w:date="2008-11-19T11:52:00Z">
                <w:pPr/>
              </w:pPrChange>
            </w:pPr>
            <w:del w:id="4629" w:author="Stephanie Thompson" w:date="2008-11-17T15:36:00Z">
              <w:r w:rsidRPr="00EB43F4" w:rsidDel="00E361B9">
                <w:rPr>
                  <w:rFonts w:ascii="Garamond" w:hAnsi="Garamond"/>
                  <w:sz w:val="22"/>
                  <w:szCs w:val="22"/>
                </w:rPr>
                <w:delText>09:15 – 14:45</w:delText>
              </w:r>
            </w:del>
          </w:p>
        </w:tc>
      </w:tr>
    </w:tbl>
    <w:p w:rsidR="009821B1" w:rsidRDefault="009821B1">
      <w:pPr>
        <w:pStyle w:val="BodyText"/>
        <w:tabs>
          <w:tab w:val="left" w:pos="1080"/>
          <w:tab w:val="left" w:pos="1980"/>
          <w:tab w:val="left" w:pos="10076"/>
        </w:tabs>
        <w:rPr>
          <w:del w:id="4630" w:author="Stephanie Thompson" w:date="2008-11-17T15:36:00Z"/>
          <w:rFonts w:ascii="Garamond" w:hAnsi="Garamond"/>
          <w:sz w:val="22"/>
          <w:szCs w:val="22"/>
        </w:rPr>
        <w:pPrChange w:id="4631" w:author="Stephanie Thompson" w:date="2008-11-19T11:52:00Z">
          <w:pPr/>
        </w:pPrChange>
      </w:pPr>
    </w:p>
    <w:p w:rsidR="009821B1" w:rsidRDefault="006A337C">
      <w:pPr>
        <w:pStyle w:val="BodyText"/>
        <w:tabs>
          <w:tab w:val="left" w:pos="1080"/>
          <w:tab w:val="left" w:pos="1980"/>
          <w:tab w:val="left" w:pos="10076"/>
        </w:tabs>
        <w:rPr>
          <w:del w:id="4632" w:author="Stephanie Thompson" w:date="2008-11-17T15:36:00Z"/>
          <w:rFonts w:ascii="Garamond" w:hAnsi="Garamond"/>
          <w:sz w:val="22"/>
          <w:szCs w:val="22"/>
        </w:rPr>
        <w:pPrChange w:id="4633" w:author="Stephanie Thompson" w:date="2008-11-19T11:52:00Z">
          <w:pPr/>
        </w:pPrChange>
      </w:pPr>
      <w:del w:id="463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6A337C" w:rsidRPr="00EB43F4" w:rsidDel="00E361B9">
        <w:trPr>
          <w:gridAfter w:val="1"/>
          <w:wAfter w:w="1420" w:type="dxa"/>
          <w:trHeight w:val="255"/>
          <w:del w:id="4635"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36" w:author="Stephanie Thompson" w:date="2008-11-17T15:36:00Z"/>
                <w:rFonts w:ascii="Garamond" w:hAnsi="Garamond"/>
                <w:sz w:val="22"/>
                <w:szCs w:val="22"/>
              </w:rPr>
              <w:pPrChange w:id="4637" w:author="Stephanie Thompson" w:date="2008-11-19T11:52:00Z">
                <w:pPr/>
              </w:pPrChange>
            </w:pPr>
            <w:del w:id="4638"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39" w:author="Stephanie Thompson" w:date="2008-11-17T15:36:00Z"/>
                <w:rFonts w:ascii="Garamond" w:hAnsi="Garamond"/>
                <w:sz w:val="22"/>
                <w:szCs w:val="22"/>
              </w:rPr>
              <w:pPrChange w:id="4640" w:author="Stephanie Thompson" w:date="2008-11-19T11:52:00Z">
                <w:pPr/>
              </w:pPrChange>
            </w:pPr>
            <w:del w:id="4641" w:author="Stephanie Thompson" w:date="2008-11-17T15:36:00Z">
              <w:r w:rsidRPr="00EB43F4" w:rsidDel="00E361B9">
                <w:rPr>
                  <w:rFonts w:ascii="Garamond" w:hAnsi="Garamond"/>
                  <w:sz w:val="22"/>
                  <w:szCs w:val="22"/>
                </w:rPr>
                <w:delText>19:15 – 19:45</w:delText>
              </w:r>
            </w:del>
          </w:p>
        </w:tc>
      </w:tr>
      <w:tr w:rsidR="006A337C" w:rsidRPr="00EB43F4" w:rsidDel="00E361B9">
        <w:trPr>
          <w:gridAfter w:val="1"/>
          <w:wAfter w:w="1420" w:type="dxa"/>
          <w:trHeight w:val="255"/>
          <w:del w:id="4642" w:author="Stephanie Thompson" w:date="2008-11-17T15:36:00Z"/>
        </w:trPr>
        <w:tc>
          <w:tcPr>
            <w:tcW w:w="150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43" w:author="Stephanie Thompson" w:date="2008-11-17T15:36:00Z"/>
                <w:rFonts w:ascii="Garamond" w:hAnsi="Garamond"/>
                <w:sz w:val="22"/>
                <w:szCs w:val="22"/>
              </w:rPr>
              <w:pPrChange w:id="4644" w:author="Stephanie Thompson" w:date="2008-11-19T11:52:00Z">
                <w:pPr/>
              </w:pPrChange>
            </w:pPr>
            <w:del w:id="4645"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6A337C">
            <w:pPr>
              <w:pStyle w:val="BodyText"/>
              <w:tabs>
                <w:tab w:val="left" w:pos="1080"/>
                <w:tab w:val="left" w:pos="1980"/>
                <w:tab w:val="left" w:pos="10076"/>
              </w:tabs>
              <w:rPr>
                <w:del w:id="4646" w:author="Stephanie Thompson" w:date="2008-11-17T15:36:00Z"/>
                <w:rFonts w:ascii="Garamond" w:hAnsi="Garamond"/>
                <w:sz w:val="22"/>
                <w:szCs w:val="22"/>
              </w:rPr>
              <w:pPrChange w:id="4647" w:author="Stephanie Thompson" w:date="2008-11-19T11:52:00Z">
                <w:pPr/>
              </w:pPrChange>
            </w:pPr>
            <w:del w:id="4648" w:author="Stephanie Thompson" w:date="2008-11-17T15:36:00Z">
              <w:r w:rsidRPr="00EB43F4" w:rsidDel="00E361B9">
                <w:rPr>
                  <w:rFonts w:ascii="Garamond" w:hAnsi="Garamond"/>
                  <w:sz w:val="22"/>
                  <w:szCs w:val="22"/>
                </w:rPr>
                <w:delText>06:30 – 09:15</w:delText>
              </w:r>
            </w:del>
          </w:p>
        </w:tc>
      </w:tr>
      <w:tr w:rsidR="007904EE" w:rsidRPr="00EB43F4" w:rsidDel="00E361B9">
        <w:trPr>
          <w:trHeight w:val="255"/>
          <w:del w:id="4649"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50" w:author="Stephanie Thompson" w:date="2008-11-17T15:36:00Z"/>
                <w:rFonts w:ascii="Garamond" w:hAnsi="Garamond"/>
                <w:sz w:val="22"/>
                <w:szCs w:val="22"/>
              </w:rPr>
              <w:pPrChange w:id="4651" w:author="Stephanie Thompson" w:date="2008-11-19T11:52:00Z">
                <w:pPr/>
              </w:pPrChange>
            </w:pPr>
            <w:del w:id="4652"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53" w:author="Stephanie Thompson" w:date="2008-11-17T15:36:00Z"/>
                <w:rFonts w:ascii="Garamond" w:hAnsi="Garamond"/>
                <w:sz w:val="22"/>
                <w:szCs w:val="22"/>
              </w:rPr>
              <w:pPrChange w:id="4654" w:author="Stephanie Thompson" w:date="2008-11-19T11:52:00Z">
                <w:pPr/>
              </w:pPrChange>
            </w:pPr>
            <w:del w:id="4655" w:author="Stephanie Thompson" w:date="2008-11-17T15:36:00Z">
              <w:r w:rsidRPr="00EB43F4" w:rsidDel="00E361B9">
                <w:rPr>
                  <w:rFonts w:ascii="Garamond" w:hAnsi="Garamond"/>
                  <w:sz w:val="22"/>
                  <w:szCs w:val="22"/>
                </w:rPr>
                <w:delText>06:15 – 13:15,</w:delText>
              </w:r>
            </w:del>
          </w:p>
        </w:tc>
        <w:tc>
          <w:tcPr>
            <w:tcW w:w="1420" w:type="dxa"/>
            <w:vAlign w:val="bottom"/>
          </w:tcPr>
          <w:p w:rsidR="009821B1" w:rsidRDefault="007904EE">
            <w:pPr>
              <w:pStyle w:val="BodyText"/>
              <w:tabs>
                <w:tab w:val="left" w:pos="1080"/>
                <w:tab w:val="left" w:pos="1980"/>
                <w:tab w:val="left" w:pos="10076"/>
              </w:tabs>
              <w:rPr>
                <w:del w:id="4656" w:author="Stephanie Thompson" w:date="2008-11-17T15:36:00Z"/>
                <w:rFonts w:ascii="Garamond" w:hAnsi="Garamond"/>
                <w:sz w:val="22"/>
                <w:szCs w:val="22"/>
              </w:rPr>
              <w:pPrChange w:id="4657" w:author="Stephanie Thompson" w:date="2008-11-19T11:52:00Z">
                <w:pPr/>
              </w:pPrChange>
            </w:pPr>
            <w:del w:id="4658" w:author="Stephanie Thompson" w:date="2008-11-17T15:36:00Z">
              <w:r w:rsidRPr="00EB43F4" w:rsidDel="00E361B9">
                <w:rPr>
                  <w:rFonts w:ascii="Garamond" w:hAnsi="Garamond"/>
                  <w:sz w:val="22"/>
                  <w:szCs w:val="22"/>
                </w:rPr>
                <w:delText>18:45 – 23:00</w:delText>
              </w:r>
            </w:del>
          </w:p>
        </w:tc>
      </w:tr>
      <w:tr w:rsidR="007904EE" w:rsidRPr="00EB43F4" w:rsidDel="00E361B9">
        <w:trPr>
          <w:trHeight w:val="255"/>
          <w:del w:id="4659"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60" w:author="Stephanie Thompson" w:date="2008-11-17T15:36:00Z"/>
                <w:rFonts w:ascii="Garamond" w:hAnsi="Garamond"/>
                <w:sz w:val="22"/>
                <w:szCs w:val="22"/>
              </w:rPr>
              <w:pPrChange w:id="4661" w:author="Stephanie Thompson" w:date="2008-11-19T11:52:00Z">
                <w:pPr/>
              </w:pPrChange>
            </w:pPr>
            <w:del w:id="4662"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63" w:author="Stephanie Thompson" w:date="2008-11-17T15:36:00Z"/>
                <w:rFonts w:ascii="Garamond" w:hAnsi="Garamond"/>
                <w:sz w:val="22"/>
                <w:szCs w:val="22"/>
              </w:rPr>
              <w:pPrChange w:id="4664" w:author="Stephanie Thompson" w:date="2008-11-19T11:52:00Z">
                <w:pPr/>
              </w:pPrChange>
            </w:pPr>
            <w:del w:id="4665" w:author="Stephanie Thompson" w:date="2008-11-17T15:36:00Z">
              <w:r w:rsidRPr="00EB43F4" w:rsidDel="00E361B9">
                <w:rPr>
                  <w:rFonts w:ascii="Garamond" w:hAnsi="Garamond"/>
                  <w:sz w:val="22"/>
                  <w:szCs w:val="22"/>
                </w:rPr>
                <w:delText>08:00 – 11:15,</w:delText>
              </w:r>
            </w:del>
          </w:p>
        </w:tc>
        <w:tc>
          <w:tcPr>
            <w:tcW w:w="1420" w:type="dxa"/>
            <w:vAlign w:val="bottom"/>
          </w:tcPr>
          <w:p w:rsidR="009821B1" w:rsidRDefault="007904EE">
            <w:pPr>
              <w:pStyle w:val="BodyText"/>
              <w:tabs>
                <w:tab w:val="left" w:pos="1080"/>
                <w:tab w:val="left" w:pos="1980"/>
                <w:tab w:val="left" w:pos="10076"/>
              </w:tabs>
              <w:rPr>
                <w:del w:id="4666" w:author="Stephanie Thompson" w:date="2008-11-17T15:36:00Z"/>
                <w:rFonts w:ascii="Garamond" w:hAnsi="Garamond"/>
                <w:sz w:val="22"/>
                <w:szCs w:val="22"/>
              </w:rPr>
              <w:pPrChange w:id="4667" w:author="Stephanie Thompson" w:date="2008-11-19T11:52:00Z">
                <w:pPr/>
              </w:pPrChange>
            </w:pPr>
            <w:del w:id="4668" w:author="Stephanie Thompson" w:date="2008-11-17T15:36:00Z">
              <w:r w:rsidRPr="00EB43F4" w:rsidDel="00E361B9">
                <w:rPr>
                  <w:rFonts w:ascii="Garamond" w:hAnsi="Garamond"/>
                  <w:sz w:val="22"/>
                  <w:szCs w:val="22"/>
                </w:rPr>
                <w:delText>22:30 – 23:30</w:delText>
              </w:r>
            </w:del>
          </w:p>
        </w:tc>
      </w:tr>
      <w:tr w:rsidR="007904EE" w:rsidRPr="00EB43F4" w:rsidDel="00E361B9">
        <w:trPr>
          <w:trHeight w:val="255"/>
          <w:del w:id="4669"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70" w:author="Stephanie Thompson" w:date="2008-11-17T15:36:00Z"/>
                <w:rFonts w:ascii="Garamond" w:hAnsi="Garamond"/>
                <w:sz w:val="22"/>
                <w:szCs w:val="22"/>
              </w:rPr>
              <w:pPrChange w:id="4671" w:author="Stephanie Thompson" w:date="2008-11-19T11:52:00Z">
                <w:pPr/>
              </w:pPrChange>
            </w:pPr>
            <w:del w:id="4672"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73" w:author="Stephanie Thompson" w:date="2008-11-17T15:36:00Z"/>
                <w:rFonts w:ascii="Garamond" w:hAnsi="Garamond"/>
                <w:sz w:val="22"/>
                <w:szCs w:val="22"/>
              </w:rPr>
              <w:pPrChange w:id="4674" w:author="Stephanie Thompson" w:date="2008-11-19T11:52:00Z">
                <w:pPr/>
              </w:pPrChange>
            </w:pPr>
            <w:del w:id="4675" w:author="Stephanie Thompson" w:date="2008-11-17T15:36:00Z">
              <w:r w:rsidRPr="00EB43F4" w:rsidDel="00E361B9">
                <w:rPr>
                  <w:rFonts w:ascii="Garamond" w:hAnsi="Garamond"/>
                  <w:sz w:val="22"/>
                  <w:szCs w:val="22"/>
                </w:rPr>
                <w:delText>11:00 – 12:30,</w:delText>
              </w:r>
            </w:del>
          </w:p>
        </w:tc>
        <w:tc>
          <w:tcPr>
            <w:tcW w:w="1420" w:type="dxa"/>
            <w:vAlign w:val="bottom"/>
          </w:tcPr>
          <w:p w:rsidR="009821B1" w:rsidRDefault="007904EE">
            <w:pPr>
              <w:pStyle w:val="BodyText"/>
              <w:tabs>
                <w:tab w:val="left" w:pos="1080"/>
                <w:tab w:val="left" w:pos="1980"/>
                <w:tab w:val="left" w:pos="10076"/>
              </w:tabs>
              <w:rPr>
                <w:del w:id="4676" w:author="Stephanie Thompson" w:date="2008-11-17T15:36:00Z"/>
                <w:rFonts w:ascii="Garamond" w:hAnsi="Garamond"/>
                <w:sz w:val="22"/>
                <w:szCs w:val="22"/>
              </w:rPr>
              <w:pPrChange w:id="4677" w:author="Stephanie Thompson" w:date="2008-11-19T11:52:00Z">
                <w:pPr/>
              </w:pPrChange>
            </w:pPr>
            <w:del w:id="4678" w:author="Stephanie Thompson" w:date="2008-11-17T15:36:00Z">
              <w:r w:rsidRPr="00EB43F4" w:rsidDel="00E361B9">
                <w:rPr>
                  <w:rFonts w:ascii="Garamond" w:hAnsi="Garamond"/>
                  <w:sz w:val="22"/>
                  <w:szCs w:val="22"/>
                </w:rPr>
                <w:delText>23:30 – 23:45</w:delText>
              </w:r>
            </w:del>
          </w:p>
        </w:tc>
      </w:tr>
    </w:tbl>
    <w:p w:rsidR="009821B1" w:rsidRDefault="009821B1">
      <w:pPr>
        <w:pStyle w:val="BodyText"/>
        <w:tabs>
          <w:tab w:val="left" w:pos="1080"/>
          <w:tab w:val="left" w:pos="1980"/>
          <w:tab w:val="left" w:pos="10076"/>
        </w:tabs>
        <w:rPr>
          <w:del w:id="4679" w:author="Stephanie Thompson" w:date="2008-11-17T15:36:00Z"/>
          <w:rFonts w:ascii="Garamond" w:hAnsi="Garamond"/>
          <w:sz w:val="22"/>
          <w:szCs w:val="22"/>
        </w:rPr>
        <w:pPrChange w:id="4680" w:author="Stephanie Thompson" w:date="2008-11-19T11:52:00Z">
          <w:pPr/>
        </w:pPrChange>
      </w:pPr>
    </w:p>
    <w:p w:rsidR="009821B1" w:rsidRDefault="007904EE">
      <w:pPr>
        <w:pStyle w:val="BodyText"/>
        <w:tabs>
          <w:tab w:val="left" w:pos="1080"/>
          <w:tab w:val="left" w:pos="1980"/>
          <w:tab w:val="left" w:pos="10076"/>
        </w:tabs>
        <w:rPr>
          <w:del w:id="4681" w:author="Stephanie Thompson" w:date="2008-11-17T15:36:00Z"/>
          <w:rFonts w:ascii="Garamond" w:hAnsi="Garamond"/>
          <w:sz w:val="22"/>
          <w:szCs w:val="22"/>
        </w:rPr>
        <w:pPrChange w:id="4682" w:author="Stephanie Thompson" w:date="2008-11-19T11:52:00Z">
          <w:pPr/>
        </w:pPrChange>
      </w:pPr>
      <w:del w:id="4683"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7904EE" w:rsidRPr="00EB43F4" w:rsidDel="00E361B9">
        <w:trPr>
          <w:gridAfter w:val="1"/>
          <w:wAfter w:w="1420" w:type="dxa"/>
          <w:trHeight w:val="255"/>
          <w:del w:id="4684"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85" w:author="Stephanie Thompson" w:date="2008-11-17T15:36:00Z"/>
                <w:rFonts w:ascii="Garamond" w:hAnsi="Garamond"/>
                <w:sz w:val="22"/>
                <w:szCs w:val="22"/>
              </w:rPr>
              <w:pPrChange w:id="4686" w:author="Stephanie Thompson" w:date="2008-11-19T11:52:00Z">
                <w:pPr/>
              </w:pPrChange>
            </w:pPr>
            <w:del w:id="4687" w:author="Stephanie Thompson" w:date="2008-11-17T15:36:00Z">
              <w:r w:rsidRPr="00EB43F4" w:rsidDel="00E361B9">
                <w:rPr>
                  <w:rFonts w:ascii="Garamond" w:hAnsi="Garamond"/>
                  <w:sz w:val="22"/>
                  <w:szCs w:val="22"/>
                </w:rPr>
                <w:delText>02/24/06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88" w:author="Stephanie Thompson" w:date="2008-11-17T15:36:00Z"/>
                <w:rFonts w:ascii="Garamond" w:hAnsi="Garamond"/>
                <w:sz w:val="22"/>
                <w:szCs w:val="22"/>
              </w:rPr>
              <w:pPrChange w:id="4689" w:author="Stephanie Thompson" w:date="2008-11-19T11:52:00Z">
                <w:pPr/>
              </w:pPrChange>
            </w:pPr>
            <w:del w:id="4690" w:author="Stephanie Thompson" w:date="2008-11-17T15:36:00Z">
              <w:r w:rsidRPr="00EB43F4" w:rsidDel="00E361B9">
                <w:rPr>
                  <w:rFonts w:ascii="Garamond" w:hAnsi="Garamond"/>
                  <w:sz w:val="22"/>
                  <w:szCs w:val="22"/>
                </w:rPr>
                <w:delText>19:15 – 19:45</w:delText>
              </w:r>
            </w:del>
          </w:p>
        </w:tc>
      </w:tr>
      <w:tr w:rsidR="007904EE" w:rsidRPr="00EB43F4" w:rsidDel="00E361B9">
        <w:trPr>
          <w:gridAfter w:val="1"/>
          <w:wAfter w:w="1420" w:type="dxa"/>
          <w:trHeight w:val="255"/>
          <w:del w:id="4691"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92" w:author="Stephanie Thompson" w:date="2008-11-17T15:36:00Z"/>
                <w:rFonts w:ascii="Garamond" w:hAnsi="Garamond"/>
                <w:sz w:val="22"/>
                <w:szCs w:val="22"/>
              </w:rPr>
              <w:pPrChange w:id="4693" w:author="Stephanie Thompson" w:date="2008-11-19T11:52:00Z">
                <w:pPr/>
              </w:pPrChange>
            </w:pPr>
            <w:del w:id="4694"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95" w:author="Stephanie Thompson" w:date="2008-11-17T15:36:00Z"/>
                <w:rFonts w:ascii="Garamond" w:hAnsi="Garamond"/>
                <w:sz w:val="22"/>
                <w:szCs w:val="22"/>
              </w:rPr>
              <w:pPrChange w:id="4696" w:author="Stephanie Thompson" w:date="2008-11-19T11:52:00Z">
                <w:pPr/>
              </w:pPrChange>
            </w:pPr>
            <w:del w:id="4697" w:author="Stephanie Thompson" w:date="2008-11-17T15:36:00Z">
              <w:r w:rsidRPr="00EB43F4" w:rsidDel="00E361B9">
                <w:rPr>
                  <w:rFonts w:ascii="Garamond" w:hAnsi="Garamond"/>
                  <w:sz w:val="22"/>
                  <w:szCs w:val="22"/>
                </w:rPr>
                <w:delText>06:45 – 09:00</w:delText>
              </w:r>
            </w:del>
          </w:p>
        </w:tc>
      </w:tr>
      <w:tr w:rsidR="007904EE" w:rsidRPr="00EB43F4" w:rsidDel="00E361B9">
        <w:trPr>
          <w:trHeight w:val="255"/>
          <w:del w:id="4698"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699" w:author="Stephanie Thompson" w:date="2008-11-17T15:36:00Z"/>
                <w:rFonts w:ascii="Garamond" w:hAnsi="Garamond"/>
                <w:sz w:val="22"/>
                <w:szCs w:val="22"/>
              </w:rPr>
              <w:pPrChange w:id="4700" w:author="Stephanie Thompson" w:date="2008-11-19T11:52:00Z">
                <w:pPr/>
              </w:pPrChange>
            </w:pPr>
            <w:del w:id="4701"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702" w:author="Stephanie Thompson" w:date="2008-11-17T15:36:00Z"/>
                <w:rFonts w:ascii="Garamond" w:hAnsi="Garamond"/>
                <w:sz w:val="22"/>
                <w:szCs w:val="22"/>
              </w:rPr>
              <w:pPrChange w:id="4703" w:author="Stephanie Thompson" w:date="2008-11-19T11:52:00Z">
                <w:pPr/>
              </w:pPrChange>
            </w:pPr>
            <w:del w:id="4704" w:author="Stephanie Thompson" w:date="2008-11-17T15:36:00Z">
              <w:r w:rsidRPr="00EB43F4" w:rsidDel="00E361B9">
                <w:rPr>
                  <w:rFonts w:ascii="Garamond" w:hAnsi="Garamond"/>
                  <w:sz w:val="22"/>
                  <w:szCs w:val="22"/>
                </w:rPr>
                <w:delText>06:45 – 13:00,</w:delText>
              </w:r>
            </w:del>
          </w:p>
        </w:tc>
        <w:tc>
          <w:tcPr>
            <w:tcW w:w="1420" w:type="dxa"/>
            <w:vAlign w:val="bottom"/>
          </w:tcPr>
          <w:p w:rsidR="009821B1" w:rsidRDefault="007904EE">
            <w:pPr>
              <w:pStyle w:val="BodyText"/>
              <w:tabs>
                <w:tab w:val="left" w:pos="1080"/>
                <w:tab w:val="left" w:pos="1980"/>
                <w:tab w:val="left" w:pos="10076"/>
              </w:tabs>
              <w:rPr>
                <w:del w:id="4705" w:author="Stephanie Thompson" w:date="2008-11-17T15:36:00Z"/>
                <w:rFonts w:ascii="Garamond" w:hAnsi="Garamond"/>
                <w:sz w:val="22"/>
                <w:szCs w:val="22"/>
              </w:rPr>
              <w:pPrChange w:id="4706" w:author="Stephanie Thompson" w:date="2008-11-19T11:52:00Z">
                <w:pPr/>
              </w:pPrChange>
            </w:pPr>
            <w:del w:id="4707" w:author="Stephanie Thompson" w:date="2008-11-17T15:36:00Z">
              <w:r w:rsidRPr="00EB43F4" w:rsidDel="00E361B9">
                <w:rPr>
                  <w:rFonts w:ascii="Garamond" w:hAnsi="Garamond"/>
                  <w:sz w:val="22"/>
                  <w:szCs w:val="22"/>
                </w:rPr>
                <w:delText>19:15 – 23:00</w:delText>
              </w:r>
            </w:del>
          </w:p>
        </w:tc>
      </w:tr>
      <w:tr w:rsidR="007904EE" w:rsidRPr="00EB43F4" w:rsidDel="00E361B9">
        <w:trPr>
          <w:gridAfter w:val="1"/>
          <w:wAfter w:w="1420" w:type="dxa"/>
          <w:trHeight w:val="255"/>
          <w:del w:id="4708"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709" w:author="Stephanie Thompson" w:date="2008-11-17T15:36:00Z"/>
                <w:rFonts w:ascii="Garamond" w:hAnsi="Garamond"/>
                <w:sz w:val="22"/>
                <w:szCs w:val="22"/>
              </w:rPr>
              <w:pPrChange w:id="4710" w:author="Stephanie Thompson" w:date="2008-11-19T11:52:00Z">
                <w:pPr/>
              </w:pPrChange>
            </w:pPr>
            <w:del w:id="4711"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712" w:author="Stephanie Thompson" w:date="2008-11-17T15:36:00Z"/>
                <w:rFonts w:ascii="Garamond" w:hAnsi="Garamond"/>
                <w:sz w:val="22"/>
                <w:szCs w:val="22"/>
              </w:rPr>
              <w:pPrChange w:id="4713" w:author="Stephanie Thompson" w:date="2008-11-19T11:52:00Z">
                <w:pPr/>
              </w:pPrChange>
            </w:pPr>
            <w:del w:id="4714" w:author="Stephanie Thompson" w:date="2008-11-17T15:36:00Z">
              <w:r w:rsidRPr="00EB43F4" w:rsidDel="00E361B9">
                <w:rPr>
                  <w:rFonts w:ascii="Garamond" w:hAnsi="Garamond"/>
                  <w:sz w:val="22"/>
                  <w:szCs w:val="22"/>
                </w:rPr>
                <w:delText>08:45 – 11:15</w:delText>
              </w:r>
            </w:del>
          </w:p>
        </w:tc>
      </w:tr>
      <w:tr w:rsidR="007904EE" w:rsidRPr="00EB43F4" w:rsidDel="00E361B9">
        <w:trPr>
          <w:gridAfter w:val="1"/>
          <w:wAfter w:w="1420" w:type="dxa"/>
          <w:trHeight w:val="255"/>
          <w:del w:id="4715" w:author="Stephanie Thompson" w:date="2008-11-17T15:36:00Z"/>
        </w:trPr>
        <w:tc>
          <w:tcPr>
            <w:tcW w:w="150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716" w:author="Stephanie Thompson" w:date="2008-11-17T15:36:00Z"/>
                <w:rFonts w:ascii="Garamond" w:hAnsi="Garamond"/>
                <w:sz w:val="22"/>
                <w:szCs w:val="22"/>
              </w:rPr>
              <w:pPrChange w:id="4717" w:author="Stephanie Thompson" w:date="2008-11-19T11:52:00Z">
                <w:pPr/>
              </w:pPrChange>
            </w:pPr>
            <w:del w:id="4718"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7904EE">
            <w:pPr>
              <w:pStyle w:val="BodyText"/>
              <w:tabs>
                <w:tab w:val="left" w:pos="1080"/>
                <w:tab w:val="left" w:pos="1980"/>
                <w:tab w:val="left" w:pos="10076"/>
              </w:tabs>
              <w:rPr>
                <w:del w:id="4719" w:author="Stephanie Thompson" w:date="2008-11-17T15:36:00Z"/>
                <w:rFonts w:ascii="Garamond" w:hAnsi="Garamond"/>
                <w:sz w:val="22"/>
                <w:szCs w:val="22"/>
              </w:rPr>
              <w:pPrChange w:id="4720" w:author="Stephanie Thompson" w:date="2008-11-19T11:52:00Z">
                <w:pPr/>
              </w:pPrChange>
            </w:pPr>
            <w:del w:id="4721" w:author="Stephanie Thompson" w:date="2008-11-17T15:36:00Z">
              <w:r w:rsidRPr="00EB43F4" w:rsidDel="00E361B9">
                <w:rPr>
                  <w:rFonts w:ascii="Garamond" w:hAnsi="Garamond"/>
                  <w:sz w:val="22"/>
                  <w:szCs w:val="22"/>
                </w:rPr>
                <w:delText>11:30 – 12:15</w:delText>
              </w:r>
            </w:del>
          </w:p>
        </w:tc>
      </w:tr>
    </w:tbl>
    <w:p w:rsidR="009821B1" w:rsidRDefault="009821B1">
      <w:pPr>
        <w:pStyle w:val="BodyText"/>
        <w:tabs>
          <w:tab w:val="left" w:pos="1080"/>
          <w:tab w:val="left" w:pos="1980"/>
          <w:tab w:val="left" w:pos="10076"/>
        </w:tabs>
        <w:rPr>
          <w:del w:id="4722" w:author="Stephanie Thompson" w:date="2008-11-17T15:36:00Z"/>
          <w:rFonts w:ascii="Garamond" w:hAnsi="Garamond"/>
          <w:sz w:val="22"/>
          <w:szCs w:val="22"/>
        </w:rPr>
        <w:pPrChange w:id="4723" w:author="Stephanie Thompson" w:date="2008-11-19T11:52:00Z">
          <w:pPr/>
        </w:pPrChange>
      </w:pPr>
    </w:p>
    <w:p w:rsidR="009821B1" w:rsidRDefault="007904EE">
      <w:pPr>
        <w:pStyle w:val="BodyText"/>
        <w:tabs>
          <w:tab w:val="left" w:pos="1080"/>
          <w:tab w:val="left" w:pos="1980"/>
          <w:tab w:val="left" w:pos="10076"/>
        </w:tabs>
        <w:rPr>
          <w:del w:id="4724" w:author="Stephanie Thompson" w:date="2008-11-17T15:36:00Z"/>
          <w:rFonts w:ascii="Garamond" w:hAnsi="Garamond"/>
          <w:sz w:val="22"/>
          <w:szCs w:val="22"/>
        </w:rPr>
        <w:pPrChange w:id="4725" w:author="Stephanie Thompson" w:date="2008-11-19T11:52:00Z">
          <w:pPr/>
        </w:pPrChange>
      </w:pPr>
      <w:del w:id="4726"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585D1B" w:rsidRPr="00EB43F4" w:rsidDel="00E361B9">
        <w:trPr>
          <w:trHeight w:val="255"/>
          <w:del w:id="4727"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28" w:author="Stephanie Thompson" w:date="2008-11-17T15:36:00Z"/>
                <w:rFonts w:ascii="Garamond" w:hAnsi="Garamond"/>
                <w:sz w:val="22"/>
                <w:szCs w:val="22"/>
              </w:rPr>
              <w:pPrChange w:id="4729" w:author="Stephanie Thompson" w:date="2008-11-19T11:52:00Z">
                <w:pPr/>
              </w:pPrChange>
            </w:pPr>
            <w:del w:id="4730"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31" w:author="Stephanie Thompson" w:date="2008-11-17T15:36:00Z"/>
                <w:rFonts w:ascii="Garamond" w:hAnsi="Garamond"/>
                <w:sz w:val="22"/>
                <w:szCs w:val="22"/>
              </w:rPr>
              <w:pPrChange w:id="4732" w:author="Stephanie Thompson" w:date="2008-11-19T11:52:00Z">
                <w:pPr/>
              </w:pPrChange>
            </w:pPr>
            <w:del w:id="4733" w:author="Stephanie Thompson" w:date="2008-11-17T15:36:00Z">
              <w:r w:rsidRPr="00EB43F4" w:rsidDel="00E361B9">
                <w:rPr>
                  <w:rFonts w:ascii="Garamond" w:hAnsi="Garamond"/>
                  <w:sz w:val="22"/>
                  <w:szCs w:val="22"/>
                </w:rPr>
                <w:delText>06:45 – 09:00</w:delText>
              </w:r>
            </w:del>
          </w:p>
        </w:tc>
      </w:tr>
      <w:tr w:rsidR="00585D1B" w:rsidRPr="00EB43F4" w:rsidDel="00E361B9">
        <w:trPr>
          <w:trHeight w:val="255"/>
          <w:del w:id="4734"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35" w:author="Stephanie Thompson" w:date="2008-11-17T15:36:00Z"/>
                <w:rFonts w:ascii="Garamond" w:hAnsi="Garamond"/>
                <w:sz w:val="22"/>
                <w:szCs w:val="22"/>
              </w:rPr>
              <w:pPrChange w:id="4736" w:author="Stephanie Thompson" w:date="2008-11-19T11:52:00Z">
                <w:pPr/>
              </w:pPrChange>
            </w:pPr>
            <w:del w:id="4737"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38" w:author="Stephanie Thompson" w:date="2008-11-17T15:36:00Z"/>
                <w:rFonts w:ascii="Garamond" w:hAnsi="Garamond"/>
                <w:sz w:val="22"/>
                <w:szCs w:val="22"/>
              </w:rPr>
              <w:pPrChange w:id="4739" w:author="Stephanie Thompson" w:date="2008-11-19T11:52:00Z">
                <w:pPr/>
              </w:pPrChange>
            </w:pPr>
            <w:del w:id="4740" w:author="Stephanie Thompson" w:date="2008-11-17T15:36:00Z">
              <w:r w:rsidRPr="00EB43F4" w:rsidDel="00E361B9">
                <w:rPr>
                  <w:rFonts w:ascii="Garamond" w:hAnsi="Garamond"/>
                  <w:sz w:val="22"/>
                  <w:szCs w:val="22"/>
                </w:rPr>
                <w:delText>06:45 – 23:00</w:delText>
              </w:r>
            </w:del>
          </w:p>
        </w:tc>
      </w:tr>
      <w:tr w:rsidR="00585D1B" w:rsidRPr="00EB43F4" w:rsidDel="00E361B9">
        <w:trPr>
          <w:trHeight w:val="255"/>
          <w:del w:id="4741"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42" w:author="Stephanie Thompson" w:date="2008-11-17T15:36:00Z"/>
                <w:rFonts w:ascii="Garamond" w:hAnsi="Garamond"/>
                <w:sz w:val="22"/>
                <w:szCs w:val="22"/>
              </w:rPr>
              <w:pPrChange w:id="4743" w:author="Stephanie Thompson" w:date="2008-11-19T11:52:00Z">
                <w:pPr/>
              </w:pPrChange>
            </w:pPr>
            <w:del w:id="4744"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45" w:author="Stephanie Thompson" w:date="2008-11-17T15:36:00Z"/>
                <w:rFonts w:ascii="Garamond" w:hAnsi="Garamond"/>
                <w:sz w:val="22"/>
                <w:szCs w:val="22"/>
              </w:rPr>
              <w:pPrChange w:id="4746" w:author="Stephanie Thompson" w:date="2008-11-19T11:52:00Z">
                <w:pPr/>
              </w:pPrChange>
            </w:pPr>
            <w:del w:id="4747" w:author="Stephanie Thompson" w:date="2008-11-17T15:36:00Z">
              <w:r w:rsidRPr="00EB43F4" w:rsidDel="00E361B9">
                <w:rPr>
                  <w:rFonts w:ascii="Garamond" w:hAnsi="Garamond"/>
                  <w:sz w:val="22"/>
                  <w:szCs w:val="22"/>
                </w:rPr>
                <w:delText>08:45 – 11:00</w:delText>
              </w:r>
            </w:del>
          </w:p>
        </w:tc>
      </w:tr>
      <w:tr w:rsidR="00585D1B" w:rsidRPr="00EB43F4" w:rsidDel="00E361B9">
        <w:trPr>
          <w:trHeight w:val="255"/>
          <w:del w:id="4748"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49" w:author="Stephanie Thompson" w:date="2008-11-17T15:36:00Z"/>
                <w:rFonts w:ascii="Garamond" w:hAnsi="Garamond"/>
                <w:sz w:val="22"/>
                <w:szCs w:val="22"/>
              </w:rPr>
              <w:pPrChange w:id="4750" w:author="Stephanie Thompson" w:date="2008-11-19T11:52:00Z">
                <w:pPr/>
              </w:pPrChange>
            </w:pPr>
            <w:del w:id="4751"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52" w:author="Stephanie Thompson" w:date="2008-11-17T15:36:00Z"/>
                <w:rFonts w:ascii="Garamond" w:hAnsi="Garamond"/>
                <w:sz w:val="22"/>
                <w:szCs w:val="22"/>
              </w:rPr>
              <w:pPrChange w:id="4753" w:author="Stephanie Thompson" w:date="2008-11-19T11:52:00Z">
                <w:pPr/>
              </w:pPrChange>
            </w:pPr>
            <w:del w:id="4754" w:author="Stephanie Thompson" w:date="2008-11-17T15:36:00Z">
              <w:r w:rsidRPr="00EB43F4" w:rsidDel="00E361B9">
                <w:rPr>
                  <w:rFonts w:ascii="Garamond" w:hAnsi="Garamond"/>
                  <w:sz w:val="22"/>
                  <w:szCs w:val="22"/>
                </w:rPr>
                <w:delText>11:30 – 17:45</w:delText>
              </w:r>
            </w:del>
          </w:p>
        </w:tc>
      </w:tr>
    </w:tbl>
    <w:p w:rsidR="009821B1" w:rsidRDefault="009821B1">
      <w:pPr>
        <w:pStyle w:val="BodyText"/>
        <w:tabs>
          <w:tab w:val="left" w:pos="1080"/>
          <w:tab w:val="left" w:pos="1980"/>
          <w:tab w:val="left" w:pos="10076"/>
        </w:tabs>
        <w:rPr>
          <w:del w:id="4755" w:author="Stephanie Thompson" w:date="2008-11-17T15:36:00Z"/>
          <w:rFonts w:ascii="Garamond" w:hAnsi="Garamond"/>
          <w:sz w:val="22"/>
          <w:szCs w:val="22"/>
        </w:rPr>
        <w:pPrChange w:id="4756" w:author="Stephanie Thompson" w:date="2008-11-19T11:52:00Z">
          <w:pPr/>
        </w:pPrChange>
      </w:pPr>
    </w:p>
    <w:p w:rsidR="009821B1" w:rsidRDefault="00585D1B">
      <w:pPr>
        <w:pStyle w:val="BodyText"/>
        <w:tabs>
          <w:tab w:val="left" w:pos="1080"/>
          <w:tab w:val="left" w:pos="1980"/>
          <w:tab w:val="left" w:pos="10076"/>
        </w:tabs>
        <w:rPr>
          <w:del w:id="4757" w:author="Stephanie Thompson" w:date="2008-11-17T15:36:00Z"/>
          <w:rFonts w:ascii="Garamond" w:hAnsi="Garamond"/>
          <w:sz w:val="22"/>
          <w:szCs w:val="22"/>
        </w:rPr>
        <w:pPrChange w:id="4758" w:author="Stephanie Thompson" w:date="2008-11-19T11:52:00Z">
          <w:pPr/>
        </w:pPrChange>
      </w:pPr>
      <w:del w:id="475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7180" w:type="dxa"/>
        <w:tblInd w:w="93" w:type="dxa"/>
        <w:tblLook w:val="0000"/>
      </w:tblPr>
      <w:tblGrid>
        <w:gridCol w:w="1500"/>
        <w:gridCol w:w="1420"/>
        <w:gridCol w:w="1420"/>
        <w:gridCol w:w="1420"/>
        <w:gridCol w:w="1420"/>
      </w:tblGrid>
      <w:tr w:rsidR="00585D1B" w:rsidRPr="00EB43F4" w:rsidDel="00E361B9">
        <w:trPr>
          <w:gridAfter w:val="3"/>
          <w:wAfter w:w="4260" w:type="dxa"/>
          <w:trHeight w:val="255"/>
          <w:del w:id="4760"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61" w:author="Stephanie Thompson" w:date="2008-11-17T15:36:00Z"/>
                <w:rFonts w:ascii="Garamond" w:hAnsi="Garamond"/>
                <w:sz w:val="22"/>
                <w:szCs w:val="22"/>
              </w:rPr>
              <w:pPrChange w:id="4762" w:author="Stephanie Thompson" w:date="2008-11-19T11:52:00Z">
                <w:pPr/>
              </w:pPrChange>
            </w:pPr>
            <w:del w:id="4763" w:author="Stephanie Thompson" w:date="2008-11-17T15:36:00Z">
              <w:r w:rsidRPr="00EB43F4" w:rsidDel="00E361B9">
                <w:rPr>
                  <w:rFonts w:ascii="Garamond" w:hAnsi="Garamond"/>
                  <w:sz w:val="22"/>
                  <w:szCs w:val="22"/>
                </w:rPr>
                <w:delText>02/25/06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64" w:author="Stephanie Thompson" w:date="2008-11-17T15:36:00Z"/>
                <w:rFonts w:ascii="Garamond" w:hAnsi="Garamond"/>
                <w:sz w:val="22"/>
                <w:szCs w:val="22"/>
              </w:rPr>
              <w:pPrChange w:id="4765" w:author="Stephanie Thompson" w:date="2008-11-19T11:52:00Z">
                <w:pPr/>
              </w:pPrChange>
            </w:pPr>
            <w:del w:id="4766" w:author="Stephanie Thompson" w:date="2008-11-17T15:36:00Z">
              <w:r w:rsidRPr="00EB43F4" w:rsidDel="00E361B9">
                <w:rPr>
                  <w:rFonts w:ascii="Garamond" w:hAnsi="Garamond"/>
                  <w:sz w:val="22"/>
                  <w:szCs w:val="22"/>
                </w:rPr>
                <w:delText>07:00 – 09:30</w:delText>
              </w:r>
            </w:del>
          </w:p>
        </w:tc>
      </w:tr>
      <w:tr w:rsidR="00585D1B" w:rsidRPr="00EB43F4" w:rsidDel="00E361B9">
        <w:trPr>
          <w:trHeight w:val="255"/>
          <w:del w:id="4767" w:author="Stephanie Thompson" w:date="2008-11-17T15:36:00Z"/>
        </w:trPr>
        <w:tc>
          <w:tcPr>
            <w:tcW w:w="150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68" w:author="Stephanie Thompson" w:date="2008-11-17T15:36:00Z"/>
                <w:rFonts w:ascii="Garamond" w:hAnsi="Garamond"/>
                <w:sz w:val="22"/>
                <w:szCs w:val="22"/>
              </w:rPr>
              <w:pPrChange w:id="4769" w:author="Stephanie Thompson" w:date="2008-11-19T11:52:00Z">
                <w:pPr/>
              </w:pPrChange>
            </w:pPr>
            <w:del w:id="4770" w:author="Stephanie Thompson" w:date="2008-11-17T15:36:00Z">
              <w:r w:rsidRPr="00EB43F4" w:rsidDel="00E361B9">
                <w:rPr>
                  <w:rFonts w:ascii="Garamond" w:hAnsi="Garamond"/>
                  <w:sz w:val="22"/>
                  <w:szCs w:val="22"/>
                </w:rPr>
                <w:delText>02/26/06</w:delText>
              </w:r>
            </w:del>
          </w:p>
        </w:tc>
        <w:tc>
          <w:tcPr>
            <w:tcW w:w="1420" w:type="dxa"/>
            <w:tcBorders>
              <w:top w:val="nil"/>
              <w:left w:val="nil"/>
              <w:bottom w:val="nil"/>
              <w:right w:val="nil"/>
            </w:tcBorders>
            <w:shd w:val="clear" w:color="auto" w:fill="auto"/>
            <w:noWrap/>
            <w:vAlign w:val="bottom"/>
          </w:tcPr>
          <w:p w:rsidR="009821B1" w:rsidRDefault="00585D1B">
            <w:pPr>
              <w:pStyle w:val="BodyText"/>
              <w:tabs>
                <w:tab w:val="left" w:pos="1080"/>
                <w:tab w:val="left" w:pos="1980"/>
                <w:tab w:val="left" w:pos="10076"/>
              </w:tabs>
              <w:rPr>
                <w:del w:id="4771" w:author="Stephanie Thompson" w:date="2008-11-17T15:36:00Z"/>
                <w:rFonts w:ascii="Garamond" w:hAnsi="Garamond"/>
                <w:sz w:val="22"/>
                <w:szCs w:val="22"/>
              </w:rPr>
              <w:pPrChange w:id="4772" w:author="Stephanie Thompson" w:date="2008-11-19T11:52:00Z">
                <w:pPr/>
              </w:pPrChange>
            </w:pPr>
            <w:del w:id="4773" w:author="Stephanie Thompson" w:date="2008-11-17T15:36:00Z">
              <w:r w:rsidRPr="00EB43F4" w:rsidDel="00E361B9">
                <w:rPr>
                  <w:rFonts w:ascii="Garamond" w:hAnsi="Garamond"/>
                  <w:sz w:val="22"/>
                  <w:szCs w:val="22"/>
                </w:rPr>
                <w:delText>06:45 – 13:00,</w:delText>
              </w:r>
            </w:del>
          </w:p>
        </w:tc>
        <w:tc>
          <w:tcPr>
            <w:tcW w:w="1420" w:type="dxa"/>
            <w:vAlign w:val="bottom"/>
          </w:tcPr>
          <w:p w:rsidR="009821B1" w:rsidRDefault="00585D1B">
            <w:pPr>
              <w:pStyle w:val="BodyText"/>
              <w:tabs>
                <w:tab w:val="left" w:pos="1080"/>
                <w:tab w:val="left" w:pos="1980"/>
                <w:tab w:val="left" w:pos="10076"/>
              </w:tabs>
              <w:rPr>
                <w:del w:id="4774" w:author="Stephanie Thompson" w:date="2008-11-17T15:36:00Z"/>
                <w:rFonts w:ascii="Garamond" w:hAnsi="Garamond"/>
                <w:sz w:val="22"/>
                <w:szCs w:val="22"/>
              </w:rPr>
              <w:pPrChange w:id="4775" w:author="Stephanie Thompson" w:date="2008-11-19T11:52:00Z">
                <w:pPr/>
              </w:pPrChange>
            </w:pPr>
            <w:del w:id="4776" w:author="Stephanie Thompson" w:date="2008-11-17T15:36:00Z">
              <w:r w:rsidRPr="00EB43F4" w:rsidDel="00E361B9">
                <w:rPr>
                  <w:rFonts w:ascii="Garamond" w:hAnsi="Garamond"/>
                  <w:sz w:val="22"/>
                  <w:szCs w:val="22"/>
                </w:rPr>
                <w:delText>19:00 to</w:delText>
              </w:r>
            </w:del>
          </w:p>
        </w:tc>
        <w:tc>
          <w:tcPr>
            <w:tcW w:w="1420" w:type="dxa"/>
            <w:vAlign w:val="bottom"/>
          </w:tcPr>
          <w:p w:rsidR="009821B1" w:rsidRDefault="00585D1B">
            <w:pPr>
              <w:pStyle w:val="BodyText"/>
              <w:tabs>
                <w:tab w:val="left" w:pos="1080"/>
                <w:tab w:val="left" w:pos="1980"/>
                <w:tab w:val="left" w:pos="10076"/>
              </w:tabs>
              <w:rPr>
                <w:del w:id="4777" w:author="Stephanie Thompson" w:date="2008-11-17T15:36:00Z"/>
                <w:rFonts w:ascii="Garamond" w:hAnsi="Garamond"/>
                <w:sz w:val="22"/>
                <w:szCs w:val="22"/>
              </w:rPr>
              <w:pPrChange w:id="4778" w:author="Stephanie Thompson" w:date="2008-11-19T11:52:00Z">
                <w:pPr/>
              </w:pPrChange>
            </w:pPr>
            <w:del w:id="4779" w:author="Stephanie Thompson" w:date="2008-11-17T15:36:00Z">
              <w:r w:rsidRPr="00EB43F4" w:rsidDel="00E361B9">
                <w:rPr>
                  <w:rFonts w:ascii="Garamond" w:hAnsi="Garamond"/>
                  <w:sz w:val="22"/>
                  <w:szCs w:val="22"/>
                </w:rPr>
                <w:delText>02/27/06</w:delText>
              </w:r>
            </w:del>
          </w:p>
        </w:tc>
        <w:tc>
          <w:tcPr>
            <w:tcW w:w="1420" w:type="dxa"/>
            <w:vAlign w:val="bottom"/>
          </w:tcPr>
          <w:p w:rsidR="009821B1" w:rsidRDefault="00585D1B">
            <w:pPr>
              <w:pStyle w:val="BodyText"/>
              <w:tabs>
                <w:tab w:val="left" w:pos="1080"/>
                <w:tab w:val="left" w:pos="1980"/>
                <w:tab w:val="left" w:pos="10076"/>
              </w:tabs>
              <w:rPr>
                <w:del w:id="4780" w:author="Stephanie Thompson" w:date="2008-11-17T15:36:00Z"/>
                <w:rFonts w:ascii="Garamond" w:hAnsi="Garamond"/>
                <w:sz w:val="22"/>
                <w:szCs w:val="22"/>
              </w:rPr>
              <w:pPrChange w:id="4781" w:author="Stephanie Thompson" w:date="2008-11-19T11:52:00Z">
                <w:pPr/>
              </w:pPrChange>
            </w:pPr>
            <w:del w:id="4782" w:author="Stephanie Thompson" w:date="2008-11-17T15:36:00Z">
              <w:r w:rsidRPr="00EB43F4" w:rsidDel="00E361B9">
                <w:rPr>
                  <w:rFonts w:ascii="Garamond" w:hAnsi="Garamond"/>
                  <w:sz w:val="22"/>
                  <w:szCs w:val="22"/>
                </w:rPr>
                <w:delText>00:15</w:delText>
              </w:r>
            </w:del>
          </w:p>
        </w:tc>
      </w:tr>
      <w:tr w:rsidR="00170956" w:rsidRPr="00EB43F4" w:rsidDel="00E361B9">
        <w:trPr>
          <w:gridAfter w:val="3"/>
          <w:wAfter w:w="4260" w:type="dxa"/>
          <w:trHeight w:val="255"/>
          <w:del w:id="4783" w:author="Stephanie Thompson" w:date="2008-11-17T15:36:00Z"/>
        </w:trPr>
        <w:tc>
          <w:tcPr>
            <w:tcW w:w="150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784" w:author="Stephanie Thompson" w:date="2008-11-17T15:36:00Z"/>
                <w:rFonts w:ascii="Garamond" w:hAnsi="Garamond"/>
                <w:sz w:val="22"/>
                <w:szCs w:val="22"/>
              </w:rPr>
              <w:pPrChange w:id="4785" w:author="Stephanie Thompson" w:date="2008-11-19T11:52:00Z">
                <w:pPr/>
              </w:pPrChange>
            </w:pPr>
            <w:del w:id="4786"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787" w:author="Stephanie Thompson" w:date="2008-11-17T15:36:00Z"/>
                <w:rFonts w:ascii="Garamond" w:hAnsi="Garamond"/>
                <w:sz w:val="22"/>
                <w:szCs w:val="22"/>
              </w:rPr>
              <w:pPrChange w:id="4788" w:author="Stephanie Thompson" w:date="2008-11-19T11:52:00Z">
                <w:pPr/>
              </w:pPrChange>
            </w:pPr>
            <w:del w:id="4789" w:author="Stephanie Thompson" w:date="2008-11-17T15:36:00Z">
              <w:r w:rsidRPr="00EB43F4" w:rsidDel="00E361B9">
                <w:rPr>
                  <w:rFonts w:ascii="Garamond" w:hAnsi="Garamond"/>
                  <w:sz w:val="22"/>
                  <w:szCs w:val="22"/>
                </w:rPr>
                <w:delText>09:15 – 11:45</w:delText>
              </w:r>
            </w:del>
          </w:p>
        </w:tc>
      </w:tr>
      <w:tr w:rsidR="00170956" w:rsidRPr="00EB43F4" w:rsidDel="00E361B9">
        <w:trPr>
          <w:gridAfter w:val="3"/>
          <w:wAfter w:w="4260" w:type="dxa"/>
          <w:trHeight w:val="255"/>
          <w:del w:id="4790" w:author="Stephanie Thompson" w:date="2008-11-17T15:36:00Z"/>
        </w:trPr>
        <w:tc>
          <w:tcPr>
            <w:tcW w:w="150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791" w:author="Stephanie Thompson" w:date="2008-11-17T15:36:00Z"/>
                <w:rFonts w:ascii="Garamond" w:hAnsi="Garamond"/>
                <w:sz w:val="22"/>
                <w:szCs w:val="22"/>
              </w:rPr>
              <w:pPrChange w:id="4792" w:author="Stephanie Thompson" w:date="2008-11-19T11:52:00Z">
                <w:pPr/>
              </w:pPrChange>
            </w:pPr>
            <w:del w:id="4793" w:author="Stephanie Thompson" w:date="2008-11-17T15:36:00Z">
              <w:r w:rsidRPr="00EB43F4" w:rsidDel="00E361B9">
                <w:rPr>
                  <w:rFonts w:ascii="Garamond" w:hAnsi="Garamond"/>
                  <w:sz w:val="22"/>
                  <w:szCs w:val="22"/>
                </w:rPr>
                <w:delText>02/28/06</w:delText>
              </w:r>
            </w:del>
          </w:p>
        </w:tc>
        <w:tc>
          <w:tcPr>
            <w:tcW w:w="142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794" w:author="Stephanie Thompson" w:date="2008-11-17T15:36:00Z"/>
                <w:rFonts w:ascii="Garamond" w:hAnsi="Garamond"/>
                <w:sz w:val="22"/>
                <w:szCs w:val="22"/>
              </w:rPr>
              <w:pPrChange w:id="4795" w:author="Stephanie Thompson" w:date="2008-11-19T11:52:00Z">
                <w:pPr/>
              </w:pPrChange>
            </w:pPr>
            <w:del w:id="4796" w:author="Stephanie Thompson" w:date="2008-11-17T15:36:00Z">
              <w:r w:rsidRPr="00EB43F4" w:rsidDel="00E361B9">
                <w:rPr>
                  <w:rFonts w:ascii="Garamond" w:hAnsi="Garamond"/>
                  <w:sz w:val="22"/>
                  <w:szCs w:val="22"/>
                </w:rPr>
                <w:delText>11:30 – 12:15</w:delText>
              </w:r>
            </w:del>
          </w:p>
        </w:tc>
      </w:tr>
    </w:tbl>
    <w:p w:rsidR="009821B1" w:rsidRDefault="009821B1">
      <w:pPr>
        <w:pStyle w:val="BodyText"/>
        <w:tabs>
          <w:tab w:val="left" w:pos="1080"/>
          <w:tab w:val="left" w:pos="1980"/>
          <w:tab w:val="left" w:pos="10076"/>
        </w:tabs>
        <w:rPr>
          <w:del w:id="4797" w:author="Stephanie Thompson" w:date="2008-11-17T15:36:00Z"/>
          <w:rFonts w:ascii="Garamond" w:hAnsi="Garamond"/>
          <w:sz w:val="22"/>
          <w:szCs w:val="22"/>
        </w:rPr>
        <w:pPrChange w:id="4798" w:author="Stephanie Thompson" w:date="2008-11-19T11:52:00Z">
          <w:pPr/>
        </w:pPrChange>
      </w:pPr>
    </w:p>
    <w:p w:rsidR="009821B1" w:rsidRDefault="00170956">
      <w:pPr>
        <w:pStyle w:val="BodyText"/>
        <w:tabs>
          <w:tab w:val="left" w:pos="1080"/>
          <w:tab w:val="left" w:pos="1980"/>
          <w:tab w:val="left" w:pos="10076"/>
        </w:tabs>
        <w:rPr>
          <w:del w:id="4799" w:author="Stephanie Thompson" w:date="2008-11-17T15:36:00Z"/>
          <w:rFonts w:ascii="Garamond" w:hAnsi="Garamond"/>
          <w:sz w:val="22"/>
          <w:szCs w:val="22"/>
        </w:rPr>
        <w:pPrChange w:id="4800" w:author="Stephanie Thompson" w:date="2008-11-19T11:52:00Z">
          <w:pPr/>
        </w:pPrChange>
      </w:pPr>
      <w:del w:id="4801"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170956" w:rsidRPr="00EB43F4" w:rsidDel="00E361B9">
        <w:trPr>
          <w:trHeight w:val="255"/>
          <w:del w:id="4802" w:author="Stephanie Thompson" w:date="2008-11-17T15:36:00Z"/>
        </w:trPr>
        <w:tc>
          <w:tcPr>
            <w:tcW w:w="150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803" w:author="Stephanie Thompson" w:date="2008-11-17T15:36:00Z"/>
                <w:rFonts w:ascii="Garamond" w:hAnsi="Garamond"/>
                <w:sz w:val="22"/>
                <w:szCs w:val="22"/>
              </w:rPr>
              <w:pPrChange w:id="4804" w:author="Stephanie Thompson" w:date="2008-11-19T11:52:00Z">
                <w:pPr/>
              </w:pPrChange>
            </w:pPr>
            <w:del w:id="4805"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806" w:author="Stephanie Thompson" w:date="2008-11-17T15:36:00Z"/>
                <w:rFonts w:ascii="Garamond" w:hAnsi="Garamond"/>
                <w:sz w:val="22"/>
                <w:szCs w:val="22"/>
              </w:rPr>
              <w:pPrChange w:id="4807" w:author="Stephanie Thompson" w:date="2008-11-19T11:52:00Z">
                <w:pPr/>
              </w:pPrChange>
            </w:pPr>
            <w:del w:id="4808" w:author="Stephanie Thompson" w:date="2008-11-17T15:36:00Z">
              <w:r w:rsidRPr="00EB43F4" w:rsidDel="00E361B9">
                <w:rPr>
                  <w:rFonts w:ascii="Garamond" w:hAnsi="Garamond"/>
                  <w:sz w:val="22"/>
                  <w:szCs w:val="22"/>
                </w:rPr>
                <w:delText>07:00 – 12:45</w:delText>
              </w:r>
            </w:del>
          </w:p>
        </w:tc>
      </w:tr>
    </w:tbl>
    <w:p w:rsidR="009821B1" w:rsidRDefault="009821B1">
      <w:pPr>
        <w:pStyle w:val="BodyText"/>
        <w:tabs>
          <w:tab w:val="left" w:pos="1080"/>
          <w:tab w:val="left" w:pos="1980"/>
          <w:tab w:val="left" w:pos="10076"/>
        </w:tabs>
        <w:rPr>
          <w:del w:id="4809" w:author="Stephanie Thompson" w:date="2008-11-17T15:36:00Z"/>
          <w:rFonts w:ascii="Garamond" w:hAnsi="Garamond"/>
          <w:sz w:val="22"/>
          <w:szCs w:val="22"/>
        </w:rPr>
        <w:pPrChange w:id="4810" w:author="Stephanie Thompson" w:date="2008-11-19T11:52:00Z">
          <w:pPr/>
        </w:pPrChange>
      </w:pPr>
    </w:p>
    <w:p w:rsidR="009821B1" w:rsidRDefault="00170956">
      <w:pPr>
        <w:pStyle w:val="BodyText"/>
        <w:tabs>
          <w:tab w:val="left" w:pos="1080"/>
          <w:tab w:val="left" w:pos="1980"/>
          <w:tab w:val="left" w:pos="10076"/>
        </w:tabs>
        <w:rPr>
          <w:del w:id="4811" w:author="Stephanie Thompson" w:date="2008-11-17T15:36:00Z"/>
          <w:rFonts w:ascii="Garamond" w:hAnsi="Garamond"/>
          <w:sz w:val="22"/>
          <w:szCs w:val="22"/>
        </w:rPr>
        <w:pPrChange w:id="4812" w:author="Stephanie Thompson" w:date="2008-11-19T11:52:00Z">
          <w:pPr/>
        </w:pPrChange>
      </w:pPr>
      <w:del w:id="4813"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70956" w:rsidRPr="00EB43F4" w:rsidDel="00E361B9">
        <w:trPr>
          <w:trHeight w:val="255"/>
          <w:del w:id="4814" w:author="Stephanie Thompson" w:date="2008-11-17T15:36:00Z"/>
        </w:trPr>
        <w:tc>
          <w:tcPr>
            <w:tcW w:w="150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815" w:author="Stephanie Thompson" w:date="2008-11-17T15:36:00Z"/>
                <w:rFonts w:ascii="Garamond" w:hAnsi="Garamond"/>
                <w:sz w:val="22"/>
                <w:szCs w:val="22"/>
              </w:rPr>
              <w:pPrChange w:id="4816" w:author="Stephanie Thompson" w:date="2008-11-19T11:52:00Z">
                <w:pPr/>
              </w:pPrChange>
            </w:pPr>
            <w:del w:id="4817" w:author="Stephanie Thompson" w:date="2008-11-17T15:36:00Z">
              <w:r w:rsidRPr="00EB43F4" w:rsidDel="00E361B9">
                <w:rPr>
                  <w:rFonts w:ascii="Garamond" w:hAnsi="Garamond"/>
                  <w:sz w:val="22"/>
                  <w:szCs w:val="22"/>
                </w:rPr>
                <w:delText>02/27/06</w:delText>
              </w:r>
            </w:del>
          </w:p>
        </w:tc>
        <w:tc>
          <w:tcPr>
            <w:tcW w:w="142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4818" w:author="Stephanie Thompson" w:date="2008-11-17T15:36:00Z"/>
                <w:rFonts w:ascii="Garamond" w:hAnsi="Garamond"/>
                <w:sz w:val="22"/>
                <w:szCs w:val="22"/>
              </w:rPr>
              <w:pPrChange w:id="4819" w:author="Stephanie Thompson" w:date="2008-11-19T11:52:00Z">
                <w:pPr/>
              </w:pPrChange>
            </w:pPr>
            <w:del w:id="4820" w:author="Stephanie Thompson" w:date="2008-11-17T15:36:00Z">
              <w:r w:rsidRPr="00EB43F4" w:rsidDel="00E361B9">
                <w:rPr>
                  <w:rFonts w:ascii="Garamond" w:hAnsi="Garamond"/>
                  <w:sz w:val="22"/>
                  <w:szCs w:val="22"/>
                </w:rPr>
                <w:delText>21:00 to</w:delText>
              </w:r>
            </w:del>
          </w:p>
        </w:tc>
        <w:tc>
          <w:tcPr>
            <w:tcW w:w="1420" w:type="dxa"/>
            <w:vAlign w:val="bottom"/>
          </w:tcPr>
          <w:p w:rsidR="009821B1" w:rsidRDefault="00170956">
            <w:pPr>
              <w:pStyle w:val="BodyText"/>
              <w:tabs>
                <w:tab w:val="left" w:pos="1080"/>
                <w:tab w:val="left" w:pos="1980"/>
                <w:tab w:val="left" w:pos="10076"/>
              </w:tabs>
              <w:rPr>
                <w:del w:id="4821" w:author="Stephanie Thompson" w:date="2008-11-17T15:36:00Z"/>
                <w:rFonts w:ascii="Garamond" w:hAnsi="Garamond"/>
                <w:sz w:val="22"/>
                <w:szCs w:val="22"/>
              </w:rPr>
              <w:pPrChange w:id="4822" w:author="Stephanie Thompson" w:date="2008-11-19T11:52:00Z">
                <w:pPr/>
              </w:pPrChange>
            </w:pPr>
            <w:del w:id="4823" w:author="Stephanie Thompson" w:date="2008-11-17T15:36:00Z">
              <w:r w:rsidRPr="00EB43F4" w:rsidDel="00E361B9">
                <w:rPr>
                  <w:rFonts w:ascii="Garamond" w:hAnsi="Garamond"/>
                  <w:sz w:val="22"/>
                  <w:szCs w:val="22"/>
                </w:rPr>
                <w:delText>02/28/06</w:delText>
              </w:r>
            </w:del>
          </w:p>
        </w:tc>
        <w:tc>
          <w:tcPr>
            <w:tcW w:w="1420" w:type="dxa"/>
            <w:vAlign w:val="bottom"/>
          </w:tcPr>
          <w:p w:rsidR="009821B1" w:rsidRDefault="00170956">
            <w:pPr>
              <w:pStyle w:val="BodyText"/>
              <w:tabs>
                <w:tab w:val="left" w:pos="1080"/>
                <w:tab w:val="left" w:pos="1980"/>
                <w:tab w:val="left" w:pos="10076"/>
              </w:tabs>
              <w:rPr>
                <w:del w:id="4824" w:author="Stephanie Thompson" w:date="2008-11-17T15:36:00Z"/>
                <w:rFonts w:ascii="Garamond" w:hAnsi="Garamond"/>
                <w:sz w:val="22"/>
                <w:szCs w:val="22"/>
              </w:rPr>
              <w:pPrChange w:id="4825" w:author="Stephanie Thompson" w:date="2008-11-19T11:52:00Z">
                <w:pPr/>
              </w:pPrChange>
            </w:pPr>
            <w:del w:id="4826"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170956">
            <w:pPr>
              <w:pStyle w:val="BodyText"/>
              <w:tabs>
                <w:tab w:val="left" w:pos="1080"/>
                <w:tab w:val="left" w:pos="1980"/>
                <w:tab w:val="left" w:pos="10076"/>
              </w:tabs>
              <w:rPr>
                <w:del w:id="4827" w:author="Stephanie Thompson" w:date="2008-11-17T15:36:00Z"/>
                <w:rFonts w:ascii="Garamond" w:hAnsi="Garamond"/>
                <w:sz w:val="22"/>
                <w:szCs w:val="22"/>
              </w:rPr>
              <w:pPrChange w:id="4828" w:author="Stephanie Thompson" w:date="2008-11-19T11:52:00Z">
                <w:pPr/>
              </w:pPrChange>
            </w:pPr>
            <w:del w:id="4829" w:author="Stephanie Thompson" w:date="2008-11-17T15:36:00Z">
              <w:r w:rsidRPr="00EB43F4" w:rsidDel="00E361B9">
                <w:rPr>
                  <w:rFonts w:ascii="Garamond" w:hAnsi="Garamond"/>
                  <w:sz w:val="22"/>
                  <w:szCs w:val="22"/>
                </w:rPr>
                <w:delText>09:30 – 13:15,</w:delText>
              </w:r>
            </w:del>
          </w:p>
        </w:tc>
        <w:tc>
          <w:tcPr>
            <w:tcW w:w="1420" w:type="dxa"/>
            <w:vAlign w:val="bottom"/>
          </w:tcPr>
          <w:p w:rsidR="009821B1" w:rsidRDefault="00170956">
            <w:pPr>
              <w:pStyle w:val="BodyText"/>
              <w:tabs>
                <w:tab w:val="left" w:pos="1080"/>
                <w:tab w:val="left" w:pos="1980"/>
                <w:tab w:val="left" w:pos="10076"/>
              </w:tabs>
              <w:rPr>
                <w:del w:id="4830" w:author="Stephanie Thompson" w:date="2008-11-17T15:36:00Z"/>
                <w:rFonts w:ascii="Garamond" w:hAnsi="Garamond"/>
                <w:sz w:val="22"/>
                <w:szCs w:val="22"/>
              </w:rPr>
              <w:pPrChange w:id="4831" w:author="Stephanie Thompson" w:date="2008-11-19T11:52:00Z">
                <w:pPr/>
              </w:pPrChange>
            </w:pPr>
            <w:del w:id="4832" w:author="Stephanie Thompson" w:date="2008-11-17T15:36:00Z">
              <w:r w:rsidRPr="00EB43F4" w:rsidDel="00E361B9">
                <w:rPr>
                  <w:rFonts w:ascii="Garamond" w:hAnsi="Garamond"/>
                  <w:sz w:val="22"/>
                  <w:szCs w:val="22"/>
                </w:rPr>
                <w:delText>22:00 – 23:45</w:delText>
              </w:r>
            </w:del>
          </w:p>
        </w:tc>
      </w:tr>
    </w:tbl>
    <w:p w:rsidR="009821B1" w:rsidRDefault="009821B1">
      <w:pPr>
        <w:pStyle w:val="BodyText"/>
        <w:tabs>
          <w:tab w:val="left" w:pos="1080"/>
          <w:tab w:val="left" w:pos="1980"/>
          <w:tab w:val="left" w:pos="10076"/>
        </w:tabs>
        <w:rPr>
          <w:del w:id="4833" w:author="Stephanie Thompson" w:date="2008-11-17T15:36:00Z"/>
          <w:rFonts w:ascii="Garamond" w:hAnsi="Garamond"/>
          <w:sz w:val="22"/>
          <w:szCs w:val="22"/>
        </w:rPr>
        <w:pPrChange w:id="4834" w:author="Stephanie Thompson" w:date="2008-11-19T11:52:00Z">
          <w:pPr/>
        </w:pPrChange>
      </w:pPr>
    </w:p>
    <w:p w:rsidR="009821B1" w:rsidRDefault="000C125D">
      <w:pPr>
        <w:pStyle w:val="BodyText"/>
        <w:tabs>
          <w:tab w:val="left" w:pos="1080"/>
          <w:tab w:val="left" w:pos="1980"/>
          <w:tab w:val="left" w:pos="10076"/>
        </w:tabs>
        <w:rPr>
          <w:del w:id="4835" w:author="Stephanie Thompson" w:date="2008-11-17T15:36:00Z"/>
          <w:rFonts w:ascii="Garamond" w:hAnsi="Garamond"/>
          <w:sz w:val="22"/>
          <w:szCs w:val="22"/>
        </w:rPr>
        <w:pPrChange w:id="4836" w:author="Stephanie Thompson" w:date="2008-11-19T11:52:00Z">
          <w:pPr/>
        </w:pPrChange>
      </w:pPr>
      <w:del w:id="4837" w:author="Stephanie Thompson" w:date="2008-11-17T15:36:00Z">
        <w:r w:rsidRPr="00EB43F4" w:rsidDel="00E361B9">
          <w:rPr>
            <w:rFonts w:ascii="Garamond" w:hAnsi="Garamond"/>
            <w:sz w:val="22"/>
            <w:szCs w:val="22"/>
          </w:rPr>
          <w:delText>March 1 – 31, 2006</w:delText>
        </w:r>
      </w:del>
    </w:p>
    <w:p w:rsidR="009821B1" w:rsidRDefault="009821B1">
      <w:pPr>
        <w:pStyle w:val="BodyText"/>
        <w:tabs>
          <w:tab w:val="left" w:pos="1080"/>
          <w:tab w:val="left" w:pos="1980"/>
          <w:tab w:val="left" w:pos="10076"/>
        </w:tabs>
        <w:rPr>
          <w:del w:id="4838" w:author="Stephanie Thompson" w:date="2008-11-17T15:36:00Z"/>
          <w:rFonts w:ascii="Garamond" w:hAnsi="Garamond"/>
          <w:sz w:val="22"/>
          <w:szCs w:val="22"/>
        </w:rPr>
        <w:pPrChange w:id="4839" w:author="Stephanie Thompson" w:date="2008-11-19T11:52:00Z">
          <w:pPr/>
        </w:pPrChange>
      </w:pPr>
    </w:p>
    <w:p w:rsidR="009821B1" w:rsidRDefault="00DE356E">
      <w:pPr>
        <w:pStyle w:val="BodyText"/>
        <w:tabs>
          <w:tab w:val="left" w:pos="1080"/>
          <w:tab w:val="left" w:pos="1980"/>
          <w:tab w:val="left" w:pos="10076"/>
        </w:tabs>
        <w:rPr>
          <w:del w:id="4840" w:author="Stephanie Thompson" w:date="2008-11-17T15:36:00Z"/>
          <w:rFonts w:ascii="Garamond" w:hAnsi="Garamond"/>
          <w:sz w:val="22"/>
          <w:szCs w:val="22"/>
        </w:rPr>
        <w:pPrChange w:id="4841" w:author="Stephanie Thompson" w:date="2008-11-19T11:52:00Z">
          <w:pPr/>
        </w:pPrChange>
      </w:pPr>
      <w:del w:id="4842"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4843" w:author="Stephanie Thompson" w:date="2008-11-17T15:36:00Z"/>
          <w:rFonts w:ascii="Garamond" w:hAnsi="Garamond"/>
          <w:sz w:val="22"/>
          <w:szCs w:val="22"/>
        </w:rPr>
        <w:pPrChange w:id="4844" w:author="Stephanie Thompson" w:date="2008-11-19T11:52:00Z">
          <w:pPr/>
        </w:pPrChange>
      </w:pPr>
    </w:p>
    <w:p w:rsidR="009821B1" w:rsidRDefault="000C125D">
      <w:pPr>
        <w:pStyle w:val="BodyText"/>
        <w:tabs>
          <w:tab w:val="left" w:pos="1080"/>
          <w:tab w:val="left" w:pos="1980"/>
          <w:tab w:val="left" w:pos="10076"/>
        </w:tabs>
        <w:rPr>
          <w:del w:id="4845" w:author="Stephanie Thompson" w:date="2008-11-17T15:36:00Z"/>
          <w:rFonts w:ascii="Garamond" w:hAnsi="Garamond"/>
          <w:sz w:val="22"/>
          <w:szCs w:val="22"/>
        </w:rPr>
        <w:pPrChange w:id="4846" w:author="Stephanie Thompson" w:date="2008-11-19T11:52:00Z">
          <w:pPr/>
        </w:pPrChange>
      </w:pPr>
      <w:del w:id="4847" w:author="Stephanie Thompson" w:date="2008-11-17T15:36:00Z">
        <w:r w:rsidRPr="00EB43F4" w:rsidDel="00E361B9">
          <w:rPr>
            <w:rFonts w:ascii="Garamond" w:hAnsi="Garamond"/>
            <w:sz w:val="22"/>
            <w:szCs w:val="22"/>
          </w:rPr>
          <w:delText>Turbidity spike</w:delText>
        </w:r>
        <w:r w:rsidR="0042267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460" w:type="dxa"/>
        <w:tblInd w:w="93" w:type="dxa"/>
        <w:tblLook w:val="0000"/>
      </w:tblPr>
      <w:tblGrid>
        <w:gridCol w:w="1500"/>
        <w:gridCol w:w="960"/>
      </w:tblGrid>
      <w:tr w:rsidR="000C125D" w:rsidRPr="00EB43F4" w:rsidDel="00E361B9">
        <w:trPr>
          <w:trHeight w:val="255"/>
          <w:del w:id="4848" w:author="Stephanie Thompson" w:date="2008-11-17T15:36:00Z"/>
        </w:trPr>
        <w:tc>
          <w:tcPr>
            <w:tcW w:w="1500" w:type="dxa"/>
            <w:tcBorders>
              <w:top w:val="nil"/>
              <w:left w:val="nil"/>
              <w:bottom w:val="nil"/>
              <w:right w:val="nil"/>
            </w:tcBorders>
            <w:shd w:val="clear" w:color="auto" w:fill="auto"/>
            <w:noWrap/>
            <w:vAlign w:val="bottom"/>
          </w:tcPr>
          <w:p w:rsidR="009821B1" w:rsidRDefault="000C125D">
            <w:pPr>
              <w:pStyle w:val="BodyText"/>
              <w:tabs>
                <w:tab w:val="left" w:pos="1080"/>
                <w:tab w:val="left" w:pos="1980"/>
                <w:tab w:val="left" w:pos="10076"/>
              </w:tabs>
              <w:rPr>
                <w:del w:id="4849" w:author="Stephanie Thompson" w:date="2008-11-17T15:36:00Z"/>
                <w:rFonts w:ascii="Garamond" w:hAnsi="Garamond"/>
                <w:sz w:val="22"/>
                <w:szCs w:val="22"/>
              </w:rPr>
              <w:pPrChange w:id="4850" w:author="Stephanie Thompson" w:date="2008-11-19T11:52:00Z">
                <w:pPr/>
              </w:pPrChange>
            </w:pPr>
            <w:del w:id="4851" w:author="Stephanie Thompson" w:date="2008-11-17T15:36:00Z">
              <w:r w:rsidRPr="00EB43F4" w:rsidDel="00E361B9">
                <w:rPr>
                  <w:rFonts w:ascii="Garamond" w:hAnsi="Garamond"/>
                  <w:sz w:val="22"/>
                  <w:szCs w:val="22"/>
                </w:rPr>
                <w:delText>03/12/06</w:delText>
              </w:r>
            </w:del>
          </w:p>
        </w:tc>
        <w:tc>
          <w:tcPr>
            <w:tcW w:w="96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4852" w:author="Stephanie Thompson" w:date="2008-11-17T15:36:00Z"/>
                <w:rFonts w:ascii="Garamond" w:hAnsi="Garamond"/>
                <w:sz w:val="22"/>
                <w:szCs w:val="22"/>
              </w:rPr>
              <w:pPrChange w:id="4853" w:author="Stephanie Thompson" w:date="2008-11-19T11:52:00Z">
                <w:pPr/>
              </w:pPrChange>
            </w:pPr>
            <w:del w:id="4854" w:author="Stephanie Thompson" w:date="2008-11-17T15:36:00Z">
              <w:r w:rsidRPr="00EB43F4" w:rsidDel="00E361B9">
                <w:rPr>
                  <w:rFonts w:ascii="Garamond" w:hAnsi="Garamond"/>
                  <w:sz w:val="22"/>
                  <w:szCs w:val="22"/>
                </w:rPr>
                <w:delText>0</w:delText>
              </w:r>
              <w:r w:rsidR="000C125D" w:rsidRPr="00EB43F4" w:rsidDel="00E361B9">
                <w:rPr>
                  <w:rFonts w:ascii="Garamond" w:hAnsi="Garamond"/>
                  <w:sz w:val="22"/>
                  <w:szCs w:val="22"/>
                </w:rPr>
                <w:delText>0:00</w:delText>
              </w:r>
            </w:del>
          </w:p>
        </w:tc>
      </w:tr>
      <w:tr w:rsidR="000C125D" w:rsidRPr="00EB43F4" w:rsidDel="00E361B9">
        <w:trPr>
          <w:trHeight w:val="255"/>
          <w:del w:id="4855" w:author="Stephanie Thompson" w:date="2008-11-17T15:36:00Z"/>
        </w:trPr>
        <w:tc>
          <w:tcPr>
            <w:tcW w:w="1500" w:type="dxa"/>
            <w:tcBorders>
              <w:top w:val="nil"/>
              <w:left w:val="nil"/>
              <w:bottom w:val="nil"/>
              <w:right w:val="nil"/>
            </w:tcBorders>
            <w:shd w:val="clear" w:color="auto" w:fill="auto"/>
            <w:noWrap/>
            <w:vAlign w:val="bottom"/>
          </w:tcPr>
          <w:p w:rsidR="009821B1" w:rsidRDefault="000C125D">
            <w:pPr>
              <w:pStyle w:val="BodyText"/>
              <w:tabs>
                <w:tab w:val="left" w:pos="1080"/>
                <w:tab w:val="left" w:pos="1980"/>
                <w:tab w:val="left" w:pos="10076"/>
              </w:tabs>
              <w:rPr>
                <w:del w:id="4856" w:author="Stephanie Thompson" w:date="2008-11-17T15:36:00Z"/>
                <w:rFonts w:ascii="Garamond" w:hAnsi="Garamond"/>
                <w:sz w:val="22"/>
                <w:szCs w:val="22"/>
              </w:rPr>
              <w:pPrChange w:id="4857" w:author="Stephanie Thompson" w:date="2008-11-19T11:52:00Z">
                <w:pPr/>
              </w:pPrChange>
            </w:pPr>
            <w:del w:id="4858" w:author="Stephanie Thompson" w:date="2008-11-17T15:36:00Z">
              <w:r w:rsidRPr="00EB43F4" w:rsidDel="00E361B9">
                <w:rPr>
                  <w:rFonts w:ascii="Garamond" w:hAnsi="Garamond"/>
                  <w:sz w:val="22"/>
                  <w:szCs w:val="22"/>
                </w:rPr>
                <w:delText>03/31/06</w:delText>
              </w:r>
            </w:del>
          </w:p>
        </w:tc>
        <w:tc>
          <w:tcPr>
            <w:tcW w:w="960" w:type="dxa"/>
            <w:tcBorders>
              <w:top w:val="nil"/>
              <w:left w:val="nil"/>
              <w:bottom w:val="nil"/>
              <w:right w:val="nil"/>
            </w:tcBorders>
            <w:shd w:val="clear" w:color="auto" w:fill="auto"/>
            <w:noWrap/>
            <w:vAlign w:val="bottom"/>
          </w:tcPr>
          <w:p w:rsidR="009821B1" w:rsidRDefault="000C125D">
            <w:pPr>
              <w:pStyle w:val="BodyText"/>
              <w:tabs>
                <w:tab w:val="left" w:pos="1080"/>
                <w:tab w:val="left" w:pos="1980"/>
                <w:tab w:val="left" w:pos="10076"/>
              </w:tabs>
              <w:rPr>
                <w:del w:id="4859" w:author="Stephanie Thompson" w:date="2008-11-17T15:36:00Z"/>
                <w:rFonts w:ascii="Garamond" w:hAnsi="Garamond"/>
                <w:sz w:val="22"/>
                <w:szCs w:val="22"/>
              </w:rPr>
              <w:pPrChange w:id="4860" w:author="Stephanie Thompson" w:date="2008-11-19T11:52:00Z">
                <w:pPr/>
              </w:pPrChange>
            </w:pPr>
            <w:del w:id="4861" w:author="Stephanie Thompson" w:date="2008-11-17T15:36:00Z">
              <w:r w:rsidRPr="00EB43F4" w:rsidDel="00E361B9">
                <w:rPr>
                  <w:rFonts w:ascii="Garamond" w:hAnsi="Garamond"/>
                  <w:sz w:val="22"/>
                  <w:szCs w:val="22"/>
                </w:rPr>
                <w:delText>12:45</w:delText>
              </w:r>
            </w:del>
          </w:p>
        </w:tc>
      </w:tr>
    </w:tbl>
    <w:p w:rsidR="009821B1" w:rsidRDefault="009821B1">
      <w:pPr>
        <w:pStyle w:val="BodyText"/>
        <w:tabs>
          <w:tab w:val="left" w:pos="1080"/>
          <w:tab w:val="left" w:pos="1980"/>
          <w:tab w:val="left" w:pos="10076"/>
        </w:tabs>
        <w:rPr>
          <w:del w:id="4862" w:author="Stephanie Thompson" w:date="2008-11-17T15:36:00Z"/>
          <w:rFonts w:ascii="Garamond" w:hAnsi="Garamond"/>
          <w:sz w:val="22"/>
          <w:szCs w:val="22"/>
        </w:rPr>
        <w:pPrChange w:id="4863" w:author="Stephanie Thompson" w:date="2008-11-19T11:52:00Z">
          <w:pPr/>
        </w:pPrChange>
      </w:pPr>
    </w:p>
    <w:p w:rsidR="009821B1" w:rsidRDefault="00DE356E">
      <w:pPr>
        <w:pStyle w:val="BodyText"/>
        <w:tabs>
          <w:tab w:val="left" w:pos="1080"/>
          <w:tab w:val="left" w:pos="1980"/>
          <w:tab w:val="left" w:pos="10076"/>
        </w:tabs>
        <w:rPr>
          <w:del w:id="4864" w:author="Stephanie Thompson" w:date="2008-11-17T15:36:00Z"/>
          <w:rFonts w:ascii="Garamond" w:hAnsi="Garamond"/>
          <w:sz w:val="22"/>
          <w:szCs w:val="22"/>
        </w:rPr>
        <w:pPrChange w:id="4865" w:author="Stephanie Thompson" w:date="2008-11-19T11:52:00Z">
          <w:pPr/>
        </w:pPrChange>
      </w:pPr>
      <w:del w:id="4866"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4867" w:author="Stephanie Thompson" w:date="2008-11-17T15:36:00Z"/>
          <w:rFonts w:ascii="Garamond" w:hAnsi="Garamond"/>
          <w:sz w:val="22"/>
          <w:szCs w:val="22"/>
        </w:rPr>
        <w:pPrChange w:id="4868" w:author="Stephanie Thompson" w:date="2008-11-19T11:52:00Z">
          <w:pPr/>
        </w:pPrChange>
      </w:pPr>
    </w:p>
    <w:p w:rsidR="009821B1" w:rsidRDefault="003A41B8">
      <w:pPr>
        <w:pStyle w:val="BodyText"/>
        <w:tabs>
          <w:tab w:val="left" w:pos="1080"/>
          <w:tab w:val="left" w:pos="1980"/>
          <w:tab w:val="left" w:pos="10076"/>
        </w:tabs>
        <w:rPr>
          <w:del w:id="4869" w:author="Stephanie Thompson" w:date="2008-11-17T15:36:00Z"/>
          <w:rFonts w:ascii="Garamond" w:hAnsi="Garamond"/>
          <w:sz w:val="22"/>
          <w:szCs w:val="22"/>
        </w:rPr>
        <w:pPrChange w:id="4870" w:author="Stephanie Thompson" w:date="2008-11-19T11:52:00Z">
          <w:pPr/>
        </w:pPrChange>
      </w:pPr>
      <w:del w:id="4871" w:author="Stephanie Thompson" w:date="2008-11-17T15:36:00Z">
        <w:r w:rsidRPr="00EB43F4" w:rsidDel="00E361B9">
          <w:rPr>
            <w:rFonts w:ascii="Garamond" w:hAnsi="Garamond"/>
            <w:sz w:val="22"/>
            <w:szCs w:val="22"/>
          </w:rPr>
          <w:delText xml:space="preserve">Negative turbidity values </w:delText>
        </w:r>
        <w:r w:rsidR="00C36D73" w:rsidRPr="00EB43F4" w:rsidDel="00E361B9">
          <w:rPr>
            <w:rFonts w:ascii="Garamond" w:hAnsi="Garamond"/>
            <w:sz w:val="22"/>
            <w:szCs w:val="22"/>
          </w:rPr>
          <w:delText>deleted</w:delText>
        </w:r>
      </w:del>
    </w:p>
    <w:tbl>
      <w:tblPr>
        <w:tblW w:w="8600" w:type="dxa"/>
        <w:tblInd w:w="93" w:type="dxa"/>
        <w:tblLook w:val="0000"/>
      </w:tblPr>
      <w:tblGrid>
        <w:gridCol w:w="1500"/>
        <w:gridCol w:w="1420"/>
        <w:gridCol w:w="1420"/>
        <w:gridCol w:w="1420"/>
        <w:gridCol w:w="1420"/>
        <w:gridCol w:w="1420"/>
      </w:tblGrid>
      <w:tr w:rsidR="00222C3C" w:rsidRPr="00EB43F4" w:rsidDel="00E361B9">
        <w:trPr>
          <w:trHeight w:val="255"/>
          <w:del w:id="4872" w:author="Stephanie Thompson" w:date="2008-11-17T15:36:00Z"/>
        </w:trPr>
        <w:tc>
          <w:tcPr>
            <w:tcW w:w="1500" w:type="dxa"/>
            <w:tcBorders>
              <w:top w:val="nil"/>
              <w:left w:val="nil"/>
              <w:bottom w:val="nil"/>
              <w:right w:val="nil"/>
            </w:tcBorders>
            <w:shd w:val="clear" w:color="auto" w:fill="auto"/>
            <w:noWrap/>
            <w:vAlign w:val="bottom"/>
          </w:tcPr>
          <w:p w:rsidR="009821B1" w:rsidRDefault="00222C3C">
            <w:pPr>
              <w:pStyle w:val="BodyText"/>
              <w:tabs>
                <w:tab w:val="left" w:pos="1080"/>
                <w:tab w:val="left" w:pos="1980"/>
                <w:tab w:val="left" w:pos="10076"/>
              </w:tabs>
              <w:rPr>
                <w:del w:id="4873" w:author="Stephanie Thompson" w:date="2008-11-17T15:36:00Z"/>
                <w:rFonts w:ascii="Garamond" w:hAnsi="Garamond"/>
                <w:sz w:val="22"/>
                <w:szCs w:val="22"/>
              </w:rPr>
              <w:pPrChange w:id="4874" w:author="Stephanie Thompson" w:date="2008-11-19T11:52:00Z">
                <w:pPr/>
              </w:pPrChange>
            </w:pPr>
            <w:del w:id="4875"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222C3C">
            <w:pPr>
              <w:pStyle w:val="BodyText"/>
              <w:tabs>
                <w:tab w:val="left" w:pos="1080"/>
                <w:tab w:val="left" w:pos="1980"/>
                <w:tab w:val="left" w:pos="10076"/>
              </w:tabs>
              <w:rPr>
                <w:del w:id="4876" w:author="Stephanie Thompson" w:date="2008-11-17T15:36:00Z"/>
                <w:rFonts w:ascii="Garamond" w:hAnsi="Garamond"/>
                <w:sz w:val="22"/>
                <w:szCs w:val="22"/>
              </w:rPr>
              <w:pPrChange w:id="4877" w:author="Stephanie Thompson" w:date="2008-11-19T11:52:00Z">
                <w:pPr/>
              </w:pPrChange>
            </w:pPr>
            <w:del w:id="4878"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222C3C">
            <w:pPr>
              <w:pStyle w:val="BodyText"/>
              <w:tabs>
                <w:tab w:val="left" w:pos="1080"/>
                <w:tab w:val="left" w:pos="1980"/>
                <w:tab w:val="left" w:pos="10076"/>
              </w:tabs>
              <w:rPr>
                <w:del w:id="4879" w:author="Stephanie Thompson" w:date="2008-11-17T15:36:00Z"/>
                <w:rFonts w:ascii="Garamond" w:hAnsi="Garamond"/>
                <w:sz w:val="22"/>
                <w:szCs w:val="22"/>
              </w:rPr>
              <w:pPrChange w:id="4880" w:author="Stephanie Thompson" w:date="2008-11-19T11:52:00Z">
                <w:pPr/>
              </w:pPrChange>
            </w:pPr>
            <w:del w:id="4881"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222C3C">
            <w:pPr>
              <w:pStyle w:val="BodyText"/>
              <w:tabs>
                <w:tab w:val="left" w:pos="1080"/>
                <w:tab w:val="left" w:pos="1980"/>
                <w:tab w:val="left" w:pos="10076"/>
              </w:tabs>
              <w:rPr>
                <w:del w:id="4882" w:author="Stephanie Thompson" w:date="2008-11-17T15:36:00Z"/>
                <w:rFonts w:ascii="Garamond" w:hAnsi="Garamond"/>
                <w:sz w:val="22"/>
                <w:szCs w:val="22"/>
              </w:rPr>
              <w:pPrChange w:id="4883" w:author="Stephanie Thompson" w:date="2008-11-19T11:52:00Z">
                <w:pPr/>
              </w:pPrChange>
            </w:pPr>
            <w:del w:id="4884" w:author="Stephanie Thompson" w:date="2008-11-17T15:36:00Z">
              <w:r w:rsidRPr="00EB43F4" w:rsidDel="00E361B9">
                <w:rPr>
                  <w:rFonts w:ascii="Garamond" w:hAnsi="Garamond"/>
                  <w:sz w:val="22"/>
                  <w:szCs w:val="22"/>
                </w:rPr>
                <w:delText>17:52,</w:delText>
              </w:r>
            </w:del>
          </w:p>
        </w:tc>
        <w:tc>
          <w:tcPr>
            <w:tcW w:w="1420" w:type="dxa"/>
            <w:vAlign w:val="bottom"/>
          </w:tcPr>
          <w:p w:rsidR="009821B1" w:rsidRDefault="00222C3C">
            <w:pPr>
              <w:pStyle w:val="BodyText"/>
              <w:tabs>
                <w:tab w:val="left" w:pos="1080"/>
                <w:tab w:val="left" w:pos="1980"/>
                <w:tab w:val="left" w:pos="10076"/>
              </w:tabs>
              <w:rPr>
                <w:del w:id="4885" w:author="Stephanie Thompson" w:date="2008-11-17T15:36:00Z"/>
                <w:rFonts w:ascii="Garamond" w:hAnsi="Garamond"/>
                <w:sz w:val="22"/>
                <w:szCs w:val="22"/>
              </w:rPr>
              <w:pPrChange w:id="4886" w:author="Stephanie Thompson" w:date="2008-11-19T11:52:00Z">
                <w:pPr/>
              </w:pPrChange>
            </w:pPr>
            <w:del w:id="4887"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222C3C">
            <w:pPr>
              <w:pStyle w:val="BodyText"/>
              <w:tabs>
                <w:tab w:val="left" w:pos="1080"/>
                <w:tab w:val="left" w:pos="1980"/>
                <w:tab w:val="left" w:pos="10076"/>
              </w:tabs>
              <w:rPr>
                <w:del w:id="4888" w:author="Stephanie Thompson" w:date="2008-11-17T15:36:00Z"/>
                <w:rFonts w:ascii="Garamond" w:hAnsi="Garamond"/>
                <w:sz w:val="22"/>
                <w:szCs w:val="22"/>
              </w:rPr>
              <w:pPrChange w:id="4889" w:author="Stephanie Thompson" w:date="2008-11-19T11:52:00Z">
                <w:pPr/>
              </w:pPrChange>
            </w:pPr>
            <w:del w:id="4890" w:author="Stephanie Thompson" w:date="2008-11-17T15:36:00Z">
              <w:r w:rsidRPr="00EB43F4" w:rsidDel="00E361B9">
                <w:rPr>
                  <w:rFonts w:ascii="Garamond" w:hAnsi="Garamond"/>
                  <w:sz w:val="22"/>
                  <w:szCs w:val="22"/>
                </w:rPr>
                <w:delText>19:52,</w:delText>
              </w:r>
            </w:del>
          </w:p>
        </w:tc>
      </w:tr>
      <w:tr w:rsidR="00222C3C" w:rsidRPr="00EB43F4" w:rsidDel="00E361B9">
        <w:trPr>
          <w:gridAfter w:val="2"/>
          <w:wAfter w:w="2840" w:type="dxa"/>
          <w:trHeight w:val="255"/>
          <w:del w:id="4891"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4892" w:author="Stephanie Thompson" w:date="2008-11-17T15:36:00Z"/>
                <w:rFonts w:ascii="Garamond" w:hAnsi="Garamond"/>
                <w:sz w:val="22"/>
                <w:szCs w:val="22"/>
              </w:rPr>
              <w:pPrChange w:id="4893"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222C3C">
            <w:pPr>
              <w:pStyle w:val="BodyText"/>
              <w:tabs>
                <w:tab w:val="left" w:pos="1080"/>
                <w:tab w:val="left" w:pos="1980"/>
                <w:tab w:val="left" w:pos="10076"/>
              </w:tabs>
              <w:rPr>
                <w:del w:id="4894" w:author="Stephanie Thompson" w:date="2008-11-17T15:36:00Z"/>
                <w:rFonts w:ascii="Garamond" w:hAnsi="Garamond"/>
                <w:sz w:val="22"/>
                <w:szCs w:val="22"/>
              </w:rPr>
              <w:pPrChange w:id="4895" w:author="Stephanie Thompson" w:date="2008-11-19T11:52:00Z">
                <w:pPr/>
              </w:pPrChange>
            </w:pPr>
            <w:del w:id="4896" w:author="Stephanie Thompson" w:date="2008-11-17T15:36:00Z">
              <w:r w:rsidRPr="00EB43F4" w:rsidDel="00E361B9">
                <w:rPr>
                  <w:rFonts w:ascii="Garamond" w:hAnsi="Garamond"/>
                  <w:sz w:val="22"/>
                  <w:szCs w:val="22"/>
                </w:rPr>
                <w:delText>20:52,</w:delText>
              </w:r>
            </w:del>
          </w:p>
        </w:tc>
        <w:tc>
          <w:tcPr>
            <w:tcW w:w="1420" w:type="dxa"/>
            <w:vAlign w:val="bottom"/>
          </w:tcPr>
          <w:p w:rsidR="009821B1" w:rsidRDefault="00222C3C">
            <w:pPr>
              <w:pStyle w:val="BodyText"/>
              <w:tabs>
                <w:tab w:val="left" w:pos="1080"/>
                <w:tab w:val="left" w:pos="1980"/>
                <w:tab w:val="left" w:pos="10076"/>
              </w:tabs>
              <w:rPr>
                <w:del w:id="4897" w:author="Stephanie Thompson" w:date="2008-11-17T15:36:00Z"/>
                <w:rFonts w:ascii="Garamond" w:hAnsi="Garamond"/>
                <w:sz w:val="22"/>
                <w:szCs w:val="22"/>
              </w:rPr>
              <w:pPrChange w:id="4898" w:author="Stephanie Thompson" w:date="2008-11-19T11:52:00Z">
                <w:pPr/>
              </w:pPrChange>
            </w:pPr>
            <w:del w:id="4899" w:author="Stephanie Thompson" w:date="2008-11-17T15:36:00Z">
              <w:r w:rsidRPr="00EB43F4" w:rsidDel="00E361B9">
                <w:rPr>
                  <w:rFonts w:ascii="Garamond" w:hAnsi="Garamond"/>
                  <w:sz w:val="22"/>
                  <w:szCs w:val="22"/>
                </w:rPr>
                <w:delText>21:52,</w:delText>
              </w:r>
            </w:del>
          </w:p>
        </w:tc>
        <w:tc>
          <w:tcPr>
            <w:tcW w:w="1420" w:type="dxa"/>
            <w:vAlign w:val="bottom"/>
          </w:tcPr>
          <w:p w:rsidR="009821B1" w:rsidRDefault="00222C3C">
            <w:pPr>
              <w:pStyle w:val="BodyText"/>
              <w:tabs>
                <w:tab w:val="left" w:pos="1080"/>
                <w:tab w:val="left" w:pos="1980"/>
                <w:tab w:val="left" w:pos="10076"/>
              </w:tabs>
              <w:rPr>
                <w:del w:id="4900" w:author="Stephanie Thompson" w:date="2008-11-17T15:36:00Z"/>
                <w:rFonts w:ascii="Garamond" w:hAnsi="Garamond"/>
                <w:sz w:val="22"/>
                <w:szCs w:val="22"/>
              </w:rPr>
              <w:pPrChange w:id="4901" w:author="Stephanie Thompson" w:date="2008-11-19T11:52:00Z">
                <w:pPr/>
              </w:pPrChange>
            </w:pPr>
            <w:del w:id="4902" w:author="Stephanie Thompson" w:date="2008-11-17T15:36:00Z">
              <w:r w:rsidRPr="00EB43F4" w:rsidDel="00E361B9">
                <w:rPr>
                  <w:rFonts w:ascii="Garamond" w:hAnsi="Garamond"/>
                  <w:sz w:val="22"/>
                  <w:szCs w:val="22"/>
                </w:rPr>
                <w:delText>22:52</w:delText>
              </w:r>
            </w:del>
          </w:p>
        </w:tc>
      </w:tr>
      <w:tr w:rsidR="009828C0" w:rsidRPr="00EB43F4" w:rsidDel="00E361B9">
        <w:trPr>
          <w:trHeight w:val="255"/>
          <w:del w:id="4903" w:author="Stephanie Thompson" w:date="2008-11-17T15:36:00Z"/>
        </w:trPr>
        <w:tc>
          <w:tcPr>
            <w:tcW w:w="1500" w:type="dxa"/>
            <w:tcBorders>
              <w:top w:val="nil"/>
              <w:left w:val="nil"/>
              <w:bottom w:val="nil"/>
              <w:right w:val="nil"/>
            </w:tcBorders>
            <w:shd w:val="clear" w:color="auto" w:fill="auto"/>
            <w:noWrap/>
            <w:vAlign w:val="bottom"/>
          </w:tcPr>
          <w:p w:rsidR="009821B1" w:rsidRDefault="009828C0">
            <w:pPr>
              <w:pStyle w:val="BodyText"/>
              <w:tabs>
                <w:tab w:val="left" w:pos="1080"/>
                <w:tab w:val="left" w:pos="1980"/>
                <w:tab w:val="left" w:pos="10076"/>
              </w:tabs>
              <w:rPr>
                <w:del w:id="4904" w:author="Stephanie Thompson" w:date="2008-11-17T15:36:00Z"/>
                <w:rFonts w:ascii="Garamond" w:hAnsi="Garamond"/>
                <w:sz w:val="22"/>
                <w:szCs w:val="22"/>
              </w:rPr>
              <w:pPrChange w:id="4905" w:author="Stephanie Thompson" w:date="2008-11-19T11:52:00Z">
                <w:pPr/>
              </w:pPrChange>
            </w:pPr>
            <w:del w:id="4906"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9828C0">
            <w:pPr>
              <w:pStyle w:val="BodyText"/>
              <w:tabs>
                <w:tab w:val="left" w:pos="1080"/>
                <w:tab w:val="left" w:pos="1980"/>
                <w:tab w:val="left" w:pos="10076"/>
              </w:tabs>
              <w:rPr>
                <w:del w:id="4907" w:author="Stephanie Thompson" w:date="2008-11-17T15:36:00Z"/>
                <w:rFonts w:ascii="Garamond" w:hAnsi="Garamond"/>
                <w:sz w:val="22"/>
                <w:szCs w:val="22"/>
              </w:rPr>
              <w:pPrChange w:id="4908" w:author="Stephanie Thompson" w:date="2008-11-19T11:52:00Z">
                <w:pPr/>
              </w:pPrChange>
            </w:pPr>
            <w:del w:id="4909" w:author="Stephanie Thompson" w:date="2008-11-17T15:36:00Z">
              <w:r w:rsidRPr="00EB43F4" w:rsidDel="00E361B9">
                <w:rPr>
                  <w:rFonts w:ascii="Garamond" w:hAnsi="Garamond"/>
                  <w:sz w:val="22"/>
                  <w:szCs w:val="22"/>
                </w:rPr>
                <w:delText>11:52,</w:delText>
              </w:r>
            </w:del>
          </w:p>
        </w:tc>
        <w:tc>
          <w:tcPr>
            <w:tcW w:w="1420" w:type="dxa"/>
            <w:vAlign w:val="bottom"/>
          </w:tcPr>
          <w:p w:rsidR="009821B1" w:rsidRDefault="009828C0">
            <w:pPr>
              <w:pStyle w:val="BodyText"/>
              <w:tabs>
                <w:tab w:val="left" w:pos="1080"/>
                <w:tab w:val="left" w:pos="1980"/>
                <w:tab w:val="left" w:pos="10076"/>
              </w:tabs>
              <w:rPr>
                <w:del w:id="4910" w:author="Stephanie Thompson" w:date="2008-11-17T15:36:00Z"/>
                <w:rFonts w:ascii="Garamond" w:hAnsi="Garamond"/>
                <w:sz w:val="22"/>
                <w:szCs w:val="22"/>
              </w:rPr>
              <w:pPrChange w:id="4911" w:author="Stephanie Thompson" w:date="2008-11-19T11:52:00Z">
                <w:pPr/>
              </w:pPrChange>
            </w:pPr>
            <w:del w:id="4912" w:author="Stephanie Thompson" w:date="2008-11-17T15:36:00Z">
              <w:r w:rsidRPr="00EB43F4" w:rsidDel="00E361B9">
                <w:rPr>
                  <w:rFonts w:ascii="Garamond" w:hAnsi="Garamond"/>
                  <w:sz w:val="22"/>
                  <w:szCs w:val="22"/>
                </w:rPr>
                <w:delText>12:52,</w:delText>
              </w:r>
            </w:del>
          </w:p>
        </w:tc>
        <w:tc>
          <w:tcPr>
            <w:tcW w:w="1420" w:type="dxa"/>
            <w:vAlign w:val="bottom"/>
          </w:tcPr>
          <w:p w:rsidR="009821B1" w:rsidRDefault="009828C0">
            <w:pPr>
              <w:pStyle w:val="BodyText"/>
              <w:tabs>
                <w:tab w:val="left" w:pos="1080"/>
                <w:tab w:val="left" w:pos="1980"/>
                <w:tab w:val="left" w:pos="10076"/>
              </w:tabs>
              <w:rPr>
                <w:del w:id="4913" w:author="Stephanie Thompson" w:date="2008-11-17T15:36:00Z"/>
                <w:rFonts w:ascii="Garamond" w:hAnsi="Garamond"/>
                <w:sz w:val="22"/>
                <w:szCs w:val="22"/>
              </w:rPr>
              <w:pPrChange w:id="4914" w:author="Stephanie Thompson" w:date="2008-11-19T11:52:00Z">
                <w:pPr/>
              </w:pPrChange>
            </w:pPr>
            <w:del w:id="4915" w:author="Stephanie Thompson" w:date="2008-11-17T15:36:00Z">
              <w:r w:rsidRPr="00EB43F4" w:rsidDel="00E361B9">
                <w:rPr>
                  <w:rFonts w:ascii="Garamond" w:hAnsi="Garamond"/>
                  <w:sz w:val="22"/>
                  <w:szCs w:val="22"/>
                </w:rPr>
                <w:delText>14:52</w:delText>
              </w:r>
            </w:del>
          </w:p>
        </w:tc>
        <w:tc>
          <w:tcPr>
            <w:tcW w:w="1420" w:type="dxa"/>
            <w:vAlign w:val="bottom"/>
          </w:tcPr>
          <w:p w:rsidR="009821B1" w:rsidRDefault="009828C0">
            <w:pPr>
              <w:pStyle w:val="BodyText"/>
              <w:tabs>
                <w:tab w:val="left" w:pos="1080"/>
                <w:tab w:val="left" w:pos="1980"/>
                <w:tab w:val="left" w:pos="10076"/>
              </w:tabs>
              <w:rPr>
                <w:del w:id="4916" w:author="Stephanie Thompson" w:date="2008-11-17T15:36:00Z"/>
                <w:rFonts w:ascii="Garamond" w:hAnsi="Garamond"/>
                <w:sz w:val="22"/>
                <w:szCs w:val="22"/>
              </w:rPr>
              <w:pPrChange w:id="4917" w:author="Stephanie Thompson" w:date="2008-11-19T11:52:00Z">
                <w:pPr/>
              </w:pPrChange>
            </w:pPr>
            <w:del w:id="4918"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9828C0">
            <w:pPr>
              <w:pStyle w:val="BodyText"/>
              <w:tabs>
                <w:tab w:val="left" w:pos="1080"/>
                <w:tab w:val="left" w:pos="1980"/>
                <w:tab w:val="left" w:pos="10076"/>
              </w:tabs>
              <w:rPr>
                <w:del w:id="4919" w:author="Stephanie Thompson" w:date="2008-11-17T15:36:00Z"/>
                <w:rFonts w:ascii="Garamond" w:hAnsi="Garamond"/>
                <w:sz w:val="22"/>
                <w:szCs w:val="22"/>
              </w:rPr>
              <w:pPrChange w:id="4920" w:author="Stephanie Thompson" w:date="2008-11-19T11:52:00Z">
                <w:pPr/>
              </w:pPrChange>
            </w:pPr>
            <w:del w:id="4921" w:author="Stephanie Thompson" w:date="2008-11-17T15:36:00Z">
              <w:r w:rsidRPr="00EB43F4" w:rsidDel="00E361B9">
                <w:rPr>
                  <w:rFonts w:ascii="Garamond" w:hAnsi="Garamond"/>
                  <w:sz w:val="22"/>
                  <w:szCs w:val="22"/>
                </w:rPr>
                <w:delText>19:52,</w:delText>
              </w:r>
            </w:del>
          </w:p>
        </w:tc>
      </w:tr>
      <w:tr w:rsidR="009828C0" w:rsidRPr="00EB43F4" w:rsidDel="00E361B9">
        <w:trPr>
          <w:gridAfter w:val="3"/>
          <w:wAfter w:w="4260" w:type="dxa"/>
          <w:trHeight w:val="255"/>
          <w:del w:id="4922"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4923" w:author="Stephanie Thompson" w:date="2008-11-17T15:36:00Z"/>
                <w:rFonts w:ascii="Garamond" w:hAnsi="Garamond"/>
                <w:sz w:val="22"/>
                <w:szCs w:val="22"/>
              </w:rPr>
              <w:pPrChange w:id="4924" w:author="Stephanie Thompson" w:date="2008-11-19T11:52:00Z">
                <w:pPr/>
              </w:pPrChange>
            </w:pPr>
          </w:p>
        </w:tc>
        <w:tc>
          <w:tcPr>
            <w:tcW w:w="1420" w:type="dxa"/>
            <w:vAlign w:val="bottom"/>
          </w:tcPr>
          <w:p w:rsidR="009821B1" w:rsidRDefault="009828C0">
            <w:pPr>
              <w:pStyle w:val="BodyText"/>
              <w:tabs>
                <w:tab w:val="left" w:pos="1080"/>
                <w:tab w:val="left" w:pos="1980"/>
                <w:tab w:val="left" w:pos="10076"/>
              </w:tabs>
              <w:rPr>
                <w:del w:id="4925" w:author="Stephanie Thompson" w:date="2008-11-17T15:36:00Z"/>
                <w:rFonts w:ascii="Garamond" w:hAnsi="Garamond"/>
                <w:sz w:val="22"/>
                <w:szCs w:val="22"/>
              </w:rPr>
              <w:pPrChange w:id="4926" w:author="Stephanie Thompson" w:date="2008-11-19T11:52:00Z">
                <w:pPr/>
              </w:pPrChange>
            </w:pPr>
            <w:del w:id="4927" w:author="Stephanie Thompson" w:date="2008-11-17T15:36:00Z">
              <w:r w:rsidRPr="00EB43F4" w:rsidDel="00E361B9">
                <w:rPr>
                  <w:rFonts w:ascii="Garamond" w:hAnsi="Garamond"/>
                  <w:sz w:val="22"/>
                  <w:szCs w:val="22"/>
                </w:rPr>
                <w:delText>20:52,</w:delText>
              </w:r>
            </w:del>
          </w:p>
        </w:tc>
        <w:tc>
          <w:tcPr>
            <w:tcW w:w="1420" w:type="dxa"/>
            <w:vAlign w:val="bottom"/>
          </w:tcPr>
          <w:p w:rsidR="009821B1" w:rsidRDefault="009828C0">
            <w:pPr>
              <w:pStyle w:val="BodyText"/>
              <w:tabs>
                <w:tab w:val="left" w:pos="1080"/>
                <w:tab w:val="left" w:pos="1980"/>
                <w:tab w:val="left" w:pos="10076"/>
              </w:tabs>
              <w:rPr>
                <w:del w:id="4928" w:author="Stephanie Thompson" w:date="2008-11-17T15:36:00Z"/>
                <w:rFonts w:ascii="Garamond" w:hAnsi="Garamond"/>
                <w:sz w:val="22"/>
                <w:szCs w:val="22"/>
              </w:rPr>
              <w:pPrChange w:id="4929" w:author="Stephanie Thompson" w:date="2008-11-19T11:52:00Z">
                <w:pPr/>
              </w:pPrChange>
            </w:pPr>
            <w:del w:id="4930"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4931" w:author="Stephanie Thompson" w:date="2008-11-17T15:36:00Z"/>
        </w:trPr>
        <w:tc>
          <w:tcPr>
            <w:tcW w:w="150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32" w:author="Stephanie Thompson" w:date="2008-11-17T15:36:00Z"/>
                <w:rFonts w:ascii="Garamond" w:hAnsi="Garamond"/>
                <w:sz w:val="22"/>
                <w:szCs w:val="22"/>
              </w:rPr>
              <w:pPrChange w:id="4933" w:author="Stephanie Thompson" w:date="2008-11-19T11:52:00Z">
                <w:pPr/>
              </w:pPrChange>
            </w:pPr>
            <w:del w:id="4934"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35" w:author="Stephanie Thompson" w:date="2008-11-17T15:36:00Z"/>
                <w:rFonts w:ascii="Garamond" w:hAnsi="Garamond"/>
                <w:sz w:val="22"/>
                <w:szCs w:val="22"/>
              </w:rPr>
              <w:pPrChange w:id="4936" w:author="Stephanie Thompson" w:date="2008-11-19T11:52:00Z">
                <w:pPr/>
              </w:pPrChange>
            </w:pPr>
            <w:del w:id="4937" w:author="Stephanie Thompson" w:date="2008-11-17T15:36:00Z">
              <w:r w:rsidRPr="00EB43F4" w:rsidDel="00E361B9">
                <w:rPr>
                  <w:rFonts w:ascii="Garamond" w:hAnsi="Garamond"/>
                  <w:sz w:val="22"/>
                  <w:szCs w:val="22"/>
                </w:rPr>
                <w:delText>13:52,</w:delText>
              </w:r>
            </w:del>
          </w:p>
        </w:tc>
        <w:tc>
          <w:tcPr>
            <w:tcW w:w="1420" w:type="dxa"/>
            <w:vAlign w:val="bottom"/>
          </w:tcPr>
          <w:p w:rsidR="009821B1" w:rsidRDefault="009A6F92">
            <w:pPr>
              <w:pStyle w:val="BodyText"/>
              <w:tabs>
                <w:tab w:val="left" w:pos="1080"/>
                <w:tab w:val="left" w:pos="1980"/>
                <w:tab w:val="left" w:pos="10076"/>
              </w:tabs>
              <w:rPr>
                <w:del w:id="4938" w:author="Stephanie Thompson" w:date="2008-11-17T15:36:00Z"/>
                <w:rFonts w:ascii="Garamond" w:hAnsi="Garamond"/>
                <w:sz w:val="22"/>
                <w:szCs w:val="22"/>
              </w:rPr>
              <w:pPrChange w:id="4939" w:author="Stephanie Thompson" w:date="2008-11-19T11:52:00Z">
                <w:pPr/>
              </w:pPrChange>
            </w:pPr>
            <w:del w:id="4940" w:author="Stephanie Thompson" w:date="2008-11-17T15:36:00Z">
              <w:r w:rsidRPr="00EB43F4" w:rsidDel="00E361B9">
                <w:rPr>
                  <w:rFonts w:ascii="Garamond" w:hAnsi="Garamond"/>
                  <w:sz w:val="22"/>
                  <w:szCs w:val="22"/>
                </w:rPr>
                <w:delText>14:52,</w:delText>
              </w:r>
            </w:del>
          </w:p>
        </w:tc>
        <w:tc>
          <w:tcPr>
            <w:tcW w:w="1420" w:type="dxa"/>
            <w:vAlign w:val="bottom"/>
          </w:tcPr>
          <w:p w:rsidR="009821B1" w:rsidRDefault="009A6F92">
            <w:pPr>
              <w:pStyle w:val="BodyText"/>
              <w:tabs>
                <w:tab w:val="left" w:pos="1080"/>
                <w:tab w:val="left" w:pos="1980"/>
                <w:tab w:val="left" w:pos="10076"/>
              </w:tabs>
              <w:rPr>
                <w:del w:id="4941" w:author="Stephanie Thompson" w:date="2008-11-17T15:36:00Z"/>
                <w:rFonts w:ascii="Garamond" w:hAnsi="Garamond"/>
                <w:sz w:val="22"/>
                <w:szCs w:val="22"/>
              </w:rPr>
              <w:pPrChange w:id="4942" w:author="Stephanie Thompson" w:date="2008-11-19T11:52:00Z">
                <w:pPr/>
              </w:pPrChange>
            </w:pPr>
            <w:del w:id="4943"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9A6F92">
            <w:pPr>
              <w:pStyle w:val="BodyText"/>
              <w:tabs>
                <w:tab w:val="left" w:pos="1080"/>
                <w:tab w:val="left" w:pos="1980"/>
                <w:tab w:val="left" w:pos="10076"/>
              </w:tabs>
              <w:rPr>
                <w:del w:id="4944" w:author="Stephanie Thompson" w:date="2008-11-17T15:36:00Z"/>
                <w:rFonts w:ascii="Garamond" w:hAnsi="Garamond"/>
                <w:sz w:val="22"/>
                <w:szCs w:val="22"/>
              </w:rPr>
              <w:pPrChange w:id="4945" w:author="Stephanie Thompson" w:date="2008-11-19T11:52:00Z">
                <w:pPr/>
              </w:pPrChange>
            </w:pPr>
            <w:del w:id="4946"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A6F92">
            <w:pPr>
              <w:pStyle w:val="BodyText"/>
              <w:tabs>
                <w:tab w:val="left" w:pos="1080"/>
                <w:tab w:val="left" w:pos="1980"/>
                <w:tab w:val="left" w:pos="10076"/>
              </w:tabs>
              <w:rPr>
                <w:del w:id="4947" w:author="Stephanie Thompson" w:date="2008-11-17T15:36:00Z"/>
                <w:rFonts w:ascii="Garamond" w:hAnsi="Garamond"/>
                <w:sz w:val="22"/>
                <w:szCs w:val="22"/>
              </w:rPr>
              <w:pPrChange w:id="4948" w:author="Stephanie Thompson" w:date="2008-11-19T11:52:00Z">
                <w:pPr/>
              </w:pPrChange>
            </w:pPr>
            <w:del w:id="4949" w:author="Stephanie Thompson" w:date="2008-11-17T15:36:00Z">
              <w:r w:rsidRPr="00EB43F4" w:rsidDel="00E361B9">
                <w:rPr>
                  <w:rFonts w:ascii="Garamond" w:hAnsi="Garamond"/>
                  <w:sz w:val="22"/>
                  <w:szCs w:val="22"/>
                </w:rPr>
                <w:delText>17:52,</w:delText>
              </w:r>
            </w:del>
          </w:p>
        </w:tc>
      </w:tr>
      <w:tr w:rsidR="009A6F92" w:rsidRPr="00EB43F4" w:rsidDel="00E361B9">
        <w:trPr>
          <w:trHeight w:val="255"/>
          <w:del w:id="4950"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4951" w:author="Stephanie Thompson" w:date="2008-11-17T15:36:00Z"/>
                <w:rFonts w:ascii="Garamond" w:hAnsi="Garamond"/>
                <w:sz w:val="22"/>
                <w:szCs w:val="22"/>
              </w:rPr>
              <w:pPrChange w:id="4952"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53" w:author="Stephanie Thompson" w:date="2008-11-17T15:36:00Z"/>
                <w:rFonts w:ascii="Garamond" w:hAnsi="Garamond"/>
                <w:sz w:val="22"/>
                <w:szCs w:val="22"/>
              </w:rPr>
              <w:pPrChange w:id="4954" w:author="Stephanie Thompson" w:date="2008-11-19T11:52:00Z">
                <w:pPr/>
              </w:pPrChange>
            </w:pPr>
            <w:del w:id="4955"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9A6F92">
            <w:pPr>
              <w:pStyle w:val="BodyText"/>
              <w:tabs>
                <w:tab w:val="left" w:pos="1080"/>
                <w:tab w:val="left" w:pos="1980"/>
                <w:tab w:val="left" w:pos="10076"/>
              </w:tabs>
              <w:rPr>
                <w:del w:id="4956" w:author="Stephanie Thompson" w:date="2008-11-17T15:36:00Z"/>
                <w:rFonts w:ascii="Garamond" w:hAnsi="Garamond"/>
                <w:sz w:val="22"/>
                <w:szCs w:val="22"/>
              </w:rPr>
              <w:pPrChange w:id="4957" w:author="Stephanie Thompson" w:date="2008-11-19T11:52:00Z">
                <w:pPr/>
              </w:pPrChange>
            </w:pPr>
            <w:del w:id="4958" w:author="Stephanie Thompson" w:date="2008-11-17T15:36:00Z">
              <w:r w:rsidRPr="00EB43F4" w:rsidDel="00E361B9">
                <w:rPr>
                  <w:rFonts w:ascii="Garamond" w:hAnsi="Garamond"/>
                  <w:sz w:val="22"/>
                  <w:szCs w:val="22"/>
                </w:rPr>
                <w:delText>19:52,</w:delText>
              </w:r>
            </w:del>
          </w:p>
        </w:tc>
        <w:tc>
          <w:tcPr>
            <w:tcW w:w="1420" w:type="dxa"/>
            <w:vAlign w:val="bottom"/>
          </w:tcPr>
          <w:p w:rsidR="009821B1" w:rsidRDefault="009A6F92">
            <w:pPr>
              <w:pStyle w:val="BodyText"/>
              <w:tabs>
                <w:tab w:val="left" w:pos="1080"/>
                <w:tab w:val="left" w:pos="1980"/>
                <w:tab w:val="left" w:pos="10076"/>
              </w:tabs>
              <w:rPr>
                <w:del w:id="4959" w:author="Stephanie Thompson" w:date="2008-11-17T15:36:00Z"/>
                <w:rFonts w:ascii="Garamond" w:hAnsi="Garamond"/>
                <w:sz w:val="22"/>
                <w:szCs w:val="22"/>
              </w:rPr>
              <w:pPrChange w:id="4960" w:author="Stephanie Thompson" w:date="2008-11-19T11:52:00Z">
                <w:pPr/>
              </w:pPrChange>
            </w:pPr>
            <w:del w:id="4961" w:author="Stephanie Thompson" w:date="2008-11-17T15:36:00Z">
              <w:r w:rsidRPr="00EB43F4" w:rsidDel="00E361B9">
                <w:rPr>
                  <w:rFonts w:ascii="Garamond" w:hAnsi="Garamond"/>
                  <w:sz w:val="22"/>
                  <w:szCs w:val="22"/>
                </w:rPr>
                <w:delText>20:52,</w:delText>
              </w:r>
            </w:del>
          </w:p>
        </w:tc>
        <w:tc>
          <w:tcPr>
            <w:tcW w:w="1420" w:type="dxa"/>
            <w:vAlign w:val="bottom"/>
          </w:tcPr>
          <w:p w:rsidR="009821B1" w:rsidRDefault="009A6F92">
            <w:pPr>
              <w:pStyle w:val="BodyText"/>
              <w:tabs>
                <w:tab w:val="left" w:pos="1080"/>
                <w:tab w:val="left" w:pos="1980"/>
                <w:tab w:val="left" w:pos="10076"/>
              </w:tabs>
              <w:rPr>
                <w:del w:id="4962" w:author="Stephanie Thompson" w:date="2008-11-17T15:36:00Z"/>
                <w:rFonts w:ascii="Garamond" w:hAnsi="Garamond"/>
                <w:sz w:val="22"/>
                <w:szCs w:val="22"/>
              </w:rPr>
              <w:pPrChange w:id="4963" w:author="Stephanie Thompson" w:date="2008-11-19T11:52:00Z">
                <w:pPr/>
              </w:pPrChange>
            </w:pPr>
            <w:del w:id="4964" w:author="Stephanie Thompson" w:date="2008-11-17T15:36:00Z">
              <w:r w:rsidRPr="00EB43F4" w:rsidDel="00E361B9">
                <w:rPr>
                  <w:rFonts w:ascii="Garamond" w:hAnsi="Garamond"/>
                  <w:sz w:val="22"/>
                  <w:szCs w:val="22"/>
                </w:rPr>
                <w:delText>21:52,</w:delText>
              </w:r>
            </w:del>
          </w:p>
        </w:tc>
        <w:tc>
          <w:tcPr>
            <w:tcW w:w="1420" w:type="dxa"/>
            <w:vAlign w:val="bottom"/>
          </w:tcPr>
          <w:p w:rsidR="009821B1" w:rsidRDefault="009A6F92">
            <w:pPr>
              <w:pStyle w:val="BodyText"/>
              <w:tabs>
                <w:tab w:val="left" w:pos="1080"/>
                <w:tab w:val="left" w:pos="1980"/>
                <w:tab w:val="left" w:pos="10076"/>
              </w:tabs>
              <w:rPr>
                <w:del w:id="4965" w:author="Stephanie Thompson" w:date="2008-11-17T15:36:00Z"/>
                <w:rFonts w:ascii="Garamond" w:hAnsi="Garamond"/>
                <w:sz w:val="22"/>
                <w:szCs w:val="22"/>
              </w:rPr>
              <w:pPrChange w:id="4966" w:author="Stephanie Thompson" w:date="2008-11-19T11:52:00Z">
                <w:pPr/>
              </w:pPrChange>
            </w:pPr>
            <w:del w:id="4967" w:author="Stephanie Thompson" w:date="2008-11-17T15:36:00Z">
              <w:r w:rsidRPr="00EB43F4" w:rsidDel="00E361B9">
                <w:rPr>
                  <w:rFonts w:ascii="Garamond" w:hAnsi="Garamond"/>
                  <w:sz w:val="22"/>
                  <w:szCs w:val="22"/>
                </w:rPr>
                <w:delText>22:52,</w:delText>
              </w:r>
            </w:del>
          </w:p>
        </w:tc>
      </w:tr>
      <w:tr w:rsidR="009A6F92" w:rsidRPr="00EB43F4" w:rsidDel="00E361B9">
        <w:trPr>
          <w:gridAfter w:val="4"/>
          <w:wAfter w:w="5680" w:type="dxa"/>
          <w:trHeight w:val="255"/>
          <w:del w:id="4968"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4969" w:author="Stephanie Thompson" w:date="2008-11-17T15:36:00Z"/>
                <w:rFonts w:ascii="Garamond" w:hAnsi="Garamond"/>
                <w:sz w:val="22"/>
                <w:szCs w:val="22"/>
              </w:rPr>
              <w:pPrChange w:id="4970"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71" w:author="Stephanie Thompson" w:date="2008-11-17T15:36:00Z"/>
                <w:rFonts w:ascii="Garamond" w:hAnsi="Garamond"/>
                <w:sz w:val="22"/>
                <w:szCs w:val="22"/>
              </w:rPr>
              <w:pPrChange w:id="4972" w:author="Stephanie Thompson" w:date="2008-11-19T11:52:00Z">
                <w:pPr/>
              </w:pPrChange>
            </w:pPr>
            <w:del w:id="4973"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4974" w:author="Stephanie Thompson" w:date="2008-11-17T15:36:00Z"/>
        </w:trPr>
        <w:tc>
          <w:tcPr>
            <w:tcW w:w="150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75" w:author="Stephanie Thompson" w:date="2008-11-17T15:36:00Z"/>
                <w:rFonts w:ascii="Garamond" w:hAnsi="Garamond"/>
                <w:sz w:val="22"/>
                <w:szCs w:val="22"/>
              </w:rPr>
              <w:pPrChange w:id="4976" w:author="Stephanie Thompson" w:date="2008-11-19T11:52:00Z">
                <w:pPr/>
              </w:pPrChange>
            </w:pPr>
            <w:del w:id="4977"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78" w:author="Stephanie Thompson" w:date="2008-11-17T15:36:00Z"/>
                <w:rFonts w:ascii="Garamond" w:hAnsi="Garamond"/>
                <w:sz w:val="22"/>
                <w:szCs w:val="22"/>
              </w:rPr>
              <w:pPrChange w:id="4979" w:author="Stephanie Thompson" w:date="2008-11-19T11:52:00Z">
                <w:pPr/>
              </w:pPrChange>
            </w:pPr>
            <w:del w:id="4980" w:author="Stephanie Thompson" w:date="2008-11-17T15:36:00Z">
              <w:r w:rsidRPr="00EB43F4" w:rsidDel="00E361B9">
                <w:rPr>
                  <w:rFonts w:ascii="Garamond" w:hAnsi="Garamond"/>
                  <w:sz w:val="22"/>
                  <w:szCs w:val="22"/>
                </w:rPr>
                <w:delText>14:52,</w:delText>
              </w:r>
            </w:del>
          </w:p>
        </w:tc>
        <w:tc>
          <w:tcPr>
            <w:tcW w:w="1420" w:type="dxa"/>
            <w:vAlign w:val="bottom"/>
          </w:tcPr>
          <w:p w:rsidR="009821B1" w:rsidRDefault="009A6F92">
            <w:pPr>
              <w:pStyle w:val="BodyText"/>
              <w:tabs>
                <w:tab w:val="left" w:pos="1080"/>
                <w:tab w:val="left" w:pos="1980"/>
                <w:tab w:val="left" w:pos="10076"/>
              </w:tabs>
              <w:rPr>
                <w:del w:id="4981" w:author="Stephanie Thompson" w:date="2008-11-17T15:36:00Z"/>
                <w:rFonts w:ascii="Garamond" w:hAnsi="Garamond"/>
                <w:sz w:val="22"/>
                <w:szCs w:val="22"/>
              </w:rPr>
              <w:pPrChange w:id="4982" w:author="Stephanie Thompson" w:date="2008-11-19T11:52:00Z">
                <w:pPr/>
              </w:pPrChange>
            </w:pPr>
            <w:del w:id="4983"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9A6F92">
            <w:pPr>
              <w:pStyle w:val="BodyText"/>
              <w:tabs>
                <w:tab w:val="left" w:pos="1080"/>
                <w:tab w:val="left" w:pos="1980"/>
                <w:tab w:val="left" w:pos="10076"/>
              </w:tabs>
              <w:rPr>
                <w:del w:id="4984" w:author="Stephanie Thompson" w:date="2008-11-17T15:36:00Z"/>
                <w:rFonts w:ascii="Garamond" w:hAnsi="Garamond"/>
                <w:sz w:val="22"/>
                <w:szCs w:val="22"/>
              </w:rPr>
              <w:pPrChange w:id="4985" w:author="Stephanie Thompson" w:date="2008-11-19T11:52:00Z">
                <w:pPr/>
              </w:pPrChange>
            </w:pPr>
            <w:del w:id="4986"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A6F92">
            <w:pPr>
              <w:pStyle w:val="BodyText"/>
              <w:tabs>
                <w:tab w:val="left" w:pos="1080"/>
                <w:tab w:val="left" w:pos="1980"/>
                <w:tab w:val="left" w:pos="10076"/>
              </w:tabs>
              <w:rPr>
                <w:del w:id="4987" w:author="Stephanie Thompson" w:date="2008-11-17T15:36:00Z"/>
                <w:rFonts w:ascii="Garamond" w:hAnsi="Garamond"/>
                <w:sz w:val="22"/>
                <w:szCs w:val="22"/>
              </w:rPr>
              <w:pPrChange w:id="4988" w:author="Stephanie Thompson" w:date="2008-11-19T11:52:00Z">
                <w:pPr/>
              </w:pPrChange>
            </w:pPr>
            <w:del w:id="4989" w:author="Stephanie Thompson" w:date="2008-11-17T15:36:00Z">
              <w:r w:rsidRPr="00EB43F4" w:rsidDel="00E361B9">
                <w:rPr>
                  <w:rFonts w:ascii="Garamond" w:hAnsi="Garamond"/>
                  <w:sz w:val="22"/>
                  <w:szCs w:val="22"/>
                </w:rPr>
                <w:delText>17:52,</w:delText>
              </w:r>
            </w:del>
          </w:p>
        </w:tc>
        <w:tc>
          <w:tcPr>
            <w:tcW w:w="1420" w:type="dxa"/>
            <w:vAlign w:val="bottom"/>
          </w:tcPr>
          <w:p w:rsidR="009821B1" w:rsidRDefault="009A6F92">
            <w:pPr>
              <w:pStyle w:val="BodyText"/>
              <w:tabs>
                <w:tab w:val="left" w:pos="1080"/>
                <w:tab w:val="left" w:pos="1980"/>
                <w:tab w:val="left" w:pos="10076"/>
              </w:tabs>
              <w:rPr>
                <w:del w:id="4990" w:author="Stephanie Thompson" w:date="2008-11-17T15:36:00Z"/>
                <w:rFonts w:ascii="Garamond" w:hAnsi="Garamond"/>
                <w:sz w:val="22"/>
                <w:szCs w:val="22"/>
              </w:rPr>
              <w:pPrChange w:id="4991" w:author="Stephanie Thompson" w:date="2008-11-19T11:52:00Z">
                <w:pPr/>
              </w:pPrChange>
            </w:pPr>
            <w:del w:id="4992" w:author="Stephanie Thompson" w:date="2008-11-17T15:36:00Z">
              <w:r w:rsidRPr="00EB43F4" w:rsidDel="00E361B9">
                <w:rPr>
                  <w:rFonts w:ascii="Garamond" w:hAnsi="Garamond"/>
                  <w:sz w:val="22"/>
                  <w:szCs w:val="22"/>
                </w:rPr>
                <w:delText>18:52,</w:delText>
              </w:r>
            </w:del>
          </w:p>
        </w:tc>
      </w:tr>
      <w:tr w:rsidR="009A6F92" w:rsidRPr="00EB43F4" w:rsidDel="00E361B9">
        <w:trPr>
          <w:gridAfter w:val="1"/>
          <w:wAfter w:w="1420" w:type="dxa"/>
          <w:trHeight w:val="255"/>
          <w:del w:id="4993"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4994" w:author="Stephanie Thompson" w:date="2008-11-17T15:36:00Z"/>
                <w:rFonts w:ascii="Garamond" w:hAnsi="Garamond"/>
                <w:sz w:val="22"/>
                <w:szCs w:val="22"/>
              </w:rPr>
              <w:pPrChange w:id="4995"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4996" w:author="Stephanie Thompson" w:date="2008-11-17T15:36:00Z"/>
                <w:rFonts w:ascii="Garamond" w:hAnsi="Garamond"/>
                <w:sz w:val="22"/>
                <w:szCs w:val="22"/>
              </w:rPr>
              <w:pPrChange w:id="4997" w:author="Stephanie Thompson" w:date="2008-11-19T11:52:00Z">
                <w:pPr/>
              </w:pPrChange>
            </w:pPr>
            <w:del w:id="4998" w:author="Stephanie Thompson" w:date="2008-11-17T15:36:00Z">
              <w:r w:rsidRPr="00EB43F4" w:rsidDel="00E361B9">
                <w:rPr>
                  <w:rFonts w:ascii="Garamond" w:hAnsi="Garamond"/>
                  <w:sz w:val="22"/>
                  <w:szCs w:val="22"/>
                </w:rPr>
                <w:delText>19:52,</w:delText>
              </w:r>
            </w:del>
          </w:p>
        </w:tc>
        <w:tc>
          <w:tcPr>
            <w:tcW w:w="1420" w:type="dxa"/>
            <w:vAlign w:val="bottom"/>
          </w:tcPr>
          <w:p w:rsidR="009821B1" w:rsidRDefault="009A6F92">
            <w:pPr>
              <w:pStyle w:val="BodyText"/>
              <w:tabs>
                <w:tab w:val="left" w:pos="1080"/>
                <w:tab w:val="left" w:pos="1980"/>
                <w:tab w:val="left" w:pos="10076"/>
              </w:tabs>
              <w:rPr>
                <w:del w:id="4999" w:author="Stephanie Thompson" w:date="2008-11-17T15:36:00Z"/>
                <w:rFonts w:ascii="Garamond" w:hAnsi="Garamond"/>
                <w:sz w:val="22"/>
                <w:szCs w:val="22"/>
              </w:rPr>
              <w:pPrChange w:id="5000" w:author="Stephanie Thompson" w:date="2008-11-19T11:52:00Z">
                <w:pPr/>
              </w:pPrChange>
            </w:pPr>
            <w:del w:id="5001" w:author="Stephanie Thompson" w:date="2008-11-17T15:36:00Z">
              <w:r w:rsidRPr="00EB43F4" w:rsidDel="00E361B9">
                <w:rPr>
                  <w:rFonts w:ascii="Garamond" w:hAnsi="Garamond"/>
                  <w:sz w:val="22"/>
                  <w:szCs w:val="22"/>
                </w:rPr>
                <w:delText>20:52,</w:delText>
              </w:r>
            </w:del>
          </w:p>
        </w:tc>
        <w:tc>
          <w:tcPr>
            <w:tcW w:w="1420" w:type="dxa"/>
            <w:vAlign w:val="bottom"/>
          </w:tcPr>
          <w:p w:rsidR="009821B1" w:rsidRDefault="009A6F92">
            <w:pPr>
              <w:pStyle w:val="BodyText"/>
              <w:tabs>
                <w:tab w:val="left" w:pos="1080"/>
                <w:tab w:val="left" w:pos="1980"/>
                <w:tab w:val="left" w:pos="10076"/>
              </w:tabs>
              <w:rPr>
                <w:del w:id="5002" w:author="Stephanie Thompson" w:date="2008-11-17T15:36:00Z"/>
                <w:rFonts w:ascii="Garamond" w:hAnsi="Garamond"/>
                <w:sz w:val="22"/>
                <w:szCs w:val="22"/>
              </w:rPr>
              <w:pPrChange w:id="5003" w:author="Stephanie Thompson" w:date="2008-11-19T11:52:00Z">
                <w:pPr/>
              </w:pPrChange>
            </w:pPr>
            <w:del w:id="5004" w:author="Stephanie Thompson" w:date="2008-11-17T15:36:00Z">
              <w:r w:rsidRPr="00EB43F4" w:rsidDel="00E361B9">
                <w:rPr>
                  <w:rFonts w:ascii="Garamond" w:hAnsi="Garamond"/>
                  <w:sz w:val="22"/>
                  <w:szCs w:val="22"/>
                </w:rPr>
                <w:delText>22:52,</w:delText>
              </w:r>
            </w:del>
          </w:p>
        </w:tc>
        <w:tc>
          <w:tcPr>
            <w:tcW w:w="1420" w:type="dxa"/>
            <w:vAlign w:val="bottom"/>
          </w:tcPr>
          <w:p w:rsidR="009821B1" w:rsidRDefault="009A6F92">
            <w:pPr>
              <w:pStyle w:val="BodyText"/>
              <w:tabs>
                <w:tab w:val="left" w:pos="1080"/>
                <w:tab w:val="left" w:pos="1980"/>
                <w:tab w:val="left" w:pos="10076"/>
              </w:tabs>
              <w:rPr>
                <w:del w:id="5005" w:author="Stephanie Thompson" w:date="2008-11-17T15:36:00Z"/>
                <w:rFonts w:ascii="Garamond" w:hAnsi="Garamond"/>
                <w:sz w:val="22"/>
                <w:szCs w:val="22"/>
              </w:rPr>
              <w:pPrChange w:id="5006" w:author="Stephanie Thompson" w:date="2008-11-19T11:52:00Z">
                <w:pPr/>
              </w:pPrChange>
            </w:pPr>
            <w:del w:id="5007" w:author="Stephanie Thompson" w:date="2008-11-17T15:36:00Z">
              <w:r w:rsidRPr="00EB43F4" w:rsidDel="00E361B9">
                <w:rPr>
                  <w:rFonts w:ascii="Garamond" w:hAnsi="Garamond"/>
                  <w:sz w:val="22"/>
                  <w:szCs w:val="22"/>
                </w:rPr>
                <w:delText>23:52</w:delText>
              </w:r>
            </w:del>
          </w:p>
        </w:tc>
      </w:tr>
      <w:tr w:rsidR="009A6F92" w:rsidRPr="00EB43F4" w:rsidDel="00E361B9">
        <w:trPr>
          <w:trHeight w:val="255"/>
          <w:del w:id="5008" w:author="Stephanie Thompson" w:date="2008-11-17T15:36:00Z"/>
        </w:trPr>
        <w:tc>
          <w:tcPr>
            <w:tcW w:w="150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09" w:author="Stephanie Thompson" w:date="2008-11-17T15:36:00Z"/>
                <w:rFonts w:ascii="Garamond" w:hAnsi="Garamond"/>
                <w:sz w:val="22"/>
                <w:szCs w:val="22"/>
              </w:rPr>
              <w:pPrChange w:id="5010" w:author="Stephanie Thompson" w:date="2008-11-19T11:52:00Z">
                <w:pPr/>
              </w:pPrChange>
            </w:pPr>
            <w:del w:id="5011"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12" w:author="Stephanie Thompson" w:date="2008-11-17T15:36:00Z"/>
                <w:rFonts w:ascii="Garamond" w:hAnsi="Garamond"/>
                <w:sz w:val="22"/>
                <w:szCs w:val="22"/>
              </w:rPr>
              <w:pPrChange w:id="5013" w:author="Stephanie Thompson" w:date="2008-11-19T11:52:00Z">
                <w:pPr/>
              </w:pPrChange>
            </w:pPr>
            <w:del w:id="5014" w:author="Stephanie Thompson" w:date="2008-11-17T15:36:00Z">
              <w:r w:rsidRPr="00EB43F4" w:rsidDel="00E361B9">
                <w:rPr>
                  <w:rFonts w:ascii="Garamond" w:hAnsi="Garamond"/>
                  <w:sz w:val="22"/>
                  <w:szCs w:val="22"/>
                </w:rPr>
                <w:delText>00:52,</w:delText>
              </w:r>
            </w:del>
          </w:p>
        </w:tc>
        <w:tc>
          <w:tcPr>
            <w:tcW w:w="1420" w:type="dxa"/>
            <w:vAlign w:val="bottom"/>
          </w:tcPr>
          <w:p w:rsidR="009821B1" w:rsidRDefault="009A6F92">
            <w:pPr>
              <w:pStyle w:val="BodyText"/>
              <w:tabs>
                <w:tab w:val="left" w:pos="1080"/>
                <w:tab w:val="left" w:pos="1980"/>
                <w:tab w:val="left" w:pos="10076"/>
              </w:tabs>
              <w:rPr>
                <w:del w:id="5015" w:author="Stephanie Thompson" w:date="2008-11-17T15:36:00Z"/>
                <w:rFonts w:ascii="Garamond" w:hAnsi="Garamond"/>
                <w:sz w:val="22"/>
                <w:szCs w:val="22"/>
              </w:rPr>
              <w:pPrChange w:id="5016" w:author="Stephanie Thompson" w:date="2008-11-19T11:52:00Z">
                <w:pPr/>
              </w:pPrChange>
            </w:pPr>
            <w:del w:id="5017" w:author="Stephanie Thompson" w:date="2008-11-17T15:36:00Z">
              <w:r w:rsidRPr="00EB43F4" w:rsidDel="00E361B9">
                <w:rPr>
                  <w:rFonts w:ascii="Garamond" w:hAnsi="Garamond"/>
                  <w:sz w:val="22"/>
                  <w:szCs w:val="22"/>
                </w:rPr>
                <w:delText>1:52,</w:delText>
              </w:r>
            </w:del>
          </w:p>
        </w:tc>
        <w:tc>
          <w:tcPr>
            <w:tcW w:w="1420" w:type="dxa"/>
            <w:vAlign w:val="bottom"/>
          </w:tcPr>
          <w:p w:rsidR="009821B1" w:rsidRDefault="009A6F92">
            <w:pPr>
              <w:pStyle w:val="BodyText"/>
              <w:tabs>
                <w:tab w:val="left" w:pos="1080"/>
                <w:tab w:val="left" w:pos="1980"/>
                <w:tab w:val="left" w:pos="10076"/>
              </w:tabs>
              <w:rPr>
                <w:del w:id="5018" w:author="Stephanie Thompson" w:date="2008-11-17T15:36:00Z"/>
                <w:rFonts w:ascii="Garamond" w:hAnsi="Garamond"/>
                <w:sz w:val="22"/>
                <w:szCs w:val="22"/>
              </w:rPr>
              <w:pPrChange w:id="5019" w:author="Stephanie Thompson" w:date="2008-11-19T11:52:00Z">
                <w:pPr/>
              </w:pPrChange>
            </w:pPr>
            <w:del w:id="5020"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9A6F92">
            <w:pPr>
              <w:pStyle w:val="BodyText"/>
              <w:tabs>
                <w:tab w:val="left" w:pos="1080"/>
                <w:tab w:val="left" w:pos="1980"/>
                <w:tab w:val="left" w:pos="10076"/>
              </w:tabs>
              <w:rPr>
                <w:del w:id="5021" w:author="Stephanie Thompson" w:date="2008-11-17T15:36:00Z"/>
                <w:rFonts w:ascii="Garamond" w:hAnsi="Garamond"/>
                <w:sz w:val="22"/>
                <w:szCs w:val="22"/>
              </w:rPr>
              <w:pPrChange w:id="5022" w:author="Stephanie Thompson" w:date="2008-11-19T11:52:00Z">
                <w:pPr/>
              </w:pPrChange>
            </w:pPr>
            <w:del w:id="5023"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A6F92">
            <w:pPr>
              <w:pStyle w:val="BodyText"/>
              <w:tabs>
                <w:tab w:val="left" w:pos="1080"/>
                <w:tab w:val="left" w:pos="1980"/>
                <w:tab w:val="left" w:pos="10076"/>
              </w:tabs>
              <w:rPr>
                <w:del w:id="5024" w:author="Stephanie Thompson" w:date="2008-11-17T15:36:00Z"/>
                <w:rFonts w:ascii="Garamond" w:hAnsi="Garamond"/>
                <w:sz w:val="22"/>
                <w:szCs w:val="22"/>
              </w:rPr>
              <w:pPrChange w:id="5025" w:author="Stephanie Thompson" w:date="2008-11-19T11:52:00Z">
                <w:pPr/>
              </w:pPrChange>
            </w:pPr>
            <w:del w:id="5026" w:author="Stephanie Thompson" w:date="2008-11-17T15:36:00Z">
              <w:r w:rsidRPr="00EB43F4" w:rsidDel="00E361B9">
                <w:rPr>
                  <w:rFonts w:ascii="Garamond" w:hAnsi="Garamond"/>
                  <w:sz w:val="22"/>
                  <w:szCs w:val="22"/>
                </w:rPr>
                <w:delText>17:52,</w:delText>
              </w:r>
            </w:del>
          </w:p>
        </w:tc>
      </w:tr>
      <w:tr w:rsidR="009A6F92" w:rsidRPr="00EB43F4" w:rsidDel="00E361B9">
        <w:trPr>
          <w:gridAfter w:val="1"/>
          <w:wAfter w:w="1420" w:type="dxa"/>
          <w:trHeight w:val="255"/>
          <w:del w:id="5027"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5028" w:author="Stephanie Thompson" w:date="2008-11-17T15:36:00Z"/>
                <w:rFonts w:ascii="Garamond" w:hAnsi="Garamond"/>
                <w:sz w:val="22"/>
                <w:szCs w:val="22"/>
              </w:rPr>
              <w:pPrChange w:id="5029"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30" w:author="Stephanie Thompson" w:date="2008-11-17T15:36:00Z"/>
                <w:rFonts w:ascii="Garamond" w:hAnsi="Garamond"/>
                <w:sz w:val="22"/>
                <w:szCs w:val="22"/>
              </w:rPr>
              <w:pPrChange w:id="5031" w:author="Stephanie Thompson" w:date="2008-11-19T11:52:00Z">
                <w:pPr/>
              </w:pPrChange>
            </w:pPr>
            <w:del w:id="5032"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9A6F92">
            <w:pPr>
              <w:pStyle w:val="BodyText"/>
              <w:tabs>
                <w:tab w:val="left" w:pos="1080"/>
                <w:tab w:val="left" w:pos="1980"/>
                <w:tab w:val="left" w:pos="10076"/>
              </w:tabs>
              <w:rPr>
                <w:del w:id="5033" w:author="Stephanie Thompson" w:date="2008-11-17T15:36:00Z"/>
                <w:rFonts w:ascii="Garamond" w:hAnsi="Garamond"/>
                <w:sz w:val="22"/>
                <w:szCs w:val="22"/>
              </w:rPr>
              <w:pPrChange w:id="5034" w:author="Stephanie Thompson" w:date="2008-11-19T11:52:00Z">
                <w:pPr/>
              </w:pPrChange>
            </w:pPr>
            <w:del w:id="5035" w:author="Stephanie Thompson" w:date="2008-11-17T15:36:00Z">
              <w:r w:rsidRPr="00EB43F4" w:rsidDel="00E361B9">
                <w:rPr>
                  <w:rFonts w:ascii="Garamond" w:hAnsi="Garamond"/>
                  <w:sz w:val="22"/>
                  <w:szCs w:val="22"/>
                </w:rPr>
                <w:delText>19:52,</w:delText>
              </w:r>
            </w:del>
          </w:p>
        </w:tc>
        <w:tc>
          <w:tcPr>
            <w:tcW w:w="1420" w:type="dxa"/>
            <w:vAlign w:val="bottom"/>
          </w:tcPr>
          <w:p w:rsidR="009821B1" w:rsidRDefault="009A6F92">
            <w:pPr>
              <w:pStyle w:val="BodyText"/>
              <w:tabs>
                <w:tab w:val="left" w:pos="1080"/>
                <w:tab w:val="left" w:pos="1980"/>
                <w:tab w:val="left" w:pos="10076"/>
              </w:tabs>
              <w:rPr>
                <w:del w:id="5036" w:author="Stephanie Thompson" w:date="2008-11-17T15:36:00Z"/>
                <w:rFonts w:ascii="Garamond" w:hAnsi="Garamond"/>
                <w:sz w:val="22"/>
                <w:szCs w:val="22"/>
              </w:rPr>
              <w:pPrChange w:id="5037" w:author="Stephanie Thompson" w:date="2008-11-19T11:52:00Z">
                <w:pPr/>
              </w:pPrChange>
            </w:pPr>
            <w:del w:id="5038" w:author="Stephanie Thompson" w:date="2008-11-17T15:36:00Z">
              <w:r w:rsidRPr="00EB43F4" w:rsidDel="00E361B9">
                <w:rPr>
                  <w:rFonts w:ascii="Garamond" w:hAnsi="Garamond"/>
                  <w:sz w:val="22"/>
                  <w:szCs w:val="22"/>
                </w:rPr>
                <w:delText>21:52,</w:delText>
              </w:r>
            </w:del>
          </w:p>
        </w:tc>
        <w:tc>
          <w:tcPr>
            <w:tcW w:w="1420" w:type="dxa"/>
            <w:vAlign w:val="bottom"/>
          </w:tcPr>
          <w:p w:rsidR="009821B1" w:rsidRDefault="009A6F92">
            <w:pPr>
              <w:pStyle w:val="BodyText"/>
              <w:tabs>
                <w:tab w:val="left" w:pos="1080"/>
                <w:tab w:val="left" w:pos="1980"/>
                <w:tab w:val="left" w:pos="10076"/>
              </w:tabs>
              <w:rPr>
                <w:del w:id="5039" w:author="Stephanie Thompson" w:date="2008-11-17T15:36:00Z"/>
                <w:rFonts w:ascii="Garamond" w:hAnsi="Garamond"/>
                <w:sz w:val="22"/>
                <w:szCs w:val="22"/>
              </w:rPr>
              <w:pPrChange w:id="5040" w:author="Stephanie Thompson" w:date="2008-11-19T11:52:00Z">
                <w:pPr/>
              </w:pPrChange>
            </w:pPr>
            <w:del w:id="5041" w:author="Stephanie Thompson" w:date="2008-11-17T15:36:00Z">
              <w:r w:rsidRPr="00EB43F4" w:rsidDel="00E361B9">
                <w:rPr>
                  <w:rFonts w:ascii="Garamond" w:hAnsi="Garamond"/>
                  <w:sz w:val="22"/>
                  <w:szCs w:val="22"/>
                </w:rPr>
                <w:delText>22:52</w:delText>
              </w:r>
            </w:del>
          </w:p>
        </w:tc>
      </w:tr>
      <w:tr w:rsidR="009A6F92" w:rsidRPr="00EB43F4" w:rsidDel="00E361B9">
        <w:trPr>
          <w:trHeight w:val="255"/>
          <w:del w:id="5042" w:author="Stephanie Thompson" w:date="2008-11-17T15:36:00Z"/>
        </w:trPr>
        <w:tc>
          <w:tcPr>
            <w:tcW w:w="150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43" w:author="Stephanie Thompson" w:date="2008-11-17T15:36:00Z"/>
                <w:rFonts w:ascii="Garamond" w:hAnsi="Garamond"/>
                <w:sz w:val="22"/>
                <w:szCs w:val="22"/>
              </w:rPr>
              <w:pPrChange w:id="5044" w:author="Stephanie Thompson" w:date="2008-11-19T11:52:00Z">
                <w:pPr/>
              </w:pPrChange>
            </w:pPr>
            <w:del w:id="5045"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46" w:author="Stephanie Thompson" w:date="2008-11-17T15:36:00Z"/>
                <w:rFonts w:ascii="Garamond" w:hAnsi="Garamond"/>
                <w:sz w:val="22"/>
                <w:szCs w:val="22"/>
              </w:rPr>
              <w:pPrChange w:id="5047" w:author="Stephanie Thompson" w:date="2008-11-19T11:52:00Z">
                <w:pPr/>
              </w:pPrChange>
            </w:pPr>
            <w:del w:id="5048" w:author="Stephanie Thompson" w:date="2008-11-17T15:36:00Z">
              <w:r w:rsidRPr="00EB43F4" w:rsidDel="00E361B9">
                <w:rPr>
                  <w:rFonts w:ascii="Garamond" w:hAnsi="Garamond"/>
                  <w:sz w:val="22"/>
                  <w:szCs w:val="22"/>
                </w:rPr>
                <w:delText>01:52,</w:delText>
              </w:r>
            </w:del>
          </w:p>
        </w:tc>
        <w:tc>
          <w:tcPr>
            <w:tcW w:w="1420" w:type="dxa"/>
            <w:vAlign w:val="bottom"/>
          </w:tcPr>
          <w:p w:rsidR="009821B1" w:rsidRDefault="009A6F92">
            <w:pPr>
              <w:pStyle w:val="BodyText"/>
              <w:tabs>
                <w:tab w:val="left" w:pos="1080"/>
                <w:tab w:val="left" w:pos="1980"/>
                <w:tab w:val="left" w:pos="10076"/>
              </w:tabs>
              <w:rPr>
                <w:del w:id="5049" w:author="Stephanie Thompson" w:date="2008-11-17T15:36:00Z"/>
                <w:rFonts w:ascii="Garamond" w:hAnsi="Garamond"/>
                <w:sz w:val="22"/>
                <w:szCs w:val="22"/>
              </w:rPr>
              <w:pPrChange w:id="5050" w:author="Stephanie Thompson" w:date="2008-11-19T11:52:00Z">
                <w:pPr/>
              </w:pPrChange>
            </w:pPr>
            <w:del w:id="5051"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9A6F92">
            <w:pPr>
              <w:pStyle w:val="BodyText"/>
              <w:tabs>
                <w:tab w:val="left" w:pos="1080"/>
                <w:tab w:val="left" w:pos="1980"/>
                <w:tab w:val="left" w:pos="10076"/>
              </w:tabs>
              <w:rPr>
                <w:del w:id="5052" w:author="Stephanie Thompson" w:date="2008-11-17T15:36:00Z"/>
                <w:rFonts w:ascii="Garamond" w:hAnsi="Garamond"/>
                <w:sz w:val="22"/>
                <w:szCs w:val="22"/>
              </w:rPr>
              <w:pPrChange w:id="5053" w:author="Stephanie Thompson" w:date="2008-11-19T11:52:00Z">
                <w:pPr/>
              </w:pPrChange>
            </w:pPr>
            <w:del w:id="5054"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A6F92">
            <w:pPr>
              <w:pStyle w:val="BodyText"/>
              <w:tabs>
                <w:tab w:val="left" w:pos="1080"/>
                <w:tab w:val="left" w:pos="1980"/>
                <w:tab w:val="left" w:pos="10076"/>
              </w:tabs>
              <w:rPr>
                <w:del w:id="5055" w:author="Stephanie Thompson" w:date="2008-11-17T15:36:00Z"/>
                <w:rFonts w:ascii="Garamond" w:hAnsi="Garamond"/>
                <w:sz w:val="22"/>
                <w:szCs w:val="22"/>
              </w:rPr>
              <w:pPrChange w:id="5056" w:author="Stephanie Thompson" w:date="2008-11-19T11:52:00Z">
                <w:pPr/>
              </w:pPrChange>
            </w:pPr>
            <w:del w:id="5057" w:author="Stephanie Thompson" w:date="2008-11-17T15:36:00Z">
              <w:r w:rsidRPr="00EB43F4" w:rsidDel="00E361B9">
                <w:rPr>
                  <w:rFonts w:ascii="Garamond" w:hAnsi="Garamond"/>
                  <w:sz w:val="22"/>
                  <w:szCs w:val="22"/>
                </w:rPr>
                <w:delText>17:52,</w:delText>
              </w:r>
            </w:del>
          </w:p>
        </w:tc>
        <w:tc>
          <w:tcPr>
            <w:tcW w:w="1420" w:type="dxa"/>
            <w:vAlign w:val="bottom"/>
          </w:tcPr>
          <w:p w:rsidR="009821B1" w:rsidRDefault="009A6F92">
            <w:pPr>
              <w:pStyle w:val="BodyText"/>
              <w:tabs>
                <w:tab w:val="left" w:pos="1080"/>
                <w:tab w:val="left" w:pos="1980"/>
                <w:tab w:val="left" w:pos="10076"/>
              </w:tabs>
              <w:rPr>
                <w:del w:id="5058" w:author="Stephanie Thompson" w:date="2008-11-17T15:36:00Z"/>
                <w:rFonts w:ascii="Garamond" w:hAnsi="Garamond"/>
                <w:sz w:val="22"/>
                <w:szCs w:val="22"/>
              </w:rPr>
              <w:pPrChange w:id="5059" w:author="Stephanie Thompson" w:date="2008-11-19T11:52:00Z">
                <w:pPr/>
              </w:pPrChange>
            </w:pPr>
            <w:del w:id="5060" w:author="Stephanie Thompson" w:date="2008-11-17T15:36:00Z">
              <w:r w:rsidRPr="00EB43F4" w:rsidDel="00E361B9">
                <w:rPr>
                  <w:rFonts w:ascii="Garamond" w:hAnsi="Garamond"/>
                  <w:sz w:val="22"/>
                  <w:szCs w:val="22"/>
                </w:rPr>
                <w:delText>18:52,</w:delText>
              </w:r>
            </w:del>
          </w:p>
        </w:tc>
      </w:tr>
      <w:tr w:rsidR="009A6F92" w:rsidRPr="00EB43F4" w:rsidDel="00E361B9">
        <w:trPr>
          <w:gridAfter w:val="2"/>
          <w:wAfter w:w="2840" w:type="dxa"/>
          <w:trHeight w:val="255"/>
          <w:del w:id="5061"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5062" w:author="Stephanie Thompson" w:date="2008-11-17T15:36:00Z"/>
                <w:rFonts w:ascii="Garamond" w:hAnsi="Garamond"/>
                <w:sz w:val="22"/>
                <w:szCs w:val="22"/>
              </w:rPr>
              <w:pPrChange w:id="5063"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64" w:author="Stephanie Thompson" w:date="2008-11-17T15:36:00Z"/>
                <w:rFonts w:ascii="Garamond" w:hAnsi="Garamond"/>
                <w:sz w:val="22"/>
                <w:szCs w:val="22"/>
              </w:rPr>
              <w:pPrChange w:id="5065" w:author="Stephanie Thompson" w:date="2008-11-19T11:52:00Z">
                <w:pPr/>
              </w:pPrChange>
            </w:pPr>
            <w:del w:id="5066" w:author="Stephanie Thompson" w:date="2008-11-17T15:36:00Z">
              <w:r w:rsidRPr="00EB43F4" w:rsidDel="00E361B9">
                <w:rPr>
                  <w:rFonts w:ascii="Garamond" w:hAnsi="Garamond"/>
                  <w:sz w:val="22"/>
                  <w:szCs w:val="22"/>
                </w:rPr>
                <w:delText>19:52,</w:delText>
              </w:r>
            </w:del>
          </w:p>
        </w:tc>
        <w:tc>
          <w:tcPr>
            <w:tcW w:w="1420" w:type="dxa"/>
            <w:vAlign w:val="bottom"/>
          </w:tcPr>
          <w:p w:rsidR="009821B1" w:rsidRDefault="009A6F92">
            <w:pPr>
              <w:pStyle w:val="BodyText"/>
              <w:tabs>
                <w:tab w:val="left" w:pos="1080"/>
                <w:tab w:val="left" w:pos="1980"/>
                <w:tab w:val="left" w:pos="10076"/>
              </w:tabs>
              <w:rPr>
                <w:del w:id="5067" w:author="Stephanie Thompson" w:date="2008-11-17T15:36:00Z"/>
                <w:rFonts w:ascii="Garamond" w:hAnsi="Garamond"/>
                <w:sz w:val="22"/>
                <w:szCs w:val="22"/>
              </w:rPr>
              <w:pPrChange w:id="5068" w:author="Stephanie Thompson" w:date="2008-11-19T11:52:00Z">
                <w:pPr/>
              </w:pPrChange>
            </w:pPr>
            <w:del w:id="5069" w:author="Stephanie Thompson" w:date="2008-11-17T15:36:00Z">
              <w:r w:rsidRPr="00EB43F4" w:rsidDel="00E361B9">
                <w:rPr>
                  <w:rFonts w:ascii="Garamond" w:hAnsi="Garamond"/>
                  <w:sz w:val="22"/>
                  <w:szCs w:val="22"/>
                </w:rPr>
                <w:delText>20:52,</w:delText>
              </w:r>
            </w:del>
          </w:p>
        </w:tc>
        <w:tc>
          <w:tcPr>
            <w:tcW w:w="1420" w:type="dxa"/>
            <w:vAlign w:val="bottom"/>
          </w:tcPr>
          <w:p w:rsidR="009821B1" w:rsidRDefault="009A6F92">
            <w:pPr>
              <w:pStyle w:val="BodyText"/>
              <w:tabs>
                <w:tab w:val="left" w:pos="1080"/>
                <w:tab w:val="left" w:pos="1980"/>
                <w:tab w:val="left" w:pos="10076"/>
              </w:tabs>
              <w:rPr>
                <w:del w:id="5070" w:author="Stephanie Thompson" w:date="2008-11-17T15:36:00Z"/>
                <w:rFonts w:ascii="Garamond" w:hAnsi="Garamond"/>
                <w:sz w:val="22"/>
                <w:szCs w:val="22"/>
              </w:rPr>
              <w:pPrChange w:id="5071" w:author="Stephanie Thompson" w:date="2008-11-19T11:52:00Z">
                <w:pPr/>
              </w:pPrChange>
            </w:pPr>
            <w:del w:id="5072" w:author="Stephanie Thompson" w:date="2008-11-17T15:36:00Z">
              <w:r w:rsidRPr="00EB43F4" w:rsidDel="00E361B9">
                <w:rPr>
                  <w:rFonts w:ascii="Garamond" w:hAnsi="Garamond"/>
                  <w:sz w:val="22"/>
                  <w:szCs w:val="22"/>
                </w:rPr>
                <w:delText>21:52</w:delText>
              </w:r>
            </w:del>
          </w:p>
        </w:tc>
      </w:tr>
      <w:tr w:rsidR="009A6F92" w:rsidRPr="00EB43F4" w:rsidDel="00E361B9">
        <w:trPr>
          <w:trHeight w:val="255"/>
          <w:del w:id="5073" w:author="Stephanie Thompson" w:date="2008-11-17T15:36:00Z"/>
        </w:trPr>
        <w:tc>
          <w:tcPr>
            <w:tcW w:w="150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74" w:author="Stephanie Thompson" w:date="2008-11-17T15:36:00Z"/>
                <w:rFonts w:ascii="Garamond" w:hAnsi="Garamond"/>
                <w:sz w:val="22"/>
                <w:szCs w:val="22"/>
              </w:rPr>
              <w:pPrChange w:id="5075" w:author="Stephanie Thompson" w:date="2008-11-19T11:52:00Z">
                <w:pPr/>
              </w:pPrChange>
            </w:pPr>
            <w:del w:id="5076" w:author="Stephanie Thompson" w:date="2008-11-17T15:36:00Z">
              <w:r w:rsidRPr="00EB43F4" w:rsidDel="00E361B9">
                <w:rPr>
                  <w:rFonts w:ascii="Garamond" w:hAnsi="Garamond"/>
                  <w:sz w:val="22"/>
                  <w:szCs w:val="22"/>
                </w:rPr>
                <w:delText>03/27/06</w:delText>
              </w:r>
            </w:del>
          </w:p>
        </w:tc>
        <w:tc>
          <w:tcPr>
            <w:tcW w:w="1420" w:type="dxa"/>
            <w:tcBorders>
              <w:top w:val="nil"/>
              <w:left w:val="nil"/>
              <w:bottom w:val="nil"/>
              <w:right w:val="nil"/>
            </w:tcBorders>
            <w:shd w:val="clear" w:color="auto" w:fill="auto"/>
            <w:noWrap/>
            <w:vAlign w:val="bottom"/>
          </w:tcPr>
          <w:p w:rsidR="009821B1" w:rsidRDefault="009A6F92">
            <w:pPr>
              <w:pStyle w:val="BodyText"/>
              <w:tabs>
                <w:tab w:val="left" w:pos="1080"/>
                <w:tab w:val="left" w:pos="1980"/>
                <w:tab w:val="left" w:pos="10076"/>
              </w:tabs>
              <w:rPr>
                <w:del w:id="5077" w:author="Stephanie Thompson" w:date="2008-11-17T15:36:00Z"/>
                <w:rFonts w:ascii="Garamond" w:hAnsi="Garamond"/>
                <w:sz w:val="22"/>
                <w:szCs w:val="22"/>
              </w:rPr>
              <w:pPrChange w:id="5078" w:author="Stephanie Thompson" w:date="2008-11-19T11:52:00Z">
                <w:pPr/>
              </w:pPrChange>
            </w:pPr>
            <w:del w:id="5079"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A6F92">
            <w:pPr>
              <w:pStyle w:val="BodyText"/>
              <w:tabs>
                <w:tab w:val="left" w:pos="1080"/>
                <w:tab w:val="left" w:pos="1980"/>
                <w:tab w:val="left" w:pos="10076"/>
              </w:tabs>
              <w:rPr>
                <w:del w:id="5080" w:author="Stephanie Thompson" w:date="2008-11-17T15:36:00Z"/>
                <w:rFonts w:ascii="Garamond" w:hAnsi="Garamond"/>
                <w:sz w:val="22"/>
                <w:szCs w:val="22"/>
              </w:rPr>
              <w:pPrChange w:id="5081" w:author="Stephanie Thompson" w:date="2008-11-19T11:52:00Z">
                <w:pPr/>
              </w:pPrChange>
            </w:pPr>
            <w:del w:id="5082" w:author="Stephanie Thompson" w:date="2008-11-17T15:36:00Z">
              <w:r w:rsidRPr="00EB43F4" w:rsidDel="00E361B9">
                <w:rPr>
                  <w:rFonts w:ascii="Garamond" w:hAnsi="Garamond"/>
                  <w:sz w:val="22"/>
                  <w:szCs w:val="22"/>
                </w:rPr>
                <w:delText>17:52,</w:delText>
              </w:r>
            </w:del>
          </w:p>
        </w:tc>
        <w:tc>
          <w:tcPr>
            <w:tcW w:w="1420" w:type="dxa"/>
            <w:vAlign w:val="bottom"/>
          </w:tcPr>
          <w:p w:rsidR="009821B1" w:rsidRDefault="009A6F92">
            <w:pPr>
              <w:pStyle w:val="BodyText"/>
              <w:tabs>
                <w:tab w:val="left" w:pos="1080"/>
                <w:tab w:val="left" w:pos="1980"/>
                <w:tab w:val="left" w:pos="10076"/>
              </w:tabs>
              <w:rPr>
                <w:del w:id="5083" w:author="Stephanie Thompson" w:date="2008-11-17T15:36:00Z"/>
                <w:rFonts w:ascii="Garamond" w:hAnsi="Garamond"/>
                <w:sz w:val="22"/>
                <w:szCs w:val="22"/>
              </w:rPr>
              <w:pPrChange w:id="5084" w:author="Stephanie Thompson" w:date="2008-11-19T11:52:00Z">
                <w:pPr/>
              </w:pPrChange>
            </w:pPr>
            <w:del w:id="5085"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9A6F92">
            <w:pPr>
              <w:pStyle w:val="BodyText"/>
              <w:tabs>
                <w:tab w:val="left" w:pos="1080"/>
                <w:tab w:val="left" w:pos="1980"/>
                <w:tab w:val="left" w:pos="10076"/>
              </w:tabs>
              <w:rPr>
                <w:del w:id="5086" w:author="Stephanie Thompson" w:date="2008-11-17T15:36:00Z"/>
                <w:rFonts w:ascii="Garamond" w:hAnsi="Garamond"/>
                <w:sz w:val="22"/>
                <w:szCs w:val="22"/>
              </w:rPr>
              <w:pPrChange w:id="5087" w:author="Stephanie Thompson" w:date="2008-11-19T11:52:00Z">
                <w:pPr/>
              </w:pPrChange>
            </w:pPr>
            <w:del w:id="5088" w:author="Stephanie Thompson" w:date="2008-11-17T15:36:00Z">
              <w:r w:rsidRPr="00EB43F4" w:rsidDel="00E361B9">
                <w:rPr>
                  <w:rFonts w:ascii="Garamond" w:hAnsi="Garamond"/>
                  <w:sz w:val="22"/>
                  <w:szCs w:val="22"/>
                </w:rPr>
                <w:delText>19:52,</w:delText>
              </w:r>
            </w:del>
          </w:p>
        </w:tc>
        <w:tc>
          <w:tcPr>
            <w:tcW w:w="1420" w:type="dxa"/>
            <w:vAlign w:val="bottom"/>
          </w:tcPr>
          <w:p w:rsidR="009821B1" w:rsidRDefault="009A6F92">
            <w:pPr>
              <w:pStyle w:val="BodyText"/>
              <w:tabs>
                <w:tab w:val="left" w:pos="1080"/>
                <w:tab w:val="left" w:pos="1980"/>
                <w:tab w:val="left" w:pos="10076"/>
              </w:tabs>
              <w:rPr>
                <w:del w:id="5089" w:author="Stephanie Thompson" w:date="2008-11-17T15:36:00Z"/>
                <w:rFonts w:ascii="Garamond" w:hAnsi="Garamond"/>
                <w:sz w:val="22"/>
                <w:szCs w:val="22"/>
              </w:rPr>
              <w:pPrChange w:id="5090" w:author="Stephanie Thompson" w:date="2008-11-19T11:52:00Z">
                <w:pPr/>
              </w:pPrChange>
            </w:pPr>
            <w:del w:id="5091" w:author="Stephanie Thompson" w:date="2008-11-17T15:36:00Z">
              <w:r w:rsidRPr="00EB43F4" w:rsidDel="00E361B9">
                <w:rPr>
                  <w:rFonts w:ascii="Garamond" w:hAnsi="Garamond"/>
                  <w:sz w:val="22"/>
                  <w:szCs w:val="22"/>
                </w:rPr>
                <w:delText>20:52,</w:delText>
              </w:r>
            </w:del>
          </w:p>
        </w:tc>
      </w:tr>
      <w:tr w:rsidR="008019BA" w:rsidRPr="00EB43F4" w:rsidDel="00E361B9">
        <w:trPr>
          <w:gridAfter w:val="4"/>
          <w:wAfter w:w="5680" w:type="dxa"/>
          <w:trHeight w:val="255"/>
          <w:del w:id="5092"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5093" w:author="Stephanie Thompson" w:date="2008-11-17T15:36:00Z"/>
                <w:rFonts w:ascii="Garamond" w:hAnsi="Garamond"/>
                <w:sz w:val="22"/>
                <w:szCs w:val="22"/>
              </w:rPr>
              <w:pPrChange w:id="5094"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8019BA">
            <w:pPr>
              <w:pStyle w:val="BodyText"/>
              <w:tabs>
                <w:tab w:val="left" w:pos="1080"/>
                <w:tab w:val="left" w:pos="1980"/>
                <w:tab w:val="left" w:pos="10076"/>
              </w:tabs>
              <w:rPr>
                <w:del w:id="5095" w:author="Stephanie Thompson" w:date="2008-11-17T15:36:00Z"/>
                <w:rFonts w:ascii="Garamond" w:hAnsi="Garamond"/>
                <w:sz w:val="22"/>
                <w:szCs w:val="22"/>
              </w:rPr>
              <w:pPrChange w:id="5096" w:author="Stephanie Thompson" w:date="2008-11-19T11:52:00Z">
                <w:pPr/>
              </w:pPrChange>
            </w:pPr>
            <w:del w:id="5097" w:author="Stephanie Thompson" w:date="2008-11-17T15:36:00Z">
              <w:r w:rsidRPr="00EB43F4" w:rsidDel="00E361B9">
                <w:rPr>
                  <w:rFonts w:ascii="Garamond" w:hAnsi="Garamond"/>
                  <w:sz w:val="22"/>
                  <w:szCs w:val="22"/>
                </w:rPr>
                <w:delText>21:52</w:delText>
              </w:r>
            </w:del>
          </w:p>
        </w:tc>
      </w:tr>
      <w:tr w:rsidR="00652558" w:rsidRPr="00EB43F4" w:rsidDel="00E361B9">
        <w:trPr>
          <w:gridAfter w:val="3"/>
          <w:wAfter w:w="4260" w:type="dxa"/>
          <w:trHeight w:val="255"/>
          <w:del w:id="5098" w:author="Stephanie Thompson" w:date="2008-11-17T15:36:00Z"/>
        </w:trPr>
        <w:tc>
          <w:tcPr>
            <w:tcW w:w="150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099" w:author="Stephanie Thompson" w:date="2008-11-17T15:36:00Z"/>
                <w:rFonts w:ascii="Garamond" w:hAnsi="Garamond"/>
                <w:sz w:val="22"/>
                <w:szCs w:val="22"/>
              </w:rPr>
              <w:pPrChange w:id="5100" w:author="Stephanie Thompson" w:date="2008-11-19T11:52:00Z">
                <w:pPr/>
              </w:pPrChange>
            </w:pPr>
            <w:del w:id="5101" w:author="Stephanie Thompson" w:date="2008-11-17T15:36:00Z">
              <w:r w:rsidRPr="00EB43F4" w:rsidDel="00E361B9">
                <w:rPr>
                  <w:rFonts w:ascii="Garamond" w:hAnsi="Garamond"/>
                  <w:sz w:val="22"/>
                  <w:szCs w:val="22"/>
                </w:rPr>
                <w:delText>03/28/06</w:delText>
              </w:r>
            </w:del>
          </w:p>
        </w:tc>
        <w:tc>
          <w:tcPr>
            <w:tcW w:w="142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02" w:author="Stephanie Thompson" w:date="2008-11-17T15:36:00Z"/>
                <w:rFonts w:ascii="Garamond" w:hAnsi="Garamond"/>
                <w:sz w:val="22"/>
                <w:szCs w:val="22"/>
              </w:rPr>
              <w:pPrChange w:id="5103" w:author="Stephanie Thompson" w:date="2008-11-19T11:52:00Z">
                <w:pPr/>
              </w:pPrChange>
            </w:pPr>
            <w:del w:id="5104" w:author="Stephanie Thompson" w:date="2008-11-17T15:36:00Z">
              <w:r w:rsidRPr="00EB43F4" w:rsidDel="00E361B9">
                <w:rPr>
                  <w:rFonts w:ascii="Garamond" w:hAnsi="Garamond"/>
                  <w:sz w:val="22"/>
                  <w:szCs w:val="22"/>
                </w:rPr>
                <w:delText>15:52,</w:delText>
              </w:r>
            </w:del>
          </w:p>
        </w:tc>
        <w:tc>
          <w:tcPr>
            <w:tcW w:w="1420" w:type="dxa"/>
            <w:vAlign w:val="bottom"/>
          </w:tcPr>
          <w:p w:rsidR="009821B1" w:rsidRDefault="00652558">
            <w:pPr>
              <w:pStyle w:val="BodyText"/>
              <w:tabs>
                <w:tab w:val="left" w:pos="1080"/>
                <w:tab w:val="left" w:pos="1980"/>
                <w:tab w:val="left" w:pos="10076"/>
              </w:tabs>
              <w:rPr>
                <w:del w:id="5105" w:author="Stephanie Thompson" w:date="2008-11-17T15:36:00Z"/>
                <w:rFonts w:ascii="Garamond" w:hAnsi="Garamond"/>
                <w:sz w:val="22"/>
                <w:szCs w:val="22"/>
              </w:rPr>
              <w:pPrChange w:id="5106" w:author="Stephanie Thompson" w:date="2008-11-19T11:52:00Z">
                <w:pPr/>
              </w:pPrChange>
            </w:pPr>
            <w:del w:id="5107" w:author="Stephanie Thompson" w:date="2008-11-17T15:36:00Z">
              <w:r w:rsidRPr="00EB43F4" w:rsidDel="00E361B9">
                <w:rPr>
                  <w:rFonts w:ascii="Garamond" w:hAnsi="Garamond"/>
                  <w:sz w:val="22"/>
                  <w:szCs w:val="22"/>
                </w:rPr>
                <w:delText>16:52</w:delText>
              </w:r>
            </w:del>
          </w:p>
        </w:tc>
      </w:tr>
      <w:tr w:rsidR="00652558" w:rsidRPr="00EB43F4" w:rsidDel="00E361B9">
        <w:trPr>
          <w:gridAfter w:val="2"/>
          <w:wAfter w:w="2840" w:type="dxa"/>
          <w:trHeight w:val="255"/>
          <w:del w:id="5108" w:author="Stephanie Thompson" w:date="2008-11-17T15:36:00Z"/>
        </w:trPr>
        <w:tc>
          <w:tcPr>
            <w:tcW w:w="150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09" w:author="Stephanie Thompson" w:date="2008-11-17T15:36:00Z"/>
                <w:rFonts w:ascii="Garamond" w:hAnsi="Garamond"/>
                <w:sz w:val="22"/>
                <w:szCs w:val="22"/>
              </w:rPr>
              <w:pPrChange w:id="5110" w:author="Stephanie Thompson" w:date="2008-11-19T11:52:00Z">
                <w:pPr/>
              </w:pPrChange>
            </w:pPr>
            <w:del w:id="5111"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12" w:author="Stephanie Thompson" w:date="2008-11-17T15:36:00Z"/>
                <w:rFonts w:ascii="Garamond" w:hAnsi="Garamond"/>
                <w:sz w:val="22"/>
                <w:szCs w:val="22"/>
              </w:rPr>
              <w:pPrChange w:id="5113" w:author="Stephanie Thompson" w:date="2008-11-19T11:52:00Z">
                <w:pPr/>
              </w:pPrChange>
            </w:pPr>
            <w:del w:id="5114" w:author="Stephanie Thompson" w:date="2008-11-17T15:36:00Z">
              <w:r w:rsidRPr="00EB43F4" w:rsidDel="00E361B9">
                <w:rPr>
                  <w:rFonts w:ascii="Garamond" w:hAnsi="Garamond"/>
                  <w:sz w:val="22"/>
                  <w:szCs w:val="22"/>
                </w:rPr>
                <w:delText>11:52,</w:delText>
              </w:r>
            </w:del>
          </w:p>
        </w:tc>
        <w:tc>
          <w:tcPr>
            <w:tcW w:w="1420" w:type="dxa"/>
            <w:vAlign w:val="bottom"/>
          </w:tcPr>
          <w:p w:rsidR="009821B1" w:rsidRDefault="00652558">
            <w:pPr>
              <w:pStyle w:val="BodyText"/>
              <w:tabs>
                <w:tab w:val="left" w:pos="1080"/>
                <w:tab w:val="left" w:pos="1980"/>
                <w:tab w:val="left" w:pos="10076"/>
              </w:tabs>
              <w:rPr>
                <w:del w:id="5115" w:author="Stephanie Thompson" w:date="2008-11-17T15:36:00Z"/>
                <w:rFonts w:ascii="Garamond" w:hAnsi="Garamond"/>
                <w:sz w:val="22"/>
                <w:szCs w:val="22"/>
              </w:rPr>
              <w:pPrChange w:id="5116" w:author="Stephanie Thompson" w:date="2008-11-19T11:52:00Z">
                <w:pPr/>
              </w:pPrChange>
            </w:pPr>
            <w:del w:id="5117"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652558">
            <w:pPr>
              <w:pStyle w:val="BodyText"/>
              <w:tabs>
                <w:tab w:val="left" w:pos="1080"/>
                <w:tab w:val="left" w:pos="1980"/>
                <w:tab w:val="left" w:pos="10076"/>
              </w:tabs>
              <w:rPr>
                <w:del w:id="5118" w:author="Stephanie Thompson" w:date="2008-11-17T15:36:00Z"/>
                <w:rFonts w:ascii="Garamond" w:hAnsi="Garamond"/>
                <w:sz w:val="22"/>
                <w:szCs w:val="22"/>
              </w:rPr>
              <w:pPrChange w:id="5119" w:author="Stephanie Thompson" w:date="2008-11-19T11:52:00Z">
                <w:pPr/>
              </w:pPrChange>
            </w:pPr>
            <w:del w:id="5120" w:author="Stephanie Thompson" w:date="2008-11-17T15:36:00Z">
              <w:r w:rsidRPr="00EB43F4" w:rsidDel="00E361B9">
                <w:rPr>
                  <w:rFonts w:ascii="Garamond" w:hAnsi="Garamond"/>
                  <w:sz w:val="22"/>
                  <w:szCs w:val="22"/>
                </w:rPr>
                <w:delText>19:52</w:delText>
              </w:r>
            </w:del>
          </w:p>
        </w:tc>
      </w:tr>
      <w:tr w:rsidR="00652558" w:rsidRPr="00EB43F4" w:rsidDel="00E361B9">
        <w:trPr>
          <w:gridAfter w:val="1"/>
          <w:wAfter w:w="1420" w:type="dxa"/>
          <w:trHeight w:val="255"/>
          <w:del w:id="5121" w:author="Stephanie Thompson" w:date="2008-11-17T15:36:00Z"/>
        </w:trPr>
        <w:tc>
          <w:tcPr>
            <w:tcW w:w="150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22" w:author="Stephanie Thompson" w:date="2008-11-17T15:36:00Z"/>
                <w:rFonts w:ascii="Garamond" w:hAnsi="Garamond"/>
                <w:sz w:val="22"/>
                <w:szCs w:val="22"/>
              </w:rPr>
              <w:pPrChange w:id="5123" w:author="Stephanie Thompson" w:date="2008-11-19T11:52:00Z">
                <w:pPr/>
              </w:pPrChange>
            </w:pPr>
            <w:del w:id="5124"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25" w:author="Stephanie Thompson" w:date="2008-11-17T15:36:00Z"/>
                <w:rFonts w:ascii="Garamond" w:hAnsi="Garamond"/>
                <w:sz w:val="22"/>
                <w:szCs w:val="22"/>
              </w:rPr>
              <w:pPrChange w:id="5126" w:author="Stephanie Thompson" w:date="2008-11-19T11:52:00Z">
                <w:pPr/>
              </w:pPrChange>
            </w:pPr>
            <w:del w:id="5127" w:author="Stephanie Thompson" w:date="2008-11-17T15:36:00Z">
              <w:r w:rsidRPr="00EB43F4" w:rsidDel="00E361B9">
                <w:rPr>
                  <w:rFonts w:ascii="Garamond" w:hAnsi="Garamond"/>
                  <w:sz w:val="22"/>
                  <w:szCs w:val="22"/>
                </w:rPr>
                <w:delText>12:52,</w:delText>
              </w:r>
            </w:del>
          </w:p>
        </w:tc>
        <w:tc>
          <w:tcPr>
            <w:tcW w:w="1420" w:type="dxa"/>
            <w:vAlign w:val="bottom"/>
          </w:tcPr>
          <w:p w:rsidR="009821B1" w:rsidRDefault="00652558">
            <w:pPr>
              <w:pStyle w:val="BodyText"/>
              <w:tabs>
                <w:tab w:val="left" w:pos="1080"/>
                <w:tab w:val="left" w:pos="1980"/>
                <w:tab w:val="left" w:pos="10076"/>
              </w:tabs>
              <w:rPr>
                <w:del w:id="5128" w:author="Stephanie Thompson" w:date="2008-11-17T15:36:00Z"/>
                <w:rFonts w:ascii="Garamond" w:hAnsi="Garamond"/>
                <w:sz w:val="22"/>
                <w:szCs w:val="22"/>
              </w:rPr>
              <w:pPrChange w:id="5129" w:author="Stephanie Thompson" w:date="2008-11-19T11:52:00Z">
                <w:pPr/>
              </w:pPrChange>
            </w:pPr>
            <w:del w:id="5130" w:author="Stephanie Thompson" w:date="2008-11-17T15:36:00Z">
              <w:r w:rsidRPr="00EB43F4" w:rsidDel="00E361B9">
                <w:rPr>
                  <w:rFonts w:ascii="Garamond" w:hAnsi="Garamond"/>
                  <w:sz w:val="22"/>
                  <w:szCs w:val="22"/>
                </w:rPr>
                <w:delText>13:52,</w:delText>
              </w:r>
            </w:del>
          </w:p>
        </w:tc>
        <w:tc>
          <w:tcPr>
            <w:tcW w:w="1420" w:type="dxa"/>
            <w:vAlign w:val="bottom"/>
          </w:tcPr>
          <w:p w:rsidR="009821B1" w:rsidRDefault="00652558">
            <w:pPr>
              <w:pStyle w:val="BodyText"/>
              <w:tabs>
                <w:tab w:val="left" w:pos="1080"/>
                <w:tab w:val="left" w:pos="1980"/>
                <w:tab w:val="left" w:pos="10076"/>
              </w:tabs>
              <w:rPr>
                <w:del w:id="5131" w:author="Stephanie Thompson" w:date="2008-11-17T15:36:00Z"/>
                <w:rFonts w:ascii="Garamond" w:hAnsi="Garamond"/>
                <w:sz w:val="22"/>
                <w:szCs w:val="22"/>
              </w:rPr>
              <w:pPrChange w:id="5132" w:author="Stephanie Thompson" w:date="2008-11-19T11:52:00Z">
                <w:pPr/>
              </w:pPrChange>
            </w:pPr>
            <w:del w:id="5133" w:author="Stephanie Thompson" w:date="2008-11-17T15:36:00Z">
              <w:r w:rsidRPr="00EB43F4" w:rsidDel="00E361B9">
                <w:rPr>
                  <w:rFonts w:ascii="Garamond" w:hAnsi="Garamond"/>
                  <w:sz w:val="22"/>
                  <w:szCs w:val="22"/>
                </w:rPr>
                <w:delText>18:52,</w:delText>
              </w:r>
            </w:del>
          </w:p>
        </w:tc>
        <w:tc>
          <w:tcPr>
            <w:tcW w:w="1420" w:type="dxa"/>
            <w:vAlign w:val="bottom"/>
          </w:tcPr>
          <w:p w:rsidR="009821B1" w:rsidRDefault="00652558">
            <w:pPr>
              <w:pStyle w:val="BodyText"/>
              <w:tabs>
                <w:tab w:val="left" w:pos="1080"/>
                <w:tab w:val="left" w:pos="1980"/>
                <w:tab w:val="left" w:pos="10076"/>
              </w:tabs>
              <w:rPr>
                <w:del w:id="5134" w:author="Stephanie Thompson" w:date="2008-11-17T15:36:00Z"/>
                <w:rFonts w:ascii="Garamond" w:hAnsi="Garamond"/>
                <w:sz w:val="22"/>
                <w:szCs w:val="22"/>
              </w:rPr>
              <w:pPrChange w:id="5135" w:author="Stephanie Thompson" w:date="2008-11-19T11:52:00Z">
                <w:pPr/>
              </w:pPrChange>
            </w:pPr>
            <w:del w:id="5136" w:author="Stephanie Thompson" w:date="2008-11-17T15:36:00Z">
              <w:r w:rsidRPr="00EB43F4" w:rsidDel="00E361B9">
                <w:rPr>
                  <w:rFonts w:ascii="Garamond" w:hAnsi="Garamond"/>
                  <w:sz w:val="22"/>
                  <w:szCs w:val="22"/>
                </w:rPr>
                <w:delText>19:52</w:delText>
              </w:r>
            </w:del>
          </w:p>
        </w:tc>
      </w:tr>
      <w:tr w:rsidR="00652558" w:rsidRPr="00EB43F4" w:rsidDel="00E361B9">
        <w:trPr>
          <w:gridAfter w:val="3"/>
          <w:wAfter w:w="4260" w:type="dxa"/>
          <w:trHeight w:val="255"/>
          <w:del w:id="5137" w:author="Stephanie Thompson" w:date="2008-11-17T15:36:00Z"/>
        </w:trPr>
        <w:tc>
          <w:tcPr>
            <w:tcW w:w="150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38" w:author="Stephanie Thompson" w:date="2008-11-17T15:36:00Z"/>
                <w:rFonts w:ascii="Garamond" w:hAnsi="Garamond"/>
                <w:sz w:val="22"/>
                <w:szCs w:val="22"/>
              </w:rPr>
              <w:pPrChange w:id="5139" w:author="Stephanie Thompson" w:date="2008-11-19T11:52:00Z">
                <w:pPr/>
              </w:pPrChange>
            </w:pPr>
            <w:del w:id="5140" w:author="Stephanie Thompson" w:date="2008-11-17T15:36:00Z">
              <w:r w:rsidRPr="00EB43F4" w:rsidDel="00E361B9">
                <w:rPr>
                  <w:rFonts w:ascii="Garamond" w:hAnsi="Garamond"/>
                  <w:sz w:val="22"/>
                  <w:szCs w:val="22"/>
                </w:rPr>
                <w:delText>03/31/06</w:delText>
              </w:r>
            </w:del>
          </w:p>
        </w:tc>
        <w:tc>
          <w:tcPr>
            <w:tcW w:w="1420" w:type="dxa"/>
            <w:tcBorders>
              <w:top w:val="nil"/>
              <w:left w:val="nil"/>
              <w:bottom w:val="nil"/>
              <w:right w:val="nil"/>
            </w:tcBorders>
            <w:shd w:val="clear" w:color="auto" w:fill="auto"/>
            <w:noWrap/>
            <w:vAlign w:val="bottom"/>
          </w:tcPr>
          <w:p w:rsidR="009821B1" w:rsidRDefault="00652558">
            <w:pPr>
              <w:pStyle w:val="BodyText"/>
              <w:tabs>
                <w:tab w:val="left" w:pos="1080"/>
                <w:tab w:val="left" w:pos="1980"/>
                <w:tab w:val="left" w:pos="10076"/>
              </w:tabs>
              <w:rPr>
                <w:del w:id="5141" w:author="Stephanie Thompson" w:date="2008-11-17T15:36:00Z"/>
                <w:rFonts w:ascii="Garamond" w:hAnsi="Garamond"/>
                <w:sz w:val="22"/>
                <w:szCs w:val="22"/>
              </w:rPr>
              <w:pPrChange w:id="5142" w:author="Stephanie Thompson" w:date="2008-11-19T11:52:00Z">
                <w:pPr/>
              </w:pPrChange>
            </w:pPr>
            <w:del w:id="5143" w:author="Stephanie Thompson" w:date="2008-11-17T15:36:00Z">
              <w:r w:rsidRPr="00EB43F4" w:rsidDel="00E361B9">
                <w:rPr>
                  <w:rFonts w:ascii="Garamond" w:hAnsi="Garamond"/>
                  <w:sz w:val="22"/>
                  <w:szCs w:val="22"/>
                </w:rPr>
                <w:delText>12:52</w:delText>
              </w:r>
              <w:r w:rsidR="001624DC" w:rsidRPr="00EB43F4" w:rsidDel="00E361B9">
                <w:rPr>
                  <w:rFonts w:ascii="Garamond" w:hAnsi="Garamond"/>
                  <w:sz w:val="22"/>
                  <w:szCs w:val="22"/>
                </w:rPr>
                <w:delText>,</w:delText>
              </w:r>
            </w:del>
          </w:p>
        </w:tc>
        <w:tc>
          <w:tcPr>
            <w:tcW w:w="1420" w:type="dxa"/>
            <w:vAlign w:val="bottom"/>
          </w:tcPr>
          <w:p w:rsidR="009821B1" w:rsidRDefault="00652558">
            <w:pPr>
              <w:pStyle w:val="BodyText"/>
              <w:tabs>
                <w:tab w:val="left" w:pos="1080"/>
                <w:tab w:val="left" w:pos="1980"/>
                <w:tab w:val="left" w:pos="10076"/>
              </w:tabs>
              <w:rPr>
                <w:del w:id="5144" w:author="Stephanie Thompson" w:date="2008-11-17T15:36:00Z"/>
                <w:rFonts w:ascii="Garamond" w:hAnsi="Garamond"/>
                <w:sz w:val="22"/>
                <w:szCs w:val="22"/>
              </w:rPr>
              <w:pPrChange w:id="5145" w:author="Stephanie Thompson" w:date="2008-11-19T11:52:00Z">
                <w:pPr/>
              </w:pPrChange>
            </w:pPr>
            <w:del w:id="5146" w:author="Stephanie Thompson" w:date="2008-11-17T15:36:00Z">
              <w:r w:rsidRPr="00EB43F4" w:rsidDel="00E361B9">
                <w:rPr>
                  <w:rFonts w:ascii="Garamond" w:hAnsi="Garamond"/>
                  <w:sz w:val="22"/>
                  <w:szCs w:val="22"/>
                </w:rPr>
                <w:delText>18:52</w:delText>
              </w:r>
            </w:del>
          </w:p>
        </w:tc>
      </w:tr>
    </w:tbl>
    <w:p w:rsidR="009821B1" w:rsidRDefault="009821B1">
      <w:pPr>
        <w:pStyle w:val="BodyText"/>
        <w:tabs>
          <w:tab w:val="left" w:pos="1080"/>
          <w:tab w:val="left" w:pos="1980"/>
          <w:tab w:val="left" w:pos="10076"/>
        </w:tabs>
        <w:rPr>
          <w:del w:id="5147" w:author="Stephanie Thompson" w:date="2008-11-17T15:36:00Z"/>
          <w:rFonts w:ascii="Garamond" w:hAnsi="Garamond"/>
          <w:sz w:val="22"/>
          <w:szCs w:val="22"/>
        </w:rPr>
        <w:pPrChange w:id="5148" w:author="Stephanie Thompson" w:date="2008-11-19T11:52:00Z">
          <w:pPr/>
        </w:pPrChange>
      </w:pPr>
    </w:p>
    <w:p w:rsidR="009821B1" w:rsidRDefault="0045276B">
      <w:pPr>
        <w:pStyle w:val="BodyText"/>
        <w:tabs>
          <w:tab w:val="left" w:pos="1080"/>
          <w:tab w:val="left" w:pos="1980"/>
          <w:tab w:val="left" w:pos="10076"/>
        </w:tabs>
        <w:rPr>
          <w:del w:id="5149" w:author="Stephanie Thompson" w:date="2008-11-17T15:36:00Z"/>
          <w:rFonts w:ascii="Garamond" w:hAnsi="Garamond"/>
          <w:sz w:val="22"/>
          <w:szCs w:val="22"/>
        </w:rPr>
        <w:pPrChange w:id="5150" w:author="Stephanie Thompson" w:date="2008-11-19T11:52:00Z">
          <w:pPr/>
        </w:pPrChange>
      </w:pPr>
      <w:del w:id="5151" w:author="Stephanie Thompson" w:date="2008-11-17T15:36:00Z">
        <w:r w:rsidRPr="00EB43F4" w:rsidDel="00E361B9">
          <w:rPr>
            <w:rFonts w:ascii="Garamond" w:hAnsi="Garamond"/>
            <w:sz w:val="22"/>
            <w:szCs w:val="22"/>
          </w:rPr>
          <w:delText xml:space="preserve">Low </w:delText>
        </w:r>
        <w:r w:rsidR="00CF0F91" w:rsidRPr="00EB43F4" w:rsidDel="00E361B9">
          <w:rPr>
            <w:rFonts w:ascii="Garamond" w:hAnsi="Garamond"/>
            <w:sz w:val="22"/>
            <w:szCs w:val="22"/>
          </w:rPr>
          <w:delText xml:space="preserve">pH and turbidity </w:delText>
        </w:r>
        <w:r w:rsidRPr="00EB43F4" w:rsidDel="00E361B9">
          <w:rPr>
            <w:rFonts w:ascii="Garamond" w:hAnsi="Garamond"/>
            <w:sz w:val="22"/>
            <w:szCs w:val="22"/>
          </w:rPr>
          <w:delText>readings deleted – probes most likely emerged from water</w:delText>
        </w:r>
      </w:del>
    </w:p>
    <w:tbl>
      <w:tblPr>
        <w:tblW w:w="5760" w:type="dxa"/>
        <w:tblInd w:w="93" w:type="dxa"/>
        <w:tblLook w:val="0000"/>
      </w:tblPr>
      <w:tblGrid>
        <w:gridCol w:w="1500"/>
        <w:gridCol w:w="1420"/>
        <w:gridCol w:w="1420"/>
        <w:gridCol w:w="1420"/>
      </w:tblGrid>
      <w:tr w:rsidR="00CF0F91" w:rsidRPr="00EB43F4" w:rsidDel="00E361B9">
        <w:trPr>
          <w:gridAfter w:val="2"/>
          <w:wAfter w:w="2840" w:type="dxa"/>
          <w:trHeight w:val="255"/>
          <w:del w:id="5152" w:author="Stephanie Thompson" w:date="2008-11-17T15:36:00Z"/>
        </w:trPr>
        <w:tc>
          <w:tcPr>
            <w:tcW w:w="1500" w:type="dxa"/>
            <w:tcBorders>
              <w:top w:val="nil"/>
              <w:left w:val="nil"/>
              <w:bottom w:val="nil"/>
              <w:right w:val="nil"/>
            </w:tcBorders>
            <w:shd w:val="clear" w:color="auto" w:fill="auto"/>
            <w:noWrap/>
            <w:vAlign w:val="bottom"/>
          </w:tcPr>
          <w:p w:rsidR="009821B1" w:rsidRDefault="00CF0F91">
            <w:pPr>
              <w:pStyle w:val="BodyText"/>
              <w:tabs>
                <w:tab w:val="left" w:pos="1080"/>
                <w:tab w:val="left" w:pos="1980"/>
                <w:tab w:val="left" w:pos="10076"/>
              </w:tabs>
              <w:rPr>
                <w:del w:id="5153" w:author="Stephanie Thompson" w:date="2008-11-17T15:36:00Z"/>
                <w:rFonts w:ascii="Garamond" w:hAnsi="Garamond"/>
                <w:sz w:val="22"/>
                <w:szCs w:val="22"/>
              </w:rPr>
              <w:pPrChange w:id="5154" w:author="Stephanie Thompson" w:date="2008-11-19T11:52:00Z">
                <w:pPr/>
              </w:pPrChange>
            </w:pPr>
            <w:del w:id="515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CF0F91">
            <w:pPr>
              <w:pStyle w:val="BodyText"/>
              <w:tabs>
                <w:tab w:val="left" w:pos="1080"/>
                <w:tab w:val="left" w:pos="1980"/>
                <w:tab w:val="left" w:pos="10076"/>
              </w:tabs>
              <w:rPr>
                <w:del w:id="5156" w:author="Stephanie Thompson" w:date="2008-11-17T15:36:00Z"/>
                <w:rFonts w:ascii="Garamond" w:hAnsi="Garamond"/>
                <w:sz w:val="22"/>
                <w:szCs w:val="22"/>
              </w:rPr>
              <w:pPrChange w:id="5157" w:author="Stephanie Thompson" w:date="2008-11-19T11:52:00Z">
                <w:pPr/>
              </w:pPrChange>
            </w:pPr>
            <w:del w:id="5158" w:author="Stephanie Thompson" w:date="2008-11-17T15:36:00Z">
              <w:r w:rsidRPr="00EB43F4" w:rsidDel="00E361B9">
                <w:rPr>
                  <w:rFonts w:ascii="Garamond" w:hAnsi="Garamond"/>
                  <w:sz w:val="22"/>
                  <w:szCs w:val="22"/>
                </w:rPr>
                <w:delText>13:52</w:delText>
              </w:r>
            </w:del>
          </w:p>
        </w:tc>
      </w:tr>
      <w:tr w:rsidR="00AB4A3A" w:rsidRPr="00EB43F4" w:rsidDel="00E361B9">
        <w:trPr>
          <w:gridAfter w:val="1"/>
          <w:wAfter w:w="1420" w:type="dxa"/>
          <w:trHeight w:val="255"/>
          <w:del w:id="5159" w:author="Stephanie Thompson" w:date="2008-11-17T15:36:00Z"/>
        </w:trPr>
        <w:tc>
          <w:tcPr>
            <w:tcW w:w="150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60" w:author="Stephanie Thompson" w:date="2008-11-17T15:36:00Z"/>
                <w:rFonts w:ascii="Garamond" w:hAnsi="Garamond"/>
                <w:sz w:val="22"/>
                <w:szCs w:val="22"/>
              </w:rPr>
              <w:pPrChange w:id="5161" w:author="Stephanie Thompson" w:date="2008-11-19T11:52:00Z">
                <w:pPr/>
              </w:pPrChange>
            </w:pPr>
            <w:del w:id="5162"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63" w:author="Stephanie Thompson" w:date="2008-11-17T15:36:00Z"/>
                <w:rFonts w:ascii="Garamond" w:hAnsi="Garamond"/>
                <w:sz w:val="22"/>
                <w:szCs w:val="22"/>
              </w:rPr>
              <w:pPrChange w:id="5164" w:author="Stephanie Thompson" w:date="2008-11-19T11:52:00Z">
                <w:pPr/>
              </w:pPrChange>
            </w:pPr>
            <w:del w:id="5165" w:author="Stephanie Thompson" w:date="2008-11-17T15:36:00Z">
              <w:r w:rsidRPr="00EB43F4" w:rsidDel="00E361B9">
                <w:rPr>
                  <w:rFonts w:ascii="Garamond" w:hAnsi="Garamond"/>
                  <w:sz w:val="22"/>
                  <w:szCs w:val="22"/>
                </w:rPr>
                <w:delText>08:52,</w:delText>
              </w:r>
            </w:del>
          </w:p>
        </w:tc>
        <w:tc>
          <w:tcPr>
            <w:tcW w:w="1420" w:type="dxa"/>
            <w:vAlign w:val="bottom"/>
          </w:tcPr>
          <w:p w:rsidR="009821B1" w:rsidRDefault="00AB4A3A">
            <w:pPr>
              <w:pStyle w:val="BodyText"/>
              <w:tabs>
                <w:tab w:val="left" w:pos="1080"/>
                <w:tab w:val="left" w:pos="1980"/>
                <w:tab w:val="left" w:pos="10076"/>
              </w:tabs>
              <w:rPr>
                <w:del w:id="5166" w:author="Stephanie Thompson" w:date="2008-11-17T15:36:00Z"/>
                <w:rFonts w:ascii="Garamond" w:hAnsi="Garamond"/>
                <w:sz w:val="22"/>
                <w:szCs w:val="22"/>
              </w:rPr>
              <w:pPrChange w:id="5167" w:author="Stephanie Thompson" w:date="2008-11-19T11:52:00Z">
                <w:pPr/>
              </w:pPrChange>
            </w:pPr>
            <w:del w:id="5168" w:author="Stephanie Thompson" w:date="2008-11-17T15:36:00Z">
              <w:r w:rsidRPr="00EB43F4" w:rsidDel="00E361B9">
                <w:rPr>
                  <w:rFonts w:ascii="Garamond" w:hAnsi="Garamond"/>
                  <w:sz w:val="22"/>
                  <w:szCs w:val="22"/>
                </w:rPr>
                <w:delText>12:52</w:delText>
              </w:r>
            </w:del>
          </w:p>
        </w:tc>
      </w:tr>
      <w:tr w:rsidR="00AB4A3A" w:rsidRPr="00EB43F4" w:rsidDel="00E361B9">
        <w:trPr>
          <w:trHeight w:val="255"/>
          <w:del w:id="5169" w:author="Stephanie Thompson" w:date="2008-11-17T15:36:00Z"/>
        </w:trPr>
        <w:tc>
          <w:tcPr>
            <w:tcW w:w="150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70" w:author="Stephanie Thompson" w:date="2008-11-17T15:36:00Z"/>
                <w:rFonts w:ascii="Garamond" w:hAnsi="Garamond"/>
                <w:sz w:val="22"/>
                <w:szCs w:val="22"/>
              </w:rPr>
              <w:pPrChange w:id="5171" w:author="Stephanie Thompson" w:date="2008-11-19T11:52:00Z">
                <w:pPr/>
              </w:pPrChange>
            </w:pPr>
            <w:del w:id="5172"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73" w:author="Stephanie Thompson" w:date="2008-11-17T15:36:00Z"/>
                <w:rFonts w:ascii="Garamond" w:hAnsi="Garamond"/>
                <w:sz w:val="22"/>
                <w:szCs w:val="22"/>
              </w:rPr>
              <w:pPrChange w:id="5174" w:author="Stephanie Thompson" w:date="2008-11-19T11:52:00Z">
                <w:pPr/>
              </w:pPrChange>
            </w:pPr>
            <w:del w:id="5175" w:author="Stephanie Thompson" w:date="2008-11-17T15:36:00Z">
              <w:r w:rsidRPr="00EB43F4" w:rsidDel="00E361B9">
                <w:rPr>
                  <w:rFonts w:ascii="Garamond" w:hAnsi="Garamond"/>
                  <w:sz w:val="22"/>
                  <w:szCs w:val="22"/>
                </w:rPr>
                <w:delText>01:52,</w:delText>
              </w:r>
            </w:del>
          </w:p>
        </w:tc>
        <w:tc>
          <w:tcPr>
            <w:tcW w:w="1420" w:type="dxa"/>
            <w:vAlign w:val="bottom"/>
          </w:tcPr>
          <w:p w:rsidR="009821B1" w:rsidRDefault="00AB4A3A">
            <w:pPr>
              <w:pStyle w:val="BodyText"/>
              <w:tabs>
                <w:tab w:val="left" w:pos="1080"/>
                <w:tab w:val="left" w:pos="1980"/>
                <w:tab w:val="left" w:pos="10076"/>
              </w:tabs>
              <w:rPr>
                <w:del w:id="5176" w:author="Stephanie Thompson" w:date="2008-11-17T15:36:00Z"/>
                <w:rFonts w:ascii="Garamond" w:hAnsi="Garamond"/>
                <w:sz w:val="22"/>
                <w:szCs w:val="22"/>
              </w:rPr>
              <w:pPrChange w:id="5177" w:author="Stephanie Thompson" w:date="2008-11-19T11:52:00Z">
                <w:pPr/>
              </w:pPrChange>
            </w:pPr>
            <w:del w:id="5178" w:author="Stephanie Thompson" w:date="2008-11-17T15:36:00Z">
              <w:r w:rsidRPr="00EB43F4" w:rsidDel="00E361B9">
                <w:rPr>
                  <w:rFonts w:ascii="Garamond" w:hAnsi="Garamond"/>
                  <w:sz w:val="22"/>
                  <w:szCs w:val="22"/>
                </w:rPr>
                <w:delText>08:52,</w:delText>
              </w:r>
            </w:del>
          </w:p>
        </w:tc>
        <w:tc>
          <w:tcPr>
            <w:tcW w:w="1420" w:type="dxa"/>
            <w:vAlign w:val="bottom"/>
          </w:tcPr>
          <w:p w:rsidR="009821B1" w:rsidRDefault="00AB4A3A">
            <w:pPr>
              <w:pStyle w:val="BodyText"/>
              <w:tabs>
                <w:tab w:val="left" w:pos="1080"/>
                <w:tab w:val="left" w:pos="1980"/>
                <w:tab w:val="left" w:pos="10076"/>
              </w:tabs>
              <w:rPr>
                <w:del w:id="5179" w:author="Stephanie Thompson" w:date="2008-11-17T15:36:00Z"/>
                <w:rFonts w:ascii="Garamond" w:hAnsi="Garamond"/>
                <w:sz w:val="22"/>
                <w:szCs w:val="22"/>
              </w:rPr>
              <w:pPrChange w:id="5180" w:author="Stephanie Thompson" w:date="2008-11-19T11:52:00Z">
                <w:pPr/>
              </w:pPrChange>
            </w:pPr>
            <w:del w:id="5181" w:author="Stephanie Thompson" w:date="2008-11-17T15:36:00Z">
              <w:r w:rsidRPr="00EB43F4" w:rsidDel="00E361B9">
                <w:rPr>
                  <w:rFonts w:ascii="Garamond" w:hAnsi="Garamond"/>
                  <w:sz w:val="22"/>
                  <w:szCs w:val="22"/>
                </w:rPr>
                <w:delText>21:52</w:delText>
              </w:r>
            </w:del>
          </w:p>
        </w:tc>
      </w:tr>
      <w:tr w:rsidR="00AB4A3A" w:rsidRPr="00EB43F4" w:rsidDel="00E361B9">
        <w:trPr>
          <w:gridAfter w:val="1"/>
          <w:wAfter w:w="1420" w:type="dxa"/>
          <w:trHeight w:val="255"/>
          <w:del w:id="5182" w:author="Stephanie Thompson" w:date="2008-11-17T15:36:00Z"/>
        </w:trPr>
        <w:tc>
          <w:tcPr>
            <w:tcW w:w="150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83" w:author="Stephanie Thompson" w:date="2008-11-17T15:36:00Z"/>
                <w:rFonts w:ascii="Garamond" w:hAnsi="Garamond"/>
                <w:sz w:val="22"/>
                <w:szCs w:val="22"/>
              </w:rPr>
              <w:pPrChange w:id="5184" w:author="Stephanie Thompson" w:date="2008-11-19T11:52:00Z">
                <w:pPr/>
              </w:pPrChange>
            </w:pPr>
            <w:del w:id="5185" w:author="Stephanie Thompson" w:date="2008-11-17T15:36:00Z">
              <w:r w:rsidRPr="00EB43F4" w:rsidDel="00E361B9">
                <w:rPr>
                  <w:rFonts w:ascii="Garamond" w:hAnsi="Garamond"/>
                  <w:sz w:val="22"/>
                  <w:szCs w:val="22"/>
                </w:rPr>
                <w:delText>03/25/06</w:delText>
              </w:r>
            </w:del>
          </w:p>
        </w:tc>
        <w:tc>
          <w:tcPr>
            <w:tcW w:w="142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86" w:author="Stephanie Thompson" w:date="2008-11-17T15:36:00Z"/>
                <w:rFonts w:ascii="Garamond" w:hAnsi="Garamond"/>
                <w:sz w:val="22"/>
                <w:szCs w:val="22"/>
              </w:rPr>
              <w:pPrChange w:id="5187" w:author="Stephanie Thompson" w:date="2008-11-19T11:52:00Z">
                <w:pPr/>
              </w:pPrChange>
            </w:pPr>
            <w:del w:id="5188" w:author="Stephanie Thompson" w:date="2008-11-17T15:36:00Z">
              <w:r w:rsidRPr="00EB43F4" w:rsidDel="00E361B9">
                <w:rPr>
                  <w:rFonts w:ascii="Garamond" w:hAnsi="Garamond"/>
                  <w:sz w:val="22"/>
                  <w:szCs w:val="22"/>
                </w:rPr>
                <w:delText>04:52,</w:delText>
              </w:r>
            </w:del>
          </w:p>
        </w:tc>
        <w:tc>
          <w:tcPr>
            <w:tcW w:w="1420" w:type="dxa"/>
            <w:vAlign w:val="bottom"/>
          </w:tcPr>
          <w:p w:rsidR="009821B1" w:rsidRDefault="00AB4A3A">
            <w:pPr>
              <w:pStyle w:val="BodyText"/>
              <w:tabs>
                <w:tab w:val="left" w:pos="1080"/>
                <w:tab w:val="left" w:pos="1980"/>
                <w:tab w:val="left" w:pos="10076"/>
              </w:tabs>
              <w:rPr>
                <w:del w:id="5189" w:author="Stephanie Thompson" w:date="2008-11-17T15:36:00Z"/>
                <w:rFonts w:ascii="Garamond" w:hAnsi="Garamond"/>
                <w:sz w:val="22"/>
                <w:szCs w:val="22"/>
              </w:rPr>
              <w:pPrChange w:id="5190" w:author="Stephanie Thompson" w:date="2008-11-19T11:52:00Z">
                <w:pPr/>
              </w:pPrChange>
            </w:pPr>
            <w:del w:id="5191" w:author="Stephanie Thompson" w:date="2008-11-17T15:36:00Z">
              <w:r w:rsidRPr="00EB43F4" w:rsidDel="00E361B9">
                <w:rPr>
                  <w:rFonts w:ascii="Garamond" w:hAnsi="Garamond"/>
                  <w:sz w:val="22"/>
                  <w:szCs w:val="22"/>
                </w:rPr>
                <w:delText>20:52</w:delText>
              </w:r>
            </w:del>
          </w:p>
        </w:tc>
      </w:tr>
      <w:tr w:rsidR="00AB4A3A" w:rsidRPr="00EB43F4" w:rsidDel="00E361B9">
        <w:trPr>
          <w:gridAfter w:val="2"/>
          <w:wAfter w:w="2840" w:type="dxa"/>
          <w:trHeight w:val="255"/>
          <w:del w:id="5192" w:author="Stephanie Thompson" w:date="2008-11-17T15:36:00Z"/>
        </w:trPr>
        <w:tc>
          <w:tcPr>
            <w:tcW w:w="150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93" w:author="Stephanie Thompson" w:date="2008-11-17T15:36:00Z"/>
                <w:rFonts w:ascii="Garamond" w:hAnsi="Garamond"/>
                <w:sz w:val="22"/>
                <w:szCs w:val="22"/>
              </w:rPr>
              <w:pPrChange w:id="5194" w:author="Stephanie Thompson" w:date="2008-11-19T11:52:00Z">
                <w:pPr/>
              </w:pPrChange>
            </w:pPr>
            <w:del w:id="5195" w:author="Stephanie Thompson" w:date="2008-11-17T15:36:00Z">
              <w:r w:rsidRPr="00EB43F4" w:rsidDel="00E361B9">
                <w:rPr>
                  <w:rFonts w:ascii="Garamond" w:hAnsi="Garamond"/>
                  <w:sz w:val="22"/>
                  <w:szCs w:val="22"/>
                </w:rPr>
                <w:delText>03/26/06</w:delText>
              </w:r>
            </w:del>
          </w:p>
        </w:tc>
        <w:tc>
          <w:tcPr>
            <w:tcW w:w="1420" w:type="dxa"/>
            <w:tcBorders>
              <w:top w:val="nil"/>
              <w:left w:val="nil"/>
              <w:bottom w:val="nil"/>
              <w:right w:val="nil"/>
            </w:tcBorders>
            <w:shd w:val="clear" w:color="auto" w:fill="auto"/>
            <w:noWrap/>
            <w:vAlign w:val="bottom"/>
          </w:tcPr>
          <w:p w:rsidR="009821B1" w:rsidRDefault="00AB4A3A">
            <w:pPr>
              <w:pStyle w:val="BodyText"/>
              <w:tabs>
                <w:tab w:val="left" w:pos="1080"/>
                <w:tab w:val="left" w:pos="1980"/>
                <w:tab w:val="left" w:pos="10076"/>
              </w:tabs>
              <w:rPr>
                <w:del w:id="5196" w:author="Stephanie Thompson" w:date="2008-11-17T15:36:00Z"/>
                <w:rFonts w:ascii="Garamond" w:hAnsi="Garamond"/>
                <w:sz w:val="22"/>
                <w:szCs w:val="22"/>
              </w:rPr>
              <w:pPrChange w:id="5197" w:author="Stephanie Thompson" w:date="2008-11-19T11:52:00Z">
                <w:pPr/>
              </w:pPrChange>
            </w:pPr>
            <w:del w:id="5198" w:author="Stephanie Thompson" w:date="2008-11-17T15:36:00Z">
              <w:r w:rsidRPr="00EB43F4" w:rsidDel="00E361B9">
                <w:rPr>
                  <w:rFonts w:ascii="Garamond" w:hAnsi="Garamond"/>
                  <w:sz w:val="22"/>
                  <w:szCs w:val="22"/>
                </w:rPr>
                <w:delText>23:52</w:delText>
              </w:r>
            </w:del>
          </w:p>
        </w:tc>
      </w:tr>
      <w:tr w:rsidR="005A6547" w:rsidRPr="00EB43F4" w:rsidDel="00E361B9">
        <w:trPr>
          <w:gridAfter w:val="2"/>
          <w:wAfter w:w="2840" w:type="dxa"/>
          <w:trHeight w:val="255"/>
          <w:del w:id="5199" w:author="Stephanie Thompson" w:date="2008-11-17T15:36:00Z"/>
        </w:trPr>
        <w:tc>
          <w:tcPr>
            <w:tcW w:w="1500" w:type="dxa"/>
            <w:tcBorders>
              <w:top w:val="nil"/>
              <w:left w:val="nil"/>
              <w:bottom w:val="nil"/>
              <w:right w:val="nil"/>
            </w:tcBorders>
            <w:shd w:val="clear" w:color="auto" w:fill="auto"/>
            <w:noWrap/>
            <w:vAlign w:val="bottom"/>
          </w:tcPr>
          <w:p w:rsidR="009821B1" w:rsidRDefault="005A6547">
            <w:pPr>
              <w:pStyle w:val="BodyText"/>
              <w:tabs>
                <w:tab w:val="left" w:pos="1080"/>
                <w:tab w:val="left" w:pos="1980"/>
                <w:tab w:val="left" w:pos="10076"/>
              </w:tabs>
              <w:rPr>
                <w:del w:id="5200" w:author="Stephanie Thompson" w:date="2008-11-17T15:36:00Z"/>
                <w:rFonts w:ascii="Garamond" w:hAnsi="Garamond"/>
                <w:sz w:val="22"/>
                <w:szCs w:val="22"/>
              </w:rPr>
              <w:pPrChange w:id="5201" w:author="Stephanie Thompson" w:date="2008-11-19T11:52:00Z">
                <w:pPr/>
              </w:pPrChange>
            </w:pPr>
            <w:del w:id="5202" w:author="Stephanie Thompson" w:date="2008-11-17T15:36:00Z">
              <w:r w:rsidRPr="00EB43F4" w:rsidDel="00E361B9">
                <w:rPr>
                  <w:rFonts w:ascii="Garamond" w:hAnsi="Garamond"/>
                  <w:sz w:val="22"/>
                  <w:szCs w:val="22"/>
                </w:rPr>
                <w:delText>03/27/06</w:delText>
              </w:r>
            </w:del>
          </w:p>
        </w:tc>
        <w:tc>
          <w:tcPr>
            <w:tcW w:w="1420" w:type="dxa"/>
            <w:tcBorders>
              <w:top w:val="nil"/>
              <w:left w:val="nil"/>
              <w:bottom w:val="nil"/>
              <w:right w:val="nil"/>
            </w:tcBorders>
            <w:shd w:val="clear" w:color="auto" w:fill="auto"/>
            <w:noWrap/>
            <w:vAlign w:val="bottom"/>
          </w:tcPr>
          <w:p w:rsidR="009821B1" w:rsidRDefault="005A6547">
            <w:pPr>
              <w:pStyle w:val="BodyText"/>
              <w:tabs>
                <w:tab w:val="left" w:pos="1080"/>
                <w:tab w:val="left" w:pos="1980"/>
                <w:tab w:val="left" w:pos="10076"/>
              </w:tabs>
              <w:rPr>
                <w:del w:id="5203" w:author="Stephanie Thompson" w:date="2008-11-17T15:36:00Z"/>
                <w:rFonts w:ascii="Garamond" w:hAnsi="Garamond"/>
                <w:sz w:val="22"/>
                <w:szCs w:val="22"/>
              </w:rPr>
              <w:pPrChange w:id="5204" w:author="Stephanie Thompson" w:date="2008-11-19T11:52:00Z">
                <w:pPr/>
              </w:pPrChange>
            </w:pPr>
            <w:del w:id="5205" w:author="Stephanie Thompson" w:date="2008-11-17T15:36:00Z">
              <w:r w:rsidRPr="00EB43F4" w:rsidDel="00E361B9">
                <w:rPr>
                  <w:rFonts w:ascii="Garamond" w:hAnsi="Garamond"/>
                  <w:sz w:val="22"/>
                  <w:szCs w:val="22"/>
                </w:rPr>
                <w:delText>00:52</w:delText>
              </w:r>
            </w:del>
          </w:p>
        </w:tc>
      </w:tr>
      <w:tr w:rsidR="005A6547" w:rsidRPr="00EB43F4" w:rsidDel="00E361B9">
        <w:trPr>
          <w:trHeight w:val="255"/>
          <w:del w:id="5206" w:author="Stephanie Thompson" w:date="2008-11-17T15:36:00Z"/>
        </w:trPr>
        <w:tc>
          <w:tcPr>
            <w:tcW w:w="1500" w:type="dxa"/>
            <w:tcBorders>
              <w:top w:val="nil"/>
              <w:left w:val="nil"/>
              <w:bottom w:val="nil"/>
              <w:right w:val="nil"/>
            </w:tcBorders>
            <w:shd w:val="clear" w:color="auto" w:fill="auto"/>
            <w:noWrap/>
            <w:vAlign w:val="bottom"/>
          </w:tcPr>
          <w:p w:rsidR="009821B1" w:rsidRDefault="005A6547">
            <w:pPr>
              <w:pStyle w:val="BodyText"/>
              <w:tabs>
                <w:tab w:val="left" w:pos="1080"/>
                <w:tab w:val="left" w:pos="1980"/>
                <w:tab w:val="left" w:pos="10076"/>
              </w:tabs>
              <w:rPr>
                <w:del w:id="5207" w:author="Stephanie Thompson" w:date="2008-11-17T15:36:00Z"/>
                <w:rFonts w:ascii="Garamond" w:hAnsi="Garamond"/>
                <w:sz w:val="22"/>
                <w:szCs w:val="22"/>
              </w:rPr>
              <w:pPrChange w:id="5208" w:author="Stephanie Thompson" w:date="2008-11-19T11:52:00Z">
                <w:pPr/>
              </w:pPrChange>
            </w:pPr>
            <w:del w:id="5209" w:author="Stephanie Thompson" w:date="2008-11-17T15:36:00Z">
              <w:r w:rsidRPr="00EB43F4" w:rsidDel="00E361B9">
                <w:rPr>
                  <w:rFonts w:ascii="Garamond" w:hAnsi="Garamond"/>
                  <w:sz w:val="22"/>
                  <w:szCs w:val="22"/>
                </w:rPr>
                <w:delText>03/30/06</w:delText>
              </w:r>
            </w:del>
          </w:p>
        </w:tc>
        <w:tc>
          <w:tcPr>
            <w:tcW w:w="1420" w:type="dxa"/>
            <w:tcBorders>
              <w:top w:val="nil"/>
              <w:left w:val="nil"/>
              <w:bottom w:val="nil"/>
              <w:right w:val="nil"/>
            </w:tcBorders>
            <w:shd w:val="clear" w:color="auto" w:fill="auto"/>
            <w:noWrap/>
            <w:vAlign w:val="bottom"/>
          </w:tcPr>
          <w:p w:rsidR="009821B1" w:rsidRDefault="005A6547">
            <w:pPr>
              <w:pStyle w:val="BodyText"/>
              <w:tabs>
                <w:tab w:val="left" w:pos="1080"/>
                <w:tab w:val="left" w:pos="1980"/>
                <w:tab w:val="left" w:pos="10076"/>
              </w:tabs>
              <w:rPr>
                <w:del w:id="5210" w:author="Stephanie Thompson" w:date="2008-11-17T15:36:00Z"/>
                <w:rFonts w:ascii="Garamond" w:hAnsi="Garamond"/>
                <w:sz w:val="22"/>
                <w:szCs w:val="22"/>
              </w:rPr>
              <w:pPrChange w:id="5211" w:author="Stephanie Thompson" w:date="2008-11-19T11:52:00Z">
                <w:pPr/>
              </w:pPrChange>
            </w:pPr>
            <w:del w:id="5212" w:author="Stephanie Thompson" w:date="2008-11-17T15:36:00Z">
              <w:r w:rsidRPr="00EB43F4" w:rsidDel="00E361B9">
                <w:rPr>
                  <w:rFonts w:ascii="Garamond" w:hAnsi="Garamond"/>
                  <w:sz w:val="22"/>
                  <w:szCs w:val="22"/>
                </w:rPr>
                <w:delText>07:52,</w:delText>
              </w:r>
            </w:del>
          </w:p>
        </w:tc>
        <w:tc>
          <w:tcPr>
            <w:tcW w:w="1420" w:type="dxa"/>
            <w:vAlign w:val="bottom"/>
          </w:tcPr>
          <w:p w:rsidR="009821B1" w:rsidRDefault="005A6547">
            <w:pPr>
              <w:pStyle w:val="BodyText"/>
              <w:tabs>
                <w:tab w:val="left" w:pos="1080"/>
                <w:tab w:val="left" w:pos="1980"/>
                <w:tab w:val="left" w:pos="10076"/>
              </w:tabs>
              <w:rPr>
                <w:del w:id="5213" w:author="Stephanie Thompson" w:date="2008-11-17T15:36:00Z"/>
                <w:rFonts w:ascii="Garamond" w:hAnsi="Garamond"/>
                <w:sz w:val="22"/>
                <w:szCs w:val="22"/>
              </w:rPr>
              <w:pPrChange w:id="5214" w:author="Stephanie Thompson" w:date="2008-11-19T11:52:00Z">
                <w:pPr/>
              </w:pPrChange>
            </w:pPr>
            <w:del w:id="5215" w:author="Stephanie Thompson" w:date="2008-11-17T15:36:00Z">
              <w:r w:rsidRPr="00EB43F4" w:rsidDel="00E361B9">
                <w:rPr>
                  <w:rFonts w:ascii="Garamond" w:hAnsi="Garamond"/>
                  <w:sz w:val="22"/>
                  <w:szCs w:val="22"/>
                </w:rPr>
                <w:delText>08:52,</w:delText>
              </w:r>
            </w:del>
          </w:p>
        </w:tc>
        <w:tc>
          <w:tcPr>
            <w:tcW w:w="1420" w:type="dxa"/>
            <w:vAlign w:val="bottom"/>
          </w:tcPr>
          <w:p w:rsidR="009821B1" w:rsidRDefault="005A6547">
            <w:pPr>
              <w:pStyle w:val="BodyText"/>
              <w:tabs>
                <w:tab w:val="left" w:pos="1080"/>
                <w:tab w:val="left" w:pos="1980"/>
                <w:tab w:val="left" w:pos="10076"/>
              </w:tabs>
              <w:rPr>
                <w:del w:id="5216" w:author="Stephanie Thompson" w:date="2008-11-17T15:36:00Z"/>
                <w:rFonts w:ascii="Garamond" w:hAnsi="Garamond"/>
                <w:sz w:val="22"/>
                <w:szCs w:val="22"/>
              </w:rPr>
              <w:pPrChange w:id="5217" w:author="Stephanie Thompson" w:date="2008-11-19T11:52:00Z">
                <w:pPr/>
              </w:pPrChange>
            </w:pPr>
            <w:del w:id="5218" w:author="Stephanie Thompson" w:date="2008-11-17T15:36:00Z">
              <w:r w:rsidRPr="00EB43F4" w:rsidDel="00E361B9">
                <w:rPr>
                  <w:rFonts w:ascii="Garamond" w:hAnsi="Garamond"/>
                  <w:sz w:val="22"/>
                  <w:szCs w:val="22"/>
                </w:rPr>
                <w:delText>09:52</w:delText>
              </w:r>
            </w:del>
          </w:p>
        </w:tc>
      </w:tr>
    </w:tbl>
    <w:p w:rsidR="009821B1" w:rsidRDefault="009821B1">
      <w:pPr>
        <w:pStyle w:val="BodyText"/>
        <w:tabs>
          <w:tab w:val="left" w:pos="1080"/>
          <w:tab w:val="left" w:pos="1980"/>
          <w:tab w:val="left" w:pos="10076"/>
        </w:tabs>
        <w:rPr>
          <w:del w:id="5219" w:author="Stephanie Thompson" w:date="2008-11-17T15:36:00Z"/>
          <w:rFonts w:ascii="Garamond" w:hAnsi="Garamond"/>
          <w:sz w:val="22"/>
          <w:szCs w:val="22"/>
        </w:rPr>
        <w:pPrChange w:id="5220" w:author="Stephanie Thompson" w:date="2008-11-19T11:52:00Z">
          <w:pPr/>
        </w:pPrChange>
      </w:pPr>
    </w:p>
    <w:p w:rsidR="009821B1" w:rsidRDefault="00CF0F91">
      <w:pPr>
        <w:pStyle w:val="BodyText"/>
        <w:tabs>
          <w:tab w:val="left" w:pos="1080"/>
          <w:tab w:val="left" w:pos="1980"/>
          <w:tab w:val="left" w:pos="10076"/>
        </w:tabs>
        <w:rPr>
          <w:del w:id="5221" w:author="Stephanie Thompson" w:date="2008-11-17T15:36:00Z"/>
          <w:rFonts w:ascii="Garamond" w:hAnsi="Garamond"/>
          <w:sz w:val="22"/>
          <w:szCs w:val="22"/>
        </w:rPr>
        <w:pPrChange w:id="5222" w:author="Stephanie Thompson" w:date="2008-11-19T11:52:00Z">
          <w:pPr/>
        </w:pPrChange>
      </w:pPr>
      <w:del w:id="5223" w:author="Stephanie Thompson" w:date="2008-11-17T15:36:00Z">
        <w:r w:rsidRPr="00EB43F4" w:rsidDel="00E361B9">
          <w:rPr>
            <w:rFonts w:ascii="Garamond" w:hAnsi="Garamond"/>
            <w:sz w:val="22"/>
            <w:szCs w:val="22"/>
          </w:rPr>
          <w:delText>Low readings for all data deleted – probes most likely emerged from water</w:delText>
        </w:r>
      </w:del>
    </w:p>
    <w:tbl>
      <w:tblPr>
        <w:tblW w:w="5760" w:type="dxa"/>
        <w:tblInd w:w="93" w:type="dxa"/>
        <w:tblLook w:val="0000"/>
      </w:tblPr>
      <w:tblGrid>
        <w:gridCol w:w="1500"/>
        <w:gridCol w:w="1420"/>
        <w:gridCol w:w="1340"/>
        <w:gridCol w:w="80"/>
        <w:gridCol w:w="1420"/>
      </w:tblGrid>
      <w:tr w:rsidR="00AB4A3A" w:rsidRPr="00EB43F4" w:rsidDel="00E361B9">
        <w:trPr>
          <w:gridAfter w:val="2"/>
          <w:wAfter w:w="1500" w:type="dxa"/>
          <w:trHeight w:val="255"/>
          <w:del w:id="5224" w:author="Stephanie Thompson" w:date="2008-11-17T15:36:00Z"/>
        </w:trPr>
        <w:tc>
          <w:tcPr>
            <w:tcW w:w="1500" w:type="dxa"/>
            <w:vAlign w:val="bottom"/>
          </w:tcPr>
          <w:p w:rsidR="009821B1" w:rsidRDefault="001624DC">
            <w:pPr>
              <w:pStyle w:val="BodyText"/>
              <w:tabs>
                <w:tab w:val="left" w:pos="1080"/>
                <w:tab w:val="left" w:pos="1980"/>
                <w:tab w:val="left" w:pos="10076"/>
              </w:tabs>
              <w:rPr>
                <w:del w:id="5225" w:author="Stephanie Thompson" w:date="2008-11-17T15:36:00Z"/>
                <w:rFonts w:ascii="Garamond" w:hAnsi="Garamond"/>
                <w:sz w:val="22"/>
                <w:szCs w:val="22"/>
              </w:rPr>
              <w:pPrChange w:id="5226" w:author="Stephanie Thompson" w:date="2008-11-19T11:52:00Z">
                <w:pPr/>
              </w:pPrChange>
            </w:pPr>
            <w:del w:id="5227" w:author="Stephanie Thompson" w:date="2008-11-17T15:36:00Z">
              <w:r w:rsidRPr="00EB43F4" w:rsidDel="00E361B9">
                <w:rPr>
                  <w:rFonts w:ascii="Garamond" w:hAnsi="Garamond"/>
                  <w:sz w:val="22"/>
                  <w:szCs w:val="22"/>
                </w:rPr>
                <w:delText>03/22/06</w:delText>
              </w:r>
            </w:del>
          </w:p>
        </w:tc>
        <w:tc>
          <w:tcPr>
            <w:tcW w:w="1420" w:type="dxa"/>
            <w:vAlign w:val="bottom"/>
          </w:tcPr>
          <w:p w:rsidR="009821B1" w:rsidRDefault="001624DC">
            <w:pPr>
              <w:pStyle w:val="BodyText"/>
              <w:tabs>
                <w:tab w:val="left" w:pos="1080"/>
                <w:tab w:val="left" w:pos="1980"/>
                <w:tab w:val="left" w:pos="10076"/>
              </w:tabs>
              <w:rPr>
                <w:del w:id="5228" w:author="Stephanie Thompson" w:date="2008-11-17T15:36:00Z"/>
                <w:rFonts w:ascii="Garamond" w:hAnsi="Garamond"/>
                <w:sz w:val="22"/>
                <w:szCs w:val="22"/>
              </w:rPr>
              <w:pPrChange w:id="5229" w:author="Stephanie Thompson" w:date="2008-11-19T11:52:00Z">
                <w:pPr/>
              </w:pPrChange>
            </w:pPr>
            <w:del w:id="5230" w:author="Stephanie Thompson" w:date="2008-11-17T15:36:00Z">
              <w:r w:rsidRPr="00EB43F4" w:rsidDel="00E361B9">
                <w:rPr>
                  <w:rFonts w:ascii="Garamond" w:hAnsi="Garamond"/>
                  <w:sz w:val="22"/>
                  <w:szCs w:val="22"/>
                </w:rPr>
                <w:delText>15:52,</w:delText>
              </w:r>
            </w:del>
          </w:p>
        </w:tc>
        <w:tc>
          <w:tcPr>
            <w:tcW w:w="1340" w:type="dxa"/>
            <w:vAlign w:val="bottom"/>
          </w:tcPr>
          <w:p w:rsidR="009821B1" w:rsidRDefault="001624DC">
            <w:pPr>
              <w:pStyle w:val="BodyText"/>
              <w:tabs>
                <w:tab w:val="left" w:pos="1080"/>
                <w:tab w:val="left" w:pos="1980"/>
                <w:tab w:val="left" w:pos="10076"/>
              </w:tabs>
              <w:rPr>
                <w:del w:id="5231" w:author="Stephanie Thompson" w:date="2008-11-17T15:36:00Z"/>
                <w:rFonts w:ascii="Garamond" w:hAnsi="Garamond"/>
                <w:sz w:val="22"/>
                <w:szCs w:val="22"/>
              </w:rPr>
              <w:pPrChange w:id="5232" w:author="Stephanie Thompson" w:date="2008-11-19T11:52:00Z">
                <w:pPr/>
              </w:pPrChange>
            </w:pPr>
            <w:del w:id="5233" w:author="Stephanie Thompson" w:date="2008-11-17T15:36:00Z">
              <w:r w:rsidRPr="00EB43F4" w:rsidDel="00E361B9">
                <w:rPr>
                  <w:rFonts w:ascii="Garamond" w:hAnsi="Garamond"/>
                  <w:sz w:val="22"/>
                  <w:szCs w:val="22"/>
                </w:rPr>
                <w:delText>16:52</w:delText>
              </w:r>
            </w:del>
          </w:p>
        </w:tc>
      </w:tr>
      <w:tr w:rsidR="001624DC" w:rsidRPr="00EB43F4" w:rsidDel="00E361B9">
        <w:trPr>
          <w:trHeight w:val="255"/>
          <w:del w:id="5234" w:author="Stephanie Thompson" w:date="2008-11-17T15:36:00Z"/>
        </w:trPr>
        <w:tc>
          <w:tcPr>
            <w:tcW w:w="1500" w:type="dxa"/>
            <w:tcBorders>
              <w:top w:val="nil"/>
              <w:left w:val="nil"/>
              <w:bottom w:val="nil"/>
              <w:right w:val="nil"/>
            </w:tcBorders>
            <w:shd w:val="clear" w:color="auto" w:fill="auto"/>
            <w:noWrap/>
            <w:vAlign w:val="bottom"/>
          </w:tcPr>
          <w:p w:rsidR="009821B1" w:rsidRDefault="001624DC">
            <w:pPr>
              <w:pStyle w:val="BodyText"/>
              <w:tabs>
                <w:tab w:val="left" w:pos="1080"/>
                <w:tab w:val="left" w:pos="1980"/>
                <w:tab w:val="left" w:pos="10076"/>
              </w:tabs>
              <w:rPr>
                <w:del w:id="5235" w:author="Stephanie Thompson" w:date="2008-11-17T15:36:00Z"/>
                <w:rFonts w:ascii="Garamond" w:hAnsi="Garamond"/>
                <w:sz w:val="22"/>
                <w:szCs w:val="22"/>
              </w:rPr>
              <w:pPrChange w:id="5236" w:author="Stephanie Thompson" w:date="2008-11-19T11:52:00Z">
                <w:pPr/>
              </w:pPrChange>
            </w:pPr>
            <w:del w:id="5237"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1624DC">
            <w:pPr>
              <w:pStyle w:val="BodyText"/>
              <w:tabs>
                <w:tab w:val="left" w:pos="1080"/>
                <w:tab w:val="left" w:pos="1980"/>
                <w:tab w:val="left" w:pos="10076"/>
              </w:tabs>
              <w:rPr>
                <w:del w:id="5238" w:author="Stephanie Thompson" w:date="2008-11-17T15:36:00Z"/>
                <w:rFonts w:ascii="Garamond" w:hAnsi="Garamond"/>
                <w:sz w:val="22"/>
                <w:szCs w:val="22"/>
              </w:rPr>
              <w:pPrChange w:id="5239" w:author="Stephanie Thompson" w:date="2008-11-19T11:52:00Z">
                <w:pPr/>
              </w:pPrChange>
            </w:pPr>
            <w:del w:id="5240" w:author="Stephanie Thompson" w:date="2008-11-17T15:36:00Z">
              <w:r w:rsidRPr="00EB43F4" w:rsidDel="00E361B9">
                <w:rPr>
                  <w:rFonts w:ascii="Garamond" w:hAnsi="Garamond"/>
                  <w:sz w:val="22"/>
                  <w:szCs w:val="22"/>
                </w:rPr>
                <w:delText>02:52,</w:delText>
              </w:r>
            </w:del>
          </w:p>
        </w:tc>
        <w:tc>
          <w:tcPr>
            <w:tcW w:w="1420" w:type="dxa"/>
            <w:gridSpan w:val="2"/>
            <w:vAlign w:val="bottom"/>
          </w:tcPr>
          <w:p w:rsidR="009821B1" w:rsidRDefault="001624DC">
            <w:pPr>
              <w:pStyle w:val="BodyText"/>
              <w:tabs>
                <w:tab w:val="left" w:pos="1080"/>
                <w:tab w:val="left" w:pos="1980"/>
                <w:tab w:val="left" w:pos="10076"/>
              </w:tabs>
              <w:rPr>
                <w:del w:id="5241" w:author="Stephanie Thompson" w:date="2008-11-17T15:36:00Z"/>
                <w:rFonts w:ascii="Garamond" w:hAnsi="Garamond"/>
                <w:sz w:val="22"/>
                <w:szCs w:val="22"/>
              </w:rPr>
              <w:pPrChange w:id="5242" w:author="Stephanie Thompson" w:date="2008-11-19T11:52:00Z">
                <w:pPr/>
              </w:pPrChange>
            </w:pPr>
            <w:del w:id="5243" w:author="Stephanie Thompson" w:date="2008-11-17T15:36:00Z">
              <w:r w:rsidRPr="00EB43F4" w:rsidDel="00E361B9">
                <w:rPr>
                  <w:rFonts w:ascii="Garamond" w:hAnsi="Garamond"/>
                  <w:sz w:val="22"/>
                  <w:szCs w:val="22"/>
                </w:rPr>
                <w:delText>03:52,</w:delText>
              </w:r>
            </w:del>
          </w:p>
        </w:tc>
        <w:tc>
          <w:tcPr>
            <w:tcW w:w="1420" w:type="dxa"/>
            <w:vAlign w:val="bottom"/>
          </w:tcPr>
          <w:p w:rsidR="009821B1" w:rsidRDefault="001624DC">
            <w:pPr>
              <w:pStyle w:val="BodyText"/>
              <w:tabs>
                <w:tab w:val="left" w:pos="1080"/>
                <w:tab w:val="left" w:pos="1980"/>
                <w:tab w:val="left" w:pos="10076"/>
              </w:tabs>
              <w:rPr>
                <w:del w:id="5244" w:author="Stephanie Thompson" w:date="2008-11-17T15:36:00Z"/>
                <w:rFonts w:ascii="Garamond" w:hAnsi="Garamond"/>
                <w:sz w:val="22"/>
                <w:szCs w:val="22"/>
              </w:rPr>
              <w:pPrChange w:id="5245" w:author="Stephanie Thompson" w:date="2008-11-19T11:52:00Z">
                <w:pPr/>
              </w:pPrChange>
            </w:pPr>
            <w:del w:id="5246" w:author="Stephanie Thompson" w:date="2008-11-17T15:36:00Z">
              <w:r w:rsidRPr="00EB43F4" w:rsidDel="00E361B9">
                <w:rPr>
                  <w:rFonts w:ascii="Garamond" w:hAnsi="Garamond"/>
                  <w:sz w:val="22"/>
                  <w:szCs w:val="22"/>
                </w:rPr>
                <w:delText>04:52</w:delText>
              </w:r>
            </w:del>
          </w:p>
        </w:tc>
      </w:tr>
    </w:tbl>
    <w:p w:rsidR="009821B1" w:rsidRDefault="009821B1">
      <w:pPr>
        <w:pStyle w:val="BodyText"/>
        <w:tabs>
          <w:tab w:val="left" w:pos="1080"/>
          <w:tab w:val="left" w:pos="1980"/>
          <w:tab w:val="left" w:pos="10076"/>
        </w:tabs>
        <w:rPr>
          <w:del w:id="5247" w:author="Stephanie Thompson" w:date="2008-11-17T15:36:00Z"/>
          <w:rFonts w:ascii="Garamond" w:hAnsi="Garamond"/>
          <w:sz w:val="22"/>
          <w:szCs w:val="22"/>
        </w:rPr>
        <w:pPrChange w:id="5248" w:author="Stephanie Thompson" w:date="2008-11-19T11:52:00Z">
          <w:pPr/>
        </w:pPrChange>
      </w:pPr>
    </w:p>
    <w:p w:rsidR="009821B1" w:rsidRDefault="00CF0F91">
      <w:pPr>
        <w:pStyle w:val="BodyText"/>
        <w:tabs>
          <w:tab w:val="left" w:pos="1080"/>
          <w:tab w:val="left" w:pos="1980"/>
          <w:tab w:val="left" w:pos="10076"/>
        </w:tabs>
        <w:rPr>
          <w:del w:id="5249" w:author="Stephanie Thompson" w:date="2008-11-17T15:36:00Z"/>
          <w:rFonts w:ascii="Garamond" w:hAnsi="Garamond"/>
          <w:sz w:val="22"/>
          <w:szCs w:val="22"/>
        </w:rPr>
        <w:pPrChange w:id="5250" w:author="Stephanie Thompson" w:date="2008-11-19T11:52:00Z">
          <w:pPr/>
        </w:pPrChange>
      </w:pPr>
      <w:del w:id="5251" w:author="Stephanie Thompson" w:date="2008-11-17T15:36:00Z">
        <w:r w:rsidRPr="00EB43F4" w:rsidDel="00E361B9">
          <w:rPr>
            <w:rFonts w:ascii="Garamond" w:hAnsi="Garamond"/>
            <w:sz w:val="22"/>
            <w:szCs w:val="22"/>
          </w:rPr>
          <w:delText>Low readings for all data except DO deleted – probes most likely emerged from water</w:delText>
        </w:r>
      </w:del>
    </w:p>
    <w:tbl>
      <w:tblPr>
        <w:tblW w:w="2920" w:type="dxa"/>
        <w:tblInd w:w="93" w:type="dxa"/>
        <w:tblLook w:val="0000"/>
      </w:tblPr>
      <w:tblGrid>
        <w:gridCol w:w="1500"/>
        <w:gridCol w:w="1420"/>
      </w:tblGrid>
      <w:tr w:rsidR="001624DC" w:rsidRPr="00EB43F4" w:rsidDel="00E361B9">
        <w:trPr>
          <w:trHeight w:val="255"/>
          <w:del w:id="5252" w:author="Stephanie Thompson" w:date="2008-11-17T15:36:00Z"/>
        </w:trPr>
        <w:tc>
          <w:tcPr>
            <w:tcW w:w="1500" w:type="dxa"/>
            <w:tcBorders>
              <w:top w:val="nil"/>
              <w:left w:val="nil"/>
              <w:bottom w:val="nil"/>
              <w:right w:val="nil"/>
            </w:tcBorders>
            <w:shd w:val="clear" w:color="auto" w:fill="auto"/>
            <w:noWrap/>
            <w:vAlign w:val="bottom"/>
          </w:tcPr>
          <w:p w:rsidR="009821B1" w:rsidRDefault="001624DC">
            <w:pPr>
              <w:pStyle w:val="BodyText"/>
              <w:tabs>
                <w:tab w:val="left" w:pos="1080"/>
                <w:tab w:val="left" w:pos="1980"/>
                <w:tab w:val="left" w:pos="10076"/>
              </w:tabs>
              <w:rPr>
                <w:del w:id="5253" w:author="Stephanie Thompson" w:date="2008-11-17T15:36:00Z"/>
                <w:rFonts w:ascii="Garamond" w:hAnsi="Garamond"/>
                <w:sz w:val="22"/>
                <w:szCs w:val="22"/>
              </w:rPr>
              <w:pPrChange w:id="5254" w:author="Stephanie Thompson" w:date="2008-11-19T11:52:00Z">
                <w:pPr/>
              </w:pPrChange>
            </w:pPr>
            <w:del w:id="525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1624DC">
            <w:pPr>
              <w:pStyle w:val="BodyText"/>
              <w:tabs>
                <w:tab w:val="left" w:pos="1080"/>
                <w:tab w:val="left" w:pos="1980"/>
                <w:tab w:val="left" w:pos="10076"/>
              </w:tabs>
              <w:rPr>
                <w:del w:id="5256" w:author="Stephanie Thompson" w:date="2008-11-17T15:36:00Z"/>
                <w:rFonts w:ascii="Garamond" w:hAnsi="Garamond"/>
                <w:sz w:val="22"/>
                <w:szCs w:val="22"/>
              </w:rPr>
              <w:pPrChange w:id="5257" w:author="Stephanie Thompson" w:date="2008-11-19T11:52:00Z">
                <w:pPr/>
              </w:pPrChange>
            </w:pPr>
            <w:del w:id="5258" w:author="Stephanie Thompson" w:date="2008-11-17T15:36:00Z">
              <w:r w:rsidRPr="00EB43F4" w:rsidDel="00E361B9">
                <w:rPr>
                  <w:rFonts w:ascii="Garamond" w:hAnsi="Garamond"/>
                  <w:sz w:val="22"/>
                  <w:szCs w:val="22"/>
                </w:rPr>
                <w:delText>17:52</w:delText>
              </w:r>
            </w:del>
          </w:p>
        </w:tc>
      </w:tr>
    </w:tbl>
    <w:p w:rsidR="009821B1" w:rsidRDefault="009821B1">
      <w:pPr>
        <w:pStyle w:val="BodyText"/>
        <w:tabs>
          <w:tab w:val="left" w:pos="1080"/>
          <w:tab w:val="left" w:pos="1980"/>
          <w:tab w:val="left" w:pos="10076"/>
        </w:tabs>
        <w:rPr>
          <w:del w:id="5259" w:author="Stephanie Thompson" w:date="2008-11-17T15:36:00Z"/>
          <w:rFonts w:ascii="Garamond" w:hAnsi="Garamond"/>
          <w:sz w:val="22"/>
          <w:szCs w:val="22"/>
        </w:rPr>
        <w:pPrChange w:id="5260" w:author="Stephanie Thompson" w:date="2008-11-19T11:52:00Z">
          <w:pPr/>
        </w:pPrChange>
      </w:pPr>
    </w:p>
    <w:p w:rsidR="009821B1" w:rsidRDefault="00DE356E">
      <w:pPr>
        <w:pStyle w:val="BodyText"/>
        <w:tabs>
          <w:tab w:val="left" w:pos="1080"/>
          <w:tab w:val="left" w:pos="1980"/>
          <w:tab w:val="left" w:pos="10076"/>
        </w:tabs>
        <w:rPr>
          <w:del w:id="5261" w:author="Stephanie Thompson" w:date="2008-11-17T15:36:00Z"/>
          <w:rFonts w:ascii="Garamond" w:hAnsi="Garamond"/>
          <w:sz w:val="22"/>
          <w:szCs w:val="22"/>
        </w:rPr>
        <w:pPrChange w:id="5262" w:author="Stephanie Thompson" w:date="2008-11-19T11:52:00Z">
          <w:pPr/>
        </w:pPrChange>
      </w:pPr>
      <w:del w:id="5263"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5264" w:author="Stephanie Thompson" w:date="2008-11-17T15:36:00Z"/>
          <w:rFonts w:ascii="Garamond" w:hAnsi="Garamond"/>
          <w:sz w:val="22"/>
          <w:szCs w:val="22"/>
        </w:rPr>
        <w:pPrChange w:id="5265" w:author="Stephanie Thompson" w:date="2008-11-19T11:52:00Z">
          <w:pPr/>
        </w:pPrChange>
      </w:pPr>
    </w:p>
    <w:p w:rsidR="009821B1" w:rsidRDefault="00170956">
      <w:pPr>
        <w:pStyle w:val="BodyText"/>
        <w:tabs>
          <w:tab w:val="left" w:pos="1080"/>
          <w:tab w:val="left" w:pos="1980"/>
          <w:tab w:val="left" w:pos="10076"/>
        </w:tabs>
        <w:rPr>
          <w:del w:id="5266" w:author="Stephanie Thompson" w:date="2008-11-17T15:36:00Z"/>
          <w:rFonts w:ascii="Garamond" w:hAnsi="Garamond"/>
          <w:sz w:val="22"/>
          <w:szCs w:val="22"/>
        </w:rPr>
        <w:pPrChange w:id="5267" w:author="Stephanie Thompson" w:date="2008-11-19T11:52:00Z">
          <w:pPr/>
        </w:pPrChange>
      </w:pPr>
      <w:del w:id="526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70956" w:rsidRPr="00EB43F4" w:rsidDel="00E361B9">
        <w:trPr>
          <w:trHeight w:val="255"/>
          <w:del w:id="5269" w:author="Stephanie Thompson" w:date="2008-11-17T15:36:00Z"/>
        </w:trPr>
        <w:tc>
          <w:tcPr>
            <w:tcW w:w="150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5270" w:author="Stephanie Thompson" w:date="2008-11-17T15:36:00Z"/>
                <w:rFonts w:ascii="Garamond" w:hAnsi="Garamond"/>
                <w:sz w:val="22"/>
                <w:szCs w:val="22"/>
              </w:rPr>
              <w:pPrChange w:id="5271" w:author="Stephanie Thompson" w:date="2008-11-19T11:52:00Z">
                <w:pPr/>
              </w:pPrChange>
            </w:pPr>
            <w:del w:id="5272"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9821B1" w:rsidRDefault="00170956">
            <w:pPr>
              <w:pStyle w:val="BodyText"/>
              <w:tabs>
                <w:tab w:val="left" w:pos="1080"/>
                <w:tab w:val="left" w:pos="1980"/>
                <w:tab w:val="left" w:pos="10076"/>
              </w:tabs>
              <w:rPr>
                <w:del w:id="5273" w:author="Stephanie Thompson" w:date="2008-11-17T15:36:00Z"/>
                <w:rFonts w:ascii="Garamond" w:hAnsi="Garamond"/>
                <w:sz w:val="22"/>
                <w:szCs w:val="22"/>
              </w:rPr>
              <w:pPrChange w:id="5274" w:author="Stephanie Thompson" w:date="2008-11-19T11:52:00Z">
                <w:pPr/>
              </w:pPrChange>
            </w:pPr>
            <w:del w:id="5275" w:author="Stephanie Thompson" w:date="2008-11-17T15:36:00Z">
              <w:r w:rsidRPr="00EB43F4" w:rsidDel="00E361B9">
                <w:rPr>
                  <w:rFonts w:ascii="Garamond" w:hAnsi="Garamond"/>
                  <w:sz w:val="22"/>
                  <w:szCs w:val="22"/>
                </w:rPr>
                <w:delText>00:00 – 00:30</w:delText>
              </w:r>
            </w:del>
          </w:p>
        </w:tc>
      </w:tr>
    </w:tbl>
    <w:p w:rsidR="009821B1" w:rsidRDefault="009821B1">
      <w:pPr>
        <w:pStyle w:val="BodyText"/>
        <w:tabs>
          <w:tab w:val="left" w:pos="1080"/>
          <w:tab w:val="left" w:pos="1980"/>
          <w:tab w:val="left" w:pos="10076"/>
        </w:tabs>
        <w:rPr>
          <w:del w:id="5276" w:author="Stephanie Thompson" w:date="2008-11-17T15:36:00Z"/>
          <w:rFonts w:ascii="Garamond" w:hAnsi="Garamond"/>
          <w:sz w:val="22"/>
          <w:szCs w:val="22"/>
        </w:rPr>
        <w:pPrChange w:id="5277" w:author="Stephanie Thompson" w:date="2008-11-19T11:52:00Z">
          <w:pPr/>
        </w:pPrChange>
      </w:pPr>
    </w:p>
    <w:p w:rsidR="009821B1" w:rsidRDefault="00170956">
      <w:pPr>
        <w:pStyle w:val="BodyText"/>
        <w:tabs>
          <w:tab w:val="left" w:pos="1080"/>
          <w:tab w:val="left" w:pos="1980"/>
          <w:tab w:val="left" w:pos="10076"/>
        </w:tabs>
        <w:rPr>
          <w:del w:id="5278" w:author="Stephanie Thompson" w:date="2008-11-17T15:36:00Z"/>
          <w:rFonts w:ascii="Garamond" w:hAnsi="Garamond"/>
          <w:sz w:val="22"/>
          <w:szCs w:val="22"/>
        </w:rPr>
        <w:pPrChange w:id="5279" w:author="Stephanie Thompson" w:date="2008-11-19T11:52:00Z">
          <w:pPr/>
        </w:pPrChange>
      </w:pPr>
      <w:del w:id="5280"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4C3E4E" w:rsidRPr="00EB43F4" w:rsidDel="00E361B9">
        <w:trPr>
          <w:trHeight w:val="255"/>
          <w:del w:id="5281" w:author="Stephanie Thompson" w:date="2008-11-17T15:36:00Z"/>
        </w:trPr>
        <w:tc>
          <w:tcPr>
            <w:tcW w:w="150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282" w:author="Stephanie Thompson" w:date="2008-11-17T15:36:00Z"/>
                <w:rFonts w:ascii="Garamond" w:hAnsi="Garamond"/>
                <w:sz w:val="22"/>
                <w:szCs w:val="22"/>
              </w:rPr>
              <w:pPrChange w:id="5283" w:author="Stephanie Thompson" w:date="2008-11-19T11:52:00Z">
                <w:pPr/>
              </w:pPrChange>
            </w:pPr>
            <w:del w:id="5284" w:author="Stephanie Thompson" w:date="2008-11-17T15:36:00Z">
              <w:r w:rsidRPr="00EB43F4" w:rsidDel="00E361B9">
                <w:rPr>
                  <w:rFonts w:ascii="Garamond" w:hAnsi="Garamond"/>
                  <w:sz w:val="22"/>
                  <w:szCs w:val="22"/>
                </w:rPr>
                <w:delText>03/01/06</w:delText>
              </w:r>
            </w:del>
          </w:p>
        </w:tc>
        <w:tc>
          <w:tcPr>
            <w:tcW w:w="142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285" w:author="Stephanie Thompson" w:date="2008-11-17T15:36:00Z"/>
                <w:rFonts w:ascii="Garamond" w:hAnsi="Garamond"/>
                <w:sz w:val="22"/>
                <w:szCs w:val="22"/>
              </w:rPr>
              <w:pPrChange w:id="5286" w:author="Stephanie Thompson" w:date="2008-11-19T11:52:00Z">
                <w:pPr/>
              </w:pPrChange>
            </w:pPr>
            <w:del w:id="5287" w:author="Stephanie Thompson" w:date="2008-11-17T15:36:00Z">
              <w:r w:rsidRPr="00EB43F4" w:rsidDel="00E361B9">
                <w:rPr>
                  <w:rFonts w:ascii="Garamond" w:hAnsi="Garamond"/>
                  <w:sz w:val="22"/>
                  <w:szCs w:val="22"/>
                </w:rPr>
                <w:delText>00:00 – 01:00,</w:delText>
              </w:r>
            </w:del>
          </w:p>
        </w:tc>
        <w:tc>
          <w:tcPr>
            <w:tcW w:w="1420" w:type="dxa"/>
            <w:vAlign w:val="bottom"/>
          </w:tcPr>
          <w:p w:rsidR="009821B1" w:rsidRDefault="004C3E4E">
            <w:pPr>
              <w:pStyle w:val="BodyText"/>
              <w:tabs>
                <w:tab w:val="left" w:pos="1080"/>
                <w:tab w:val="left" w:pos="1980"/>
                <w:tab w:val="left" w:pos="10076"/>
              </w:tabs>
              <w:rPr>
                <w:del w:id="5288" w:author="Stephanie Thompson" w:date="2008-11-17T15:36:00Z"/>
                <w:rFonts w:ascii="Garamond" w:hAnsi="Garamond"/>
                <w:sz w:val="22"/>
                <w:szCs w:val="22"/>
              </w:rPr>
              <w:pPrChange w:id="5289" w:author="Stephanie Thompson" w:date="2008-11-19T11:52:00Z">
                <w:pPr/>
              </w:pPrChange>
            </w:pPr>
            <w:del w:id="5290" w:author="Stephanie Thompson" w:date="2008-11-17T15:36:00Z">
              <w:r w:rsidRPr="00EB43F4" w:rsidDel="00E361B9">
                <w:rPr>
                  <w:rFonts w:ascii="Garamond" w:hAnsi="Garamond"/>
                  <w:sz w:val="22"/>
                  <w:szCs w:val="22"/>
                </w:rPr>
                <w:delText>11:00 – 13:15,</w:delText>
              </w:r>
            </w:del>
          </w:p>
        </w:tc>
        <w:tc>
          <w:tcPr>
            <w:tcW w:w="1420" w:type="dxa"/>
            <w:vAlign w:val="bottom"/>
          </w:tcPr>
          <w:p w:rsidR="009821B1" w:rsidRDefault="004C3E4E">
            <w:pPr>
              <w:pStyle w:val="BodyText"/>
              <w:tabs>
                <w:tab w:val="left" w:pos="1080"/>
                <w:tab w:val="left" w:pos="1980"/>
                <w:tab w:val="left" w:pos="10076"/>
              </w:tabs>
              <w:rPr>
                <w:del w:id="5291" w:author="Stephanie Thompson" w:date="2008-11-17T15:36:00Z"/>
                <w:rFonts w:ascii="Garamond" w:hAnsi="Garamond"/>
                <w:sz w:val="22"/>
                <w:szCs w:val="22"/>
              </w:rPr>
              <w:pPrChange w:id="5292" w:author="Stephanie Thompson" w:date="2008-11-19T11:52:00Z">
                <w:pPr/>
              </w:pPrChange>
            </w:pPr>
            <w:del w:id="5293"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4C3E4E">
            <w:pPr>
              <w:pStyle w:val="BodyText"/>
              <w:tabs>
                <w:tab w:val="left" w:pos="1080"/>
                <w:tab w:val="left" w:pos="1980"/>
                <w:tab w:val="left" w:pos="10076"/>
              </w:tabs>
              <w:rPr>
                <w:del w:id="5294" w:author="Stephanie Thompson" w:date="2008-11-17T15:36:00Z"/>
                <w:rFonts w:ascii="Garamond" w:hAnsi="Garamond"/>
                <w:sz w:val="22"/>
                <w:szCs w:val="22"/>
              </w:rPr>
              <w:pPrChange w:id="5295" w:author="Stephanie Thompson" w:date="2008-11-19T11:52:00Z">
                <w:pPr/>
              </w:pPrChange>
            </w:pPr>
            <w:del w:id="5296" w:author="Stephanie Thompson" w:date="2008-11-17T15:36:00Z">
              <w:r w:rsidRPr="00EB43F4" w:rsidDel="00E361B9">
                <w:rPr>
                  <w:rFonts w:ascii="Garamond" w:hAnsi="Garamond"/>
                  <w:sz w:val="22"/>
                  <w:szCs w:val="22"/>
                </w:rPr>
                <w:delText>03/02/06</w:delText>
              </w:r>
            </w:del>
          </w:p>
        </w:tc>
        <w:tc>
          <w:tcPr>
            <w:tcW w:w="1420" w:type="dxa"/>
            <w:vAlign w:val="bottom"/>
          </w:tcPr>
          <w:p w:rsidR="009821B1" w:rsidRDefault="004C3E4E">
            <w:pPr>
              <w:pStyle w:val="BodyText"/>
              <w:tabs>
                <w:tab w:val="left" w:pos="1080"/>
                <w:tab w:val="left" w:pos="1980"/>
                <w:tab w:val="left" w:pos="10076"/>
              </w:tabs>
              <w:rPr>
                <w:del w:id="5297" w:author="Stephanie Thompson" w:date="2008-11-17T15:36:00Z"/>
                <w:rFonts w:ascii="Garamond" w:hAnsi="Garamond"/>
                <w:sz w:val="22"/>
                <w:szCs w:val="22"/>
              </w:rPr>
              <w:pPrChange w:id="5298" w:author="Stephanie Thompson" w:date="2008-11-19T11:52:00Z">
                <w:pPr/>
              </w:pPrChange>
            </w:pPr>
            <w:del w:id="5299" w:author="Stephanie Thompson" w:date="2008-11-17T15:36:00Z">
              <w:r w:rsidRPr="00EB43F4" w:rsidDel="00E361B9">
                <w:rPr>
                  <w:rFonts w:ascii="Garamond" w:hAnsi="Garamond"/>
                  <w:sz w:val="22"/>
                  <w:szCs w:val="22"/>
                </w:rPr>
                <w:delText>01:45</w:delText>
              </w:r>
            </w:del>
          </w:p>
        </w:tc>
      </w:tr>
    </w:tbl>
    <w:p w:rsidR="009821B1" w:rsidRDefault="009821B1">
      <w:pPr>
        <w:pStyle w:val="BodyText"/>
        <w:tabs>
          <w:tab w:val="left" w:pos="1080"/>
          <w:tab w:val="left" w:pos="1980"/>
          <w:tab w:val="left" w:pos="10076"/>
        </w:tabs>
        <w:rPr>
          <w:del w:id="5300" w:author="Stephanie Thompson" w:date="2008-11-17T15:36:00Z"/>
          <w:rFonts w:ascii="Garamond" w:hAnsi="Garamond"/>
          <w:sz w:val="22"/>
          <w:szCs w:val="22"/>
        </w:rPr>
        <w:pPrChange w:id="5301" w:author="Stephanie Thompson" w:date="2008-11-19T11:52:00Z">
          <w:pPr/>
        </w:pPrChange>
      </w:pPr>
    </w:p>
    <w:p w:rsidR="009821B1" w:rsidRDefault="004C3E4E">
      <w:pPr>
        <w:pStyle w:val="BodyText"/>
        <w:tabs>
          <w:tab w:val="left" w:pos="1080"/>
          <w:tab w:val="left" w:pos="1980"/>
          <w:tab w:val="left" w:pos="10076"/>
        </w:tabs>
        <w:rPr>
          <w:del w:id="5302" w:author="Stephanie Thompson" w:date="2008-11-17T15:36:00Z"/>
          <w:rFonts w:ascii="Garamond" w:hAnsi="Garamond"/>
          <w:sz w:val="22"/>
          <w:szCs w:val="22"/>
        </w:rPr>
        <w:pPrChange w:id="5303" w:author="Stephanie Thompson" w:date="2008-11-19T11:52:00Z">
          <w:pPr/>
        </w:pPrChange>
      </w:pPr>
      <w:del w:id="530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5305" w:author="Stephanie Thompson" w:date="2008-11-17T15:36:00Z"/>
        </w:trPr>
        <w:tc>
          <w:tcPr>
            <w:tcW w:w="150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06" w:author="Stephanie Thompson" w:date="2008-11-17T15:36:00Z"/>
                <w:rFonts w:ascii="Garamond" w:hAnsi="Garamond"/>
                <w:sz w:val="22"/>
                <w:szCs w:val="22"/>
              </w:rPr>
              <w:pPrChange w:id="5307" w:author="Stephanie Thompson" w:date="2008-11-19T11:52:00Z">
                <w:pPr/>
              </w:pPrChange>
            </w:pPr>
            <w:del w:id="5308"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09" w:author="Stephanie Thompson" w:date="2008-11-17T15:36:00Z"/>
                <w:rFonts w:ascii="Garamond" w:hAnsi="Garamond"/>
                <w:sz w:val="22"/>
                <w:szCs w:val="22"/>
              </w:rPr>
              <w:pPrChange w:id="5310" w:author="Stephanie Thompson" w:date="2008-11-19T11:52:00Z">
                <w:pPr/>
              </w:pPrChange>
            </w:pPr>
            <w:del w:id="5311" w:author="Stephanie Thompson" w:date="2008-11-17T15:36:00Z">
              <w:r w:rsidRPr="00EB43F4" w:rsidDel="00E361B9">
                <w:rPr>
                  <w:rFonts w:ascii="Garamond" w:hAnsi="Garamond"/>
                  <w:sz w:val="22"/>
                  <w:szCs w:val="22"/>
                </w:rPr>
                <w:delText>11:15 – 11:45</w:delText>
              </w:r>
            </w:del>
          </w:p>
        </w:tc>
      </w:tr>
    </w:tbl>
    <w:p w:rsidR="009821B1" w:rsidRDefault="009821B1">
      <w:pPr>
        <w:pStyle w:val="BodyText"/>
        <w:tabs>
          <w:tab w:val="left" w:pos="1080"/>
          <w:tab w:val="left" w:pos="1980"/>
          <w:tab w:val="left" w:pos="10076"/>
        </w:tabs>
        <w:rPr>
          <w:del w:id="5312" w:author="Stephanie Thompson" w:date="2008-11-17T15:36:00Z"/>
          <w:rFonts w:ascii="Garamond" w:hAnsi="Garamond"/>
          <w:sz w:val="22"/>
          <w:szCs w:val="22"/>
        </w:rPr>
        <w:pPrChange w:id="5313" w:author="Stephanie Thompson" w:date="2008-11-19T11:52:00Z">
          <w:pPr/>
        </w:pPrChange>
      </w:pPr>
    </w:p>
    <w:p w:rsidR="009821B1" w:rsidRDefault="004C3E4E">
      <w:pPr>
        <w:pStyle w:val="BodyText"/>
        <w:tabs>
          <w:tab w:val="left" w:pos="1080"/>
          <w:tab w:val="left" w:pos="1980"/>
          <w:tab w:val="left" w:pos="10076"/>
        </w:tabs>
        <w:rPr>
          <w:del w:id="5314" w:author="Stephanie Thompson" w:date="2008-11-17T15:36:00Z"/>
          <w:rFonts w:ascii="Garamond" w:hAnsi="Garamond"/>
          <w:sz w:val="22"/>
          <w:szCs w:val="22"/>
        </w:rPr>
        <w:pPrChange w:id="5315" w:author="Stephanie Thompson" w:date="2008-11-19T11:52:00Z">
          <w:pPr/>
        </w:pPrChange>
      </w:pPr>
      <w:del w:id="5316"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4C3E4E" w:rsidRPr="00EB43F4" w:rsidDel="00E361B9">
        <w:trPr>
          <w:trHeight w:val="255"/>
          <w:del w:id="5317" w:author="Stephanie Thompson" w:date="2008-11-17T15:36:00Z"/>
        </w:trPr>
        <w:tc>
          <w:tcPr>
            <w:tcW w:w="150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18" w:author="Stephanie Thompson" w:date="2008-11-17T15:36:00Z"/>
                <w:rFonts w:ascii="Garamond" w:hAnsi="Garamond"/>
                <w:sz w:val="22"/>
                <w:szCs w:val="22"/>
              </w:rPr>
              <w:pPrChange w:id="5319" w:author="Stephanie Thompson" w:date="2008-11-19T11:52:00Z">
                <w:pPr/>
              </w:pPrChange>
            </w:pPr>
            <w:del w:id="5320"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21" w:author="Stephanie Thompson" w:date="2008-11-17T15:36:00Z"/>
                <w:rFonts w:ascii="Garamond" w:hAnsi="Garamond"/>
                <w:sz w:val="22"/>
                <w:szCs w:val="22"/>
              </w:rPr>
              <w:pPrChange w:id="5322" w:author="Stephanie Thompson" w:date="2008-11-19T11:52:00Z">
                <w:pPr/>
              </w:pPrChange>
            </w:pPr>
            <w:del w:id="5323" w:author="Stephanie Thompson" w:date="2008-11-17T15:36:00Z">
              <w:r w:rsidRPr="00EB43F4" w:rsidDel="00E361B9">
                <w:rPr>
                  <w:rFonts w:ascii="Garamond" w:hAnsi="Garamond"/>
                  <w:sz w:val="22"/>
                  <w:szCs w:val="22"/>
                </w:rPr>
                <w:delText>12:00 – 14:00</w:delText>
              </w:r>
            </w:del>
          </w:p>
        </w:tc>
      </w:tr>
    </w:tbl>
    <w:p w:rsidR="009821B1" w:rsidRDefault="009821B1">
      <w:pPr>
        <w:pStyle w:val="BodyText"/>
        <w:tabs>
          <w:tab w:val="left" w:pos="1080"/>
          <w:tab w:val="left" w:pos="1980"/>
          <w:tab w:val="left" w:pos="10076"/>
        </w:tabs>
        <w:rPr>
          <w:del w:id="5324" w:author="Stephanie Thompson" w:date="2008-11-17T15:36:00Z"/>
          <w:rFonts w:ascii="Garamond" w:hAnsi="Garamond"/>
          <w:sz w:val="22"/>
          <w:szCs w:val="22"/>
        </w:rPr>
        <w:pPrChange w:id="5325" w:author="Stephanie Thompson" w:date="2008-11-19T11:52:00Z">
          <w:pPr/>
        </w:pPrChange>
      </w:pPr>
    </w:p>
    <w:p w:rsidR="009821B1" w:rsidRDefault="004C3E4E">
      <w:pPr>
        <w:pStyle w:val="BodyText"/>
        <w:tabs>
          <w:tab w:val="left" w:pos="1080"/>
          <w:tab w:val="left" w:pos="1980"/>
          <w:tab w:val="left" w:pos="10076"/>
        </w:tabs>
        <w:rPr>
          <w:del w:id="5326" w:author="Stephanie Thompson" w:date="2008-11-17T15:36:00Z"/>
          <w:rFonts w:ascii="Garamond" w:hAnsi="Garamond"/>
          <w:sz w:val="22"/>
          <w:szCs w:val="22"/>
        </w:rPr>
        <w:pPrChange w:id="5327" w:author="Stephanie Thompson" w:date="2008-11-19T11:52:00Z">
          <w:pPr/>
        </w:pPrChange>
      </w:pPr>
      <w:del w:id="5328"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4C3E4E" w:rsidRPr="00EB43F4" w:rsidDel="00E361B9">
        <w:trPr>
          <w:trHeight w:val="255"/>
          <w:del w:id="5329" w:author="Stephanie Thompson" w:date="2008-11-17T15:36:00Z"/>
        </w:trPr>
        <w:tc>
          <w:tcPr>
            <w:tcW w:w="150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30" w:author="Stephanie Thompson" w:date="2008-11-17T15:36:00Z"/>
                <w:rFonts w:ascii="Garamond" w:hAnsi="Garamond"/>
                <w:sz w:val="22"/>
                <w:szCs w:val="22"/>
              </w:rPr>
              <w:pPrChange w:id="5331" w:author="Stephanie Thompson" w:date="2008-11-19T11:52:00Z">
                <w:pPr/>
              </w:pPrChange>
            </w:pPr>
            <w:del w:id="5332" w:author="Stephanie Thompson" w:date="2008-11-17T15:36:00Z">
              <w:r w:rsidRPr="00EB43F4" w:rsidDel="00E361B9">
                <w:rPr>
                  <w:rFonts w:ascii="Garamond" w:hAnsi="Garamond"/>
                  <w:sz w:val="22"/>
                  <w:szCs w:val="22"/>
                </w:rPr>
                <w:delText>03/02/06</w:delText>
              </w:r>
            </w:del>
          </w:p>
        </w:tc>
        <w:tc>
          <w:tcPr>
            <w:tcW w:w="142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33" w:author="Stephanie Thompson" w:date="2008-11-17T15:36:00Z"/>
                <w:rFonts w:ascii="Garamond" w:hAnsi="Garamond"/>
                <w:sz w:val="22"/>
                <w:szCs w:val="22"/>
              </w:rPr>
              <w:pPrChange w:id="5334" w:author="Stephanie Thompson" w:date="2008-11-19T11:52:00Z">
                <w:pPr/>
              </w:pPrChange>
            </w:pPr>
            <w:del w:id="5335" w:author="Stephanie Thompson" w:date="2008-11-17T15:36:00Z">
              <w:r w:rsidRPr="00EB43F4" w:rsidDel="00E361B9">
                <w:rPr>
                  <w:rFonts w:ascii="Garamond" w:hAnsi="Garamond"/>
                  <w:sz w:val="22"/>
                  <w:szCs w:val="22"/>
                </w:rPr>
                <w:delText>14:15 – 14:45</w:delText>
              </w:r>
            </w:del>
          </w:p>
        </w:tc>
      </w:tr>
    </w:tbl>
    <w:p w:rsidR="009821B1" w:rsidRDefault="009821B1">
      <w:pPr>
        <w:pStyle w:val="BodyText"/>
        <w:tabs>
          <w:tab w:val="left" w:pos="1080"/>
          <w:tab w:val="left" w:pos="1980"/>
          <w:tab w:val="left" w:pos="10076"/>
        </w:tabs>
        <w:rPr>
          <w:del w:id="5336" w:author="Stephanie Thompson" w:date="2008-11-17T15:36:00Z"/>
          <w:rFonts w:ascii="Garamond" w:hAnsi="Garamond"/>
          <w:sz w:val="22"/>
          <w:szCs w:val="22"/>
        </w:rPr>
        <w:pPrChange w:id="5337" w:author="Stephanie Thompson" w:date="2008-11-19T11:52:00Z">
          <w:pPr/>
        </w:pPrChange>
      </w:pPr>
    </w:p>
    <w:p w:rsidR="009821B1" w:rsidRDefault="004C3E4E">
      <w:pPr>
        <w:pStyle w:val="BodyText"/>
        <w:tabs>
          <w:tab w:val="left" w:pos="1080"/>
          <w:tab w:val="left" w:pos="1980"/>
          <w:tab w:val="left" w:pos="10076"/>
        </w:tabs>
        <w:rPr>
          <w:del w:id="5338" w:author="Stephanie Thompson" w:date="2008-11-17T15:36:00Z"/>
          <w:rFonts w:ascii="Garamond" w:hAnsi="Garamond"/>
          <w:sz w:val="22"/>
          <w:szCs w:val="22"/>
        </w:rPr>
        <w:pPrChange w:id="5339" w:author="Stephanie Thompson" w:date="2008-11-19T11:52:00Z">
          <w:pPr/>
        </w:pPrChange>
      </w:pPr>
      <w:del w:id="5340"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4C3E4E" w:rsidRPr="00EB43F4" w:rsidDel="00E361B9">
        <w:trPr>
          <w:trHeight w:val="255"/>
          <w:del w:id="5341" w:author="Stephanie Thompson" w:date="2008-11-17T15:36:00Z"/>
        </w:trPr>
        <w:tc>
          <w:tcPr>
            <w:tcW w:w="150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42" w:author="Stephanie Thompson" w:date="2008-11-17T15:36:00Z"/>
                <w:rFonts w:ascii="Garamond" w:hAnsi="Garamond"/>
                <w:sz w:val="22"/>
                <w:szCs w:val="22"/>
              </w:rPr>
              <w:pPrChange w:id="5343" w:author="Stephanie Thompson" w:date="2008-11-19T11:52:00Z">
                <w:pPr/>
              </w:pPrChange>
            </w:pPr>
            <w:del w:id="5344" w:author="Stephanie Thompson" w:date="2008-11-17T15:36:00Z">
              <w:r w:rsidRPr="00EB43F4" w:rsidDel="00E361B9">
                <w:rPr>
                  <w:rFonts w:ascii="Garamond" w:hAnsi="Garamond"/>
                  <w:sz w:val="22"/>
                  <w:szCs w:val="22"/>
                </w:rPr>
                <w:lastRenderedPageBreak/>
                <w:delText>03/02/06</w:delText>
              </w:r>
            </w:del>
          </w:p>
        </w:tc>
        <w:tc>
          <w:tcPr>
            <w:tcW w:w="1420" w:type="dxa"/>
            <w:tcBorders>
              <w:top w:val="nil"/>
              <w:left w:val="nil"/>
              <w:bottom w:val="nil"/>
              <w:right w:val="nil"/>
            </w:tcBorders>
            <w:shd w:val="clear" w:color="auto" w:fill="auto"/>
            <w:noWrap/>
            <w:vAlign w:val="bottom"/>
          </w:tcPr>
          <w:p w:rsidR="009821B1" w:rsidRDefault="004C3E4E">
            <w:pPr>
              <w:pStyle w:val="BodyText"/>
              <w:tabs>
                <w:tab w:val="left" w:pos="1080"/>
                <w:tab w:val="left" w:pos="1980"/>
                <w:tab w:val="left" w:pos="10076"/>
              </w:tabs>
              <w:rPr>
                <w:del w:id="5345" w:author="Stephanie Thompson" w:date="2008-11-17T15:36:00Z"/>
                <w:rFonts w:ascii="Garamond" w:hAnsi="Garamond"/>
                <w:sz w:val="22"/>
                <w:szCs w:val="22"/>
              </w:rPr>
              <w:pPrChange w:id="5346" w:author="Stephanie Thompson" w:date="2008-11-19T11:52:00Z">
                <w:pPr/>
              </w:pPrChange>
            </w:pPr>
            <w:del w:id="5347"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4C3E4E">
            <w:pPr>
              <w:pStyle w:val="BodyText"/>
              <w:tabs>
                <w:tab w:val="left" w:pos="1080"/>
                <w:tab w:val="left" w:pos="1980"/>
                <w:tab w:val="left" w:pos="10076"/>
              </w:tabs>
              <w:rPr>
                <w:del w:id="5348" w:author="Stephanie Thompson" w:date="2008-11-17T15:36:00Z"/>
                <w:rFonts w:ascii="Garamond" w:hAnsi="Garamond"/>
                <w:sz w:val="22"/>
                <w:szCs w:val="22"/>
              </w:rPr>
              <w:pPrChange w:id="5349" w:author="Stephanie Thompson" w:date="2008-11-19T11:52:00Z">
                <w:pPr/>
              </w:pPrChange>
            </w:pPr>
            <w:del w:id="5350" w:author="Stephanie Thompson" w:date="2008-11-17T15:36:00Z">
              <w:r w:rsidRPr="00EB43F4" w:rsidDel="00E361B9">
                <w:rPr>
                  <w:rFonts w:ascii="Garamond" w:hAnsi="Garamond"/>
                  <w:sz w:val="22"/>
                  <w:szCs w:val="22"/>
                </w:rPr>
                <w:delText>03/03/06</w:delText>
              </w:r>
            </w:del>
          </w:p>
        </w:tc>
        <w:tc>
          <w:tcPr>
            <w:tcW w:w="1420" w:type="dxa"/>
            <w:vAlign w:val="bottom"/>
          </w:tcPr>
          <w:p w:rsidR="009821B1" w:rsidRDefault="004C3E4E">
            <w:pPr>
              <w:pStyle w:val="BodyText"/>
              <w:tabs>
                <w:tab w:val="left" w:pos="1080"/>
                <w:tab w:val="left" w:pos="1980"/>
                <w:tab w:val="left" w:pos="10076"/>
              </w:tabs>
              <w:rPr>
                <w:del w:id="5351" w:author="Stephanie Thompson" w:date="2008-11-17T15:36:00Z"/>
                <w:rFonts w:ascii="Garamond" w:hAnsi="Garamond"/>
                <w:sz w:val="22"/>
                <w:szCs w:val="22"/>
              </w:rPr>
              <w:pPrChange w:id="5352" w:author="Stephanie Thompson" w:date="2008-11-19T11:52:00Z">
                <w:pPr/>
              </w:pPrChange>
            </w:pPr>
            <w:del w:id="5353"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4C3E4E">
            <w:pPr>
              <w:pStyle w:val="BodyText"/>
              <w:tabs>
                <w:tab w:val="left" w:pos="1080"/>
                <w:tab w:val="left" w:pos="1980"/>
                <w:tab w:val="left" w:pos="10076"/>
              </w:tabs>
              <w:rPr>
                <w:del w:id="5354" w:author="Stephanie Thompson" w:date="2008-11-17T15:36:00Z"/>
                <w:rFonts w:ascii="Garamond" w:hAnsi="Garamond"/>
                <w:sz w:val="22"/>
                <w:szCs w:val="22"/>
              </w:rPr>
              <w:pPrChange w:id="5355" w:author="Stephanie Thompson" w:date="2008-11-19T11:52:00Z">
                <w:pPr/>
              </w:pPrChange>
            </w:pPr>
            <w:del w:id="5356" w:author="Stephanie Thompson" w:date="2008-11-17T15:36:00Z">
              <w:r w:rsidRPr="00EB43F4" w:rsidDel="00E361B9">
                <w:rPr>
                  <w:rFonts w:ascii="Garamond" w:hAnsi="Garamond"/>
                  <w:sz w:val="22"/>
                  <w:szCs w:val="22"/>
                </w:rPr>
                <w:delText>11:15 – 15:45</w:delText>
              </w:r>
            </w:del>
          </w:p>
        </w:tc>
      </w:tr>
      <w:tr w:rsidR="00BE00AA" w:rsidRPr="00EB43F4" w:rsidDel="00E361B9">
        <w:trPr>
          <w:trHeight w:val="255"/>
          <w:del w:id="5357" w:author="Stephanie Thompson" w:date="2008-11-17T15:36:00Z"/>
        </w:trPr>
        <w:tc>
          <w:tcPr>
            <w:tcW w:w="150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58" w:author="Stephanie Thompson" w:date="2008-11-17T15:36:00Z"/>
                <w:rFonts w:ascii="Garamond" w:hAnsi="Garamond"/>
                <w:sz w:val="22"/>
                <w:szCs w:val="22"/>
              </w:rPr>
              <w:pPrChange w:id="5359" w:author="Stephanie Thompson" w:date="2008-11-19T11:52:00Z">
                <w:pPr/>
              </w:pPrChange>
            </w:pPr>
            <w:del w:id="5360"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61" w:author="Stephanie Thompson" w:date="2008-11-17T15:36:00Z"/>
                <w:rFonts w:ascii="Garamond" w:hAnsi="Garamond"/>
                <w:sz w:val="22"/>
                <w:szCs w:val="22"/>
              </w:rPr>
              <w:pPrChange w:id="5362" w:author="Stephanie Thompson" w:date="2008-11-19T11:52:00Z">
                <w:pPr/>
              </w:pPrChange>
            </w:pPr>
            <w:del w:id="5363"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BE00AA">
            <w:pPr>
              <w:pStyle w:val="BodyText"/>
              <w:tabs>
                <w:tab w:val="left" w:pos="1080"/>
                <w:tab w:val="left" w:pos="1980"/>
                <w:tab w:val="left" w:pos="10076"/>
              </w:tabs>
              <w:rPr>
                <w:del w:id="5364" w:author="Stephanie Thompson" w:date="2008-11-17T15:36:00Z"/>
                <w:rFonts w:ascii="Garamond" w:hAnsi="Garamond"/>
                <w:sz w:val="22"/>
                <w:szCs w:val="22"/>
              </w:rPr>
              <w:pPrChange w:id="5365" w:author="Stephanie Thompson" w:date="2008-11-19T11:52:00Z">
                <w:pPr/>
              </w:pPrChange>
            </w:pPr>
            <w:del w:id="5366" w:author="Stephanie Thompson" w:date="2008-11-17T15:36:00Z">
              <w:r w:rsidRPr="00EB43F4" w:rsidDel="00E361B9">
                <w:rPr>
                  <w:rFonts w:ascii="Garamond" w:hAnsi="Garamond"/>
                  <w:sz w:val="22"/>
                  <w:szCs w:val="22"/>
                </w:rPr>
                <w:delText>03/04/06</w:delText>
              </w:r>
            </w:del>
          </w:p>
        </w:tc>
        <w:tc>
          <w:tcPr>
            <w:tcW w:w="1420" w:type="dxa"/>
            <w:vAlign w:val="bottom"/>
          </w:tcPr>
          <w:p w:rsidR="009821B1" w:rsidRDefault="00BE00AA">
            <w:pPr>
              <w:pStyle w:val="BodyText"/>
              <w:tabs>
                <w:tab w:val="left" w:pos="1080"/>
                <w:tab w:val="left" w:pos="1980"/>
                <w:tab w:val="left" w:pos="10076"/>
              </w:tabs>
              <w:rPr>
                <w:del w:id="5367" w:author="Stephanie Thompson" w:date="2008-11-17T15:36:00Z"/>
                <w:rFonts w:ascii="Garamond" w:hAnsi="Garamond"/>
                <w:sz w:val="22"/>
                <w:szCs w:val="22"/>
              </w:rPr>
              <w:pPrChange w:id="5368" w:author="Stephanie Thompson" w:date="2008-11-19T11:52:00Z">
                <w:pPr/>
              </w:pPrChange>
            </w:pPr>
            <w:del w:id="5369" w:author="Stephanie Thompson" w:date="2008-11-17T15:36:00Z">
              <w:r w:rsidRPr="00EB43F4" w:rsidDel="00E361B9">
                <w:rPr>
                  <w:rFonts w:ascii="Garamond" w:hAnsi="Garamond"/>
                  <w:sz w:val="22"/>
                  <w:szCs w:val="22"/>
                </w:rPr>
                <w:delText>04:30,</w:delText>
              </w:r>
            </w:del>
          </w:p>
        </w:tc>
        <w:tc>
          <w:tcPr>
            <w:tcW w:w="1420" w:type="dxa"/>
            <w:vAlign w:val="bottom"/>
          </w:tcPr>
          <w:p w:rsidR="009821B1" w:rsidRDefault="00BE00AA">
            <w:pPr>
              <w:pStyle w:val="BodyText"/>
              <w:tabs>
                <w:tab w:val="left" w:pos="1080"/>
                <w:tab w:val="left" w:pos="1980"/>
                <w:tab w:val="left" w:pos="10076"/>
              </w:tabs>
              <w:rPr>
                <w:del w:id="5370" w:author="Stephanie Thompson" w:date="2008-11-17T15:36:00Z"/>
                <w:rFonts w:ascii="Garamond" w:hAnsi="Garamond"/>
                <w:sz w:val="22"/>
                <w:szCs w:val="22"/>
              </w:rPr>
              <w:pPrChange w:id="5371" w:author="Stephanie Thompson" w:date="2008-11-19T11:52:00Z">
                <w:pPr/>
              </w:pPrChange>
            </w:pPr>
            <w:del w:id="5372" w:author="Stephanie Thompson" w:date="2008-11-17T15:36:00Z">
              <w:r w:rsidRPr="00EB43F4" w:rsidDel="00E361B9">
                <w:rPr>
                  <w:rFonts w:ascii="Garamond" w:hAnsi="Garamond"/>
                  <w:sz w:val="22"/>
                  <w:szCs w:val="22"/>
                </w:rPr>
                <w:delText>11:00 – 18:15</w:delText>
              </w:r>
            </w:del>
          </w:p>
        </w:tc>
      </w:tr>
      <w:tr w:rsidR="00BE00AA" w:rsidRPr="00EB43F4" w:rsidDel="00E361B9">
        <w:trPr>
          <w:trHeight w:val="255"/>
          <w:del w:id="5373" w:author="Stephanie Thompson" w:date="2008-11-17T15:36:00Z"/>
        </w:trPr>
        <w:tc>
          <w:tcPr>
            <w:tcW w:w="150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74" w:author="Stephanie Thompson" w:date="2008-11-17T15:36:00Z"/>
                <w:rFonts w:ascii="Garamond" w:hAnsi="Garamond"/>
                <w:sz w:val="22"/>
                <w:szCs w:val="22"/>
              </w:rPr>
              <w:pPrChange w:id="5375" w:author="Stephanie Thompson" w:date="2008-11-19T11:52:00Z">
                <w:pPr/>
              </w:pPrChange>
            </w:pPr>
            <w:del w:id="5376"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77" w:author="Stephanie Thompson" w:date="2008-11-17T15:36:00Z"/>
                <w:rFonts w:ascii="Garamond" w:hAnsi="Garamond"/>
                <w:sz w:val="22"/>
                <w:szCs w:val="22"/>
              </w:rPr>
              <w:pPrChange w:id="5378" w:author="Stephanie Thompson" w:date="2008-11-19T11:52:00Z">
                <w:pPr/>
              </w:pPrChange>
            </w:pPr>
            <w:del w:id="5379" w:author="Stephanie Thompson" w:date="2008-11-17T15:36:00Z">
              <w:r w:rsidRPr="00EB43F4" w:rsidDel="00E361B9">
                <w:rPr>
                  <w:rFonts w:ascii="Garamond" w:hAnsi="Garamond"/>
                  <w:sz w:val="22"/>
                  <w:szCs w:val="22"/>
                </w:rPr>
                <w:delText>22:30 to</w:delText>
              </w:r>
            </w:del>
          </w:p>
        </w:tc>
        <w:tc>
          <w:tcPr>
            <w:tcW w:w="1420" w:type="dxa"/>
            <w:vAlign w:val="bottom"/>
          </w:tcPr>
          <w:p w:rsidR="009821B1" w:rsidRDefault="00BE00AA">
            <w:pPr>
              <w:pStyle w:val="BodyText"/>
              <w:tabs>
                <w:tab w:val="left" w:pos="1080"/>
                <w:tab w:val="left" w:pos="1980"/>
                <w:tab w:val="left" w:pos="10076"/>
              </w:tabs>
              <w:rPr>
                <w:del w:id="5380" w:author="Stephanie Thompson" w:date="2008-11-17T15:36:00Z"/>
                <w:rFonts w:ascii="Garamond" w:hAnsi="Garamond"/>
                <w:sz w:val="22"/>
                <w:szCs w:val="22"/>
              </w:rPr>
              <w:pPrChange w:id="5381" w:author="Stephanie Thompson" w:date="2008-11-19T11:52:00Z">
                <w:pPr/>
              </w:pPrChange>
            </w:pPr>
            <w:del w:id="5382" w:author="Stephanie Thompson" w:date="2008-11-17T15:36:00Z">
              <w:r w:rsidRPr="00EB43F4" w:rsidDel="00E361B9">
                <w:rPr>
                  <w:rFonts w:ascii="Garamond" w:hAnsi="Garamond"/>
                  <w:sz w:val="22"/>
                  <w:szCs w:val="22"/>
                </w:rPr>
                <w:delText>03/05/06</w:delText>
              </w:r>
            </w:del>
          </w:p>
        </w:tc>
        <w:tc>
          <w:tcPr>
            <w:tcW w:w="1420" w:type="dxa"/>
            <w:vAlign w:val="bottom"/>
          </w:tcPr>
          <w:p w:rsidR="009821B1" w:rsidRDefault="00BE00AA">
            <w:pPr>
              <w:pStyle w:val="BodyText"/>
              <w:tabs>
                <w:tab w:val="left" w:pos="1080"/>
                <w:tab w:val="left" w:pos="1980"/>
                <w:tab w:val="left" w:pos="10076"/>
              </w:tabs>
              <w:rPr>
                <w:del w:id="5383" w:author="Stephanie Thompson" w:date="2008-11-17T15:36:00Z"/>
                <w:rFonts w:ascii="Garamond" w:hAnsi="Garamond"/>
                <w:sz w:val="22"/>
                <w:szCs w:val="22"/>
              </w:rPr>
              <w:pPrChange w:id="5384" w:author="Stephanie Thompson" w:date="2008-11-19T11:52:00Z">
                <w:pPr/>
              </w:pPrChange>
            </w:pPr>
            <w:del w:id="5385" w:author="Stephanie Thompson" w:date="2008-11-17T15:36:00Z">
              <w:r w:rsidRPr="00EB43F4" w:rsidDel="00E361B9">
                <w:rPr>
                  <w:rFonts w:ascii="Garamond" w:hAnsi="Garamond"/>
                  <w:sz w:val="22"/>
                  <w:szCs w:val="22"/>
                </w:rPr>
                <w:delText>05:45,</w:delText>
              </w:r>
            </w:del>
          </w:p>
        </w:tc>
        <w:tc>
          <w:tcPr>
            <w:tcW w:w="1420" w:type="dxa"/>
            <w:vAlign w:val="bottom"/>
          </w:tcPr>
          <w:p w:rsidR="009821B1" w:rsidRDefault="00BE00AA">
            <w:pPr>
              <w:pStyle w:val="BodyText"/>
              <w:tabs>
                <w:tab w:val="left" w:pos="1080"/>
                <w:tab w:val="left" w:pos="1980"/>
                <w:tab w:val="left" w:pos="10076"/>
              </w:tabs>
              <w:rPr>
                <w:del w:id="5386" w:author="Stephanie Thompson" w:date="2008-11-17T15:36:00Z"/>
                <w:rFonts w:ascii="Garamond" w:hAnsi="Garamond"/>
                <w:sz w:val="22"/>
                <w:szCs w:val="22"/>
              </w:rPr>
              <w:pPrChange w:id="5387" w:author="Stephanie Thompson" w:date="2008-11-19T11:52:00Z">
                <w:pPr/>
              </w:pPrChange>
            </w:pPr>
            <w:del w:id="5388" w:author="Stephanie Thompson" w:date="2008-11-17T15:36:00Z">
              <w:r w:rsidRPr="00EB43F4" w:rsidDel="00E361B9">
                <w:rPr>
                  <w:rFonts w:ascii="Garamond" w:hAnsi="Garamond"/>
                  <w:sz w:val="22"/>
                  <w:szCs w:val="22"/>
                </w:rPr>
                <w:delText>11:15 – 17:45</w:delText>
              </w:r>
            </w:del>
          </w:p>
        </w:tc>
      </w:tr>
      <w:tr w:rsidR="00BE00AA" w:rsidRPr="00EB43F4" w:rsidDel="00E361B9">
        <w:trPr>
          <w:gridAfter w:val="3"/>
          <w:wAfter w:w="4260" w:type="dxa"/>
          <w:trHeight w:val="255"/>
          <w:del w:id="5389" w:author="Stephanie Thompson" w:date="2008-11-17T15:36:00Z"/>
        </w:trPr>
        <w:tc>
          <w:tcPr>
            <w:tcW w:w="150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90" w:author="Stephanie Thompson" w:date="2008-11-17T15:36:00Z"/>
                <w:rFonts w:ascii="Garamond" w:hAnsi="Garamond"/>
                <w:sz w:val="22"/>
                <w:szCs w:val="22"/>
              </w:rPr>
              <w:pPrChange w:id="5391" w:author="Stephanie Thompson" w:date="2008-11-19T11:52:00Z">
                <w:pPr/>
              </w:pPrChange>
            </w:pPr>
            <w:del w:id="5392" w:author="Stephanie Thompson" w:date="2008-11-17T15:36:00Z">
              <w:r w:rsidRPr="00EB43F4" w:rsidDel="00E361B9">
                <w:rPr>
                  <w:rFonts w:ascii="Garamond" w:hAnsi="Garamond"/>
                  <w:sz w:val="22"/>
                  <w:szCs w:val="22"/>
                </w:rPr>
                <w:delText>03/06/06</w:delText>
              </w:r>
            </w:del>
          </w:p>
        </w:tc>
        <w:tc>
          <w:tcPr>
            <w:tcW w:w="1420" w:type="dxa"/>
            <w:tcBorders>
              <w:top w:val="nil"/>
              <w:left w:val="nil"/>
              <w:bottom w:val="nil"/>
              <w:right w:val="nil"/>
            </w:tcBorders>
            <w:shd w:val="clear" w:color="auto" w:fill="auto"/>
            <w:noWrap/>
            <w:vAlign w:val="bottom"/>
          </w:tcPr>
          <w:p w:rsidR="009821B1" w:rsidRDefault="00BE00AA">
            <w:pPr>
              <w:pStyle w:val="BodyText"/>
              <w:tabs>
                <w:tab w:val="left" w:pos="1080"/>
                <w:tab w:val="left" w:pos="1980"/>
                <w:tab w:val="left" w:pos="10076"/>
              </w:tabs>
              <w:rPr>
                <w:del w:id="5393" w:author="Stephanie Thompson" w:date="2008-11-17T15:36:00Z"/>
                <w:rFonts w:ascii="Garamond" w:hAnsi="Garamond"/>
                <w:sz w:val="22"/>
                <w:szCs w:val="22"/>
              </w:rPr>
              <w:pPrChange w:id="5394" w:author="Stephanie Thompson" w:date="2008-11-19T11:52:00Z">
                <w:pPr/>
              </w:pPrChange>
            </w:pPr>
            <w:del w:id="5395" w:author="Stephanie Thompson" w:date="2008-11-17T15:36:00Z">
              <w:r w:rsidRPr="00EB43F4" w:rsidDel="00E361B9">
                <w:rPr>
                  <w:rFonts w:ascii="Garamond" w:hAnsi="Garamond"/>
                  <w:sz w:val="22"/>
                  <w:szCs w:val="22"/>
                </w:rPr>
                <w:delText>01:15 – 04:30</w:delText>
              </w:r>
            </w:del>
          </w:p>
        </w:tc>
      </w:tr>
      <w:tr w:rsidR="00DC5909" w:rsidRPr="00EB43F4" w:rsidDel="00E361B9">
        <w:trPr>
          <w:gridAfter w:val="2"/>
          <w:wAfter w:w="2840" w:type="dxa"/>
          <w:trHeight w:val="255"/>
          <w:del w:id="5396"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397" w:author="Stephanie Thompson" w:date="2008-11-17T15:36:00Z"/>
                <w:rFonts w:ascii="Garamond" w:hAnsi="Garamond"/>
                <w:sz w:val="22"/>
                <w:szCs w:val="22"/>
              </w:rPr>
              <w:pPrChange w:id="5398" w:author="Stephanie Thompson" w:date="2008-11-19T11:52:00Z">
                <w:pPr/>
              </w:pPrChange>
            </w:pPr>
            <w:del w:id="5399"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00" w:author="Stephanie Thompson" w:date="2008-11-17T15:36:00Z"/>
                <w:rFonts w:ascii="Garamond" w:hAnsi="Garamond"/>
                <w:sz w:val="22"/>
                <w:szCs w:val="22"/>
              </w:rPr>
              <w:pPrChange w:id="5401" w:author="Stephanie Thompson" w:date="2008-11-19T11:52:00Z">
                <w:pPr/>
              </w:pPrChange>
            </w:pPr>
            <w:del w:id="5402" w:author="Stephanie Thompson" w:date="2008-11-17T15:36:00Z">
              <w:r w:rsidRPr="00EB43F4" w:rsidDel="00E361B9">
                <w:rPr>
                  <w:rFonts w:ascii="Garamond" w:hAnsi="Garamond"/>
                  <w:sz w:val="22"/>
                  <w:szCs w:val="22"/>
                </w:rPr>
                <w:delText>03:30 – 06:15,</w:delText>
              </w:r>
            </w:del>
          </w:p>
        </w:tc>
        <w:tc>
          <w:tcPr>
            <w:tcW w:w="1420" w:type="dxa"/>
            <w:vAlign w:val="bottom"/>
          </w:tcPr>
          <w:p w:rsidR="009821B1" w:rsidRDefault="00DC5909">
            <w:pPr>
              <w:pStyle w:val="BodyText"/>
              <w:tabs>
                <w:tab w:val="left" w:pos="1080"/>
                <w:tab w:val="left" w:pos="1980"/>
                <w:tab w:val="left" w:pos="10076"/>
              </w:tabs>
              <w:rPr>
                <w:del w:id="5403" w:author="Stephanie Thompson" w:date="2008-11-17T15:36:00Z"/>
                <w:rFonts w:ascii="Garamond" w:hAnsi="Garamond"/>
                <w:sz w:val="22"/>
                <w:szCs w:val="22"/>
              </w:rPr>
              <w:pPrChange w:id="5404" w:author="Stephanie Thompson" w:date="2008-11-19T11:52:00Z">
                <w:pPr/>
              </w:pPrChange>
            </w:pPr>
            <w:del w:id="5405" w:author="Stephanie Thompson" w:date="2008-11-17T15:36:00Z">
              <w:r w:rsidRPr="00EB43F4" w:rsidDel="00E361B9">
                <w:rPr>
                  <w:rFonts w:ascii="Garamond" w:hAnsi="Garamond"/>
                  <w:sz w:val="22"/>
                  <w:szCs w:val="22"/>
                </w:rPr>
                <w:delText>15:30 – 18:45</w:delText>
              </w:r>
            </w:del>
          </w:p>
        </w:tc>
      </w:tr>
      <w:tr w:rsidR="00DC5909" w:rsidRPr="00EB43F4" w:rsidDel="00E361B9">
        <w:trPr>
          <w:gridAfter w:val="3"/>
          <w:wAfter w:w="4260" w:type="dxa"/>
          <w:trHeight w:val="255"/>
          <w:del w:id="5406"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07" w:author="Stephanie Thompson" w:date="2008-11-17T15:36:00Z"/>
                <w:rFonts w:ascii="Garamond" w:hAnsi="Garamond"/>
                <w:sz w:val="22"/>
                <w:szCs w:val="22"/>
              </w:rPr>
              <w:pPrChange w:id="5408" w:author="Stephanie Thompson" w:date="2008-11-19T11:52:00Z">
                <w:pPr/>
              </w:pPrChange>
            </w:pPr>
            <w:del w:id="5409" w:author="Stephanie Thompson" w:date="2008-11-17T15:36:00Z">
              <w:r w:rsidRPr="00EB43F4" w:rsidDel="00E361B9">
                <w:rPr>
                  <w:rFonts w:ascii="Garamond" w:hAnsi="Garamond"/>
                  <w:sz w:val="22"/>
                  <w:szCs w:val="22"/>
                </w:rPr>
                <w:delText>03/08/06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10" w:author="Stephanie Thompson" w:date="2008-11-17T15:36:00Z"/>
                <w:rFonts w:ascii="Garamond" w:hAnsi="Garamond"/>
                <w:sz w:val="22"/>
                <w:szCs w:val="22"/>
              </w:rPr>
              <w:pPrChange w:id="5411" w:author="Stephanie Thompson" w:date="2008-11-19T11:52:00Z">
                <w:pPr/>
              </w:pPrChange>
            </w:pPr>
            <w:del w:id="5412" w:author="Stephanie Thompson" w:date="2008-11-17T15:36:00Z">
              <w:r w:rsidRPr="00EB43F4" w:rsidDel="00E361B9">
                <w:rPr>
                  <w:rFonts w:ascii="Garamond" w:hAnsi="Garamond"/>
                  <w:sz w:val="22"/>
                  <w:szCs w:val="22"/>
                </w:rPr>
                <w:delText>04:15 – 06:15</w:delText>
              </w:r>
            </w:del>
          </w:p>
        </w:tc>
      </w:tr>
      <w:tr w:rsidR="00DC5909" w:rsidRPr="00EB43F4" w:rsidDel="00E361B9">
        <w:trPr>
          <w:gridAfter w:val="3"/>
          <w:wAfter w:w="4260" w:type="dxa"/>
          <w:trHeight w:val="255"/>
          <w:del w:id="5413"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14" w:author="Stephanie Thompson" w:date="2008-11-17T15:36:00Z"/>
                <w:rFonts w:ascii="Garamond" w:hAnsi="Garamond"/>
                <w:sz w:val="22"/>
                <w:szCs w:val="22"/>
              </w:rPr>
              <w:pPrChange w:id="5415" w:author="Stephanie Thompson" w:date="2008-11-19T11:52:00Z">
                <w:pPr/>
              </w:pPrChange>
            </w:pPr>
            <w:del w:id="5416"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17" w:author="Stephanie Thompson" w:date="2008-11-17T15:36:00Z"/>
                <w:rFonts w:ascii="Garamond" w:hAnsi="Garamond"/>
                <w:sz w:val="22"/>
                <w:szCs w:val="22"/>
              </w:rPr>
              <w:pPrChange w:id="5418" w:author="Stephanie Thompson" w:date="2008-11-19T11:52:00Z">
                <w:pPr/>
              </w:pPrChange>
            </w:pPr>
            <w:del w:id="5419" w:author="Stephanie Thompson" w:date="2008-11-17T15:36:00Z">
              <w:r w:rsidRPr="00EB43F4" w:rsidDel="00E361B9">
                <w:rPr>
                  <w:rFonts w:ascii="Garamond" w:hAnsi="Garamond"/>
                  <w:sz w:val="22"/>
                  <w:szCs w:val="22"/>
                </w:rPr>
                <w:delText>06:45 – 10:45</w:delText>
              </w:r>
            </w:del>
          </w:p>
        </w:tc>
      </w:tr>
    </w:tbl>
    <w:p w:rsidR="009821B1" w:rsidRDefault="009821B1">
      <w:pPr>
        <w:pStyle w:val="BodyText"/>
        <w:tabs>
          <w:tab w:val="left" w:pos="1080"/>
          <w:tab w:val="left" w:pos="1980"/>
          <w:tab w:val="left" w:pos="10076"/>
        </w:tabs>
        <w:rPr>
          <w:del w:id="5420" w:author="Stephanie Thompson" w:date="2008-11-17T15:36:00Z"/>
          <w:rFonts w:ascii="Garamond" w:hAnsi="Garamond"/>
          <w:sz w:val="22"/>
          <w:szCs w:val="22"/>
        </w:rPr>
        <w:pPrChange w:id="5421" w:author="Stephanie Thompson" w:date="2008-11-19T11:52:00Z">
          <w:pPr/>
        </w:pPrChange>
      </w:pPr>
    </w:p>
    <w:p w:rsidR="009821B1" w:rsidRDefault="00DC5909">
      <w:pPr>
        <w:pStyle w:val="BodyText"/>
        <w:tabs>
          <w:tab w:val="left" w:pos="1080"/>
          <w:tab w:val="left" w:pos="1980"/>
          <w:tab w:val="left" w:pos="10076"/>
        </w:tabs>
        <w:rPr>
          <w:del w:id="5422" w:author="Stephanie Thompson" w:date="2008-11-17T15:36:00Z"/>
          <w:rFonts w:ascii="Garamond" w:hAnsi="Garamond"/>
          <w:sz w:val="22"/>
          <w:szCs w:val="22"/>
        </w:rPr>
        <w:pPrChange w:id="5423" w:author="Stephanie Thompson" w:date="2008-11-19T11:52:00Z">
          <w:pPr/>
        </w:pPrChange>
      </w:pPr>
      <w:del w:id="542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DC5909" w:rsidRPr="00EB43F4" w:rsidDel="00E361B9">
        <w:trPr>
          <w:gridAfter w:val="4"/>
          <w:wAfter w:w="5680" w:type="dxa"/>
          <w:trHeight w:val="255"/>
          <w:del w:id="5425"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26" w:author="Stephanie Thompson" w:date="2008-11-17T15:36:00Z"/>
                <w:rFonts w:ascii="Garamond" w:hAnsi="Garamond"/>
                <w:sz w:val="22"/>
                <w:szCs w:val="22"/>
              </w:rPr>
              <w:pPrChange w:id="5427" w:author="Stephanie Thompson" w:date="2008-11-19T11:52:00Z">
                <w:pPr/>
              </w:pPrChange>
            </w:pPr>
            <w:del w:id="5428"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29" w:author="Stephanie Thompson" w:date="2008-11-17T15:36:00Z"/>
                <w:rFonts w:ascii="Garamond" w:hAnsi="Garamond"/>
                <w:sz w:val="22"/>
                <w:szCs w:val="22"/>
              </w:rPr>
              <w:pPrChange w:id="5430" w:author="Stephanie Thompson" w:date="2008-11-19T11:52:00Z">
                <w:pPr/>
              </w:pPrChange>
            </w:pPr>
            <w:del w:id="5431" w:author="Stephanie Thompson" w:date="2008-11-17T15:36:00Z">
              <w:r w:rsidRPr="00EB43F4" w:rsidDel="00E361B9">
                <w:rPr>
                  <w:rFonts w:ascii="Garamond" w:hAnsi="Garamond"/>
                  <w:sz w:val="22"/>
                  <w:szCs w:val="22"/>
                </w:rPr>
                <w:delText>12:45 – 15:00</w:delText>
              </w:r>
            </w:del>
          </w:p>
        </w:tc>
      </w:tr>
      <w:tr w:rsidR="00DC5909" w:rsidRPr="00EB43F4" w:rsidDel="00E361B9">
        <w:trPr>
          <w:trHeight w:val="255"/>
          <w:del w:id="5432"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33" w:author="Stephanie Thompson" w:date="2008-11-17T15:36:00Z"/>
                <w:rFonts w:ascii="Garamond" w:hAnsi="Garamond"/>
                <w:sz w:val="22"/>
                <w:szCs w:val="22"/>
              </w:rPr>
              <w:pPrChange w:id="5434" w:author="Stephanie Thompson" w:date="2008-11-19T11:52:00Z">
                <w:pPr/>
              </w:pPrChange>
            </w:pPr>
            <w:del w:id="5435"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36" w:author="Stephanie Thompson" w:date="2008-11-17T15:36:00Z"/>
                <w:rFonts w:ascii="Garamond" w:hAnsi="Garamond"/>
                <w:sz w:val="22"/>
                <w:szCs w:val="22"/>
              </w:rPr>
              <w:pPrChange w:id="5437" w:author="Stephanie Thompson" w:date="2008-11-19T11:52:00Z">
                <w:pPr/>
              </w:pPrChange>
            </w:pPr>
            <w:del w:id="5438" w:author="Stephanie Thompson" w:date="2008-11-17T15:36:00Z">
              <w:r w:rsidRPr="00EB43F4" w:rsidDel="00E361B9">
                <w:rPr>
                  <w:rFonts w:ascii="Garamond" w:hAnsi="Garamond"/>
                  <w:sz w:val="22"/>
                  <w:szCs w:val="22"/>
                </w:rPr>
                <w:delText>00:30 – 03:15,</w:delText>
              </w:r>
            </w:del>
          </w:p>
        </w:tc>
        <w:tc>
          <w:tcPr>
            <w:tcW w:w="1420" w:type="dxa"/>
            <w:vAlign w:val="bottom"/>
          </w:tcPr>
          <w:p w:rsidR="009821B1" w:rsidRDefault="00DC5909">
            <w:pPr>
              <w:pStyle w:val="BodyText"/>
              <w:tabs>
                <w:tab w:val="left" w:pos="1080"/>
                <w:tab w:val="left" w:pos="1980"/>
                <w:tab w:val="left" w:pos="10076"/>
              </w:tabs>
              <w:rPr>
                <w:del w:id="5439" w:author="Stephanie Thompson" w:date="2008-11-17T15:36:00Z"/>
                <w:rFonts w:ascii="Garamond" w:hAnsi="Garamond"/>
                <w:sz w:val="22"/>
                <w:szCs w:val="22"/>
              </w:rPr>
              <w:pPrChange w:id="5440" w:author="Stephanie Thompson" w:date="2008-11-19T11:52:00Z">
                <w:pPr/>
              </w:pPrChange>
            </w:pPr>
            <w:del w:id="5441" w:author="Stephanie Thompson" w:date="2008-11-17T15:36:00Z">
              <w:r w:rsidRPr="00EB43F4" w:rsidDel="00E361B9">
                <w:rPr>
                  <w:rFonts w:ascii="Garamond" w:hAnsi="Garamond"/>
                  <w:sz w:val="22"/>
                  <w:szCs w:val="22"/>
                </w:rPr>
                <w:delText>12:00 – 17:00,</w:delText>
              </w:r>
            </w:del>
          </w:p>
        </w:tc>
        <w:tc>
          <w:tcPr>
            <w:tcW w:w="1420" w:type="dxa"/>
            <w:vAlign w:val="bottom"/>
          </w:tcPr>
          <w:p w:rsidR="009821B1" w:rsidRDefault="00DC5909">
            <w:pPr>
              <w:pStyle w:val="BodyText"/>
              <w:tabs>
                <w:tab w:val="left" w:pos="1080"/>
                <w:tab w:val="left" w:pos="1980"/>
                <w:tab w:val="left" w:pos="10076"/>
              </w:tabs>
              <w:rPr>
                <w:del w:id="5442" w:author="Stephanie Thompson" w:date="2008-11-17T15:36:00Z"/>
                <w:rFonts w:ascii="Garamond" w:hAnsi="Garamond"/>
                <w:sz w:val="22"/>
                <w:szCs w:val="22"/>
              </w:rPr>
              <w:pPrChange w:id="5443" w:author="Stephanie Thompson" w:date="2008-11-19T11:52:00Z">
                <w:pPr/>
              </w:pPrChange>
            </w:pPr>
            <w:del w:id="5444"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DC5909">
            <w:pPr>
              <w:pStyle w:val="BodyText"/>
              <w:tabs>
                <w:tab w:val="left" w:pos="1080"/>
                <w:tab w:val="left" w:pos="1980"/>
                <w:tab w:val="left" w:pos="10076"/>
              </w:tabs>
              <w:rPr>
                <w:del w:id="5445" w:author="Stephanie Thompson" w:date="2008-11-17T15:36:00Z"/>
                <w:rFonts w:ascii="Garamond" w:hAnsi="Garamond"/>
                <w:sz w:val="22"/>
                <w:szCs w:val="22"/>
              </w:rPr>
              <w:pPrChange w:id="5446" w:author="Stephanie Thompson" w:date="2008-11-19T11:52:00Z">
                <w:pPr/>
              </w:pPrChange>
            </w:pPr>
            <w:del w:id="5447" w:author="Stephanie Thompson" w:date="2008-11-17T15:36:00Z">
              <w:r w:rsidRPr="00EB43F4" w:rsidDel="00E361B9">
                <w:rPr>
                  <w:rFonts w:ascii="Garamond" w:hAnsi="Garamond"/>
                  <w:sz w:val="22"/>
                  <w:szCs w:val="22"/>
                </w:rPr>
                <w:delText>03/05/06</w:delText>
              </w:r>
            </w:del>
          </w:p>
        </w:tc>
        <w:tc>
          <w:tcPr>
            <w:tcW w:w="1420" w:type="dxa"/>
            <w:vAlign w:val="bottom"/>
          </w:tcPr>
          <w:p w:rsidR="009821B1" w:rsidRDefault="00DC5909">
            <w:pPr>
              <w:pStyle w:val="BodyText"/>
              <w:tabs>
                <w:tab w:val="left" w:pos="1080"/>
                <w:tab w:val="left" w:pos="1980"/>
                <w:tab w:val="left" w:pos="10076"/>
              </w:tabs>
              <w:rPr>
                <w:del w:id="5448" w:author="Stephanie Thompson" w:date="2008-11-17T15:36:00Z"/>
                <w:rFonts w:ascii="Garamond" w:hAnsi="Garamond"/>
                <w:sz w:val="22"/>
                <w:szCs w:val="22"/>
              </w:rPr>
              <w:pPrChange w:id="5449" w:author="Stephanie Thompson" w:date="2008-11-19T11:52:00Z">
                <w:pPr/>
              </w:pPrChange>
            </w:pPr>
            <w:del w:id="5450" w:author="Stephanie Thompson" w:date="2008-11-17T15:36:00Z">
              <w:r w:rsidRPr="00EB43F4" w:rsidDel="00E361B9">
                <w:rPr>
                  <w:rFonts w:ascii="Garamond" w:hAnsi="Garamond"/>
                  <w:sz w:val="22"/>
                  <w:szCs w:val="22"/>
                </w:rPr>
                <w:delText>04:45</w:delText>
              </w:r>
            </w:del>
          </w:p>
        </w:tc>
      </w:tr>
      <w:tr w:rsidR="00DC5909" w:rsidRPr="00EB43F4" w:rsidDel="00E361B9">
        <w:trPr>
          <w:gridAfter w:val="4"/>
          <w:wAfter w:w="5680" w:type="dxa"/>
          <w:trHeight w:val="255"/>
          <w:del w:id="5451"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52" w:author="Stephanie Thompson" w:date="2008-11-17T15:36:00Z"/>
                <w:rFonts w:ascii="Garamond" w:hAnsi="Garamond"/>
                <w:sz w:val="22"/>
                <w:szCs w:val="22"/>
              </w:rPr>
              <w:pPrChange w:id="5453" w:author="Stephanie Thompson" w:date="2008-11-19T11:52:00Z">
                <w:pPr/>
              </w:pPrChange>
            </w:pPr>
            <w:del w:id="5454"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55" w:author="Stephanie Thompson" w:date="2008-11-17T15:36:00Z"/>
                <w:rFonts w:ascii="Garamond" w:hAnsi="Garamond"/>
                <w:sz w:val="22"/>
                <w:szCs w:val="22"/>
              </w:rPr>
              <w:pPrChange w:id="5456" w:author="Stephanie Thompson" w:date="2008-11-19T11:52:00Z">
                <w:pPr/>
              </w:pPrChange>
            </w:pPr>
            <w:del w:id="5457" w:author="Stephanie Thompson" w:date="2008-11-17T15:36:00Z">
              <w:r w:rsidRPr="00EB43F4" w:rsidDel="00E361B9">
                <w:rPr>
                  <w:rFonts w:ascii="Garamond" w:hAnsi="Garamond"/>
                  <w:sz w:val="22"/>
                  <w:szCs w:val="22"/>
                </w:rPr>
                <w:delText>12:15 – 16:30</w:delText>
              </w:r>
            </w:del>
          </w:p>
        </w:tc>
      </w:tr>
      <w:tr w:rsidR="00DC5909" w:rsidRPr="00EB43F4" w:rsidDel="00E361B9">
        <w:trPr>
          <w:gridAfter w:val="4"/>
          <w:wAfter w:w="5680" w:type="dxa"/>
          <w:trHeight w:val="255"/>
          <w:del w:id="5458" w:author="Stephanie Thompson" w:date="2008-11-17T15:36:00Z"/>
        </w:trPr>
        <w:tc>
          <w:tcPr>
            <w:tcW w:w="150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59" w:author="Stephanie Thompson" w:date="2008-11-17T15:36:00Z"/>
                <w:rFonts w:ascii="Garamond" w:hAnsi="Garamond"/>
                <w:sz w:val="22"/>
                <w:szCs w:val="22"/>
              </w:rPr>
              <w:pPrChange w:id="5460" w:author="Stephanie Thompson" w:date="2008-11-19T11:52:00Z">
                <w:pPr/>
              </w:pPrChange>
            </w:pPr>
            <w:del w:id="5461"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DC5909">
            <w:pPr>
              <w:pStyle w:val="BodyText"/>
              <w:tabs>
                <w:tab w:val="left" w:pos="1080"/>
                <w:tab w:val="left" w:pos="1980"/>
                <w:tab w:val="left" w:pos="10076"/>
              </w:tabs>
              <w:rPr>
                <w:del w:id="5462" w:author="Stephanie Thompson" w:date="2008-11-17T15:36:00Z"/>
                <w:rFonts w:ascii="Garamond" w:hAnsi="Garamond"/>
                <w:sz w:val="22"/>
                <w:szCs w:val="22"/>
              </w:rPr>
              <w:pPrChange w:id="5463" w:author="Stephanie Thompson" w:date="2008-11-19T11:52:00Z">
                <w:pPr/>
              </w:pPrChange>
            </w:pPr>
            <w:del w:id="5464" w:author="Stephanie Thompson" w:date="2008-11-17T15:36:00Z">
              <w:r w:rsidRPr="00EB43F4" w:rsidDel="00E361B9">
                <w:rPr>
                  <w:rFonts w:ascii="Garamond" w:hAnsi="Garamond"/>
                  <w:sz w:val="22"/>
                  <w:szCs w:val="22"/>
                </w:rPr>
                <w:delText>08:15 – 09:45</w:delText>
              </w:r>
            </w:del>
          </w:p>
        </w:tc>
      </w:tr>
    </w:tbl>
    <w:p w:rsidR="009821B1" w:rsidRDefault="009821B1">
      <w:pPr>
        <w:pStyle w:val="BodyText"/>
        <w:tabs>
          <w:tab w:val="left" w:pos="1080"/>
          <w:tab w:val="left" w:pos="1980"/>
          <w:tab w:val="left" w:pos="10076"/>
        </w:tabs>
        <w:rPr>
          <w:del w:id="5465" w:author="Stephanie Thompson" w:date="2008-11-17T15:36:00Z"/>
          <w:rFonts w:ascii="Garamond" w:hAnsi="Garamond"/>
          <w:sz w:val="22"/>
          <w:szCs w:val="22"/>
        </w:rPr>
        <w:pPrChange w:id="5466" w:author="Stephanie Thompson" w:date="2008-11-19T11:52:00Z">
          <w:pPr/>
        </w:pPrChange>
      </w:pPr>
    </w:p>
    <w:p w:rsidR="009821B1" w:rsidRDefault="00A26364">
      <w:pPr>
        <w:pStyle w:val="BodyText"/>
        <w:tabs>
          <w:tab w:val="left" w:pos="1080"/>
          <w:tab w:val="left" w:pos="1980"/>
          <w:tab w:val="left" w:pos="10076"/>
        </w:tabs>
        <w:rPr>
          <w:del w:id="5467" w:author="Stephanie Thompson" w:date="2008-11-17T15:36:00Z"/>
          <w:rFonts w:ascii="Garamond" w:hAnsi="Garamond"/>
          <w:sz w:val="22"/>
          <w:szCs w:val="22"/>
        </w:rPr>
        <w:pPrChange w:id="5468" w:author="Stephanie Thompson" w:date="2008-11-19T11:52:00Z">
          <w:pPr/>
        </w:pPrChange>
      </w:pPr>
      <w:del w:id="5469" w:author="Stephanie Thompson" w:date="2008-11-17T15:36:00Z">
        <w:r w:rsidRPr="00EB43F4" w:rsidDel="00E361B9">
          <w:rPr>
            <w:rFonts w:ascii="Garamond" w:hAnsi="Garamond"/>
            <w:sz w:val="22"/>
            <w:szCs w:val="22"/>
          </w:rPr>
          <w:delText>High pH values deleted – probe emerged from water due to low water level</w:delText>
        </w:r>
      </w:del>
    </w:p>
    <w:tbl>
      <w:tblPr>
        <w:tblW w:w="4340" w:type="dxa"/>
        <w:tblInd w:w="93" w:type="dxa"/>
        <w:tblLook w:val="0000"/>
      </w:tblPr>
      <w:tblGrid>
        <w:gridCol w:w="1500"/>
        <w:gridCol w:w="1420"/>
        <w:gridCol w:w="1420"/>
      </w:tblGrid>
      <w:tr w:rsidR="00A26364" w:rsidRPr="00EB43F4" w:rsidDel="00E361B9">
        <w:trPr>
          <w:gridAfter w:val="1"/>
          <w:wAfter w:w="1420" w:type="dxa"/>
          <w:trHeight w:val="255"/>
          <w:del w:id="5470" w:author="Stephanie Thompson" w:date="2008-11-17T15:36:00Z"/>
        </w:trPr>
        <w:tc>
          <w:tcPr>
            <w:tcW w:w="150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71" w:author="Stephanie Thompson" w:date="2008-11-17T15:36:00Z"/>
                <w:rFonts w:ascii="Garamond" w:hAnsi="Garamond"/>
                <w:sz w:val="22"/>
                <w:szCs w:val="22"/>
              </w:rPr>
              <w:pPrChange w:id="5472" w:author="Stephanie Thompson" w:date="2008-11-19T11:52:00Z">
                <w:pPr/>
              </w:pPrChange>
            </w:pPr>
            <w:del w:id="5473"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74" w:author="Stephanie Thompson" w:date="2008-11-17T15:36:00Z"/>
                <w:rFonts w:ascii="Garamond" w:hAnsi="Garamond"/>
                <w:sz w:val="22"/>
                <w:szCs w:val="22"/>
              </w:rPr>
              <w:pPrChange w:id="5475" w:author="Stephanie Thompson" w:date="2008-11-19T11:52:00Z">
                <w:pPr/>
              </w:pPrChange>
            </w:pPr>
            <w:del w:id="5476" w:author="Stephanie Thompson" w:date="2008-11-17T15:36:00Z">
              <w:r w:rsidRPr="00EB43F4" w:rsidDel="00E361B9">
                <w:rPr>
                  <w:rFonts w:ascii="Garamond" w:hAnsi="Garamond"/>
                  <w:sz w:val="22"/>
                  <w:szCs w:val="22"/>
                </w:rPr>
                <w:delText>13:00 – 14:45</w:delText>
              </w:r>
            </w:del>
          </w:p>
        </w:tc>
      </w:tr>
      <w:tr w:rsidR="00A26364" w:rsidRPr="00EB43F4" w:rsidDel="00E361B9">
        <w:trPr>
          <w:trHeight w:val="255"/>
          <w:del w:id="5477" w:author="Stephanie Thompson" w:date="2008-11-17T15:36:00Z"/>
        </w:trPr>
        <w:tc>
          <w:tcPr>
            <w:tcW w:w="150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78" w:author="Stephanie Thompson" w:date="2008-11-17T15:36:00Z"/>
                <w:rFonts w:ascii="Garamond" w:hAnsi="Garamond"/>
                <w:sz w:val="22"/>
                <w:szCs w:val="22"/>
              </w:rPr>
              <w:pPrChange w:id="5479" w:author="Stephanie Thompson" w:date="2008-11-19T11:52:00Z">
                <w:pPr/>
              </w:pPrChange>
            </w:pPr>
            <w:del w:id="5480"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81" w:author="Stephanie Thompson" w:date="2008-11-17T15:36:00Z"/>
                <w:rFonts w:ascii="Garamond" w:hAnsi="Garamond"/>
                <w:sz w:val="22"/>
                <w:szCs w:val="22"/>
              </w:rPr>
              <w:pPrChange w:id="5482" w:author="Stephanie Thompson" w:date="2008-11-19T11:52:00Z">
                <w:pPr/>
              </w:pPrChange>
            </w:pPr>
            <w:del w:id="5483" w:author="Stephanie Thompson" w:date="2008-11-17T15:36:00Z">
              <w:r w:rsidRPr="00EB43F4" w:rsidDel="00E361B9">
                <w:rPr>
                  <w:rFonts w:ascii="Garamond" w:hAnsi="Garamond"/>
                  <w:sz w:val="22"/>
                  <w:szCs w:val="22"/>
                </w:rPr>
                <w:delText>00:45 – 03:15,</w:delText>
              </w:r>
            </w:del>
          </w:p>
        </w:tc>
        <w:tc>
          <w:tcPr>
            <w:tcW w:w="1420" w:type="dxa"/>
            <w:vAlign w:val="bottom"/>
          </w:tcPr>
          <w:p w:rsidR="009821B1" w:rsidRDefault="00A26364">
            <w:pPr>
              <w:pStyle w:val="BodyText"/>
              <w:tabs>
                <w:tab w:val="left" w:pos="1080"/>
                <w:tab w:val="left" w:pos="1980"/>
                <w:tab w:val="left" w:pos="10076"/>
              </w:tabs>
              <w:rPr>
                <w:del w:id="5484" w:author="Stephanie Thompson" w:date="2008-11-17T15:36:00Z"/>
                <w:rFonts w:ascii="Garamond" w:hAnsi="Garamond"/>
                <w:sz w:val="22"/>
                <w:szCs w:val="22"/>
              </w:rPr>
              <w:pPrChange w:id="5485" w:author="Stephanie Thompson" w:date="2008-11-19T11:52:00Z">
                <w:pPr/>
              </w:pPrChange>
            </w:pPr>
            <w:del w:id="5486" w:author="Stephanie Thompson" w:date="2008-11-17T15:36:00Z">
              <w:r w:rsidRPr="00EB43F4" w:rsidDel="00E361B9">
                <w:rPr>
                  <w:rFonts w:ascii="Garamond" w:hAnsi="Garamond"/>
                  <w:sz w:val="22"/>
                  <w:szCs w:val="22"/>
                </w:rPr>
                <w:delText>12:15 – 16:45</w:delText>
              </w:r>
            </w:del>
          </w:p>
        </w:tc>
      </w:tr>
      <w:tr w:rsidR="00A26364" w:rsidRPr="00EB43F4" w:rsidDel="00E361B9">
        <w:trPr>
          <w:trHeight w:val="255"/>
          <w:del w:id="5487" w:author="Stephanie Thompson" w:date="2008-11-17T15:36:00Z"/>
        </w:trPr>
        <w:tc>
          <w:tcPr>
            <w:tcW w:w="150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88" w:author="Stephanie Thompson" w:date="2008-11-17T15:36:00Z"/>
                <w:rFonts w:ascii="Garamond" w:hAnsi="Garamond"/>
                <w:sz w:val="22"/>
                <w:szCs w:val="22"/>
              </w:rPr>
              <w:pPrChange w:id="5489" w:author="Stephanie Thompson" w:date="2008-11-19T11:52:00Z">
                <w:pPr/>
              </w:pPrChange>
            </w:pPr>
            <w:del w:id="5490"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91" w:author="Stephanie Thompson" w:date="2008-11-17T15:36:00Z"/>
                <w:rFonts w:ascii="Garamond" w:hAnsi="Garamond"/>
                <w:sz w:val="22"/>
                <w:szCs w:val="22"/>
              </w:rPr>
              <w:pPrChange w:id="5492" w:author="Stephanie Thompson" w:date="2008-11-19T11:52:00Z">
                <w:pPr/>
              </w:pPrChange>
            </w:pPr>
            <w:del w:id="5493" w:author="Stephanie Thompson" w:date="2008-11-17T15:36:00Z">
              <w:r w:rsidRPr="00EB43F4" w:rsidDel="00E361B9">
                <w:rPr>
                  <w:rFonts w:ascii="Garamond" w:hAnsi="Garamond"/>
                  <w:sz w:val="22"/>
                  <w:szCs w:val="22"/>
                </w:rPr>
                <w:delText>00:00 – 04:30,</w:delText>
              </w:r>
            </w:del>
          </w:p>
        </w:tc>
        <w:tc>
          <w:tcPr>
            <w:tcW w:w="1420" w:type="dxa"/>
            <w:vAlign w:val="bottom"/>
          </w:tcPr>
          <w:p w:rsidR="009821B1" w:rsidRDefault="00A26364">
            <w:pPr>
              <w:pStyle w:val="BodyText"/>
              <w:tabs>
                <w:tab w:val="left" w:pos="1080"/>
                <w:tab w:val="left" w:pos="1980"/>
                <w:tab w:val="left" w:pos="10076"/>
              </w:tabs>
              <w:rPr>
                <w:del w:id="5494" w:author="Stephanie Thompson" w:date="2008-11-17T15:36:00Z"/>
                <w:rFonts w:ascii="Garamond" w:hAnsi="Garamond"/>
                <w:sz w:val="22"/>
                <w:szCs w:val="22"/>
              </w:rPr>
              <w:pPrChange w:id="5495" w:author="Stephanie Thompson" w:date="2008-11-19T11:52:00Z">
                <w:pPr/>
              </w:pPrChange>
            </w:pPr>
            <w:del w:id="5496" w:author="Stephanie Thompson" w:date="2008-11-17T15:36:00Z">
              <w:r w:rsidRPr="00EB43F4" w:rsidDel="00E361B9">
                <w:rPr>
                  <w:rFonts w:ascii="Garamond" w:hAnsi="Garamond"/>
                  <w:sz w:val="22"/>
                  <w:szCs w:val="22"/>
                </w:rPr>
                <w:delText>12:30 – 16:15</w:delText>
              </w:r>
            </w:del>
          </w:p>
        </w:tc>
      </w:tr>
      <w:tr w:rsidR="00A26364" w:rsidRPr="00EB43F4" w:rsidDel="00E361B9">
        <w:trPr>
          <w:gridAfter w:val="1"/>
          <w:wAfter w:w="1420" w:type="dxa"/>
          <w:trHeight w:val="255"/>
          <w:del w:id="5497" w:author="Stephanie Thompson" w:date="2008-11-17T15:36:00Z"/>
        </w:trPr>
        <w:tc>
          <w:tcPr>
            <w:tcW w:w="150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498" w:author="Stephanie Thompson" w:date="2008-11-17T15:36:00Z"/>
                <w:rFonts w:ascii="Garamond" w:hAnsi="Garamond"/>
                <w:sz w:val="22"/>
                <w:szCs w:val="22"/>
              </w:rPr>
              <w:pPrChange w:id="5499" w:author="Stephanie Thompson" w:date="2008-11-19T11:52:00Z">
                <w:pPr/>
              </w:pPrChange>
            </w:pPr>
            <w:del w:id="5500"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A26364">
            <w:pPr>
              <w:pStyle w:val="BodyText"/>
              <w:tabs>
                <w:tab w:val="left" w:pos="1080"/>
                <w:tab w:val="left" w:pos="1980"/>
                <w:tab w:val="left" w:pos="10076"/>
              </w:tabs>
              <w:rPr>
                <w:del w:id="5501" w:author="Stephanie Thompson" w:date="2008-11-17T15:36:00Z"/>
                <w:rFonts w:ascii="Garamond" w:hAnsi="Garamond"/>
                <w:sz w:val="22"/>
                <w:szCs w:val="22"/>
              </w:rPr>
              <w:pPrChange w:id="5502" w:author="Stephanie Thompson" w:date="2008-11-19T11:52:00Z">
                <w:pPr/>
              </w:pPrChange>
            </w:pPr>
            <w:del w:id="5503" w:author="Stephanie Thompson" w:date="2008-11-17T15:36:00Z">
              <w:r w:rsidRPr="00EB43F4" w:rsidDel="00E361B9">
                <w:rPr>
                  <w:rFonts w:ascii="Garamond" w:hAnsi="Garamond"/>
                  <w:sz w:val="22"/>
                  <w:szCs w:val="22"/>
                </w:rPr>
                <w:delText>08:45 – 09:30</w:delText>
              </w:r>
            </w:del>
          </w:p>
        </w:tc>
      </w:tr>
    </w:tbl>
    <w:p w:rsidR="009821B1" w:rsidRDefault="009821B1">
      <w:pPr>
        <w:pStyle w:val="BodyText"/>
        <w:tabs>
          <w:tab w:val="left" w:pos="1080"/>
          <w:tab w:val="left" w:pos="1980"/>
          <w:tab w:val="left" w:pos="10076"/>
        </w:tabs>
        <w:rPr>
          <w:del w:id="5504" w:author="Stephanie Thompson" w:date="2008-11-17T15:36:00Z"/>
          <w:rFonts w:ascii="Garamond" w:hAnsi="Garamond"/>
          <w:sz w:val="22"/>
          <w:szCs w:val="22"/>
        </w:rPr>
        <w:pPrChange w:id="5505" w:author="Stephanie Thompson" w:date="2008-11-19T11:52:00Z">
          <w:pPr/>
        </w:pPrChange>
      </w:pPr>
    </w:p>
    <w:p w:rsidR="009821B1" w:rsidRDefault="00190064">
      <w:pPr>
        <w:pStyle w:val="BodyText"/>
        <w:tabs>
          <w:tab w:val="left" w:pos="1080"/>
          <w:tab w:val="left" w:pos="1980"/>
          <w:tab w:val="left" w:pos="10076"/>
        </w:tabs>
        <w:rPr>
          <w:del w:id="5506" w:author="Stephanie Thompson" w:date="2008-11-17T15:36:00Z"/>
          <w:rFonts w:ascii="Garamond" w:hAnsi="Garamond"/>
          <w:sz w:val="22"/>
          <w:szCs w:val="22"/>
        </w:rPr>
        <w:pPrChange w:id="5507" w:author="Stephanie Thompson" w:date="2008-11-19T11:52:00Z">
          <w:pPr/>
        </w:pPrChange>
      </w:pPr>
      <w:del w:id="550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190064" w:rsidRPr="00EB43F4" w:rsidDel="00E361B9">
        <w:trPr>
          <w:gridAfter w:val="4"/>
          <w:wAfter w:w="5680" w:type="dxa"/>
          <w:trHeight w:val="255"/>
          <w:del w:id="5509" w:author="Stephanie Thompson" w:date="2008-11-17T15:36:00Z"/>
        </w:trPr>
        <w:tc>
          <w:tcPr>
            <w:tcW w:w="1500" w:type="dxa"/>
            <w:tcBorders>
              <w:top w:val="nil"/>
              <w:left w:val="nil"/>
              <w:bottom w:val="nil"/>
              <w:right w:val="nil"/>
            </w:tcBorders>
            <w:shd w:val="clear" w:color="auto" w:fill="auto"/>
            <w:noWrap/>
            <w:vAlign w:val="bottom"/>
          </w:tcPr>
          <w:p w:rsidR="009821B1" w:rsidRDefault="00190064">
            <w:pPr>
              <w:pStyle w:val="BodyText"/>
              <w:tabs>
                <w:tab w:val="left" w:pos="1080"/>
                <w:tab w:val="left" w:pos="1980"/>
                <w:tab w:val="left" w:pos="10076"/>
              </w:tabs>
              <w:rPr>
                <w:del w:id="5510" w:author="Stephanie Thompson" w:date="2008-11-17T15:36:00Z"/>
                <w:rFonts w:ascii="Garamond" w:hAnsi="Garamond"/>
                <w:sz w:val="22"/>
                <w:szCs w:val="22"/>
              </w:rPr>
              <w:pPrChange w:id="5511" w:author="Stephanie Thompson" w:date="2008-11-19T11:52:00Z">
                <w:pPr/>
              </w:pPrChange>
            </w:pPr>
            <w:del w:id="5512" w:author="Stephanie Thompson" w:date="2008-11-17T15:36:00Z">
              <w:r w:rsidRPr="00EB43F4" w:rsidDel="00E361B9">
                <w:rPr>
                  <w:rFonts w:ascii="Garamond" w:hAnsi="Garamond"/>
                  <w:sz w:val="22"/>
                  <w:szCs w:val="22"/>
                </w:rPr>
                <w:delText>03/03/06</w:delText>
              </w:r>
            </w:del>
          </w:p>
        </w:tc>
        <w:tc>
          <w:tcPr>
            <w:tcW w:w="1420" w:type="dxa"/>
            <w:tcBorders>
              <w:top w:val="nil"/>
              <w:left w:val="nil"/>
              <w:bottom w:val="nil"/>
              <w:right w:val="nil"/>
            </w:tcBorders>
            <w:shd w:val="clear" w:color="auto" w:fill="auto"/>
            <w:noWrap/>
            <w:vAlign w:val="bottom"/>
          </w:tcPr>
          <w:p w:rsidR="009821B1" w:rsidRDefault="00190064">
            <w:pPr>
              <w:pStyle w:val="BodyText"/>
              <w:tabs>
                <w:tab w:val="left" w:pos="1080"/>
                <w:tab w:val="left" w:pos="1980"/>
                <w:tab w:val="left" w:pos="10076"/>
              </w:tabs>
              <w:rPr>
                <w:del w:id="5513" w:author="Stephanie Thompson" w:date="2008-11-17T15:36:00Z"/>
                <w:rFonts w:ascii="Garamond" w:hAnsi="Garamond"/>
                <w:sz w:val="22"/>
                <w:szCs w:val="22"/>
              </w:rPr>
              <w:pPrChange w:id="5514" w:author="Stephanie Thompson" w:date="2008-11-19T11:52:00Z">
                <w:pPr/>
              </w:pPrChange>
            </w:pPr>
            <w:del w:id="5515" w:author="Stephanie Thompson" w:date="2008-11-17T15:36:00Z">
              <w:r w:rsidRPr="00EB43F4" w:rsidDel="00E361B9">
                <w:rPr>
                  <w:rFonts w:ascii="Garamond" w:hAnsi="Garamond"/>
                  <w:sz w:val="22"/>
                  <w:szCs w:val="22"/>
                </w:rPr>
                <w:delText>13:00 – 13:15</w:delText>
              </w:r>
            </w:del>
          </w:p>
        </w:tc>
      </w:tr>
      <w:tr w:rsidR="000628C0" w:rsidRPr="00EB43F4" w:rsidDel="00E361B9">
        <w:trPr>
          <w:trHeight w:val="255"/>
          <w:del w:id="5516" w:author="Stephanie Thompson" w:date="2008-11-17T15:36:00Z"/>
        </w:trPr>
        <w:tc>
          <w:tcPr>
            <w:tcW w:w="1500" w:type="dxa"/>
            <w:tcBorders>
              <w:top w:val="nil"/>
              <w:left w:val="nil"/>
              <w:bottom w:val="nil"/>
              <w:right w:val="nil"/>
            </w:tcBorders>
            <w:shd w:val="clear" w:color="auto" w:fill="auto"/>
            <w:noWrap/>
            <w:vAlign w:val="bottom"/>
          </w:tcPr>
          <w:p w:rsidR="009821B1" w:rsidRDefault="000628C0">
            <w:pPr>
              <w:pStyle w:val="BodyText"/>
              <w:tabs>
                <w:tab w:val="left" w:pos="1080"/>
                <w:tab w:val="left" w:pos="1980"/>
                <w:tab w:val="left" w:pos="10076"/>
              </w:tabs>
              <w:rPr>
                <w:del w:id="5517" w:author="Stephanie Thompson" w:date="2008-11-17T15:36:00Z"/>
                <w:rFonts w:ascii="Garamond" w:hAnsi="Garamond"/>
                <w:sz w:val="22"/>
                <w:szCs w:val="22"/>
              </w:rPr>
              <w:pPrChange w:id="5518" w:author="Stephanie Thompson" w:date="2008-11-19T11:52:00Z">
                <w:pPr/>
              </w:pPrChange>
            </w:pPr>
            <w:del w:id="5519" w:author="Stephanie Thompson" w:date="2008-11-17T15:36:00Z">
              <w:r w:rsidRPr="00EB43F4" w:rsidDel="00E361B9">
                <w:rPr>
                  <w:rFonts w:ascii="Garamond" w:hAnsi="Garamond"/>
                  <w:sz w:val="22"/>
                  <w:szCs w:val="22"/>
                </w:rPr>
                <w:delText>03/04/06</w:delText>
              </w:r>
            </w:del>
          </w:p>
        </w:tc>
        <w:tc>
          <w:tcPr>
            <w:tcW w:w="1420" w:type="dxa"/>
            <w:tcBorders>
              <w:top w:val="nil"/>
              <w:left w:val="nil"/>
              <w:bottom w:val="nil"/>
              <w:right w:val="nil"/>
            </w:tcBorders>
            <w:shd w:val="clear" w:color="auto" w:fill="auto"/>
            <w:noWrap/>
            <w:vAlign w:val="bottom"/>
          </w:tcPr>
          <w:p w:rsidR="009821B1" w:rsidRDefault="000628C0">
            <w:pPr>
              <w:pStyle w:val="BodyText"/>
              <w:tabs>
                <w:tab w:val="left" w:pos="1080"/>
                <w:tab w:val="left" w:pos="1980"/>
                <w:tab w:val="left" w:pos="10076"/>
              </w:tabs>
              <w:rPr>
                <w:del w:id="5520" w:author="Stephanie Thompson" w:date="2008-11-17T15:36:00Z"/>
                <w:rFonts w:ascii="Garamond" w:hAnsi="Garamond"/>
                <w:sz w:val="22"/>
                <w:szCs w:val="22"/>
              </w:rPr>
              <w:pPrChange w:id="5521" w:author="Stephanie Thompson" w:date="2008-11-19T11:52:00Z">
                <w:pPr/>
              </w:pPrChange>
            </w:pPr>
            <w:del w:id="5522" w:author="Stephanie Thompson" w:date="2008-11-17T15:36:00Z">
              <w:r w:rsidRPr="00EB43F4" w:rsidDel="00E361B9">
                <w:rPr>
                  <w:rFonts w:ascii="Garamond" w:hAnsi="Garamond"/>
                  <w:sz w:val="22"/>
                  <w:szCs w:val="22"/>
                </w:rPr>
                <w:delText>01:00 – 04:00,</w:delText>
              </w:r>
            </w:del>
          </w:p>
        </w:tc>
        <w:tc>
          <w:tcPr>
            <w:tcW w:w="1420" w:type="dxa"/>
            <w:vAlign w:val="bottom"/>
          </w:tcPr>
          <w:p w:rsidR="009821B1" w:rsidRDefault="000628C0">
            <w:pPr>
              <w:pStyle w:val="BodyText"/>
              <w:tabs>
                <w:tab w:val="left" w:pos="1080"/>
                <w:tab w:val="left" w:pos="1980"/>
                <w:tab w:val="left" w:pos="10076"/>
              </w:tabs>
              <w:rPr>
                <w:del w:id="5523" w:author="Stephanie Thompson" w:date="2008-11-17T15:36:00Z"/>
                <w:rFonts w:ascii="Garamond" w:hAnsi="Garamond"/>
                <w:sz w:val="22"/>
                <w:szCs w:val="22"/>
              </w:rPr>
              <w:pPrChange w:id="5524" w:author="Stephanie Thompson" w:date="2008-11-19T11:52:00Z">
                <w:pPr/>
              </w:pPrChange>
            </w:pPr>
            <w:del w:id="5525" w:author="Stephanie Thompson" w:date="2008-11-17T15:36:00Z">
              <w:r w:rsidRPr="00EB43F4" w:rsidDel="00E361B9">
                <w:rPr>
                  <w:rFonts w:ascii="Garamond" w:hAnsi="Garamond"/>
                  <w:sz w:val="22"/>
                  <w:szCs w:val="22"/>
                </w:rPr>
                <w:delText>12:30,</w:delText>
              </w:r>
            </w:del>
          </w:p>
        </w:tc>
        <w:tc>
          <w:tcPr>
            <w:tcW w:w="1420" w:type="dxa"/>
            <w:vAlign w:val="bottom"/>
          </w:tcPr>
          <w:p w:rsidR="009821B1" w:rsidRDefault="000628C0">
            <w:pPr>
              <w:pStyle w:val="BodyText"/>
              <w:tabs>
                <w:tab w:val="left" w:pos="1080"/>
                <w:tab w:val="left" w:pos="1980"/>
                <w:tab w:val="left" w:pos="10076"/>
              </w:tabs>
              <w:rPr>
                <w:del w:id="5526" w:author="Stephanie Thompson" w:date="2008-11-17T15:36:00Z"/>
                <w:rFonts w:ascii="Garamond" w:hAnsi="Garamond"/>
                <w:sz w:val="22"/>
                <w:szCs w:val="22"/>
              </w:rPr>
              <w:pPrChange w:id="5527" w:author="Stephanie Thompson" w:date="2008-11-19T11:52:00Z">
                <w:pPr/>
              </w:pPrChange>
            </w:pPr>
            <w:del w:id="5528" w:author="Stephanie Thompson" w:date="2008-11-17T15:36:00Z">
              <w:r w:rsidRPr="00EB43F4" w:rsidDel="00E361B9">
                <w:rPr>
                  <w:rFonts w:ascii="Garamond" w:hAnsi="Garamond"/>
                  <w:sz w:val="22"/>
                  <w:szCs w:val="22"/>
                </w:rPr>
                <w:delText>14:15,</w:delText>
              </w:r>
            </w:del>
          </w:p>
        </w:tc>
        <w:tc>
          <w:tcPr>
            <w:tcW w:w="1420" w:type="dxa"/>
            <w:vAlign w:val="bottom"/>
          </w:tcPr>
          <w:p w:rsidR="009821B1" w:rsidRDefault="000628C0">
            <w:pPr>
              <w:pStyle w:val="BodyText"/>
              <w:tabs>
                <w:tab w:val="left" w:pos="1080"/>
                <w:tab w:val="left" w:pos="1980"/>
                <w:tab w:val="left" w:pos="10076"/>
              </w:tabs>
              <w:rPr>
                <w:del w:id="5529" w:author="Stephanie Thompson" w:date="2008-11-17T15:36:00Z"/>
                <w:rFonts w:ascii="Garamond" w:hAnsi="Garamond"/>
                <w:sz w:val="22"/>
                <w:szCs w:val="22"/>
              </w:rPr>
              <w:pPrChange w:id="5530" w:author="Stephanie Thompson" w:date="2008-11-19T11:52:00Z">
                <w:pPr/>
              </w:pPrChange>
            </w:pPr>
            <w:del w:id="5531" w:author="Stephanie Thompson" w:date="2008-11-17T15:36:00Z">
              <w:r w:rsidRPr="00EB43F4" w:rsidDel="00E361B9">
                <w:rPr>
                  <w:rFonts w:ascii="Garamond" w:hAnsi="Garamond"/>
                  <w:sz w:val="22"/>
                  <w:szCs w:val="22"/>
                </w:rPr>
                <w:delText>14:45,</w:delText>
              </w:r>
            </w:del>
          </w:p>
        </w:tc>
        <w:tc>
          <w:tcPr>
            <w:tcW w:w="1420" w:type="dxa"/>
            <w:vAlign w:val="bottom"/>
          </w:tcPr>
          <w:p w:rsidR="009821B1" w:rsidRDefault="000628C0">
            <w:pPr>
              <w:pStyle w:val="BodyText"/>
              <w:tabs>
                <w:tab w:val="left" w:pos="1080"/>
                <w:tab w:val="left" w:pos="1980"/>
                <w:tab w:val="left" w:pos="10076"/>
              </w:tabs>
              <w:rPr>
                <w:del w:id="5532" w:author="Stephanie Thompson" w:date="2008-11-17T15:36:00Z"/>
                <w:rFonts w:ascii="Garamond" w:hAnsi="Garamond"/>
                <w:sz w:val="22"/>
                <w:szCs w:val="22"/>
              </w:rPr>
              <w:pPrChange w:id="5533" w:author="Stephanie Thompson" w:date="2008-11-19T11:52:00Z">
                <w:pPr/>
              </w:pPrChange>
            </w:pPr>
            <w:del w:id="5534" w:author="Stephanie Thompson" w:date="2008-11-17T15:36:00Z">
              <w:r w:rsidRPr="00EB43F4" w:rsidDel="00E361B9">
                <w:rPr>
                  <w:rFonts w:ascii="Garamond" w:hAnsi="Garamond"/>
                  <w:sz w:val="22"/>
                  <w:szCs w:val="22"/>
                </w:rPr>
                <w:delText>15:15,</w:delText>
              </w:r>
            </w:del>
          </w:p>
        </w:tc>
      </w:tr>
      <w:tr w:rsidR="000628C0" w:rsidRPr="00EB43F4" w:rsidDel="00E361B9">
        <w:trPr>
          <w:gridAfter w:val="3"/>
          <w:wAfter w:w="4260" w:type="dxa"/>
          <w:trHeight w:val="255"/>
          <w:del w:id="5535"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5536" w:author="Stephanie Thompson" w:date="2008-11-17T15:36:00Z"/>
                <w:rFonts w:ascii="Garamond" w:hAnsi="Garamond"/>
                <w:sz w:val="22"/>
                <w:szCs w:val="22"/>
              </w:rPr>
              <w:pPrChange w:id="5537"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0628C0">
            <w:pPr>
              <w:pStyle w:val="BodyText"/>
              <w:tabs>
                <w:tab w:val="left" w:pos="1080"/>
                <w:tab w:val="left" w:pos="1980"/>
                <w:tab w:val="left" w:pos="10076"/>
              </w:tabs>
              <w:rPr>
                <w:del w:id="5538" w:author="Stephanie Thompson" w:date="2008-11-17T15:36:00Z"/>
                <w:rFonts w:ascii="Garamond" w:hAnsi="Garamond"/>
                <w:sz w:val="22"/>
                <w:szCs w:val="22"/>
              </w:rPr>
              <w:pPrChange w:id="5539" w:author="Stephanie Thompson" w:date="2008-11-19T11:52:00Z">
                <w:pPr/>
              </w:pPrChange>
            </w:pPr>
            <w:del w:id="5540" w:author="Stephanie Thompson" w:date="2008-11-17T15:36:00Z">
              <w:r w:rsidRPr="00EB43F4" w:rsidDel="00E361B9">
                <w:rPr>
                  <w:rFonts w:ascii="Garamond" w:hAnsi="Garamond"/>
                  <w:sz w:val="22"/>
                  <w:szCs w:val="22"/>
                </w:rPr>
                <w:delText>16:30 – 18:15,</w:delText>
              </w:r>
            </w:del>
          </w:p>
        </w:tc>
        <w:tc>
          <w:tcPr>
            <w:tcW w:w="1420" w:type="dxa"/>
            <w:vAlign w:val="bottom"/>
          </w:tcPr>
          <w:p w:rsidR="009821B1" w:rsidRDefault="000628C0">
            <w:pPr>
              <w:pStyle w:val="BodyText"/>
              <w:tabs>
                <w:tab w:val="left" w:pos="1080"/>
                <w:tab w:val="left" w:pos="1980"/>
                <w:tab w:val="left" w:pos="10076"/>
              </w:tabs>
              <w:rPr>
                <w:del w:id="5541" w:author="Stephanie Thompson" w:date="2008-11-17T15:36:00Z"/>
                <w:rFonts w:ascii="Garamond" w:hAnsi="Garamond"/>
                <w:sz w:val="22"/>
                <w:szCs w:val="22"/>
              </w:rPr>
              <w:pPrChange w:id="5542" w:author="Stephanie Thompson" w:date="2008-11-19T11:52:00Z">
                <w:pPr/>
              </w:pPrChange>
            </w:pPr>
            <w:del w:id="5543" w:author="Stephanie Thompson" w:date="2008-11-17T15:36:00Z">
              <w:r w:rsidRPr="00EB43F4" w:rsidDel="00E361B9">
                <w:rPr>
                  <w:rFonts w:ascii="Garamond" w:hAnsi="Garamond"/>
                  <w:sz w:val="22"/>
                  <w:szCs w:val="22"/>
                </w:rPr>
                <w:delText>23:15</w:delText>
              </w:r>
            </w:del>
          </w:p>
        </w:tc>
      </w:tr>
      <w:tr w:rsidR="00840F23" w:rsidRPr="00EB43F4" w:rsidDel="00E361B9">
        <w:trPr>
          <w:gridAfter w:val="1"/>
          <w:wAfter w:w="1420" w:type="dxa"/>
          <w:trHeight w:val="255"/>
          <w:del w:id="5544" w:author="Stephanie Thompson" w:date="2008-11-17T15:36:00Z"/>
        </w:trPr>
        <w:tc>
          <w:tcPr>
            <w:tcW w:w="1500" w:type="dxa"/>
            <w:tcBorders>
              <w:top w:val="nil"/>
              <w:left w:val="nil"/>
              <w:bottom w:val="nil"/>
              <w:right w:val="nil"/>
            </w:tcBorders>
            <w:shd w:val="clear" w:color="auto" w:fill="auto"/>
            <w:noWrap/>
            <w:vAlign w:val="bottom"/>
          </w:tcPr>
          <w:p w:rsidR="009821B1" w:rsidRDefault="00840F23">
            <w:pPr>
              <w:pStyle w:val="BodyText"/>
              <w:tabs>
                <w:tab w:val="left" w:pos="1080"/>
                <w:tab w:val="left" w:pos="1980"/>
                <w:tab w:val="left" w:pos="10076"/>
              </w:tabs>
              <w:rPr>
                <w:del w:id="5545" w:author="Stephanie Thompson" w:date="2008-11-17T15:36:00Z"/>
                <w:rFonts w:ascii="Garamond" w:hAnsi="Garamond"/>
                <w:sz w:val="22"/>
                <w:szCs w:val="22"/>
              </w:rPr>
              <w:pPrChange w:id="5546" w:author="Stephanie Thompson" w:date="2008-11-19T11:52:00Z">
                <w:pPr/>
              </w:pPrChange>
            </w:pPr>
            <w:del w:id="5547" w:author="Stephanie Thompson" w:date="2008-11-17T15:36:00Z">
              <w:r w:rsidRPr="00EB43F4" w:rsidDel="00E361B9">
                <w:rPr>
                  <w:rFonts w:ascii="Garamond" w:hAnsi="Garamond"/>
                  <w:sz w:val="22"/>
                  <w:szCs w:val="22"/>
                </w:rPr>
                <w:delText>03/05/06</w:delText>
              </w:r>
            </w:del>
          </w:p>
        </w:tc>
        <w:tc>
          <w:tcPr>
            <w:tcW w:w="1420" w:type="dxa"/>
            <w:tcBorders>
              <w:top w:val="nil"/>
              <w:left w:val="nil"/>
              <w:bottom w:val="nil"/>
              <w:right w:val="nil"/>
            </w:tcBorders>
            <w:shd w:val="clear" w:color="auto" w:fill="auto"/>
            <w:noWrap/>
            <w:vAlign w:val="bottom"/>
          </w:tcPr>
          <w:p w:rsidR="009821B1" w:rsidRDefault="00840F23">
            <w:pPr>
              <w:pStyle w:val="BodyText"/>
              <w:tabs>
                <w:tab w:val="left" w:pos="1080"/>
                <w:tab w:val="left" w:pos="1980"/>
                <w:tab w:val="left" w:pos="10076"/>
              </w:tabs>
              <w:rPr>
                <w:del w:id="5548" w:author="Stephanie Thompson" w:date="2008-11-17T15:36:00Z"/>
                <w:rFonts w:ascii="Garamond" w:hAnsi="Garamond"/>
                <w:sz w:val="22"/>
                <w:szCs w:val="22"/>
              </w:rPr>
              <w:pPrChange w:id="5549" w:author="Stephanie Thompson" w:date="2008-11-19T11:52:00Z">
                <w:pPr/>
              </w:pPrChange>
            </w:pPr>
            <w:del w:id="5550" w:author="Stephanie Thompson" w:date="2008-11-17T15:36:00Z">
              <w:r w:rsidRPr="00EB43F4" w:rsidDel="00E361B9">
                <w:rPr>
                  <w:rFonts w:ascii="Garamond" w:hAnsi="Garamond"/>
                  <w:sz w:val="22"/>
                  <w:szCs w:val="22"/>
                </w:rPr>
                <w:delText>00:00,</w:delText>
              </w:r>
            </w:del>
          </w:p>
        </w:tc>
        <w:tc>
          <w:tcPr>
            <w:tcW w:w="1420" w:type="dxa"/>
            <w:vAlign w:val="bottom"/>
          </w:tcPr>
          <w:p w:rsidR="009821B1" w:rsidRDefault="00840F23">
            <w:pPr>
              <w:pStyle w:val="BodyText"/>
              <w:tabs>
                <w:tab w:val="left" w:pos="1080"/>
                <w:tab w:val="left" w:pos="1980"/>
                <w:tab w:val="left" w:pos="10076"/>
              </w:tabs>
              <w:rPr>
                <w:del w:id="5551" w:author="Stephanie Thompson" w:date="2008-11-17T15:36:00Z"/>
                <w:rFonts w:ascii="Garamond" w:hAnsi="Garamond"/>
                <w:sz w:val="22"/>
                <w:szCs w:val="22"/>
              </w:rPr>
              <w:pPrChange w:id="5552" w:author="Stephanie Thompson" w:date="2008-11-19T11:52:00Z">
                <w:pPr/>
              </w:pPrChange>
            </w:pPr>
            <w:del w:id="5553" w:author="Stephanie Thompson" w:date="2008-11-17T15:36:00Z">
              <w:r w:rsidRPr="00EB43F4" w:rsidDel="00E361B9">
                <w:rPr>
                  <w:rFonts w:ascii="Garamond" w:hAnsi="Garamond"/>
                  <w:sz w:val="22"/>
                  <w:szCs w:val="22"/>
                </w:rPr>
                <w:delText>04:30,</w:delText>
              </w:r>
            </w:del>
          </w:p>
        </w:tc>
        <w:tc>
          <w:tcPr>
            <w:tcW w:w="1420" w:type="dxa"/>
            <w:vAlign w:val="bottom"/>
          </w:tcPr>
          <w:p w:rsidR="009821B1" w:rsidRDefault="00840F23">
            <w:pPr>
              <w:pStyle w:val="BodyText"/>
              <w:tabs>
                <w:tab w:val="left" w:pos="1080"/>
                <w:tab w:val="left" w:pos="1980"/>
                <w:tab w:val="left" w:pos="10076"/>
              </w:tabs>
              <w:rPr>
                <w:del w:id="5554" w:author="Stephanie Thompson" w:date="2008-11-17T15:36:00Z"/>
                <w:rFonts w:ascii="Garamond" w:hAnsi="Garamond"/>
                <w:sz w:val="22"/>
                <w:szCs w:val="22"/>
              </w:rPr>
              <w:pPrChange w:id="5555" w:author="Stephanie Thompson" w:date="2008-11-19T11:52:00Z">
                <w:pPr/>
              </w:pPrChange>
            </w:pPr>
            <w:del w:id="5556" w:author="Stephanie Thompson" w:date="2008-11-17T15:36:00Z">
              <w:r w:rsidRPr="00EB43F4" w:rsidDel="00E361B9">
                <w:rPr>
                  <w:rFonts w:ascii="Garamond" w:hAnsi="Garamond"/>
                  <w:sz w:val="22"/>
                  <w:szCs w:val="22"/>
                </w:rPr>
                <w:delText>12:45,</w:delText>
              </w:r>
            </w:del>
          </w:p>
        </w:tc>
        <w:tc>
          <w:tcPr>
            <w:tcW w:w="1420" w:type="dxa"/>
            <w:vAlign w:val="bottom"/>
          </w:tcPr>
          <w:p w:rsidR="009821B1" w:rsidRDefault="00840F23">
            <w:pPr>
              <w:pStyle w:val="BodyText"/>
              <w:tabs>
                <w:tab w:val="left" w:pos="1080"/>
                <w:tab w:val="left" w:pos="1980"/>
                <w:tab w:val="left" w:pos="10076"/>
              </w:tabs>
              <w:rPr>
                <w:del w:id="5557" w:author="Stephanie Thompson" w:date="2008-11-17T15:36:00Z"/>
                <w:rFonts w:ascii="Garamond" w:hAnsi="Garamond"/>
                <w:sz w:val="22"/>
                <w:szCs w:val="22"/>
              </w:rPr>
              <w:pPrChange w:id="5558" w:author="Stephanie Thompson" w:date="2008-11-19T11:52:00Z">
                <w:pPr/>
              </w:pPrChange>
            </w:pPr>
            <w:del w:id="5559" w:author="Stephanie Thompson" w:date="2008-11-17T15:36:00Z">
              <w:r w:rsidRPr="00EB43F4" w:rsidDel="00E361B9">
                <w:rPr>
                  <w:rFonts w:ascii="Garamond" w:hAnsi="Garamond"/>
                  <w:sz w:val="22"/>
                  <w:szCs w:val="22"/>
                </w:rPr>
                <w:delText>16:00</w:delText>
              </w:r>
            </w:del>
          </w:p>
        </w:tc>
      </w:tr>
      <w:tr w:rsidR="00840F23" w:rsidRPr="00EB43F4" w:rsidDel="00E361B9">
        <w:trPr>
          <w:gridAfter w:val="4"/>
          <w:wAfter w:w="5680" w:type="dxa"/>
          <w:trHeight w:val="255"/>
          <w:del w:id="5560" w:author="Stephanie Thompson" w:date="2008-11-17T15:36:00Z"/>
        </w:trPr>
        <w:tc>
          <w:tcPr>
            <w:tcW w:w="1500" w:type="dxa"/>
            <w:tcBorders>
              <w:top w:val="nil"/>
              <w:left w:val="nil"/>
              <w:bottom w:val="nil"/>
              <w:right w:val="nil"/>
            </w:tcBorders>
            <w:shd w:val="clear" w:color="auto" w:fill="auto"/>
            <w:noWrap/>
            <w:vAlign w:val="bottom"/>
          </w:tcPr>
          <w:p w:rsidR="009821B1" w:rsidRDefault="00840F23">
            <w:pPr>
              <w:pStyle w:val="BodyText"/>
              <w:tabs>
                <w:tab w:val="left" w:pos="1080"/>
                <w:tab w:val="left" w:pos="1980"/>
                <w:tab w:val="left" w:pos="10076"/>
              </w:tabs>
              <w:rPr>
                <w:del w:id="5561" w:author="Stephanie Thompson" w:date="2008-11-17T15:36:00Z"/>
                <w:rFonts w:ascii="Garamond" w:hAnsi="Garamond"/>
                <w:sz w:val="22"/>
                <w:szCs w:val="22"/>
              </w:rPr>
              <w:pPrChange w:id="5562" w:author="Stephanie Thompson" w:date="2008-11-19T11:52:00Z">
                <w:pPr/>
              </w:pPrChange>
            </w:pPr>
            <w:del w:id="5563" w:author="Stephanie Thompson" w:date="2008-11-17T15:36:00Z">
              <w:r w:rsidRPr="00EB43F4" w:rsidDel="00E361B9">
                <w:rPr>
                  <w:rFonts w:ascii="Garamond" w:hAnsi="Garamond"/>
                  <w:sz w:val="22"/>
                  <w:szCs w:val="22"/>
                </w:rPr>
                <w:delText>03/06/06</w:delText>
              </w:r>
            </w:del>
          </w:p>
        </w:tc>
        <w:tc>
          <w:tcPr>
            <w:tcW w:w="1420" w:type="dxa"/>
            <w:tcBorders>
              <w:top w:val="nil"/>
              <w:left w:val="nil"/>
              <w:bottom w:val="nil"/>
              <w:right w:val="nil"/>
            </w:tcBorders>
            <w:shd w:val="clear" w:color="auto" w:fill="auto"/>
            <w:noWrap/>
            <w:vAlign w:val="bottom"/>
          </w:tcPr>
          <w:p w:rsidR="009821B1" w:rsidRDefault="00840F23">
            <w:pPr>
              <w:pStyle w:val="BodyText"/>
              <w:tabs>
                <w:tab w:val="left" w:pos="1080"/>
                <w:tab w:val="left" w:pos="1980"/>
                <w:tab w:val="left" w:pos="10076"/>
              </w:tabs>
              <w:rPr>
                <w:del w:id="5564" w:author="Stephanie Thompson" w:date="2008-11-17T15:36:00Z"/>
                <w:rFonts w:ascii="Garamond" w:hAnsi="Garamond"/>
                <w:sz w:val="22"/>
                <w:szCs w:val="22"/>
              </w:rPr>
              <w:pPrChange w:id="5565" w:author="Stephanie Thompson" w:date="2008-11-19T11:52:00Z">
                <w:pPr/>
              </w:pPrChange>
            </w:pPr>
            <w:del w:id="5566" w:author="Stephanie Thompson" w:date="2008-11-17T15:36:00Z">
              <w:r w:rsidRPr="00EB43F4" w:rsidDel="00E361B9">
                <w:rPr>
                  <w:rFonts w:ascii="Garamond" w:hAnsi="Garamond"/>
                  <w:sz w:val="22"/>
                  <w:szCs w:val="22"/>
                </w:rPr>
                <w:delText>02:00 – 04:15</w:delText>
              </w:r>
            </w:del>
          </w:p>
        </w:tc>
      </w:tr>
      <w:tr w:rsidR="00673095" w:rsidRPr="00EB43F4" w:rsidDel="00E361B9">
        <w:trPr>
          <w:gridAfter w:val="4"/>
          <w:wAfter w:w="5680" w:type="dxa"/>
          <w:trHeight w:val="255"/>
          <w:del w:id="5567"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68" w:author="Stephanie Thompson" w:date="2008-11-17T15:36:00Z"/>
                <w:rFonts w:ascii="Garamond" w:hAnsi="Garamond"/>
                <w:sz w:val="22"/>
                <w:szCs w:val="22"/>
              </w:rPr>
              <w:pPrChange w:id="5569" w:author="Stephanie Thompson" w:date="2008-11-19T11:52:00Z">
                <w:pPr/>
              </w:pPrChange>
            </w:pPr>
            <w:del w:id="5570" w:author="Stephanie Thompson" w:date="2008-11-17T15:36:00Z">
              <w:r w:rsidRPr="00EB43F4" w:rsidDel="00E361B9">
                <w:rPr>
                  <w:rFonts w:ascii="Garamond" w:hAnsi="Garamond"/>
                  <w:sz w:val="22"/>
                  <w:szCs w:val="22"/>
                </w:rPr>
                <w:delText>03/07/06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71" w:author="Stephanie Thompson" w:date="2008-11-17T15:36:00Z"/>
                <w:rFonts w:ascii="Garamond" w:hAnsi="Garamond"/>
                <w:sz w:val="22"/>
                <w:szCs w:val="22"/>
              </w:rPr>
              <w:pPrChange w:id="5572" w:author="Stephanie Thompson" w:date="2008-11-19T11:52:00Z">
                <w:pPr/>
              </w:pPrChange>
            </w:pPr>
            <w:del w:id="5573" w:author="Stephanie Thompson" w:date="2008-11-17T15:36:00Z">
              <w:r w:rsidRPr="00EB43F4" w:rsidDel="00E361B9">
                <w:rPr>
                  <w:rFonts w:ascii="Garamond" w:hAnsi="Garamond"/>
                  <w:sz w:val="22"/>
                  <w:szCs w:val="22"/>
                </w:rPr>
                <w:delText>06:30 – 06:45</w:delText>
              </w:r>
            </w:del>
          </w:p>
        </w:tc>
      </w:tr>
      <w:tr w:rsidR="00673095" w:rsidRPr="00EB43F4" w:rsidDel="00E361B9">
        <w:trPr>
          <w:gridAfter w:val="4"/>
          <w:wAfter w:w="5680" w:type="dxa"/>
          <w:trHeight w:val="255"/>
          <w:del w:id="5574"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75" w:author="Stephanie Thompson" w:date="2008-11-17T15:36:00Z"/>
                <w:rFonts w:ascii="Garamond" w:hAnsi="Garamond"/>
                <w:sz w:val="22"/>
                <w:szCs w:val="22"/>
              </w:rPr>
              <w:pPrChange w:id="5576" w:author="Stephanie Thompson" w:date="2008-11-19T11:52:00Z">
                <w:pPr/>
              </w:pPrChange>
            </w:pPr>
            <w:del w:id="5577"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78" w:author="Stephanie Thompson" w:date="2008-11-17T15:36:00Z"/>
                <w:rFonts w:ascii="Garamond" w:hAnsi="Garamond"/>
                <w:sz w:val="22"/>
                <w:szCs w:val="22"/>
              </w:rPr>
              <w:pPrChange w:id="5579" w:author="Stephanie Thompson" w:date="2008-11-19T11:52:00Z">
                <w:pPr/>
              </w:pPrChange>
            </w:pPr>
            <w:del w:id="5580" w:author="Stephanie Thompson" w:date="2008-11-17T15:36:00Z">
              <w:r w:rsidRPr="00EB43F4" w:rsidDel="00E361B9">
                <w:rPr>
                  <w:rFonts w:ascii="Garamond" w:hAnsi="Garamond"/>
                  <w:sz w:val="22"/>
                  <w:szCs w:val="22"/>
                </w:rPr>
                <w:delText>06:45 – 10:15</w:delText>
              </w:r>
            </w:del>
          </w:p>
        </w:tc>
      </w:tr>
    </w:tbl>
    <w:p w:rsidR="009821B1" w:rsidRDefault="009821B1">
      <w:pPr>
        <w:pStyle w:val="BodyText"/>
        <w:tabs>
          <w:tab w:val="left" w:pos="1080"/>
          <w:tab w:val="left" w:pos="1980"/>
          <w:tab w:val="left" w:pos="10076"/>
        </w:tabs>
        <w:rPr>
          <w:del w:id="5581" w:author="Stephanie Thompson" w:date="2008-11-17T15:36:00Z"/>
          <w:rFonts w:ascii="Garamond" w:hAnsi="Garamond"/>
          <w:sz w:val="22"/>
          <w:szCs w:val="22"/>
        </w:rPr>
        <w:pPrChange w:id="5582" w:author="Stephanie Thompson" w:date="2008-11-19T11:52:00Z">
          <w:pPr/>
        </w:pPrChange>
      </w:pPr>
    </w:p>
    <w:p w:rsidR="009821B1" w:rsidRDefault="00673095">
      <w:pPr>
        <w:pStyle w:val="BodyText"/>
        <w:tabs>
          <w:tab w:val="left" w:pos="1080"/>
          <w:tab w:val="left" w:pos="1980"/>
          <w:tab w:val="left" w:pos="10076"/>
        </w:tabs>
        <w:rPr>
          <w:del w:id="5583" w:author="Stephanie Thompson" w:date="2008-11-17T15:36:00Z"/>
          <w:rFonts w:ascii="Garamond" w:hAnsi="Garamond"/>
          <w:sz w:val="22"/>
          <w:szCs w:val="22"/>
        </w:rPr>
        <w:pPrChange w:id="5584" w:author="Stephanie Thompson" w:date="2008-11-19T11:52:00Z">
          <w:pPr/>
        </w:pPrChange>
      </w:pPr>
      <w:del w:id="5585"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673095" w:rsidRPr="00EB43F4" w:rsidDel="00E361B9">
        <w:trPr>
          <w:trHeight w:val="255"/>
          <w:del w:id="5586"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87" w:author="Stephanie Thompson" w:date="2008-11-17T15:36:00Z"/>
                <w:rFonts w:ascii="Garamond" w:hAnsi="Garamond"/>
                <w:sz w:val="22"/>
                <w:szCs w:val="22"/>
              </w:rPr>
              <w:pPrChange w:id="5588" w:author="Stephanie Thompson" w:date="2008-11-19T11:52:00Z">
                <w:pPr/>
              </w:pPrChange>
            </w:pPr>
            <w:del w:id="5589"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90" w:author="Stephanie Thompson" w:date="2008-11-17T15:36:00Z"/>
                <w:rFonts w:ascii="Garamond" w:hAnsi="Garamond"/>
                <w:sz w:val="22"/>
                <w:szCs w:val="22"/>
              </w:rPr>
              <w:pPrChange w:id="5591" w:author="Stephanie Thompson" w:date="2008-11-19T11:52:00Z">
                <w:pPr/>
              </w:pPrChange>
            </w:pPr>
            <w:del w:id="5592" w:author="Stephanie Thompson" w:date="2008-11-17T15:36:00Z">
              <w:r w:rsidRPr="00EB43F4" w:rsidDel="00E361B9">
                <w:rPr>
                  <w:rFonts w:ascii="Garamond" w:hAnsi="Garamond"/>
                  <w:sz w:val="22"/>
                  <w:szCs w:val="22"/>
                </w:rPr>
                <w:delText>08:45 – 09:30</w:delText>
              </w:r>
            </w:del>
          </w:p>
        </w:tc>
      </w:tr>
    </w:tbl>
    <w:p w:rsidR="009821B1" w:rsidRDefault="009821B1">
      <w:pPr>
        <w:pStyle w:val="BodyText"/>
        <w:tabs>
          <w:tab w:val="left" w:pos="1080"/>
          <w:tab w:val="left" w:pos="1980"/>
          <w:tab w:val="left" w:pos="10076"/>
        </w:tabs>
        <w:rPr>
          <w:del w:id="5593" w:author="Stephanie Thompson" w:date="2008-11-17T15:36:00Z"/>
          <w:rFonts w:ascii="Garamond" w:hAnsi="Garamond"/>
          <w:sz w:val="22"/>
          <w:szCs w:val="22"/>
        </w:rPr>
        <w:pPrChange w:id="5594" w:author="Stephanie Thompson" w:date="2008-11-19T11:52:00Z">
          <w:pPr/>
        </w:pPrChange>
      </w:pPr>
    </w:p>
    <w:p w:rsidR="009821B1" w:rsidRDefault="00673095">
      <w:pPr>
        <w:pStyle w:val="BodyText"/>
        <w:tabs>
          <w:tab w:val="left" w:pos="1080"/>
          <w:tab w:val="left" w:pos="1980"/>
          <w:tab w:val="left" w:pos="10076"/>
        </w:tabs>
        <w:rPr>
          <w:del w:id="5595" w:author="Stephanie Thompson" w:date="2008-11-17T15:36:00Z"/>
          <w:rFonts w:ascii="Garamond" w:hAnsi="Garamond"/>
          <w:sz w:val="22"/>
          <w:szCs w:val="22"/>
        </w:rPr>
        <w:pPrChange w:id="5596" w:author="Stephanie Thompson" w:date="2008-11-19T11:52:00Z">
          <w:pPr/>
        </w:pPrChange>
      </w:pPr>
      <w:del w:id="5597"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673095" w:rsidRPr="00EB43F4" w:rsidDel="00E361B9">
        <w:trPr>
          <w:gridAfter w:val="4"/>
          <w:wAfter w:w="5680" w:type="dxa"/>
          <w:trHeight w:val="255"/>
          <w:del w:id="5598"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599" w:author="Stephanie Thompson" w:date="2008-11-17T15:36:00Z"/>
                <w:rFonts w:ascii="Garamond" w:hAnsi="Garamond"/>
                <w:sz w:val="22"/>
                <w:szCs w:val="22"/>
              </w:rPr>
              <w:pPrChange w:id="5600" w:author="Stephanie Thompson" w:date="2008-11-19T11:52:00Z">
                <w:pPr/>
              </w:pPrChange>
            </w:pPr>
            <w:del w:id="5601" w:author="Stephanie Thompson" w:date="2008-11-17T15:36:00Z">
              <w:r w:rsidRPr="00EB43F4" w:rsidDel="00E361B9">
                <w:rPr>
                  <w:rFonts w:ascii="Garamond" w:hAnsi="Garamond"/>
                  <w:sz w:val="22"/>
                  <w:szCs w:val="22"/>
                </w:rPr>
                <w:delText>03/11/06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602" w:author="Stephanie Thompson" w:date="2008-11-17T15:36:00Z"/>
                <w:rFonts w:ascii="Garamond" w:hAnsi="Garamond"/>
                <w:sz w:val="22"/>
                <w:szCs w:val="22"/>
              </w:rPr>
              <w:pPrChange w:id="5603" w:author="Stephanie Thompson" w:date="2008-11-19T11:52:00Z">
                <w:pPr/>
              </w:pPrChange>
            </w:pPr>
            <w:del w:id="5604" w:author="Stephanie Thompson" w:date="2008-11-17T15:36:00Z">
              <w:r w:rsidRPr="00EB43F4" w:rsidDel="00E361B9">
                <w:rPr>
                  <w:rFonts w:ascii="Garamond" w:hAnsi="Garamond"/>
                  <w:sz w:val="22"/>
                  <w:szCs w:val="22"/>
                </w:rPr>
                <w:delText>19:30 – 22:45</w:delText>
              </w:r>
            </w:del>
          </w:p>
        </w:tc>
      </w:tr>
      <w:tr w:rsidR="00673095" w:rsidRPr="00EB43F4" w:rsidDel="00E361B9">
        <w:trPr>
          <w:gridAfter w:val="3"/>
          <w:wAfter w:w="4260" w:type="dxa"/>
          <w:trHeight w:val="255"/>
          <w:del w:id="5605"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606" w:author="Stephanie Thompson" w:date="2008-11-17T15:36:00Z"/>
                <w:rFonts w:ascii="Garamond" w:hAnsi="Garamond"/>
                <w:sz w:val="22"/>
                <w:szCs w:val="22"/>
              </w:rPr>
              <w:pPrChange w:id="5607" w:author="Stephanie Thompson" w:date="2008-11-19T11:52:00Z">
                <w:pPr/>
              </w:pPrChange>
            </w:pPr>
            <w:del w:id="5608" w:author="Stephanie Thompson" w:date="2008-11-17T15:36:00Z">
              <w:r w:rsidRPr="00EB43F4" w:rsidDel="00E361B9">
                <w:rPr>
                  <w:rFonts w:ascii="Garamond" w:hAnsi="Garamond"/>
                  <w:sz w:val="22"/>
                  <w:szCs w:val="22"/>
                </w:rPr>
                <w:delText>03/12/06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609" w:author="Stephanie Thompson" w:date="2008-11-17T15:36:00Z"/>
                <w:rFonts w:ascii="Garamond" w:hAnsi="Garamond"/>
                <w:sz w:val="22"/>
                <w:szCs w:val="22"/>
              </w:rPr>
              <w:pPrChange w:id="5610" w:author="Stephanie Thompson" w:date="2008-11-19T11:52:00Z">
                <w:pPr/>
              </w:pPrChange>
            </w:pPr>
            <w:del w:id="5611" w:author="Stephanie Thompson" w:date="2008-11-17T15:36:00Z">
              <w:r w:rsidRPr="00EB43F4" w:rsidDel="00E361B9">
                <w:rPr>
                  <w:rFonts w:ascii="Garamond" w:hAnsi="Garamond"/>
                  <w:sz w:val="22"/>
                  <w:szCs w:val="22"/>
                </w:rPr>
                <w:delText>08:15 – 10:45,</w:delText>
              </w:r>
            </w:del>
          </w:p>
        </w:tc>
        <w:tc>
          <w:tcPr>
            <w:tcW w:w="1420" w:type="dxa"/>
            <w:vAlign w:val="bottom"/>
          </w:tcPr>
          <w:p w:rsidR="009821B1" w:rsidRDefault="00673095">
            <w:pPr>
              <w:pStyle w:val="BodyText"/>
              <w:tabs>
                <w:tab w:val="left" w:pos="1080"/>
                <w:tab w:val="left" w:pos="1980"/>
                <w:tab w:val="left" w:pos="10076"/>
              </w:tabs>
              <w:rPr>
                <w:del w:id="5612" w:author="Stephanie Thompson" w:date="2008-11-17T15:36:00Z"/>
                <w:rFonts w:ascii="Garamond" w:hAnsi="Garamond"/>
                <w:sz w:val="22"/>
                <w:szCs w:val="22"/>
              </w:rPr>
              <w:pPrChange w:id="5613" w:author="Stephanie Thompson" w:date="2008-11-19T11:52:00Z">
                <w:pPr/>
              </w:pPrChange>
            </w:pPr>
            <w:del w:id="5614" w:author="Stephanie Thompson" w:date="2008-11-17T15:36:00Z">
              <w:r w:rsidRPr="00EB43F4" w:rsidDel="00E361B9">
                <w:rPr>
                  <w:rFonts w:ascii="Garamond" w:hAnsi="Garamond"/>
                  <w:sz w:val="22"/>
                  <w:szCs w:val="22"/>
                </w:rPr>
                <w:delText>20:45 – 23:30</w:delText>
              </w:r>
            </w:del>
          </w:p>
        </w:tc>
      </w:tr>
      <w:tr w:rsidR="00673095" w:rsidRPr="00EB43F4" w:rsidDel="00E361B9">
        <w:trPr>
          <w:gridAfter w:val="3"/>
          <w:wAfter w:w="4260" w:type="dxa"/>
          <w:trHeight w:val="255"/>
          <w:del w:id="5615" w:author="Stephanie Thompson" w:date="2008-11-17T15:36:00Z"/>
        </w:trPr>
        <w:tc>
          <w:tcPr>
            <w:tcW w:w="150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616" w:author="Stephanie Thompson" w:date="2008-11-17T15:36:00Z"/>
                <w:rFonts w:ascii="Garamond" w:hAnsi="Garamond"/>
                <w:sz w:val="22"/>
                <w:szCs w:val="22"/>
              </w:rPr>
              <w:pPrChange w:id="5617" w:author="Stephanie Thompson" w:date="2008-11-19T11:52:00Z">
                <w:pPr/>
              </w:pPrChange>
            </w:pPr>
            <w:del w:id="5618" w:author="Stephanie Thompson" w:date="2008-11-17T15:36:00Z">
              <w:r w:rsidRPr="00EB43F4" w:rsidDel="00E361B9">
                <w:rPr>
                  <w:rFonts w:ascii="Garamond" w:hAnsi="Garamond"/>
                  <w:sz w:val="22"/>
                  <w:szCs w:val="22"/>
                </w:rPr>
                <w:delText>03/13/06</w:delText>
              </w:r>
            </w:del>
          </w:p>
        </w:tc>
        <w:tc>
          <w:tcPr>
            <w:tcW w:w="1420" w:type="dxa"/>
            <w:tcBorders>
              <w:top w:val="nil"/>
              <w:left w:val="nil"/>
              <w:bottom w:val="nil"/>
              <w:right w:val="nil"/>
            </w:tcBorders>
            <w:shd w:val="clear" w:color="auto" w:fill="auto"/>
            <w:noWrap/>
            <w:vAlign w:val="bottom"/>
          </w:tcPr>
          <w:p w:rsidR="009821B1" w:rsidRDefault="00673095">
            <w:pPr>
              <w:pStyle w:val="BodyText"/>
              <w:tabs>
                <w:tab w:val="left" w:pos="1080"/>
                <w:tab w:val="left" w:pos="1980"/>
                <w:tab w:val="left" w:pos="10076"/>
              </w:tabs>
              <w:rPr>
                <w:del w:id="5619" w:author="Stephanie Thompson" w:date="2008-11-17T15:36:00Z"/>
                <w:rFonts w:ascii="Garamond" w:hAnsi="Garamond"/>
                <w:sz w:val="22"/>
                <w:szCs w:val="22"/>
              </w:rPr>
              <w:pPrChange w:id="5620" w:author="Stephanie Thompson" w:date="2008-11-19T11:52:00Z">
                <w:pPr/>
              </w:pPrChange>
            </w:pPr>
            <w:del w:id="5621" w:author="Stephanie Thompson" w:date="2008-11-17T15:36:00Z">
              <w:r w:rsidRPr="00EB43F4" w:rsidDel="00E361B9">
                <w:rPr>
                  <w:rFonts w:ascii="Garamond" w:hAnsi="Garamond"/>
                  <w:sz w:val="22"/>
                  <w:szCs w:val="22"/>
                </w:rPr>
                <w:delText>08:45 – 11:45,</w:delText>
              </w:r>
            </w:del>
          </w:p>
        </w:tc>
        <w:tc>
          <w:tcPr>
            <w:tcW w:w="1420" w:type="dxa"/>
            <w:vAlign w:val="bottom"/>
          </w:tcPr>
          <w:p w:rsidR="009821B1" w:rsidRDefault="00673095">
            <w:pPr>
              <w:pStyle w:val="BodyText"/>
              <w:tabs>
                <w:tab w:val="left" w:pos="1080"/>
                <w:tab w:val="left" w:pos="1980"/>
                <w:tab w:val="left" w:pos="10076"/>
              </w:tabs>
              <w:rPr>
                <w:del w:id="5622" w:author="Stephanie Thompson" w:date="2008-11-17T15:36:00Z"/>
                <w:rFonts w:ascii="Garamond" w:hAnsi="Garamond"/>
                <w:sz w:val="22"/>
                <w:szCs w:val="22"/>
              </w:rPr>
              <w:pPrChange w:id="5623" w:author="Stephanie Thompson" w:date="2008-11-19T11:52:00Z">
                <w:pPr/>
              </w:pPrChange>
            </w:pPr>
            <w:del w:id="5624" w:author="Stephanie Thompson" w:date="2008-11-17T15:36:00Z">
              <w:r w:rsidRPr="00EB43F4" w:rsidDel="00E361B9">
                <w:rPr>
                  <w:rFonts w:ascii="Garamond" w:hAnsi="Garamond"/>
                  <w:sz w:val="22"/>
                  <w:szCs w:val="22"/>
                </w:rPr>
                <w:delText>21:30 – 23:45</w:delText>
              </w:r>
            </w:del>
          </w:p>
        </w:tc>
      </w:tr>
      <w:tr w:rsidR="00984370" w:rsidRPr="00EB43F4" w:rsidDel="00E361B9">
        <w:trPr>
          <w:gridAfter w:val="1"/>
          <w:wAfter w:w="1420" w:type="dxa"/>
          <w:trHeight w:val="255"/>
          <w:del w:id="5625" w:author="Stephanie Thompson" w:date="2008-11-17T15:36:00Z"/>
        </w:trPr>
        <w:tc>
          <w:tcPr>
            <w:tcW w:w="150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26" w:author="Stephanie Thompson" w:date="2008-11-17T15:36:00Z"/>
                <w:rFonts w:ascii="Garamond" w:hAnsi="Garamond"/>
                <w:sz w:val="22"/>
                <w:szCs w:val="22"/>
              </w:rPr>
              <w:pPrChange w:id="5627" w:author="Stephanie Thompson" w:date="2008-11-19T11:52:00Z">
                <w:pPr/>
              </w:pPrChange>
            </w:pPr>
            <w:del w:id="5628"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29" w:author="Stephanie Thompson" w:date="2008-11-17T15:36:00Z"/>
                <w:rFonts w:ascii="Garamond" w:hAnsi="Garamond"/>
                <w:sz w:val="22"/>
                <w:szCs w:val="22"/>
              </w:rPr>
              <w:pPrChange w:id="5630" w:author="Stephanie Thompson" w:date="2008-11-19T11:52:00Z">
                <w:pPr/>
              </w:pPrChange>
            </w:pPr>
            <w:del w:id="5631" w:author="Stephanie Thompson" w:date="2008-11-17T15:36:00Z">
              <w:r w:rsidRPr="00EB43F4" w:rsidDel="00E361B9">
                <w:rPr>
                  <w:rFonts w:ascii="Garamond" w:hAnsi="Garamond"/>
                  <w:sz w:val="22"/>
                  <w:szCs w:val="22"/>
                </w:rPr>
                <w:delText>10:00 – 13:15,</w:delText>
              </w:r>
            </w:del>
          </w:p>
        </w:tc>
        <w:tc>
          <w:tcPr>
            <w:tcW w:w="1420" w:type="dxa"/>
            <w:vAlign w:val="bottom"/>
          </w:tcPr>
          <w:p w:rsidR="009821B1" w:rsidRDefault="00984370">
            <w:pPr>
              <w:pStyle w:val="BodyText"/>
              <w:tabs>
                <w:tab w:val="left" w:pos="1080"/>
                <w:tab w:val="left" w:pos="1980"/>
                <w:tab w:val="left" w:pos="10076"/>
              </w:tabs>
              <w:rPr>
                <w:del w:id="5632" w:author="Stephanie Thompson" w:date="2008-11-17T15:36:00Z"/>
                <w:rFonts w:ascii="Garamond" w:hAnsi="Garamond"/>
                <w:sz w:val="22"/>
                <w:szCs w:val="22"/>
              </w:rPr>
              <w:pPrChange w:id="5633" w:author="Stephanie Thompson" w:date="2008-11-19T11:52:00Z">
                <w:pPr/>
              </w:pPrChange>
            </w:pPr>
            <w:del w:id="5634"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984370">
            <w:pPr>
              <w:pStyle w:val="BodyText"/>
              <w:tabs>
                <w:tab w:val="left" w:pos="1080"/>
                <w:tab w:val="left" w:pos="1980"/>
                <w:tab w:val="left" w:pos="10076"/>
              </w:tabs>
              <w:rPr>
                <w:del w:id="5635" w:author="Stephanie Thompson" w:date="2008-11-17T15:36:00Z"/>
                <w:rFonts w:ascii="Garamond" w:hAnsi="Garamond"/>
                <w:sz w:val="22"/>
                <w:szCs w:val="22"/>
              </w:rPr>
              <w:pPrChange w:id="5636" w:author="Stephanie Thompson" w:date="2008-11-19T11:52:00Z">
                <w:pPr/>
              </w:pPrChange>
            </w:pPr>
            <w:del w:id="5637" w:author="Stephanie Thompson" w:date="2008-11-17T15:36:00Z">
              <w:r w:rsidRPr="00EB43F4" w:rsidDel="00E361B9">
                <w:rPr>
                  <w:rFonts w:ascii="Garamond" w:hAnsi="Garamond"/>
                  <w:sz w:val="22"/>
                  <w:szCs w:val="22"/>
                </w:rPr>
                <w:delText>03/15/06</w:delText>
              </w:r>
            </w:del>
          </w:p>
        </w:tc>
        <w:tc>
          <w:tcPr>
            <w:tcW w:w="1420" w:type="dxa"/>
            <w:vAlign w:val="bottom"/>
          </w:tcPr>
          <w:p w:rsidR="009821B1" w:rsidRDefault="00984370">
            <w:pPr>
              <w:pStyle w:val="BodyText"/>
              <w:tabs>
                <w:tab w:val="left" w:pos="1080"/>
                <w:tab w:val="left" w:pos="1980"/>
                <w:tab w:val="left" w:pos="10076"/>
              </w:tabs>
              <w:rPr>
                <w:del w:id="5638" w:author="Stephanie Thompson" w:date="2008-11-17T15:36:00Z"/>
                <w:rFonts w:ascii="Garamond" w:hAnsi="Garamond"/>
                <w:sz w:val="22"/>
                <w:szCs w:val="22"/>
              </w:rPr>
              <w:pPrChange w:id="5639" w:author="Stephanie Thompson" w:date="2008-11-19T11:52:00Z">
                <w:pPr/>
              </w:pPrChange>
            </w:pPr>
            <w:del w:id="5640" w:author="Stephanie Thompson" w:date="2008-11-17T15:36:00Z">
              <w:r w:rsidRPr="00EB43F4" w:rsidDel="00E361B9">
                <w:rPr>
                  <w:rFonts w:ascii="Garamond" w:hAnsi="Garamond"/>
                  <w:sz w:val="22"/>
                  <w:szCs w:val="22"/>
                </w:rPr>
                <w:delText>00:45</w:delText>
              </w:r>
            </w:del>
          </w:p>
        </w:tc>
      </w:tr>
      <w:tr w:rsidR="00984370" w:rsidRPr="00EB43F4" w:rsidDel="00E361B9">
        <w:trPr>
          <w:gridAfter w:val="1"/>
          <w:wAfter w:w="1420" w:type="dxa"/>
          <w:trHeight w:val="255"/>
          <w:del w:id="5641" w:author="Stephanie Thompson" w:date="2008-11-17T15:36:00Z"/>
        </w:trPr>
        <w:tc>
          <w:tcPr>
            <w:tcW w:w="150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42" w:author="Stephanie Thompson" w:date="2008-11-17T15:36:00Z"/>
                <w:rFonts w:ascii="Garamond" w:hAnsi="Garamond"/>
                <w:sz w:val="22"/>
                <w:szCs w:val="22"/>
              </w:rPr>
              <w:pPrChange w:id="5643" w:author="Stephanie Thompson" w:date="2008-11-19T11:52:00Z">
                <w:pPr/>
              </w:pPrChange>
            </w:pPr>
            <w:del w:id="5644"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45" w:author="Stephanie Thompson" w:date="2008-11-17T15:36:00Z"/>
                <w:rFonts w:ascii="Garamond" w:hAnsi="Garamond"/>
                <w:sz w:val="22"/>
                <w:szCs w:val="22"/>
              </w:rPr>
              <w:pPrChange w:id="5646" w:author="Stephanie Thompson" w:date="2008-11-19T11:52:00Z">
                <w:pPr/>
              </w:pPrChange>
            </w:pPr>
            <w:del w:id="5647" w:author="Stephanie Thompson" w:date="2008-11-17T15:36:00Z">
              <w:r w:rsidRPr="00EB43F4" w:rsidDel="00E361B9">
                <w:rPr>
                  <w:rFonts w:ascii="Garamond" w:hAnsi="Garamond"/>
                  <w:sz w:val="22"/>
                  <w:szCs w:val="22"/>
                </w:rPr>
                <w:delText>08:15 – 15:45,</w:delText>
              </w:r>
            </w:del>
          </w:p>
        </w:tc>
        <w:tc>
          <w:tcPr>
            <w:tcW w:w="1420" w:type="dxa"/>
            <w:vAlign w:val="bottom"/>
          </w:tcPr>
          <w:p w:rsidR="009821B1" w:rsidRDefault="00984370">
            <w:pPr>
              <w:pStyle w:val="BodyText"/>
              <w:tabs>
                <w:tab w:val="left" w:pos="1080"/>
                <w:tab w:val="left" w:pos="1980"/>
                <w:tab w:val="left" w:pos="10076"/>
              </w:tabs>
              <w:rPr>
                <w:del w:id="5648" w:author="Stephanie Thompson" w:date="2008-11-17T15:36:00Z"/>
                <w:rFonts w:ascii="Garamond" w:hAnsi="Garamond"/>
                <w:sz w:val="22"/>
                <w:szCs w:val="22"/>
              </w:rPr>
              <w:pPrChange w:id="5649" w:author="Stephanie Thompson" w:date="2008-11-19T11:52:00Z">
                <w:pPr/>
              </w:pPrChange>
            </w:pPr>
            <w:del w:id="5650" w:author="Stephanie Thompson" w:date="2008-11-17T15:36:00Z">
              <w:r w:rsidRPr="00EB43F4" w:rsidDel="00E361B9">
                <w:rPr>
                  <w:rFonts w:ascii="Garamond" w:hAnsi="Garamond"/>
                  <w:sz w:val="22"/>
                  <w:szCs w:val="22"/>
                </w:rPr>
                <w:delText>18:45 to</w:delText>
              </w:r>
            </w:del>
          </w:p>
        </w:tc>
        <w:tc>
          <w:tcPr>
            <w:tcW w:w="1420" w:type="dxa"/>
            <w:vAlign w:val="bottom"/>
          </w:tcPr>
          <w:p w:rsidR="009821B1" w:rsidRDefault="00984370">
            <w:pPr>
              <w:pStyle w:val="BodyText"/>
              <w:tabs>
                <w:tab w:val="left" w:pos="1080"/>
                <w:tab w:val="left" w:pos="1980"/>
                <w:tab w:val="left" w:pos="10076"/>
              </w:tabs>
              <w:rPr>
                <w:del w:id="5651" w:author="Stephanie Thompson" w:date="2008-11-17T15:36:00Z"/>
                <w:rFonts w:ascii="Garamond" w:hAnsi="Garamond"/>
                <w:sz w:val="22"/>
                <w:szCs w:val="22"/>
              </w:rPr>
              <w:pPrChange w:id="5652" w:author="Stephanie Thompson" w:date="2008-11-19T11:52:00Z">
                <w:pPr/>
              </w:pPrChange>
            </w:pPr>
            <w:del w:id="5653"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984370">
            <w:pPr>
              <w:pStyle w:val="BodyText"/>
              <w:tabs>
                <w:tab w:val="left" w:pos="1080"/>
                <w:tab w:val="left" w:pos="1980"/>
                <w:tab w:val="left" w:pos="10076"/>
              </w:tabs>
              <w:rPr>
                <w:del w:id="5654" w:author="Stephanie Thompson" w:date="2008-11-17T15:36:00Z"/>
                <w:rFonts w:ascii="Garamond" w:hAnsi="Garamond"/>
                <w:sz w:val="22"/>
                <w:szCs w:val="22"/>
              </w:rPr>
              <w:pPrChange w:id="5655" w:author="Stephanie Thompson" w:date="2008-11-19T11:52:00Z">
                <w:pPr/>
              </w:pPrChange>
            </w:pPr>
            <w:del w:id="5656" w:author="Stephanie Thompson" w:date="2008-11-17T15:36:00Z">
              <w:r w:rsidRPr="00EB43F4" w:rsidDel="00E361B9">
                <w:rPr>
                  <w:rFonts w:ascii="Garamond" w:hAnsi="Garamond"/>
                  <w:sz w:val="22"/>
                  <w:szCs w:val="22"/>
                </w:rPr>
                <w:delText>02:45</w:delText>
              </w:r>
            </w:del>
          </w:p>
        </w:tc>
      </w:tr>
      <w:tr w:rsidR="00984370" w:rsidRPr="00EB43F4" w:rsidDel="00E361B9">
        <w:trPr>
          <w:trHeight w:val="255"/>
          <w:del w:id="5657" w:author="Stephanie Thompson" w:date="2008-11-17T15:36:00Z"/>
        </w:trPr>
        <w:tc>
          <w:tcPr>
            <w:tcW w:w="150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58" w:author="Stephanie Thompson" w:date="2008-11-17T15:36:00Z"/>
                <w:rFonts w:ascii="Garamond" w:hAnsi="Garamond"/>
                <w:sz w:val="22"/>
                <w:szCs w:val="22"/>
              </w:rPr>
              <w:pPrChange w:id="5659" w:author="Stephanie Thompson" w:date="2008-11-19T11:52:00Z">
                <w:pPr/>
              </w:pPrChange>
            </w:pPr>
            <w:del w:id="5660"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61" w:author="Stephanie Thompson" w:date="2008-11-17T15:36:00Z"/>
                <w:rFonts w:ascii="Garamond" w:hAnsi="Garamond"/>
                <w:sz w:val="22"/>
                <w:szCs w:val="22"/>
              </w:rPr>
              <w:pPrChange w:id="5662" w:author="Stephanie Thompson" w:date="2008-11-19T11:52:00Z">
                <w:pPr/>
              </w:pPrChange>
            </w:pPr>
            <w:del w:id="5663" w:author="Stephanie Thompson" w:date="2008-11-17T15:36:00Z">
              <w:r w:rsidRPr="00EB43F4" w:rsidDel="00E361B9">
                <w:rPr>
                  <w:rFonts w:ascii="Garamond" w:hAnsi="Garamond"/>
                  <w:sz w:val="22"/>
                  <w:szCs w:val="22"/>
                </w:rPr>
                <w:delText>08:45 – 14:45,</w:delText>
              </w:r>
            </w:del>
          </w:p>
        </w:tc>
        <w:tc>
          <w:tcPr>
            <w:tcW w:w="1420" w:type="dxa"/>
            <w:vAlign w:val="bottom"/>
          </w:tcPr>
          <w:p w:rsidR="009821B1" w:rsidRDefault="00984370">
            <w:pPr>
              <w:pStyle w:val="BodyText"/>
              <w:tabs>
                <w:tab w:val="left" w:pos="1080"/>
                <w:tab w:val="left" w:pos="1980"/>
                <w:tab w:val="left" w:pos="10076"/>
              </w:tabs>
              <w:rPr>
                <w:del w:id="5664" w:author="Stephanie Thompson" w:date="2008-11-17T15:36:00Z"/>
                <w:rFonts w:ascii="Garamond" w:hAnsi="Garamond"/>
                <w:sz w:val="22"/>
                <w:szCs w:val="22"/>
              </w:rPr>
              <w:pPrChange w:id="5665" w:author="Stephanie Thompson" w:date="2008-11-19T11:52:00Z">
                <w:pPr/>
              </w:pPrChange>
            </w:pPr>
            <w:del w:id="5666" w:author="Stephanie Thompson" w:date="2008-11-17T15:36:00Z">
              <w:r w:rsidRPr="00EB43F4" w:rsidDel="00E361B9">
                <w:rPr>
                  <w:rFonts w:ascii="Garamond" w:hAnsi="Garamond"/>
                  <w:sz w:val="22"/>
                  <w:szCs w:val="22"/>
                </w:rPr>
                <w:delText>21:30 to</w:delText>
              </w:r>
            </w:del>
          </w:p>
        </w:tc>
        <w:tc>
          <w:tcPr>
            <w:tcW w:w="1420" w:type="dxa"/>
            <w:vAlign w:val="bottom"/>
          </w:tcPr>
          <w:p w:rsidR="009821B1" w:rsidRDefault="00984370">
            <w:pPr>
              <w:pStyle w:val="BodyText"/>
              <w:tabs>
                <w:tab w:val="left" w:pos="1080"/>
                <w:tab w:val="left" w:pos="1980"/>
                <w:tab w:val="left" w:pos="10076"/>
              </w:tabs>
              <w:rPr>
                <w:del w:id="5667" w:author="Stephanie Thompson" w:date="2008-11-17T15:36:00Z"/>
                <w:rFonts w:ascii="Garamond" w:hAnsi="Garamond"/>
                <w:sz w:val="22"/>
                <w:szCs w:val="22"/>
              </w:rPr>
              <w:pPrChange w:id="5668" w:author="Stephanie Thompson" w:date="2008-11-19T11:52:00Z">
                <w:pPr/>
              </w:pPrChange>
            </w:pPr>
            <w:del w:id="5669"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984370">
            <w:pPr>
              <w:pStyle w:val="BodyText"/>
              <w:tabs>
                <w:tab w:val="left" w:pos="1080"/>
                <w:tab w:val="left" w:pos="1980"/>
                <w:tab w:val="left" w:pos="10076"/>
              </w:tabs>
              <w:rPr>
                <w:del w:id="5670" w:author="Stephanie Thompson" w:date="2008-11-17T15:36:00Z"/>
                <w:rFonts w:ascii="Garamond" w:hAnsi="Garamond"/>
                <w:sz w:val="22"/>
                <w:szCs w:val="22"/>
              </w:rPr>
              <w:pPrChange w:id="5671" w:author="Stephanie Thompson" w:date="2008-11-19T11:52:00Z">
                <w:pPr/>
              </w:pPrChange>
            </w:pPr>
            <w:del w:id="5672" w:author="Stephanie Thompson" w:date="2008-11-17T15:36:00Z">
              <w:r w:rsidRPr="00EB43F4" w:rsidDel="00E361B9">
                <w:rPr>
                  <w:rFonts w:ascii="Garamond" w:hAnsi="Garamond"/>
                  <w:sz w:val="22"/>
                  <w:szCs w:val="22"/>
                </w:rPr>
                <w:delText>02:00,</w:delText>
              </w:r>
            </w:del>
          </w:p>
        </w:tc>
        <w:tc>
          <w:tcPr>
            <w:tcW w:w="1420" w:type="dxa"/>
            <w:vAlign w:val="bottom"/>
          </w:tcPr>
          <w:p w:rsidR="009821B1" w:rsidRDefault="00984370">
            <w:pPr>
              <w:pStyle w:val="BodyText"/>
              <w:tabs>
                <w:tab w:val="left" w:pos="1080"/>
                <w:tab w:val="left" w:pos="1980"/>
                <w:tab w:val="left" w:pos="10076"/>
              </w:tabs>
              <w:rPr>
                <w:del w:id="5673" w:author="Stephanie Thompson" w:date="2008-11-17T15:36:00Z"/>
                <w:rFonts w:ascii="Garamond" w:hAnsi="Garamond"/>
                <w:sz w:val="22"/>
                <w:szCs w:val="22"/>
              </w:rPr>
              <w:pPrChange w:id="5674" w:author="Stephanie Thompson" w:date="2008-11-19T11:52:00Z">
                <w:pPr/>
              </w:pPrChange>
            </w:pPr>
            <w:del w:id="5675" w:author="Stephanie Thompson" w:date="2008-11-17T15:36:00Z">
              <w:r w:rsidRPr="00EB43F4" w:rsidDel="00E361B9">
                <w:rPr>
                  <w:rFonts w:ascii="Garamond" w:hAnsi="Garamond"/>
                  <w:sz w:val="22"/>
                  <w:szCs w:val="22"/>
                </w:rPr>
                <w:delText>10:30 – 14:30</w:delText>
              </w:r>
            </w:del>
          </w:p>
        </w:tc>
      </w:tr>
      <w:tr w:rsidR="00984370" w:rsidRPr="00EB43F4" w:rsidDel="00E361B9">
        <w:trPr>
          <w:gridAfter w:val="1"/>
          <w:wAfter w:w="1420" w:type="dxa"/>
          <w:trHeight w:val="255"/>
          <w:del w:id="5676" w:author="Stephanie Thompson" w:date="2008-11-17T15:36:00Z"/>
        </w:trPr>
        <w:tc>
          <w:tcPr>
            <w:tcW w:w="150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77" w:author="Stephanie Thompson" w:date="2008-11-17T15:36:00Z"/>
                <w:rFonts w:ascii="Garamond" w:hAnsi="Garamond"/>
                <w:sz w:val="22"/>
                <w:szCs w:val="22"/>
              </w:rPr>
              <w:pPrChange w:id="5678" w:author="Stephanie Thompson" w:date="2008-11-19T11:52:00Z">
                <w:pPr/>
              </w:pPrChange>
            </w:pPr>
            <w:del w:id="5679"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984370">
            <w:pPr>
              <w:pStyle w:val="BodyText"/>
              <w:tabs>
                <w:tab w:val="left" w:pos="1080"/>
                <w:tab w:val="left" w:pos="1980"/>
                <w:tab w:val="left" w:pos="10076"/>
              </w:tabs>
              <w:rPr>
                <w:del w:id="5680" w:author="Stephanie Thompson" w:date="2008-11-17T15:36:00Z"/>
                <w:rFonts w:ascii="Garamond" w:hAnsi="Garamond"/>
                <w:sz w:val="22"/>
                <w:szCs w:val="22"/>
              </w:rPr>
              <w:pPrChange w:id="5681" w:author="Stephanie Thompson" w:date="2008-11-19T11:52:00Z">
                <w:pPr/>
              </w:pPrChange>
            </w:pPr>
            <w:del w:id="5682" w:author="Stephanie Thompson" w:date="2008-11-17T15:36:00Z">
              <w:r w:rsidRPr="00EB43F4" w:rsidDel="00E361B9">
                <w:rPr>
                  <w:rFonts w:ascii="Garamond" w:hAnsi="Garamond"/>
                  <w:sz w:val="22"/>
                  <w:szCs w:val="22"/>
                </w:rPr>
                <w:delText>11:15 – 16:00,</w:delText>
              </w:r>
            </w:del>
          </w:p>
        </w:tc>
        <w:tc>
          <w:tcPr>
            <w:tcW w:w="1420" w:type="dxa"/>
            <w:vAlign w:val="bottom"/>
          </w:tcPr>
          <w:p w:rsidR="009821B1" w:rsidRDefault="00984370">
            <w:pPr>
              <w:pStyle w:val="BodyText"/>
              <w:tabs>
                <w:tab w:val="left" w:pos="1080"/>
                <w:tab w:val="left" w:pos="1980"/>
                <w:tab w:val="left" w:pos="10076"/>
              </w:tabs>
              <w:rPr>
                <w:del w:id="5683" w:author="Stephanie Thompson" w:date="2008-11-17T15:36:00Z"/>
                <w:rFonts w:ascii="Garamond" w:hAnsi="Garamond"/>
                <w:sz w:val="22"/>
                <w:szCs w:val="22"/>
              </w:rPr>
              <w:pPrChange w:id="5684" w:author="Stephanie Thompson" w:date="2008-11-19T11:52:00Z">
                <w:pPr/>
              </w:pPrChange>
            </w:pPr>
            <w:del w:id="5685" w:author="Stephanie Thompson" w:date="2008-11-17T15:36:00Z">
              <w:r w:rsidRPr="00EB43F4" w:rsidDel="00E361B9">
                <w:rPr>
                  <w:rFonts w:ascii="Garamond" w:hAnsi="Garamond"/>
                  <w:sz w:val="22"/>
                  <w:szCs w:val="22"/>
                </w:rPr>
                <w:delText>22:45 to</w:delText>
              </w:r>
            </w:del>
          </w:p>
        </w:tc>
        <w:tc>
          <w:tcPr>
            <w:tcW w:w="1420" w:type="dxa"/>
            <w:vAlign w:val="bottom"/>
          </w:tcPr>
          <w:p w:rsidR="009821B1" w:rsidRDefault="00984370">
            <w:pPr>
              <w:pStyle w:val="BodyText"/>
              <w:tabs>
                <w:tab w:val="left" w:pos="1080"/>
                <w:tab w:val="left" w:pos="1980"/>
                <w:tab w:val="left" w:pos="10076"/>
              </w:tabs>
              <w:rPr>
                <w:del w:id="5686" w:author="Stephanie Thompson" w:date="2008-11-17T15:36:00Z"/>
                <w:rFonts w:ascii="Garamond" w:hAnsi="Garamond"/>
                <w:sz w:val="22"/>
                <w:szCs w:val="22"/>
              </w:rPr>
              <w:pPrChange w:id="5687" w:author="Stephanie Thompson" w:date="2008-11-19T11:52:00Z">
                <w:pPr/>
              </w:pPrChange>
            </w:pPr>
            <w:del w:id="5688" w:author="Stephanie Thompson" w:date="2008-11-17T15:36:00Z">
              <w:r w:rsidRPr="00EB43F4" w:rsidDel="00E361B9">
                <w:rPr>
                  <w:rFonts w:ascii="Garamond" w:hAnsi="Garamond"/>
                  <w:sz w:val="22"/>
                  <w:szCs w:val="22"/>
                </w:rPr>
                <w:delText>03/19/06</w:delText>
              </w:r>
            </w:del>
          </w:p>
        </w:tc>
        <w:tc>
          <w:tcPr>
            <w:tcW w:w="1420" w:type="dxa"/>
            <w:vAlign w:val="bottom"/>
          </w:tcPr>
          <w:p w:rsidR="009821B1" w:rsidRDefault="00984370">
            <w:pPr>
              <w:pStyle w:val="BodyText"/>
              <w:tabs>
                <w:tab w:val="left" w:pos="1080"/>
                <w:tab w:val="left" w:pos="1980"/>
                <w:tab w:val="left" w:pos="10076"/>
              </w:tabs>
              <w:rPr>
                <w:del w:id="5689" w:author="Stephanie Thompson" w:date="2008-11-17T15:36:00Z"/>
                <w:rFonts w:ascii="Garamond" w:hAnsi="Garamond"/>
                <w:sz w:val="22"/>
                <w:szCs w:val="22"/>
              </w:rPr>
              <w:pPrChange w:id="5690" w:author="Stephanie Thompson" w:date="2008-11-19T11:52:00Z">
                <w:pPr/>
              </w:pPrChange>
            </w:pPr>
            <w:del w:id="5691" w:author="Stephanie Thompson" w:date="2008-11-17T15:36:00Z">
              <w:r w:rsidRPr="00EB43F4" w:rsidDel="00E361B9">
                <w:rPr>
                  <w:rFonts w:ascii="Garamond" w:hAnsi="Garamond"/>
                  <w:sz w:val="22"/>
                  <w:szCs w:val="22"/>
                </w:rPr>
                <w:delText>03:45</w:delText>
              </w:r>
            </w:del>
          </w:p>
        </w:tc>
      </w:tr>
      <w:tr w:rsidR="00B9316D" w:rsidRPr="00EB43F4" w:rsidDel="00E361B9">
        <w:trPr>
          <w:trHeight w:val="255"/>
          <w:del w:id="5692"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693" w:author="Stephanie Thompson" w:date="2008-11-17T15:36:00Z"/>
                <w:rFonts w:ascii="Garamond" w:hAnsi="Garamond"/>
                <w:sz w:val="22"/>
                <w:szCs w:val="22"/>
              </w:rPr>
              <w:pPrChange w:id="5694" w:author="Stephanie Thompson" w:date="2008-11-19T11:52:00Z">
                <w:pPr/>
              </w:pPrChange>
            </w:pPr>
            <w:del w:id="5695"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696" w:author="Stephanie Thompson" w:date="2008-11-17T15:36:00Z"/>
                <w:rFonts w:ascii="Garamond" w:hAnsi="Garamond"/>
                <w:sz w:val="22"/>
                <w:szCs w:val="22"/>
              </w:rPr>
              <w:pPrChange w:id="5697" w:author="Stephanie Thompson" w:date="2008-11-19T11:52:00Z">
                <w:pPr/>
              </w:pPrChange>
            </w:pPr>
            <w:del w:id="5698" w:author="Stephanie Thompson" w:date="2008-11-17T15:36:00Z">
              <w:r w:rsidRPr="00EB43F4" w:rsidDel="00E361B9">
                <w:rPr>
                  <w:rFonts w:ascii="Garamond" w:hAnsi="Garamond"/>
                  <w:sz w:val="22"/>
                  <w:szCs w:val="22"/>
                </w:rPr>
                <w:delText>11:00 – 16:30,</w:delText>
              </w:r>
            </w:del>
          </w:p>
        </w:tc>
        <w:tc>
          <w:tcPr>
            <w:tcW w:w="1420" w:type="dxa"/>
            <w:vAlign w:val="bottom"/>
          </w:tcPr>
          <w:p w:rsidR="009821B1" w:rsidRDefault="00B9316D">
            <w:pPr>
              <w:pStyle w:val="BodyText"/>
              <w:tabs>
                <w:tab w:val="left" w:pos="1080"/>
                <w:tab w:val="left" w:pos="1980"/>
                <w:tab w:val="left" w:pos="10076"/>
              </w:tabs>
              <w:rPr>
                <w:del w:id="5699" w:author="Stephanie Thompson" w:date="2008-11-17T15:36:00Z"/>
                <w:rFonts w:ascii="Garamond" w:hAnsi="Garamond"/>
                <w:sz w:val="22"/>
                <w:szCs w:val="22"/>
              </w:rPr>
              <w:pPrChange w:id="5700" w:author="Stephanie Thompson" w:date="2008-11-19T11:52:00Z">
                <w:pPr/>
              </w:pPrChange>
            </w:pPr>
            <w:del w:id="5701"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B9316D">
            <w:pPr>
              <w:pStyle w:val="BodyText"/>
              <w:tabs>
                <w:tab w:val="left" w:pos="1080"/>
                <w:tab w:val="left" w:pos="1980"/>
                <w:tab w:val="left" w:pos="10076"/>
              </w:tabs>
              <w:rPr>
                <w:del w:id="5702" w:author="Stephanie Thompson" w:date="2008-11-17T15:36:00Z"/>
                <w:rFonts w:ascii="Garamond" w:hAnsi="Garamond"/>
                <w:sz w:val="22"/>
                <w:szCs w:val="22"/>
              </w:rPr>
              <w:pPrChange w:id="5703" w:author="Stephanie Thompson" w:date="2008-11-19T11:52:00Z">
                <w:pPr/>
              </w:pPrChange>
            </w:pPr>
            <w:del w:id="5704" w:author="Stephanie Thompson" w:date="2008-11-17T15:36:00Z">
              <w:r w:rsidRPr="00EB43F4" w:rsidDel="00E361B9">
                <w:rPr>
                  <w:rFonts w:ascii="Garamond" w:hAnsi="Garamond"/>
                  <w:sz w:val="22"/>
                  <w:szCs w:val="22"/>
                </w:rPr>
                <w:delText>03/20/06</w:delText>
              </w:r>
            </w:del>
          </w:p>
        </w:tc>
        <w:tc>
          <w:tcPr>
            <w:tcW w:w="1420" w:type="dxa"/>
            <w:vAlign w:val="bottom"/>
          </w:tcPr>
          <w:p w:rsidR="009821B1" w:rsidRDefault="00B9316D">
            <w:pPr>
              <w:pStyle w:val="BodyText"/>
              <w:tabs>
                <w:tab w:val="left" w:pos="1080"/>
                <w:tab w:val="left" w:pos="1980"/>
                <w:tab w:val="left" w:pos="10076"/>
              </w:tabs>
              <w:rPr>
                <w:del w:id="5705" w:author="Stephanie Thompson" w:date="2008-11-17T15:36:00Z"/>
                <w:rFonts w:ascii="Garamond" w:hAnsi="Garamond"/>
                <w:sz w:val="22"/>
                <w:szCs w:val="22"/>
              </w:rPr>
              <w:pPrChange w:id="5706" w:author="Stephanie Thompson" w:date="2008-11-19T11:52:00Z">
                <w:pPr/>
              </w:pPrChange>
            </w:pPr>
            <w:del w:id="5707"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B9316D">
            <w:pPr>
              <w:pStyle w:val="BodyText"/>
              <w:tabs>
                <w:tab w:val="left" w:pos="1080"/>
                <w:tab w:val="left" w:pos="1980"/>
                <w:tab w:val="left" w:pos="10076"/>
              </w:tabs>
              <w:rPr>
                <w:del w:id="5708" w:author="Stephanie Thompson" w:date="2008-11-17T15:36:00Z"/>
                <w:rFonts w:ascii="Garamond" w:hAnsi="Garamond"/>
                <w:sz w:val="22"/>
                <w:szCs w:val="22"/>
              </w:rPr>
              <w:pPrChange w:id="5709" w:author="Stephanie Thompson" w:date="2008-11-19T11:52:00Z">
                <w:pPr/>
              </w:pPrChange>
            </w:pPr>
            <w:del w:id="5710" w:author="Stephanie Thompson" w:date="2008-11-17T15:36:00Z">
              <w:r w:rsidRPr="00EB43F4" w:rsidDel="00E361B9">
                <w:rPr>
                  <w:rFonts w:ascii="Garamond" w:hAnsi="Garamond"/>
                  <w:sz w:val="22"/>
                  <w:szCs w:val="22"/>
                </w:rPr>
                <w:delText>12:00 – 16:00</w:delText>
              </w:r>
            </w:del>
          </w:p>
        </w:tc>
      </w:tr>
      <w:tr w:rsidR="00B9316D" w:rsidRPr="00EB43F4" w:rsidDel="00E361B9">
        <w:trPr>
          <w:gridAfter w:val="4"/>
          <w:wAfter w:w="5680" w:type="dxa"/>
          <w:trHeight w:val="255"/>
          <w:del w:id="5711"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12" w:author="Stephanie Thompson" w:date="2008-11-17T15:36:00Z"/>
                <w:rFonts w:ascii="Garamond" w:hAnsi="Garamond"/>
                <w:sz w:val="22"/>
                <w:szCs w:val="22"/>
              </w:rPr>
              <w:pPrChange w:id="5713" w:author="Stephanie Thompson" w:date="2008-11-19T11:52:00Z">
                <w:pPr/>
              </w:pPrChange>
            </w:pPr>
            <w:del w:id="5714"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15" w:author="Stephanie Thompson" w:date="2008-11-17T15:36:00Z"/>
                <w:rFonts w:ascii="Garamond" w:hAnsi="Garamond"/>
                <w:sz w:val="22"/>
                <w:szCs w:val="22"/>
              </w:rPr>
              <w:pPrChange w:id="5716" w:author="Stephanie Thompson" w:date="2008-11-19T11:52:00Z">
                <w:pPr/>
              </w:pPrChange>
            </w:pPr>
            <w:del w:id="5717" w:author="Stephanie Thompson" w:date="2008-11-17T15:36:00Z">
              <w:r w:rsidRPr="00EB43F4" w:rsidDel="00E361B9">
                <w:rPr>
                  <w:rFonts w:ascii="Garamond" w:hAnsi="Garamond"/>
                  <w:sz w:val="22"/>
                  <w:szCs w:val="22"/>
                </w:rPr>
                <w:delText>00:15 – 04:00</w:delText>
              </w:r>
            </w:del>
          </w:p>
        </w:tc>
      </w:tr>
    </w:tbl>
    <w:p w:rsidR="009821B1" w:rsidRDefault="009821B1">
      <w:pPr>
        <w:pStyle w:val="BodyText"/>
        <w:tabs>
          <w:tab w:val="left" w:pos="1080"/>
          <w:tab w:val="left" w:pos="1980"/>
          <w:tab w:val="left" w:pos="10076"/>
        </w:tabs>
        <w:rPr>
          <w:del w:id="5718" w:author="Stephanie Thompson" w:date="2008-11-17T15:36:00Z"/>
          <w:rFonts w:ascii="Garamond" w:hAnsi="Garamond"/>
          <w:sz w:val="22"/>
          <w:szCs w:val="22"/>
        </w:rPr>
        <w:pPrChange w:id="5719" w:author="Stephanie Thompson" w:date="2008-11-19T11:52:00Z">
          <w:pPr/>
        </w:pPrChange>
      </w:pPr>
    </w:p>
    <w:p w:rsidR="009821B1" w:rsidRDefault="00B9316D">
      <w:pPr>
        <w:pStyle w:val="BodyText"/>
        <w:tabs>
          <w:tab w:val="left" w:pos="1080"/>
          <w:tab w:val="left" w:pos="1980"/>
          <w:tab w:val="left" w:pos="10076"/>
        </w:tabs>
        <w:rPr>
          <w:del w:id="5720" w:author="Stephanie Thompson" w:date="2008-11-17T15:36:00Z"/>
          <w:rFonts w:ascii="Garamond" w:hAnsi="Garamond"/>
          <w:sz w:val="22"/>
          <w:szCs w:val="22"/>
        </w:rPr>
        <w:pPrChange w:id="5721" w:author="Stephanie Thompson" w:date="2008-11-19T11:52:00Z">
          <w:pPr/>
        </w:pPrChange>
      </w:pPr>
      <w:del w:id="5722"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9316D" w:rsidRPr="00EB43F4" w:rsidDel="00E361B9">
        <w:trPr>
          <w:trHeight w:val="255"/>
          <w:del w:id="5723"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24" w:author="Stephanie Thompson" w:date="2008-11-17T15:36:00Z"/>
                <w:rFonts w:ascii="Garamond" w:hAnsi="Garamond"/>
                <w:sz w:val="22"/>
                <w:szCs w:val="22"/>
              </w:rPr>
              <w:pPrChange w:id="5725" w:author="Stephanie Thompson" w:date="2008-11-19T11:52:00Z">
                <w:pPr/>
              </w:pPrChange>
            </w:pPr>
            <w:del w:id="5726"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27" w:author="Stephanie Thompson" w:date="2008-11-17T15:36:00Z"/>
                <w:rFonts w:ascii="Garamond" w:hAnsi="Garamond"/>
                <w:sz w:val="22"/>
                <w:szCs w:val="22"/>
              </w:rPr>
              <w:pPrChange w:id="5728" w:author="Stephanie Thompson" w:date="2008-11-19T11:52:00Z">
                <w:pPr/>
              </w:pPrChange>
            </w:pPr>
            <w:del w:id="5729" w:author="Stephanie Thompson" w:date="2008-11-17T15:36:00Z">
              <w:r w:rsidRPr="00EB43F4" w:rsidDel="00E361B9">
                <w:rPr>
                  <w:rFonts w:ascii="Garamond" w:hAnsi="Garamond"/>
                  <w:sz w:val="22"/>
                  <w:szCs w:val="22"/>
                </w:rPr>
                <w:delText>14:30 – 16:15</w:delText>
              </w:r>
            </w:del>
          </w:p>
        </w:tc>
      </w:tr>
      <w:tr w:rsidR="00B9316D" w:rsidRPr="00EB43F4" w:rsidDel="00E361B9">
        <w:trPr>
          <w:trHeight w:val="255"/>
          <w:del w:id="5730"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31" w:author="Stephanie Thompson" w:date="2008-11-17T15:36:00Z"/>
                <w:rFonts w:ascii="Garamond" w:hAnsi="Garamond"/>
                <w:sz w:val="22"/>
                <w:szCs w:val="22"/>
              </w:rPr>
              <w:pPrChange w:id="5732" w:author="Stephanie Thompson" w:date="2008-11-19T11:52:00Z">
                <w:pPr/>
              </w:pPrChange>
            </w:pPr>
            <w:del w:id="573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34" w:author="Stephanie Thompson" w:date="2008-11-17T15:36:00Z"/>
                <w:rFonts w:ascii="Garamond" w:hAnsi="Garamond"/>
                <w:sz w:val="22"/>
                <w:szCs w:val="22"/>
              </w:rPr>
              <w:pPrChange w:id="5735" w:author="Stephanie Thompson" w:date="2008-11-19T11:52:00Z">
                <w:pPr/>
              </w:pPrChange>
            </w:pPr>
            <w:del w:id="5736" w:author="Stephanie Thompson" w:date="2008-11-17T15:36:00Z">
              <w:r w:rsidRPr="00EB43F4" w:rsidDel="00E361B9">
                <w:rPr>
                  <w:rFonts w:ascii="Garamond" w:hAnsi="Garamond"/>
                  <w:sz w:val="22"/>
                  <w:szCs w:val="22"/>
                </w:rPr>
                <w:delText>02:45 – 04:00</w:delText>
              </w:r>
            </w:del>
          </w:p>
        </w:tc>
      </w:tr>
    </w:tbl>
    <w:p w:rsidR="009821B1" w:rsidRDefault="009821B1">
      <w:pPr>
        <w:pStyle w:val="BodyText"/>
        <w:tabs>
          <w:tab w:val="left" w:pos="1080"/>
          <w:tab w:val="left" w:pos="1980"/>
          <w:tab w:val="left" w:pos="10076"/>
        </w:tabs>
        <w:rPr>
          <w:del w:id="5737" w:author="Stephanie Thompson" w:date="2008-11-17T15:36:00Z"/>
          <w:rFonts w:ascii="Garamond" w:hAnsi="Garamond"/>
          <w:sz w:val="22"/>
          <w:szCs w:val="22"/>
        </w:rPr>
        <w:pPrChange w:id="5738" w:author="Stephanie Thompson" w:date="2008-11-19T11:52:00Z">
          <w:pPr/>
        </w:pPrChange>
      </w:pPr>
    </w:p>
    <w:p w:rsidR="009821B1" w:rsidRDefault="00B9316D">
      <w:pPr>
        <w:pStyle w:val="BodyText"/>
        <w:tabs>
          <w:tab w:val="left" w:pos="1080"/>
          <w:tab w:val="left" w:pos="1980"/>
          <w:tab w:val="left" w:pos="10076"/>
        </w:tabs>
        <w:rPr>
          <w:del w:id="5739" w:author="Stephanie Thompson" w:date="2008-11-17T15:36:00Z"/>
          <w:rFonts w:ascii="Garamond" w:hAnsi="Garamond"/>
          <w:sz w:val="22"/>
          <w:szCs w:val="22"/>
        </w:rPr>
        <w:pPrChange w:id="5740" w:author="Stephanie Thompson" w:date="2008-11-19T11:52:00Z">
          <w:pPr/>
        </w:pPrChange>
      </w:pPr>
      <w:del w:id="5741"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B9316D" w:rsidRPr="00EB43F4" w:rsidDel="00E361B9">
        <w:trPr>
          <w:trHeight w:val="255"/>
          <w:del w:id="5742"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43" w:author="Stephanie Thompson" w:date="2008-11-17T15:36:00Z"/>
                <w:rFonts w:ascii="Garamond" w:hAnsi="Garamond"/>
                <w:sz w:val="22"/>
                <w:szCs w:val="22"/>
              </w:rPr>
              <w:pPrChange w:id="5744" w:author="Stephanie Thompson" w:date="2008-11-19T11:52:00Z">
                <w:pPr/>
              </w:pPrChange>
            </w:pPr>
            <w:del w:id="574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46" w:author="Stephanie Thompson" w:date="2008-11-17T15:36:00Z"/>
                <w:rFonts w:ascii="Garamond" w:hAnsi="Garamond"/>
                <w:sz w:val="22"/>
                <w:szCs w:val="22"/>
              </w:rPr>
              <w:pPrChange w:id="5747" w:author="Stephanie Thompson" w:date="2008-11-19T11:52:00Z">
                <w:pPr/>
              </w:pPrChange>
            </w:pPr>
            <w:del w:id="5748" w:author="Stephanie Thompson" w:date="2008-11-17T15:36:00Z">
              <w:r w:rsidRPr="00EB43F4" w:rsidDel="00E361B9">
                <w:rPr>
                  <w:rFonts w:ascii="Garamond" w:hAnsi="Garamond"/>
                  <w:sz w:val="22"/>
                  <w:szCs w:val="22"/>
                </w:rPr>
                <w:delText>15:15 – 18:45</w:delText>
              </w:r>
            </w:del>
          </w:p>
        </w:tc>
      </w:tr>
      <w:tr w:rsidR="00B9316D" w:rsidRPr="00EB43F4" w:rsidDel="00E361B9">
        <w:trPr>
          <w:trHeight w:val="255"/>
          <w:del w:id="5749" w:author="Stephanie Thompson" w:date="2008-11-17T15:36:00Z"/>
        </w:trPr>
        <w:tc>
          <w:tcPr>
            <w:tcW w:w="150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50" w:author="Stephanie Thompson" w:date="2008-11-17T15:36:00Z"/>
                <w:rFonts w:ascii="Garamond" w:hAnsi="Garamond"/>
                <w:sz w:val="22"/>
                <w:szCs w:val="22"/>
              </w:rPr>
              <w:pPrChange w:id="5751" w:author="Stephanie Thompson" w:date="2008-11-19T11:52:00Z">
                <w:pPr/>
              </w:pPrChange>
            </w:pPr>
            <w:del w:id="5752"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B9316D">
            <w:pPr>
              <w:pStyle w:val="BodyText"/>
              <w:tabs>
                <w:tab w:val="left" w:pos="1080"/>
                <w:tab w:val="left" w:pos="1980"/>
                <w:tab w:val="left" w:pos="10076"/>
              </w:tabs>
              <w:rPr>
                <w:del w:id="5753" w:author="Stephanie Thompson" w:date="2008-11-17T15:36:00Z"/>
                <w:rFonts w:ascii="Garamond" w:hAnsi="Garamond"/>
                <w:sz w:val="22"/>
                <w:szCs w:val="22"/>
              </w:rPr>
              <w:pPrChange w:id="5754" w:author="Stephanie Thompson" w:date="2008-11-19T11:52:00Z">
                <w:pPr/>
              </w:pPrChange>
            </w:pPr>
            <w:del w:id="5755" w:author="Stephanie Thompson" w:date="2008-11-17T15:36:00Z">
              <w:r w:rsidRPr="00EB43F4" w:rsidDel="00E361B9">
                <w:rPr>
                  <w:rFonts w:ascii="Garamond" w:hAnsi="Garamond"/>
                  <w:sz w:val="22"/>
                  <w:szCs w:val="22"/>
                </w:rPr>
                <w:delText>01:15 – 05:45</w:delText>
              </w:r>
            </w:del>
          </w:p>
        </w:tc>
      </w:tr>
    </w:tbl>
    <w:p w:rsidR="009821B1" w:rsidRDefault="009821B1">
      <w:pPr>
        <w:pStyle w:val="BodyText"/>
        <w:tabs>
          <w:tab w:val="left" w:pos="1080"/>
          <w:tab w:val="left" w:pos="1980"/>
          <w:tab w:val="left" w:pos="10076"/>
        </w:tabs>
        <w:rPr>
          <w:del w:id="5756" w:author="Stephanie Thompson" w:date="2008-11-17T15:36:00Z"/>
          <w:rFonts w:ascii="Garamond" w:hAnsi="Garamond"/>
          <w:sz w:val="22"/>
          <w:szCs w:val="22"/>
        </w:rPr>
        <w:pPrChange w:id="5757" w:author="Stephanie Thompson" w:date="2008-11-19T11:52:00Z">
          <w:pPr/>
        </w:pPrChange>
      </w:pPr>
    </w:p>
    <w:p w:rsidR="009821B1" w:rsidRDefault="00B9316D">
      <w:pPr>
        <w:pStyle w:val="BodyText"/>
        <w:tabs>
          <w:tab w:val="left" w:pos="1080"/>
          <w:tab w:val="left" w:pos="1980"/>
          <w:tab w:val="left" w:pos="10076"/>
        </w:tabs>
        <w:rPr>
          <w:del w:id="5758" w:author="Stephanie Thompson" w:date="2008-11-17T15:36:00Z"/>
          <w:rFonts w:ascii="Garamond" w:hAnsi="Garamond"/>
          <w:sz w:val="22"/>
          <w:szCs w:val="22"/>
        </w:rPr>
        <w:pPrChange w:id="5759" w:author="Stephanie Thompson" w:date="2008-11-19T11:52:00Z">
          <w:pPr/>
        </w:pPrChange>
      </w:pPr>
      <w:del w:id="576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615F97" w:rsidRPr="00EB43F4" w:rsidDel="00E361B9">
        <w:trPr>
          <w:gridAfter w:val="1"/>
          <w:wAfter w:w="1420" w:type="dxa"/>
          <w:trHeight w:val="255"/>
          <w:del w:id="5761" w:author="Stephanie Thompson" w:date="2008-11-17T15:36:00Z"/>
        </w:trPr>
        <w:tc>
          <w:tcPr>
            <w:tcW w:w="150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62" w:author="Stephanie Thompson" w:date="2008-11-17T15:36:00Z"/>
                <w:rFonts w:ascii="Garamond" w:hAnsi="Garamond"/>
                <w:sz w:val="22"/>
                <w:szCs w:val="22"/>
              </w:rPr>
              <w:pPrChange w:id="5763" w:author="Stephanie Thompson" w:date="2008-11-19T11:52:00Z">
                <w:pPr/>
              </w:pPrChange>
            </w:pPr>
            <w:del w:id="5764"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65" w:author="Stephanie Thompson" w:date="2008-11-17T15:36:00Z"/>
                <w:rFonts w:ascii="Garamond" w:hAnsi="Garamond"/>
                <w:sz w:val="22"/>
                <w:szCs w:val="22"/>
              </w:rPr>
              <w:pPrChange w:id="5766" w:author="Stephanie Thompson" w:date="2008-11-19T11:52:00Z">
                <w:pPr/>
              </w:pPrChange>
            </w:pPr>
            <w:del w:id="5767" w:author="Stephanie Thompson" w:date="2008-11-17T15:36:00Z">
              <w:r w:rsidRPr="00EB43F4" w:rsidDel="00E361B9">
                <w:rPr>
                  <w:rFonts w:ascii="Garamond" w:hAnsi="Garamond"/>
                  <w:sz w:val="22"/>
                  <w:szCs w:val="22"/>
                </w:rPr>
                <w:delText>21:30 to</w:delText>
              </w:r>
            </w:del>
          </w:p>
        </w:tc>
        <w:tc>
          <w:tcPr>
            <w:tcW w:w="1420" w:type="dxa"/>
            <w:vAlign w:val="bottom"/>
          </w:tcPr>
          <w:p w:rsidR="009821B1" w:rsidRDefault="00615F97">
            <w:pPr>
              <w:pStyle w:val="BodyText"/>
              <w:tabs>
                <w:tab w:val="left" w:pos="1080"/>
                <w:tab w:val="left" w:pos="1980"/>
                <w:tab w:val="left" w:pos="10076"/>
              </w:tabs>
              <w:rPr>
                <w:del w:id="5768" w:author="Stephanie Thompson" w:date="2008-11-17T15:36:00Z"/>
                <w:rFonts w:ascii="Garamond" w:hAnsi="Garamond"/>
                <w:sz w:val="22"/>
                <w:szCs w:val="22"/>
              </w:rPr>
              <w:pPrChange w:id="5769" w:author="Stephanie Thompson" w:date="2008-11-19T11:52:00Z">
                <w:pPr/>
              </w:pPrChange>
            </w:pPr>
            <w:del w:id="5770" w:author="Stephanie Thompson" w:date="2008-11-17T15:36:00Z">
              <w:r w:rsidRPr="00EB43F4" w:rsidDel="00E361B9">
                <w:rPr>
                  <w:rFonts w:ascii="Garamond" w:hAnsi="Garamond"/>
                  <w:sz w:val="22"/>
                  <w:szCs w:val="22"/>
                </w:rPr>
                <w:delText>03/15/06</w:delText>
              </w:r>
            </w:del>
          </w:p>
        </w:tc>
        <w:tc>
          <w:tcPr>
            <w:tcW w:w="1420" w:type="dxa"/>
            <w:vAlign w:val="bottom"/>
          </w:tcPr>
          <w:p w:rsidR="009821B1" w:rsidRDefault="00615F97">
            <w:pPr>
              <w:pStyle w:val="BodyText"/>
              <w:tabs>
                <w:tab w:val="left" w:pos="1080"/>
                <w:tab w:val="left" w:pos="1980"/>
                <w:tab w:val="left" w:pos="10076"/>
              </w:tabs>
              <w:rPr>
                <w:del w:id="5771" w:author="Stephanie Thompson" w:date="2008-11-17T15:36:00Z"/>
                <w:rFonts w:ascii="Garamond" w:hAnsi="Garamond"/>
                <w:sz w:val="22"/>
                <w:szCs w:val="22"/>
              </w:rPr>
              <w:pPrChange w:id="5772" w:author="Stephanie Thompson" w:date="2008-11-19T11:52:00Z">
                <w:pPr/>
              </w:pPrChange>
            </w:pPr>
            <w:del w:id="5773" w:author="Stephanie Thompson" w:date="2008-11-17T15:36:00Z">
              <w:r w:rsidRPr="00EB43F4" w:rsidDel="00E361B9">
                <w:rPr>
                  <w:rFonts w:ascii="Garamond" w:hAnsi="Garamond"/>
                  <w:sz w:val="22"/>
                  <w:szCs w:val="22"/>
                </w:rPr>
                <w:delText>00:00,</w:delText>
              </w:r>
            </w:del>
          </w:p>
        </w:tc>
        <w:tc>
          <w:tcPr>
            <w:tcW w:w="1420" w:type="dxa"/>
            <w:vAlign w:val="bottom"/>
          </w:tcPr>
          <w:p w:rsidR="009821B1" w:rsidRDefault="00615F97">
            <w:pPr>
              <w:pStyle w:val="BodyText"/>
              <w:tabs>
                <w:tab w:val="left" w:pos="1080"/>
                <w:tab w:val="left" w:pos="1980"/>
                <w:tab w:val="left" w:pos="10076"/>
              </w:tabs>
              <w:rPr>
                <w:del w:id="5774" w:author="Stephanie Thompson" w:date="2008-11-17T15:36:00Z"/>
                <w:rFonts w:ascii="Garamond" w:hAnsi="Garamond"/>
                <w:sz w:val="22"/>
                <w:szCs w:val="22"/>
              </w:rPr>
              <w:pPrChange w:id="5775" w:author="Stephanie Thompson" w:date="2008-11-19T11:52:00Z">
                <w:pPr/>
              </w:pPrChange>
            </w:pPr>
            <w:del w:id="5776" w:author="Stephanie Thompson" w:date="2008-11-17T15:36:00Z">
              <w:r w:rsidRPr="00EB43F4" w:rsidDel="00E361B9">
                <w:rPr>
                  <w:rFonts w:ascii="Garamond" w:hAnsi="Garamond"/>
                  <w:sz w:val="22"/>
                  <w:szCs w:val="22"/>
                </w:rPr>
                <w:delText>08:45 – 14:30</w:delText>
              </w:r>
            </w:del>
          </w:p>
        </w:tc>
      </w:tr>
      <w:tr w:rsidR="00615F97" w:rsidRPr="00EB43F4" w:rsidDel="00E361B9">
        <w:trPr>
          <w:gridAfter w:val="1"/>
          <w:wAfter w:w="1420" w:type="dxa"/>
          <w:trHeight w:val="255"/>
          <w:del w:id="5777" w:author="Stephanie Thompson" w:date="2008-11-17T15:36:00Z"/>
        </w:trPr>
        <w:tc>
          <w:tcPr>
            <w:tcW w:w="150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78" w:author="Stephanie Thompson" w:date="2008-11-17T15:36:00Z"/>
                <w:rFonts w:ascii="Garamond" w:hAnsi="Garamond"/>
                <w:sz w:val="22"/>
                <w:szCs w:val="22"/>
              </w:rPr>
              <w:pPrChange w:id="5779" w:author="Stephanie Thompson" w:date="2008-11-19T11:52:00Z">
                <w:pPr/>
              </w:pPrChange>
            </w:pPr>
            <w:del w:id="5780" w:author="Stephanie Thompson" w:date="2008-11-17T15:36:00Z">
              <w:r w:rsidRPr="00EB43F4" w:rsidDel="00E361B9">
                <w:rPr>
                  <w:rFonts w:ascii="Garamond" w:hAnsi="Garamond"/>
                  <w:sz w:val="22"/>
                  <w:szCs w:val="22"/>
                </w:rPr>
                <w:lastRenderedPageBreak/>
                <w:delText>03/15/06</w:delText>
              </w:r>
            </w:del>
          </w:p>
        </w:tc>
        <w:tc>
          <w:tcPr>
            <w:tcW w:w="142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81" w:author="Stephanie Thompson" w:date="2008-11-17T15:36:00Z"/>
                <w:rFonts w:ascii="Garamond" w:hAnsi="Garamond"/>
                <w:sz w:val="22"/>
                <w:szCs w:val="22"/>
              </w:rPr>
              <w:pPrChange w:id="5782" w:author="Stephanie Thompson" w:date="2008-11-19T11:52:00Z">
                <w:pPr/>
              </w:pPrChange>
            </w:pPr>
            <w:del w:id="5783" w:author="Stephanie Thompson" w:date="2008-11-17T15:36:00Z">
              <w:r w:rsidRPr="00EB43F4" w:rsidDel="00E361B9">
                <w:rPr>
                  <w:rFonts w:ascii="Garamond" w:hAnsi="Garamond"/>
                  <w:sz w:val="22"/>
                  <w:szCs w:val="22"/>
                </w:rPr>
                <w:delText>19:45 to</w:delText>
              </w:r>
            </w:del>
          </w:p>
        </w:tc>
        <w:tc>
          <w:tcPr>
            <w:tcW w:w="1420" w:type="dxa"/>
            <w:vAlign w:val="bottom"/>
          </w:tcPr>
          <w:p w:rsidR="009821B1" w:rsidRDefault="00615F97">
            <w:pPr>
              <w:pStyle w:val="BodyText"/>
              <w:tabs>
                <w:tab w:val="left" w:pos="1080"/>
                <w:tab w:val="left" w:pos="1980"/>
                <w:tab w:val="left" w:pos="10076"/>
              </w:tabs>
              <w:rPr>
                <w:del w:id="5784" w:author="Stephanie Thompson" w:date="2008-11-17T15:36:00Z"/>
                <w:rFonts w:ascii="Garamond" w:hAnsi="Garamond"/>
                <w:sz w:val="22"/>
                <w:szCs w:val="22"/>
              </w:rPr>
              <w:pPrChange w:id="5785" w:author="Stephanie Thompson" w:date="2008-11-19T11:52:00Z">
                <w:pPr/>
              </w:pPrChange>
            </w:pPr>
            <w:del w:id="5786"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615F97">
            <w:pPr>
              <w:pStyle w:val="BodyText"/>
              <w:tabs>
                <w:tab w:val="left" w:pos="1080"/>
                <w:tab w:val="left" w:pos="1980"/>
                <w:tab w:val="left" w:pos="10076"/>
              </w:tabs>
              <w:rPr>
                <w:del w:id="5787" w:author="Stephanie Thompson" w:date="2008-11-17T15:36:00Z"/>
                <w:rFonts w:ascii="Garamond" w:hAnsi="Garamond"/>
                <w:sz w:val="22"/>
                <w:szCs w:val="22"/>
              </w:rPr>
              <w:pPrChange w:id="5788" w:author="Stephanie Thompson" w:date="2008-11-19T11:52:00Z">
                <w:pPr/>
              </w:pPrChange>
            </w:pPr>
            <w:del w:id="5789"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615F97">
            <w:pPr>
              <w:pStyle w:val="BodyText"/>
              <w:tabs>
                <w:tab w:val="left" w:pos="1080"/>
                <w:tab w:val="left" w:pos="1980"/>
                <w:tab w:val="left" w:pos="10076"/>
              </w:tabs>
              <w:rPr>
                <w:del w:id="5790" w:author="Stephanie Thompson" w:date="2008-11-17T15:36:00Z"/>
                <w:rFonts w:ascii="Garamond" w:hAnsi="Garamond"/>
                <w:sz w:val="22"/>
                <w:szCs w:val="22"/>
              </w:rPr>
              <w:pPrChange w:id="5791" w:author="Stephanie Thompson" w:date="2008-11-19T11:52:00Z">
                <w:pPr/>
              </w:pPrChange>
            </w:pPr>
            <w:del w:id="5792" w:author="Stephanie Thompson" w:date="2008-11-17T15:36:00Z">
              <w:r w:rsidRPr="00EB43F4" w:rsidDel="00E361B9">
                <w:rPr>
                  <w:rFonts w:ascii="Garamond" w:hAnsi="Garamond"/>
                  <w:sz w:val="22"/>
                  <w:szCs w:val="22"/>
                </w:rPr>
                <w:delText>09:45 – 13:30</w:delText>
              </w:r>
            </w:del>
          </w:p>
        </w:tc>
      </w:tr>
      <w:tr w:rsidR="00615F97" w:rsidRPr="00EB43F4" w:rsidDel="00E361B9">
        <w:trPr>
          <w:gridAfter w:val="1"/>
          <w:wAfter w:w="1420" w:type="dxa"/>
          <w:trHeight w:val="255"/>
          <w:del w:id="5793" w:author="Stephanie Thompson" w:date="2008-11-17T15:36:00Z"/>
        </w:trPr>
        <w:tc>
          <w:tcPr>
            <w:tcW w:w="150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94" w:author="Stephanie Thompson" w:date="2008-11-17T15:36:00Z"/>
                <w:rFonts w:ascii="Garamond" w:hAnsi="Garamond"/>
                <w:sz w:val="22"/>
                <w:szCs w:val="22"/>
              </w:rPr>
              <w:pPrChange w:id="5795" w:author="Stephanie Thompson" w:date="2008-11-19T11:52:00Z">
                <w:pPr/>
              </w:pPrChange>
            </w:pPr>
            <w:del w:id="5796"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615F97">
            <w:pPr>
              <w:pStyle w:val="BodyText"/>
              <w:tabs>
                <w:tab w:val="left" w:pos="1080"/>
                <w:tab w:val="left" w:pos="1980"/>
                <w:tab w:val="left" w:pos="10076"/>
              </w:tabs>
              <w:rPr>
                <w:del w:id="5797" w:author="Stephanie Thompson" w:date="2008-11-17T15:36:00Z"/>
                <w:rFonts w:ascii="Garamond" w:hAnsi="Garamond"/>
                <w:sz w:val="22"/>
                <w:szCs w:val="22"/>
              </w:rPr>
              <w:pPrChange w:id="5798" w:author="Stephanie Thompson" w:date="2008-11-19T11:52:00Z">
                <w:pPr/>
              </w:pPrChange>
            </w:pPr>
            <w:del w:id="5799"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615F97">
            <w:pPr>
              <w:pStyle w:val="BodyText"/>
              <w:tabs>
                <w:tab w:val="left" w:pos="1080"/>
                <w:tab w:val="left" w:pos="1980"/>
                <w:tab w:val="left" w:pos="10076"/>
              </w:tabs>
              <w:rPr>
                <w:del w:id="5800" w:author="Stephanie Thompson" w:date="2008-11-17T15:36:00Z"/>
                <w:rFonts w:ascii="Garamond" w:hAnsi="Garamond"/>
                <w:sz w:val="22"/>
                <w:szCs w:val="22"/>
              </w:rPr>
              <w:pPrChange w:id="5801" w:author="Stephanie Thompson" w:date="2008-11-19T11:52:00Z">
                <w:pPr/>
              </w:pPrChange>
            </w:pPr>
            <w:del w:id="5802"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615F97">
            <w:pPr>
              <w:pStyle w:val="BodyText"/>
              <w:tabs>
                <w:tab w:val="left" w:pos="1080"/>
                <w:tab w:val="left" w:pos="1980"/>
                <w:tab w:val="left" w:pos="10076"/>
              </w:tabs>
              <w:rPr>
                <w:del w:id="5803" w:author="Stephanie Thompson" w:date="2008-11-17T15:36:00Z"/>
                <w:rFonts w:ascii="Garamond" w:hAnsi="Garamond"/>
                <w:sz w:val="22"/>
                <w:szCs w:val="22"/>
              </w:rPr>
              <w:pPrChange w:id="5804" w:author="Stephanie Thompson" w:date="2008-11-19T11:52:00Z">
                <w:pPr/>
              </w:pPrChange>
            </w:pPr>
            <w:del w:id="5805" w:author="Stephanie Thompson" w:date="2008-11-17T15:36:00Z">
              <w:r w:rsidRPr="00EB43F4" w:rsidDel="00E361B9">
                <w:rPr>
                  <w:rFonts w:ascii="Garamond" w:hAnsi="Garamond"/>
                  <w:sz w:val="22"/>
                  <w:szCs w:val="22"/>
                </w:rPr>
                <w:delText>01:00,</w:delText>
              </w:r>
            </w:del>
          </w:p>
        </w:tc>
        <w:tc>
          <w:tcPr>
            <w:tcW w:w="1420" w:type="dxa"/>
            <w:vAlign w:val="bottom"/>
          </w:tcPr>
          <w:p w:rsidR="009821B1" w:rsidRDefault="00615F97">
            <w:pPr>
              <w:pStyle w:val="BodyText"/>
              <w:tabs>
                <w:tab w:val="left" w:pos="1080"/>
                <w:tab w:val="left" w:pos="1980"/>
                <w:tab w:val="left" w:pos="10076"/>
              </w:tabs>
              <w:rPr>
                <w:del w:id="5806" w:author="Stephanie Thompson" w:date="2008-11-17T15:36:00Z"/>
                <w:rFonts w:ascii="Garamond" w:hAnsi="Garamond"/>
                <w:sz w:val="22"/>
                <w:szCs w:val="22"/>
              </w:rPr>
              <w:pPrChange w:id="5807" w:author="Stephanie Thompson" w:date="2008-11-19T11:52:00Z">
                <w:pPr/>
              </w:pPrChange>
            </w:pPr>
            <w:del w:id="5808" w:author="Stephanie Thompson" w:date="2008-11-17T15:36:00Z">
              <w:r w:rsidRPr="00EB43F4" w:rsidDel="00E361B9">
                <w:rPr>
                  <w:rFonts w:ascii="Garamond" w:hAnsi="Garamond"/>
                  <w:sz w:val="22"/>
                  <w:szCs w:val="22"/>
                </w:rPr>
                <w:delText>12:15 – 13:15</w:delText>
              </w:r>
            </w:del>
          </w:p>
        </w:tc>
      </w:tr>
      <w:tr w:rsidR="00306833" w:rsidRPr="00EB43F4" w:rsidDel="00E361B9">
        <w:trPr>
          <w:trHeight w:val="255"/>
          <w:del w:id="5809" w:author="Stephanie Thompson" w:date="2008-11-17T15:36:00Z"/>
        </w:trPr>
        <w:tc>
          <w:tcPr>
            <w:tcW w:w="150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10" w:author="Stephanie Thompson" w:date="2008-11-17T15:36:00Z"/>
                <w:rFonts w:ascii="Garamond" w:hAnsi="Garamond"/>
                <w:sz w:val="22"/>
                <w:szCs w:val="22"/>
              </w:rPr>
              <w:pPrChange w:id="5811" w:author="Stephanie Thompson" w:date="2008-11-19T11:52:00Z">
                <w:pPr/>
              </w:pPrChange>
            </w:pPr>
            <w:del w:id="5812"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13" w:author="Stephanie Thompson" w:date="2008-11-17T15:36:00Z"/>
                <w:rFonts w:ascii="Garamond" w:hAnsi="Garamond"/>
                <w:sz w:val="22"/>
                <w:szCs w:val="22"/>
              </w:rPr>
              <w:pPrChange w:id="5814" w:author="Stephanie Thompson" w:date="2008-11-19T11:52:00Z">
                <w:pPr/>
              </w:pPrChange>
            </w:pPr>
            <w:del w:id="5815" w:author="Stephanie Thompson" w:date="2008-11-17T15:36:00Z">
              <w:r w:rsidRPr="00EB43F4" w:rsidDel="00E361B9">
                <w:rPr>
                  <w:rFonts w:ascii="Garamond" w:hAnsi="Garamond"/>
                  <w:sz w:val="22"/>
                  <w:szCs w:val="22"/>
                </w:rPr>
                <w:delText>12:30 – 14:45,</w:delText>
              </w:r>
            </w:del>
          </w:p>
        </w:tc>
        <w:tc>
          <w:tcPr>
            <w:tcW w:w="1420" w:type="dxa"/>
            <w:vAlign w:val="bottom"/>
          </w:tcPr>
          <w:p w:rsidR="009821B1" w:rsidRDefault="00306833">
            <w:pPr>
              <w:pStyle w:val="BodyText"/>
              <w:tabs>
                <w:tab w:val="left" w:pos="1080"/>
                <w:tab w:val="left" w:pos="1980"/>
                <w:tab w:val="left" w:pos="10076"/>
              </w:tabs>
              <w:rPr>
                <w:del w:id="5816" w:author="Stephanie Thompson" w:date="2008-11-17T15:36:00Z"/>
                <w:rFonts w:ascii="Garamond" w:hAnsi="Garamond"/>
                <w:sz w:val="22"/>
                <w:szCs w:val="22"/>
              </w:rPr>
              <w:pPrChange w:id="5817" w:author="Stephanie Thompson" w:date="2008-11-19T11:52:00Z">
                <w:pPr/>
              </w:pPrChange>
            </w:pPr>
            <w:del w:id="5818"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306833">
            <w:pPr>
              <w:pStyle w:val="BodyText"/>
              <w:tabs>
                <w:tab w:val="left" w:pos="1080"/>
                <w:tab w:val="left" w:pos="1980"/>
                <w:tab w:val="left" w:pos="10076"/>
              </w:tabs>
              <w:rPr>
                <w:del w:id="5819" w:author="Stephanie Thompson" w:date="2008-11-17T15:36:00Z"/>
                <w:rFonts w:ascii="Garamond" w:hAnsi="Garamond"/>
                <w:sz w:val="22"/>
                <w:szCs w:val="22"/>
              </w:rPr>
              <w:pPrChange w:id="5820" w:author="Stephanie Thompson" w:date="2008-11-19T11:52:00Z">
                <w:pPr/>
              </w:pPrChange>
            </w:pPr>
            <w:del w:id="5821" w:author="Stephanie Thompson" w:date="2008-11-17T15:36:00Z">
              <w:r w:rsidRPr="00EB43F4" w:rsidDel="00E361B9">
                <w:rPr>
                  <w:rFonts w:ascii="Garamond" w:hAnsi="Garamond"/>
                  <w:sz w:val="22"/>
                  <w:szCs w:val="22"/>
                </w:rPr>
                <w:delText>03/19/06</w:delText>
              </w:r>
            </w:del>
          </w:p>
        </w:tc>
        <w:tc>
          <w:tcPr>
            <w:tcW w:w="1420" w:type="dxa"/>
            <w:vAlign w:val="bottom"/>
          </w:tcPr>
          <w:p w:rsidR="009821B1" w:rsidRDefault="00306833">
            <w:pPr>
              <w:pStyle w:val="BodyText"/>
              <w:tabs>
                <w:tab w:val="left" w:pos="1080"/>
                <w:tab w:val="left" w:pos="1980"/>
                <w:tab w:val="left" w:pos="10076"/>
              </w:tabs>
              <w:rPr>
                <w:del w:id="5822" w:author="Stephanie Thompson" w:date="2008-11-17T15:36:00Z"/>
                <w:rFonts w:ascii="Garamond" w:hAnsi="Garamond"/>
                <w:sz w:val="22"/>
                <w:szCs w:val="22"/>
              </w:rPr>
              <w:pPrChange w:id="5823" w:author="Stephanie Thompson" w:date="2008-11-19T11:52:00Z">
                <w:pPr/>
              </w:pPrChange>
            </w:pPr>
            <w:del w:id="5824" w:author="Stephanie Thompson" w:date="2008-11-17T15:36:00Z">
              <w:r w:rsidRPr="00EB43F4" w:rsidDel="00E361B9">
                <w:rPr>
                  <w:rFonts w:ascii="Garamond" w:hAnsi="Garamond"/>
                  <w:sz w:val="22"/>
                  <w:szCs w:val="22"/>
                </w:rPr>
                <w:delText>02:30,</w:delText>
              </w:r>
            </w:del>
          </w:p>
        </w:tc>
        <w:tc>
          <w:tcPr>
            <w:tcW w:w="1420" w:type="dxa"/>
            <w:vAlign w:val="bottom"/>
          </w:tcPr>
          <w:p w:rsidR="009821B1" w:rsidRDefault="00306833">
            <w:pPr>
              <w:pStyle w:val="BodyText"/>
              <w:tabs>
                <w:tab w:val="left" w:pos="1080"/>
                <w:tab w:val="left" w:pos="1980"/>
                <w:tab w:val="left" w:pos="10076"/>
              </w:tabs>
              <w:rPr>
                <w:del w:id="5825" w:author="Stephanie Thompson" w:date="2008-11-17T15:36:00Z"/>
                <w:rFonts w:ascii="Garamond" w:hAnsi="Garamond"/>
                <w:sz w:val="22"/>
                <w:szCs w:val="22"/>
              </w:rPr>
              <w:pPrChange w:id="5826" w:author="Stephanie Thompson" w:date="2008-11-19T11:52:00Z">
                <w:pPr/>
              </w:pPrChange>
            </w:pPr>
            <w:del w:id="5827" w:author="Stephanie Thompson" w:date="2008-11-17T15:36:00Z">
              <w:r w:rsidRPr="00EB43F4" w:rsidDel="00E361B9">
                <w:rPr>
                  <w:rFonts w:ascii="Garamond" w:hAnsi="Garamond"/>
                  <w:sz w:val="22"/>
                  <w:szCs w:val="22"/>
                </w:rPr>
                <w:delText>12:15 – 15:00</w:delText>
              </w:r>
            </w:del>
          </w:p>
        </w:tc>
      </w:tr>
      <w:tr w:rsidR="00306833" w:rsidRPr="00EB43F4" w:rsidDel="00E361B9">
        <w:trPr>
          <w:gridAfter w:val="3"/>
          <w:wAfter w:w="4260" w:type="dxa"/>
          <w:trHeight w:val="255"/>
          <w:del w:id="5828" w:author="Stephanie Thompson" w:date="2008-11-17T15:36:00Z"/>
        </w:trPr>
        <w:tc>
          <w:tcPr>
            <w:tcW w:w="150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29" w:author="Stephanie Thompson" w:date="2008-11-17T15:36:00Z"/>
                <w:rFonts w:ascii="Garamond" w:hAnsi="Garamond"/>
                <w:sz w:val="22"/>
                <w:szCs w:val="22"/>
              </w:rPr>
              <w:pPrChange w:id="5830" w:author="Stephanie Thompson" w:date="2008-11-19T11:52:00Z">
                <w:pPr/>
              </w:pPrChange>
            </w:pPr>
            <w:del w:id="5831"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32" w:author="Stephanie Thompson" w:date="2008-11-17T15:36:00Z"/>
                <w:rFonts w:ascii="Garamond" w:hAnsi="Garamond"/>
                <w:sz w:val="22"/>
                <w:szCs w:val="22"/>
              </w:rPr>
              <w:pPrChange w:id="5833" w:author="Stephanie Thompson" w:date="2008-11-19T11:52:00Z">
                <w:pPr/>
              </w:pPrChange>
            </w:pPr>
            <w:del w:id="5834" w:author="Stephanie Thompson" w:date="2008-11-17T15:36:00Z">
              <w:r w:rsidRPr="00EB43F4" w:rsidDel="00E361B9">
                <w:rPr>
                  <w:rFonts w:ascii="Garamond" w:hAnsi="Garamond"/>
                  <w:sz w:val="22"/>
                  <w:szCs w:val="22"/>
                </w:rPr>
                <w:delText>01:15 – 02:30,</w:delText>
              </w:r>
            </w:del>
          </w:p>
        </w:tc>
        <w:tc>
          <w:tcPr>
            <w:tcW w:w="1420" w:type="dxa"/>
            <w:vAlign w:val="bottom"/>
          </w:tcPr>
          <w:p w:rsidR="009821B1" w:rsidRDefault="00306833">
            <w:pPr>
              <w:pStyle w:val="BodyText"/>
              <w:tabs>
                <w:tab w:val="left" w:pos="1080"/>
                <w:tab w:val="left" w:pos="1980"/>
                <w:tab w:val="left" w:pos="10076"/>
              </w:tabs>
              <w:rPr>
                <w:del w:id="5835" w:author="Stephanie Thompson" w:date="2008-11-17T15:36:00Z"/>
                <w:rFonts w:ascii="Garamond" w:hAnsi="Garamond"/>
                <w:sz w:val="22"/>
                <w:szCs w:val="22"/>
              </w:rPr>
              <w:pPrChange w:id="5836" w:author="Stephanie Thompson" w:date="2008-11-19T11:52:00Z">
                <w:pPr/>
              </w:pPrChange>
            </w:pPr>
            <w:del w:id="5837" w:author="Stephanie Thompson" w:date="2008-11-17T15:36:00Z">
              <w:r w:rsidRPr="00EB43F4" w:rsidDel="00E361B9">
                <w:rPr>
                  <w:rFonts w:ascii="Garamond" w:hAnsi="Garamond"/>
                  <w:sz w:val="22"/>
                  <w:szCs w:val="22"/>
                </w:rPr>
                <w:delText>13:30 – 14:15</w:delText>
              </w:r>
            </w:del>
          </w:p>
        </w:tc>
      </w:tr>
      <w:tr w:rsidR="00306833" w:rsidRPr="00EB43F4" w:rsidDel="00E361B9">
        <w:trPr>
          <w:gridAfter w:val="4"/>
          <w:wAfter w:w="5680" w:type="dxa"/>
          <w:trHeight w:val="255"/>
          <w:del w:id="5838" w:author="Stephanie Thompson" w:date="2008-11-17T15:36:00Z"/>
        </w:trPr>
        <w:tc>
          <w:tcPr>
            <w:tcW w:w="150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39" w:author="Stephanie Thompson" w:date="2008-11-17T15:36:00Z"/>
                <w:rFonts w:ascii="Garamond" w:hAnsi="Garamond"/>
                <w:sz w:val="22"/>
                <w:szCs w:val="22"/>
              </w:rPr>
              <w:pPrChange w:id="5840" w:author="Stephanie Thompson" w:date="2008-11-19T11:52:00Z">
                <w:pPr/>
              </w:pPrChange>
            </w:pPr>
            <w:del w:id="5841"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306833">
            <w:pPr>
              <w:pStyle w:val="BodyText"/>
              <w:tabs>
                <w:tab w:val="left" w:pos="1080"/>
                <w:tab w:val="left" w:pos="1980"/>
                <w:tab w:val="left" w:pos="10076"/>
              </w:tabs>
              <w:rPr>
                <w:del w:id="5842" w:author="Stephanie Thompson" w:date="2008-11-17T15:36:00Z"/>
                <w:rFonts w:ascii="Garamond" w:hAnsi="Garamond"/>
                <w:sz w:val="22"/>
                <w:szCs w:val="22"/>
              </w:rPr>
              <w:pPrChange w:id="5843" w:author="Stephanie Thompson" w:date="2008-11-19T11:52:00Z">
                <w:pPr/>
              </w:pPrChange>
            </w:pPr>
            <w:del w:id="5844" w:author="Stephanie Thompson" w:date="2008-11-17T15:36:00Z">
              <w:r w:rsidRPr="00EB43F4" w:rsidDel="00E361B9">
                <w:rPr>
                  <w:rFonts w:ascii="Garamond" w:hAnsi="Garamond"/>
                  <w:sz w:val="22"/>
                  <w:szCs w:val="22"/>
                </w:rPr>
                <w:delText>15:15 – 18:45</w:delText>
              </w:r>
            </w:del>
          </w:p>
        </w:tc>
      </w:tr>
      <w:tr w:rsidR="00D43A44" w:rsidRPr="00EB43F4" w:rsidDel="00E361B9">
        <w:trPr>
          <w:gridAfter w:val="4"/>
          <w:wAfter w:w="5680" w:type="dxa"/>
          <w:trHeight w:val="255"/>
          <w:del w:id="5845" w:author="Stephanie Thompson" w:date="2008-11-17T15:36:00Z"/>
        </w:trPr>
        <w:tc>
          <w:tcPr>
            <w:tcW w:w="150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46" w:author="Stephanie Thompson" w:date="2008-11-17T15:36:00Z"/>
                <w:rFonts w:ascii="Garamond" w:hAnsi="Garamond"/>
                <w:sz w:val="22"/>
                <w:szCs w:val="22"/>
              </w:rPr>
              <w:pPrChange w:id="5847" w:author="Stephanie Thompson" w:date="2008-11-19T11:52:00Z">
                <w:pPr/>
              </w:pPrChange>
            </w:pPr>
            <w:del w:id="5848"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49" w:author="Stephanie Thompson" w:date="2008-11-17T15:36:00Z"/>
                <w:rFonts w:ascii="Garamond" w:hAnsi="Garamond"/>
                <w:sz w:val="22"/>
                <w:szCs w:val="22"/>
              </w:rPr>
              <w:pPrChange w:id="5850" w:author="Stephanie Thompson" w:date="2008-11-19T11:52:00Z">
                <w:pPr/>
              </w:pPrChange>
            </w:pPr>
            <w:del w:id="5851" w:author="Stephanie Thompson" w:date="2008-11-17T15:36:00Z">
              <w:r w:rsidRPr="00EB43F4" w:rsidDel="00E361B9">
                <w:rPr>
                  <w:rFonts w:ascii="Garamond" w:hAnsi="Garamond"/>
                  <w:sz w:val="22"/>
                  <w:szCs w:val="22"/>
                </w:rPr>
                <w:delText>02:30 – 05:45</w:delText>
              </w:r>
            </w:del>
          </w:p>
        </w:tc>
      </w:tr>
    </w:tbl>
    <w:p w:rsidR="009821B1" w:rsidRDefault="009821B1">
      <w:pPr>
        <w:pStyle w:val="BodyText"/>
        <w:tabs>
          <w:tab w:val="left" w:pos="1080"/>
          <w:tab w:val="left" w:pos="1980"/>
          <w:tab w:val="left" w:pos="10076"/>
        </w:tabs>
        <w:rPr>
          <w:del w:id="5852" w:author="Stephanie Thompson" w:date="2008-11-17T15:36:00Z"/>
          <w:rFonts w:ascii="Garamond" w:hAnsi="Garamond"/>
          <w:sz w:val="22"/>
          <w:szCs w:val="22"/>
        </w:rPr>
        <w:pPrChange w:id="5853" w:author="Stephanie Thompson" w:date="2008-11-19T11:52:00Z">
          <w:pPr/>
        </w:pPrChange>
      </w:pPr>
    </w:p>
    <w:p w:rsidR="009821B1" w:rsidRDefault="00D43A44">
      <w:pPr>
        <w:pStyle w:val="BodyText"/>
        <w:tabs>
          <w:tab w:val="left" w:pos="1080"/>
          <w:tab w:val="left" w:pos="1980"/>
          <w:tab w:val="left" w:pos="10076"/>
        </w:tabs>
        <w:rPr>
          <w:del w:id="5854" w:author="Stephanie Thompson" w:date="2008-11-17T15:36:00Z"/>
          <w:rFonts w:ascii="Garamond" w:hAnsi="Garamond"/>
          <w:sz w:val="22"/>
          <w:szCs w:val="22"/>
        </w:rPr>
        <w:pPrChange w:id="5855" w:author="Stephanie Thompson" w:date="2008-11-19T11:52:00Z">
          <w:pPr/>
        </w:pPrChange>
      </w:pPr>
      <w:del w:id="585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D43A44" w:rsidRPr="00EB43F4" w:rsidDel="00E361B9">
        <w:trPr>
          <w:gridAfter w:val="4"/>
          <w:wAfter w:w="5680" w:type="dxa"/>
          <w:trHeight w:val="255"/>
          <w:del w:id="5857" w:author="Stephanie Thompson" w:date="2008-11-17T15:36:00Z"/>
        </w:trPr>
        <w:tc>
          <w:tcPr>
            <w:tcW w:w="150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58" w:author="Stephanie Thompson" w:date="2008-11-17T15:36:00Z"/>
                <w:rFonts w:ascii="Garamond" w:hAnsi="Garamond"/>
                <w:sz w:val="22"/>
                <w:szCs w:val="22"/>
              </w:rPr>
              <w:pPrChange w:id="5859" w:author="Stephanie Thompson" w:date="2008-11-19T11:52:00Z">
                <w:pPr/>
              </w:pPrChange>
            </w:pPr>
            <w:del w:id="5860"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61" w:author="Stephanie Thompson" w:date="2008-11-17T15:36:00Z"/>
                <w:rFonts w:ascii="Garamond" w:hAnsi="Garamond"/>
                <w:sz w:val="22"/>
                <w:szCs w:val="22"/>
              </w:rPr>
              <w:pPrChange w:id="5862" w:author="Stephanie Thompson" w:date="2008-11-19T11:52:00Z">
                <w:pPr/>
              </w:pPrChange>
            </w:pPr>
            <w:del w:id="5863" w:author="Stephanie Thompson" w:date="2008-11-17T15:36:00Z">
              <w:r w:rsidRPr="00EB43F4" w:rsidDel="00E361B9">
                <w:rPr>
                  <w:rFonts w:ascii="Garamond" w:hAnsi="Garamond"/>
                  <w:sz w:val="22"/>
                  <w:szCs w:val="22"/>
                </w:rPr>
                <w:delText>21:45 – 23:30</w:delText>
              </w:r>
            </w:del>
          </w:p>
        </w:tc>
      </w:tr>
      <w:tr w:rsidR="00D43A44" w:rsidRPr="00EB43F4" w:rsidDel="00E361B9">
        <w:trPr>
          <w:trHeight w:val="255"/>
          <w:del w:id="5864" w:author="Stephanie Thompson" w:date="2008-11-17T15:36:00Z"/>
        </w:trPr>
        <w:tc>
          <w:tcPr>
            <w:tcW w:w="150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65" w:author="Stephanie Thompson" w:date="2008-11-17T15:36:00Z"/>
                <w:rFonts w:ascii="Garamond" w:hAnsi="Garamond"/>
                <w:sz w:val="22"/>
                <w:szCs w:val="22"/>
              </w:rPr>
              <w:pPrChange w:id="5866" w:author="Stephanie Thompson" w:date="2008-11-19T11:52:00Z">
                <w:pPr/>
              </w:pPrChange>
            </w:pPr>
            <w:del w:id="5867"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68" w:author="Stephanie Thompson" w:date="2008-11-17T15:36:00Z"/>
                <w:rFonts w:ascii="Garamond" w:hAnsi="Garamond"/>
                <w:sz w:val="22"/>
                <w:szCs w:val="22"/>
              </w:rPr>
              <w:pPrChange w:id="5869" w:author="Stephanie Thompson" w:date="2008-11-19T11:52:00Z">
                <w:pPr/>
              </w:pPrChange>
            </w:pPr>
            <w:del w:id="5870" w:author="Stephanie Thompson" w:date="2008-11-17T15:36:00Z">
              <w:r w:rsidRPr="00EB43F4" w:rsidDel="00E361B9">
                <w:rPr>
                  <w:rFonts w:ascii="Garamond" w:hAnsi="Garamond"/>
                  <w:sz w:val="22"/>
                  <w:szCs w:val="22"/>
                </w:rPr>
                <w:delText>09:00 – 14:00,</w:delText>
              </w:r>
            </w:del>
          </w:p>
        </w:tc>
        <w:tc>
          <w:tcPr>
            <w:tcW w:w="1420" w:type="dxa"/>
            <w:vAlign w:val="bottom"/>
          </w:tcPr>
          <w:p w:rsidR="009821B1" w:rsidRDefault="00D43A44">
            <w:pPr>
              <w:pStyle w:val="BodyText"/>
              <w:tabs>
                <w:tab w:val="left" w:pos="1080"/>
                <w:tab w:val="left" w:pos="1980"/>
                <w:tab w:val="left" w:pos="10076"/>
              </w:tabs>
              <w:rPr>
                <w:del w:id="5871" w:author="Stephanie Thompson" w:date="2008-11-17T15:36:00Z"/>
                <w:rFonts w:ascii="Garamond" w:hAnsi="Garamond"/>
                <w:sz w:val="22"/>
                <w:szCs w:val="22"/>
              </w:rPr>
              <w:pPrChange w:id="5872" w:author="Stephanie Thompson" w:date="2008-11-19T11:52:00Z">
                <w:pPr/>
              </w:pPrChange>
            </w:pPr>
            <w:del w:id="5873"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D43A44">
            <w:pPr>
              <w:pStyle w:val="BodyText"/>
              <w:tabs>
                <w:tab w:val="left" w:pos="1080"/>
                <w:tab w:val="left" w:pos="1980"/>
                <w:tab w:val="left" w:pos="10076"/>
              </w:tabs>
              <w:rPr>
                <w:del w:id="5874" w:author="Stephanie Thompson" w:date="2008-11-17T15:36:00Z"/>
                <w:rFonts w:ascii="Garamond" w:hAnsi="Garamond"/>
                <w:sz w:val="22"/>
                <w:szCs w:val="22"/>
              </w:rPr>
              <w:pPrChange w:id="5875" w:author="Stephanie Thompson" w:date="2008-11-19T11:52:00Z">
                <w:pPr/>
              </w:pPrChange>
            </w:pPr>
            <w:del w:id="5876"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D43A44">
            <w:pPr>
              <w:pStyle w:val="BodyText"/>
              <w:tabs>
                <w:tab w:val="left" w:pos="1080"/>
                <w:tab w:val="left" w:pos="1980"/>
                <w:tab w:val="left" w:pos="10076"/>
              </w:tabs>
              <w:rPr>
                <w:del w:id="5877" w:author="Stephanie Thompson" w:date="2008-11-17T15:36:00Z"/>
                <w:rFonts w:ascii="Garamond" w:hAnsi="Garamond"/>
                <w:sz w:val="22"/>
                <w:szCs w:val="22"/>
              </w:rPr>
              <w:pPrChange w:id="5878" w:author="Stephanie Thompson" w:date="2008-11-19T11:52:00Z">
                <w:pPr/>
              </w:pPrChange>
            </w:pPr>
            <w:del w:id="5879" w:author="Stephanie Thompson" w:date="2008-11-17T15:36:00Z">
              <w:r w:rsidRPr="00EB43F4" w:rsidDel="00E361B9">
                <w:rPr>
                  <w:rFonts w:ascii="Garamond" w:hAnsi="Garamond"/>
                  <w:sz w:val="22"/>
                  <w:szCs w:val="22"/>
                </w:rPr>
                <w:delText>01:15,</w:delText>
              </w:r>
            </w:del>
          </w:p>
        </w:tc>
        <w:tc>
          <w:tcPr>
            <w:tcW w:w="1420" w:type="dxa"/>
            <w:vAlign w:val="bottom"/>
          </w:tcPr>
          <w:p w:rsidR="009821B1" w:rsidRDefault="00D43A44">
            <w:pPr>
              <w:pStyle w:val="BodyText"/>
              <w:tabs>
                <w:tab w:val="left" w:pos="1080"/>
                <w:tab w:val="left" w:pos="1980"/>
                <w:tab w:val="left" w:pos="10076"/>
              </w:tabs>
              <w:rPr>
                <w:del w:id="5880" w:author="Stephanie Thompson" w:date="2008-11-17T15:36:00Z"/>
                <w:rFonts w:ascii="Garamond" w:hAnsi="Garamond"/>
                <w:sz w:val="22"/>
                <w:szCs w:val="22"/>
              </w:rPr>
              <w:pPrChange w:id="5881" w:author="Stephanie Thompson" w:date="2008-11-19T11:52:00Z">
                <w:pPr/>
              </w:pPrChange>
            </w:pPr>
            <w:del w:id="5882" w:author="Stephanie Thompson" w:date="2008-11-17T15:36:00Z">
              <w:r w:rsidRPr="00EB43F4" w:rsidDel="00E361B9">
                <w:rPr>
                  <w:rFonts w:ascii="Garamond" w:hAnsi="Garamond"/>
                  <w:sz w:val="22"/>
                  <w:szCs w:val="22"/>
                </w:rPr>
                <w:delText>10:00 – 13:30</w:delText>
              </w:r>
            </w:del>
          </w:p>
        </w:tc>
      </w:tr>
      <w:tr w:rsidR="00D43A44" w:rsidRPr="00EB43F4" w:rsidDel="00E361B9">
        <w:trPr>
          <w:gridAfter w:val="2"/>
          <w:wAfter w:w="2840" w:type="dxa"/>
          <w:trHeight w:val="255"/>
          <w:del w:id="5883" w:author="Stephanie Thompson" w:date="2008-11-17T15:36:00Z"/>
        </w:trPr>
        <w:tc>
          <w:tcPr>
            <w:tcW w:w="150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84" w:author="Stephanie Thompson" w:date="2008-11-17T15:36:00Z"/>
                <w:rFonts w:ascii="Garamond" w:hAnsi="Garamond"/>
                <w:sz w:val="22"/>
                <w:szCs w:val="22"/>
              </w:rPr>
              <w:pPrChange w:id="5885" w:author="Stephanie Thompson" w:date="2008-11-19T11:52:00Z">
                <w:pPr/>
              </w:pPrChange>
            </w:pPr>
            <w:del w:id="5886"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D43A44">
            <w:pPr>
              <w:pStyle w:val="BodyText"/>
              <w:tabs>
                <w:tab w:val="left" w:pos="1080"/>
                <w:tab w:val="left" w:pos="1980"/>
                <w:tab w:val="left" w:pos="10076"/>
              </w:tabs>
              <w:rPr>
                <w:del w:id="5887" w:author="Stephanie Thompson" w:date="2008-11-17T15:36:00Z"/>
                <w:rFonts w:ascii="Garamond" w:hAnsi="Garamond"/>
                <w:sz w:val="22"/>
                <w:szCs w:val="22"/>
              </w:rPr>
              <w:pPrChange w:id="5888" w:author="Stephanie Thompson" w:date="2008-11-19T11:52:00Z">
                <w:pPr/>
              </w:pPrChange>
            </w:pPr>
            <w:del w:id="5889"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D43A44">
            <w:pPr>
              <w:pStyle w:val="BodyText"/>
              <w:tabs>
                <w:tab w:val="left" w:pos="1080"/>
                <w:tab w:val="left" w:pos="1980"/>
                <w:tab w:val="left" w:pos="10076"/>
              </w:tabs>
              <w:rPr>
                <w:del w:id="5890" w:author="Stephanie Thompson" w:date="2008-11-17T15:36:00Z"/>
                <w:rFonts w:ascii="Garamond" w:hAnsi="Garamond"/>
                <w:sz w:val="22"/>
                <w:szCs w:val="22"/>
              </w:rPr>
              <w:pPrChange w:id="5891" w:author="Stephanie Thompson" w:date="2008-11-19T11:52:00Z">
                <w:pPr/>
              </w:pPrChange>
            </w:pPr>
            <w:del w:id="5892"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D43A44">
            <w:pPr>
              <w:pStyle w:val="BodyText"/>
              <w:tabs>
                <w:tab w:val="left" w:pos="1080"/>
                <w:tab w:val="left" w:pos="1980"/>
                <w:tab w:val="left" w:pos="10076"/>
              </w:tabs>
              <w:rPr>
                <w:del w:id="5893" w:author="Stephanie Thompson" w:date="2008-11-17T15:36:00Z"/>
                <w:rFonts w:ascii="Garamond" w:hAnsi="Garamond"/>
                <w:sz w:val="22"/>
                <w:szCs w:val="22"/>
              </w:rPr>
              <w:pPrChange w:id="5894" w:author="Stephanie Thompson" w:date="2008-11-19T11:52:00Z">
                <w:pPr/>
              </w:pPrChange>
            </w:pPr>
            <w:del w:id="5895" w:author="Stephanie Thompson" w:date="2008-11-17T15:36:00Z">
              <w:r w:rsidRPr="00EB43F4" w:rsidDel="00E361B9">
                <w:rPr>
                  <w:rFonts w:ascii="Garamond" w:hAnsi="Garamond"/>
                  <w:sz w:val="22"/>
                  <w:szCs w:val="22"/>
                </w:rPr>
                <w:delText>00:45</w:delText>
              </w:r>
            </w:del>
          </w:p>
        </w:tc>
      </w:tr>
      <w:tr w:rsidR="007A1636" w:rsidRPr="00EB43F4" w:rsidDel="00E361B9">
        <w:trPr>
          <w:gridAfter w:val="4"/>
          <w:wAfter w:w="5680" w:type="dxa"/>
          <w:trHeight w:val="255"/>
          <w:del w:id="5896"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897" w:author="Stephanie Thompson" w:date="2008-11-17T15:36:00Z"/>
                <w:rFonts w:ascii="Garamond" w:hAnsi="Garamond"/>
                <w:sz w:val="22"/>
                <w:szCs w:val="22"/>
              </w:rPr>
              <w:pPrChange w:id="5898" w:author="Stephanie Thompson" w:date="2008-11-19T11:52:00Z">
                <w:pPr/>
              </w:pPrChange>
            </w:pPr>
            <w:del w:id="5899"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00" w:author="Stephanie Thompson" w:date="2008-11-17T15:36:00Z"/>
                <w:rFonts w:ascii="Garamond" w:hAnsi="Garamond"/>
                <w:sz w:val="22"/>
                <w:szCs w:val="22"/>
              </w:rPr>
              <w:pPrChange w:id="5901" w:author="Stephanie Thompson" w:date="2008-11-19T11:52:00Z">
                <w:pPr/>
              </w:pPrChange>
            </w:pPr>
            <w:del w:id="5902" w:author="Stephanie Thompson" w:date="2008-11-17T15:36:00Z">
              <w:r w:rsidRPr="00EB43F4" w:rsidDel="00E361B9">
                <w:rPr>
                  <w:rFonts w:ascii="Garamond" w:hAnsi="Garamond"/>
                  <w:sz w:val="22"/>
                  <w:szCs w:val="22"/>
                </w:rPr>
                <w:delText>12:45 – 14:45</w:delText>
              </w:r>
            </w:del>
          </w:p>
        </w:tc>
      </w:tr>
      <w:tr w:rsidR="007A1636" w:rsidRPr="00EB43F4" w:rsidDel="00E361B9">
        <w:trPr>
          <w:gridAfter w:val="3"/>
          <w:wAfter w:w="4260" w:type="dxa"/>
          <w:trHeight w:val="255"/>
          <w:del w:id="5903"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04" w:author="Stephanie Thompson" w:date="2008-11-17T15:36:00Z"/>
                <w:rFonts w:ascii="Garamond" w:hAnsi="Garamond"/>
                <w:sz w:val="22"/>
                <w:szCs w:val="22"/>
              </w:rPr>
              <w:pPrChange w:id="5905" w:author="Stephanie Thompson" w:date="2008-11-19T11:52:00Z">
                <w:pPr/>
              </w:pPrChange>
            </w:pPr>
            <w:del w:id="5906"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07" w:author="Stephanie Thompson" w:date="2008-11-17T15:36:00Z"/>
                <w:rFonts w:ascii="Garamond" w:hAnsi="Garamond"/>
                <w:sz w:val="22"/>
                <w:szCs w:val="22"/>
              </w:rPr>
              <w:pPrChange w:id="5908" w:author="Stephanie Thompson" w:date="2008-11-19T11:52:00Z">
                <w:pPr/>
              </w:pPrChange>
            </w:pPr>
            <w:del w:id="5909" w:author="Stephanie Thompson" w:date="2008-11-17T15:36:00Z">
              <w:r w:rsidRPr="00EB43F4" w:rsidDel="00E361B9">
                <w:rPr>
                  <w:rFonts w:ascii="Garamond" w:hAnsi="Garamond"/>
                  <w:sz w:val="22"/>
                  <w:szCs w:val="22"/>
                </w:rPr>
                <w:delText>00:15 – 02:15,</w:delText>
              </w:r>
            </w:del>
          </w:p>
        </w:tc>
        <w:tc>
          <w:tcPr>
            <w:tcW w:w="1420" w:type="dxa"/>
            <w:vAlign w:val="bottom"/>
          </w:tcPr>
          <w:p w:rsidR="009821B1" w:rsidRDefault="007A1636">
            <w:pPr>
              <w:pStyle w:val="BodyText"/>
              <w:tabs>
                <w:tab w:val="left" w:pos="1080"/>
                <w:tab w:val="left" w:pos="1980"/>
                <w:tab w:val="left" w:pos="10076"/>
              </w:tabs>
              <w:rPr>
                <w:del w:id="5910" w:author="Stephanie Thompson" w:date="2008-11-17T15:36:00Z"/>
                <w:rFonts w:ascii="Garamond" w:hAnsi="Garamond"/>
                <w:sz w:val="22"/>
                <w:szCs w:val="22"/>
              </w:rPr>
              <w:pPrChange w:id="5911" w:author="Stephanie Thompson" w:date="2008-11-19T11:52:00Z">
                <w:pPr/>
              </w:pPrChange>
            </w:pPr>
            <w:del w:id="5912" w:author="Stephanie Thompson" w:date="2008-11-17T15:36:00Z">
              <w:r w:rsidRPr="00EB43F4" w:rsidDel="00E361B9">
                <w:rPr>
                  <w:rFonts w:ascii="Garamond" w:hAnsi="Garamond"/>
                  <w:sz w:val="22"/>
                  <w:szCs w:val="22"/>
                </w:rPr>
                <w:delText>12:30 – 15:00</w:delText>
              </w:r>
            </w:del>
          </w:p>
        </w:tc>
      </w:tr>
      <w:tr w:rsidR="007A1636" w:rsidRPr="00EB43F4" w:rsidDel="00E361B9">
        <w:trPr>
          <w:gridAfter w:val="4"/>
          <w:wAfter w:w="5680" w:type="dxa"/>
          <w:trHeight w:val="255"/>
          <w:del w:id="5913"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14" w:author="Stephanie Thompson" w:date="2008-11-17T15:36:00Z"/>
                <w:rFonts w:ascii="Garamond" w:hAnsi="Garamond"/>
                <w:sz w:val="22"/>
                <w:szCs w:val="22"/>
              </w:rPr>
              <w:pPrChange w:id="5915" w:author="Stephanie Thompson" w:date="2008-11-19T11:52:00Z">
                <w:pPr/>
              </w:pPrChange>
            </w:pPr>
            <w:del w:id="5916"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17" w:author="Stephanie Thompson" w:date="2008-11-17T15:36:00Z"/>
                <w:rFonts w:ascii="Garamond" w:hAnsi="Garamond"/>
                <w:sz w:val="22"/>
                <w:szCs w:val="22"/>
              </w:rPr>
              <w:pPrChange w:id="5918" w:author="Stephanie Thompson" w:date="2008-11-19T11:52:00Z">
                <w:pPr/>
              </w:pPrChange>
            </w:pPr>
            <w:del w:id="5919" w:author="Stephanie Thompson" w:date="2008-11-17T15:36:00Z">
              <w:r w:rsidRPr="00EB43F4" w:rsidDel="00E361B9">
                <w:rPr>
                  <w:rFonts w:ascii="Garamond" w:hAnsi="Garamond"/>
                  <w:sz w:val="22"/>
                  <w:szCs w:val="22"/>
                </w:rPr>
                <w:delText>02:15</w:delText>
              </w:r>
            </w:del>
          </w:p>
        </w:tc>
      </w:tr>
      <w:tr w:rsidR="007A1636" w:rsidRPr="00EB43F4" w:rsidDel="00E361B9">
        <w:trPr>
          <w:gridAfter w:val="4"/>
          <w:wAfter w:w="5680" w:type="dxa"/>
          <w:trHeight w:val="255"/>
          <w:del w:id="5920"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21" w:author="Stephanie Thompson" w:date="2008-11-17T15:36:00Z"/>
                <w:rFonts w:ascii="Garamond" w:hAnsi="Garamond"/>
                <w:sz w:val="22"/>
                <w:szCs w:val="22"/>
              </w:rPr>
              <w:pPrChange w:id="5922" w:author="Stephanie Thompson" w:date="2008-11-19T11:52:00Z">
                <w:pPr/>
              </w:pPrChange>
            </w:pPr>
            <w:del w:id="5923"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24" w:author="Stephanie Thompson" w:date="2008-11-17T15:36:00Z"/>
                <w:rFonts w:ascii="Garamond" w:hAnsi="Garamond"/>
                <w:sz w:val="22"/>
                <w:szCs w:val="22"/>
              </w:rPr>
              <w:pPrChange w:id="5925" w:author="Stephanie Thompson" w:date="2008-11-19T11:52:00Z">
                <w:pPr/>
              </w:pPrChange>
            </w:pPr>
            <w:del w:id="5926" w:author="Stephanie Thompson" w:date="2008-11-17T15:36:00Z">
              <w:r w:rsidRPr="00EB43F4" w:rsidDel="00E361B9">
                <w:rPr>
                  <w:rFonts w:ascii="Garamond" w:hAnsi="Garamond"/>
                  <w:sz w:val="22"/>
                  <w:szCs w:val="22"/>
                </w:rPr>
                <w:delText>15:15 – 18:30</w:delText>
              </w:r>
            </w:del>
          </w:p>
        </w:tc>
      </w:tr>
      <w:tr w:rsidR="007A1636" w:rsidRPr="00EB43F4" w:rsidDel="00E361B9">
        <w:trPr>
          <w:gridAfter w:val="4"/>
          <w:wAfter w:w="5680" w:type="dxa"/>
          <w:trHeight w:val="255"/>
          <w:del w:id="5927"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28" w:author="Stephanie Thompson" w:date="2008-11-17T15:36:00Z"/>
                <w:rFonts w:ascii="Garamond" w:hAnsi="Garamond"/>
                <w:sz w:val="22"/>
                <w:szCs w:val="22"/>
              </w:rPr>
              <w:pPrChange w:id="5929" w:author="Stephanie Thompson" w:date="2008-11-19T11:52:00Z">
                <w:pPr/>
              </w:pPrChange>
            </w:pPr>
            <w:del w:id="5930"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31" w:author="Stephanie Thompson" w:date="2008-11-17T15:36:00Z"/>
                <w:rFonts w:ascii="Garamond" w:hAnsi="Garamond"/>
                <w:sz w:val="22"/>
                <w:szCs w:val="22"/>
              </w:rPr>
              <w:pPrChange w:id="5932" w:author="Stephanie Thompson" w:date="2008-11-19T11:52:00Z">
                <w:pPr/>
              </w:pPrChange>
            </w:pPr>
            <w:del w:id="5933" w:author="Stephanie Thompson" w:date="2008-11-17T15:36:00Z">
              <w:r w:rsidRPr="00EB43F4" w:rsidDel="00E361B9">
                <w:rPr>
                  <w:rFonts w:ascii="Garamond" w:hAnsi="Garamond"/>
                  <w:sz w:val="22"/>
                  <w:szCs w:val="22"/>
                </w:rPr>
                <w:delText>02:45 – 05:30</w:delText>
              </w:r>
            </w:del>
          </w:p>
        </w:tc>
      </w:tr>
    </w:tbl>
    <w:p w:rsidR="009821B1" w:rsidRDefault="009821B1">
      <w:pPr>
        <w:pStyle w:val="BodyText"/>
        <w:tabs>
          <w:tab w:val="left" w:pos="1080"/>
          <w:tab w:val="left" w:pos="1980"/>
          <w:tab w:val="left" w:pos="10076"/>
        </w:tabs>
        <w:rPr>
          <w:del w:id="5934" w:author="Stephanie Thompson" w:date="2008-11-17T15:36:00Z"/>
          <w:rFonts w:ascii="Garamond" w:hAnsi="Garamond"/>
          <w:sz w:val="22"/>
          <w:szCs w:val="22"/>
        </w:rPr>
        <w:pPrChange w:id="5935" w:author="Stephanie Thompson" w:date="2008-11-19T11:52:00Z">
          <w:pPr/>
        </w:pPrChange>
      </w:pPr>
    </w:p>
    <w:p w:rsidR="009821B1" w:rsidRDefault="007A1636">
      <w:pPr>
        <w:pStyle w:val="BodyText"/>
        <w:tabs>
          <w:tab w:val="left" w:pos="1080"/>
          <w:tab w:val="left" w:pos="1980"/>
          <w:tab w:val="left" w:pos="10076"/>
        </w:tabs>
        <w:rPr>
          <w:del w:id="5936" w:author="Stephanie Thompson" w:date="2008-11-17T15:36:00Z"/>
          <w:rFonts w:ascii="Garamond" w:hAnsi="Garamond"/>
          <w:sz w:val="22"/>
          <w:szCs w:val="22"/>
        </w:rPr>
        <w:pPrChange w:id="5937" w:author="Stephanie Thompson" w:date="2008-11-19T11:52:00Z">
          <w:pPr/>
        </w:pPrChange>
      </w:pPr>
      <w:del w:id="593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A1636" w:rsidRPr="00EB43F4" w:rsidDel="00E361B9">
        <w:trPr>
          <w:gridAfter w:val="4"/>
          <w:wAfter w:w="5680" w:type="dxa"/>
          <w:trHeight w:val="255"/>
          <w:del w:id="5939" w:author="Stephanie Thompson" w:date="2008-11-17T15:36:00Z"/>
        </w:trPr>
        <w:tc>
          <w:tcPr>
            <w:tcW w:w="150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40" w:author="Stephanie Thompson" w:date="2008-11-17T15:36:00Z"/>
                <w:rFonts w:ascii="Garamond" w:hAnsi="Garamond"/>
                <w:sz w:val="22"/>
                <w:szCs w:val="22"/>
              </w:rPr>
              <w:pPrChange w:id="5941" w:author="Stephanie Thompson" w:date="2008-11-19T11:52:00Z">
                <w:pPr/>
              </w:pPrChange>
            </w:pPr>
            <w:del w:id="5942"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7A1636">
            <w:pPr>
              <w:pStyle w:val="BodyText"/>
              <w:tabs>
                <w:tab w:val="left" w:pos="1080"/>
                <w:tab w:val="left" w:pos="1980"/>
                <w:tab w:val="left" w:pos="10076"/>
              </w:tabs>
              <w:rPr>
                <w:del w:id="5943" w:author="Stephanie Thompson" w:date="2008-11-17T15:36:00Z"/>
                <w:rFonts w:ascii="Garamond" w:hAnsi="Garamond"/>
                <w:sz w:val="22"/>
                <w:szCs w:val="22"/>
              </w:rPr>
              <w:pPrChange w:id="5944" w:author="Stephanie Thompson" w:date="2008-11-19T11:52:00Z">
                <w:pPr/>
              </w:pPrChange>
            </w:pPr>
            <w:del w:id="5945" w:author="Stephanie Thompson" w:date="2008-11-17T15:36:00Z">
              <w:r w:rsidRPr="00EB43F4" w:rsidDel="00E361B9">
                <w:rPr>
                  <w:rFonts w:ascii="Garamond" w:hAnsi="Garamond"/>
                  <w:sz w:val="22"/>
                  <w:szCs w:val="22"/>
                </w:rPr>
                <w:delText>21:45 – 23:45</w:delText>
              </w:r>
            </w:del>
          </w:p>
        </w:tc>
      </w:tr>
      <w:tr w:rsidR="00AD2361" w:rsidRPr="00EB43F4" w:rsidDel="00E361B9">
        <w:trPr>
          <w:trHeight w:val="255"/>
          <w:del w:id="5946" w:author="Stephanie Thompson" w:date="2008-11-17T15:36:00Z"/>
        </w:trPr>
        <w:tc>
          <w:tcPr>
            <w:tcW w:w="150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47" w:author="Stephanie Thompson" w:date="2008-11-17T15:36:00Z"/>
                <w:rFonts w:ascii="Garamond" w:hAnsi="Garamond"/>
                <w:sz w:val="22"/>
                <w:szCs w:val="22"/>
              </w:rPr>
              <w:pPrChange w:id="5948" w:author="Stephanie Thompson" w:date="2008-11-19T11:52:00Z">
                <w:pPr/>
              </w:pPrChange>
            </w:pPr>
            <w:del w:id="594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50" w:author="Stephanie Thompson" w:date="2008-11-17T15:36:00Z"/>
                <w:rFonts w:ascii="Garamond" w:hAnsi="Garamond"/>
                <w:sz w:val="22"/>
                <w:szCs w:val="22"/>
              </w:rPr>
              <w:pPrChange w:id="5951" w:author="Stephanie Thompson" w:date="2008-11-19T11:52:00Z">
                <w:pPr/>
              </w:pPrChange>
            </w:pPr>
            <w:del w:id="5952" w:author="Stephanie Thompson" w:date="2008-11-17T15:36:00Z">
              <w:r w:rsidRPr="00EB43F4" w:rsidDel="00E361B9">
                <w:rPr>
                  <w:rFonts w:ascii="Garamond" w:hAnsi="Garamond"/>
                  <w:sz w:val="22"/>
                  <w:szCs w:val="22"/>
                </w:rPr>
                <w:delText>09:00 – 14:00,</w:delText>
              </w:r>
            </w:del>
          </w:p>
        </w:tc>
        <w:tc>
          <w:tcPr>
            <w:tcW w:w="1420" w:type="dxa"/>
            <w:vAlign w:val="bottom"/>
          </w:tcPr>
          <w:p w:rsidR="009821B1" w:rsidRDefault="00AD2361">
            <w:pPr>
              <w:pStyle w:val="BodyText"/>
              <w:tabs>
                <w:tab w:val="left" w:pos="1080"/>
                <w:tab w:val="left" w:pos="1980"/>
                <w:tab w:val="left" w:pos="10076"/>
              </w:tabs>
              <w:rPr>
                <w:del w:id="5953" w:author="Stephanie Thompson" w:date="2008-11-17T15:36:00Z"/>
                <w:rFonts w:ascii="Garamond" w:hAnsi="Garamond"/>
                <w:sz w:val="22"/>
                <w:szCs w:val="22"/>
              </w:rPr>
              <w:pPrChange w:id="5954" w:author="Stephanie Thompson" w:date="2008-11-19T11:52:00Z">
                <w:pPr/>
              </w:pPrChange>
            </w:pPr>
            <w:del w:id="5955"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AD2361">
            <w:pPr>
              <w:pStyle w:val="BodyText"/>
              <w:tabs>
                <w:tab w:val="left" w:pos="1080"/>
                <w:tab w:val="left" w:pos="1980"/>
                <w:tab w:val="left" w:pos="10076"/>
              </w:tabs>
              <w:rPr>
                <w:del w:id="5956" w:author="Stephanie Thompson" w:date="2008-11-17T15:36:00Z"/>
                <w:rFonts w:ascii="Garamond" w:hAnsi="Garamond"/>
                <w:sz w:val="22"/>
                <w:szCs w:val="22"/>
              </w:rPr>
              <w:pPrChange w:id="5957" w:author="Stephanie Thompson" w:date="2008-11-19T11:52:00Z">
                <w:pPr/>
              </w:pPrChange>
            </w:pPr>
            <w:del w:id="5958"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AD2361">
            <w:pPr>
              <w:pStyle w:val="BodyText"/>
              <w:tabs>
                <w:tab w:val="left" w:pos="1080"/>
                <w:tab w:val="left" w:pos="1980"/>
                <w:tab w:val="left" w:pos="10076"/>
              </w:tabs>
              <w:rPr>
                <w:del w:id="5959" w:author="Stephanie Thompson" w:date="2008-11-17T15:36:00Z"/>
                <w:rFonts w:ascii="Garamond" w:hAnsi="Garamond"/>
                <w:sz w:val="22"/>
                <w:szCs w:val="22"/>
              </w:rPr>
              <w:pPrChange w:id="5960" w:author="Stephanie Thompson" w:date="2008-11-19T11:52:00Z">
                <w:pPr/>
              </w:pPrChange>
            </w:pPr>
            <w:del w:id="5961" w:author="Stephanie Thompson" w:date="2008-11-17T15:36:00Z">
              <w:r w:rsidRPr="00EB43F4" w:rsidDel="00E361B9">
                <w:rPr>
                  <w:rFonts w:ascii="Garamond" w:hAnsi="Garamond"/>
                  <w:sz w:val="22"/>
                  <w:szCs w:val="22"/>
                </w:rPr>
                <w:delText>01:15,</w:delText>
              </w:r>
            </w:del>
          </w:p>
        </w:tc>
        <w:tc>
          <w:tcPr>
            <w:tcW w:w="1420" w:type="dxa"/>
            <w:vAlign w:val="bottom"/>
          </w:tcPr>
          <w:p w:rsidR="009821B1" w:rsidRDefault="00AD2361">
            <w:pPr>
              <w:pStyle w:val="BodyText"/>
              <w:tabs>
                <w:tab w:val="left" w:pos="1080"/>
                <w:tab w:val="left" w:pos="1980"/>
                <w:tab w:val="left" w:pos="10076"/>
              </w:tabs>
              <w:rPr>
                <w:del w:id="5962" w:author="Stephanie Thompson" w:date="2008-11-17T15:36:00Z"/>
                <w:rFonts w:ascii="Garamond" w:hAnsi="Garamond"/>
                <w:sz w:val="22"/>
                <w:szCs w:val="22"/>
              </w:rPr>
              <w:pPrChange w:id="5963" w:author="Stephanie Thompson" w:date="2008-11-19T11:52:00Z">
                <w:pPr/>
              </w:pPrChange>
            </w:pPr>
            <w:del w:id="5964" w:author="Stephanie Thompson" w:date="2008-11-17T15:36:00Z">
              <w:r w:rsidRPr="00EB43F4" w:rsidDel="00E361B9">
                <w:rPr>
                  <w:rFonts w:ascii="Garamond" w:hAnsi="Garamond"/>
                  <w:sz w:val="22"/>
                  <w:szCs w:val="22"/>
                </w:rPr>
                <w:delText>10:00 – 13:30</w:delText>
              </w:r>
            </w:del>
          </w:p>
        </w:tc>
      </w:tr>
      <w:tr w:rsidR="00AD2361" w:rsidRPr="00EB43F4" w:rsidDel="00E361B9">
        <w:trPr>
          <w:gridAfter w:val="2"/>
          <w:wAfter w:w="2840" w:type="dxa"/>
          <w:trHeight w:val="255"/>
          <w:del w:id="5965" w:author="Stephanie Thompson" w:date="2008-11-17T15:36:00Z"/>
        </w:trPr>
        <w:tc>
          <w:tcPr>
            <w:tcW w:w="150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66" w:author="Stephanie Thompson" w:date="2008-11-17T15:36:00Z"/>
                <w:rFonts w:ascii="Garamond" w:hAnsi="Garamond"/>
                <w:sz w:val="22"/>
                <w:szCs w:val="22"/>
              </w:rPr>
              <w:pPrChange w:id="5967" w:author="Stephanie Thompson" w:date="2008-11-19T11:52:00Z">
                <w:pPr/>
              </w:pPrChange>
            </w:pPr>
            <w:del w:id="5968"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69" w:author="Stephanie Thompson" w:date="2008-11-17T15:36:00Z"/>
                <w:rFonts w:ascii="Garamond" w:hAnsi="Garamond"/>
                <w:sz w:val="22"/>
                <w:szCs w:val="22"/>
              </w:rPr>
              <w:pPrChange w:id="5970" w:author="Stephanie Thompson" w:date="2008-11-19T11:52:00Z">
                <w:pPr/>
              </w:pPrChange>
            </w:pPr>
            <w:del w:id="5971"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AD2361">
            <w:pPr>
              <w:pStyle w:val="BodyText"/>
              <w:tabs>
                <w:tab w:val="left" w:pos="1080"/>
                <w:tab w:val="left" w:pos="1980"/>
                <w:tab w:val="left" w:pos="10076"/>
              </w:tabs>
              <w:rPr>
                <w:del w:id="5972" w:author="Stephanie Thompson" w:date="2008-11-17T15:36:00Z"/>
                <w:rFonts w:ascii="Garamond" w:hAnsi="Garamond"/>
                <w:sz w:val="22"/>
                <w:szCs w:val="22"/>
              </w:rPr>
              <w:pPrChange w:id="5973" w:author="Stephanie Thompson" w:date="2008-11-19T11:52:00Z">
                <w:pPr/>
              </w:pPrChange>
            </w:pPr>
            <w:del w:id="5974"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AD2361">
            <w:pPr>
              <w:pStyle w:val="BodyText"/>
              <w:tabs>
                <w:tab w:val="left" w:pos="1080"/>
                <w:tab w:val="left" w:pos="1980"/>
                <w:tab w:val="left" w:pos="10076"/>
              </w:tabs>
              <w:rPr>
                <w:del w:id="5975" w:author="Stephanie Thompson" w:date="2008-11-17T15:36:00Z"/>
                <w:rFonts w:ascii="Garamond" w:hAnsi="Garamond"/>
                <w:sz w:val="22"/>
                <w:szCs w:val="22"/>
              </w:rPr>
              <w:pPrChange w:id="5976" w:author="Stephanie Thompson" w:date="2008-11-19T11:52:00Z">
                <w:pPr/>
              </w:pPrChange>
            </w:pPr>
            <w:del w:id="5977" w:author="Stephanie Thompson" w:date="2008-11-17T15:36:00Z">
              <w:r w:rsidRPr="00EB43F4" w:rsidDel="00E361B9">
                <w:rPr>
                  <w:rFonts w:ascii="Garamond" w:hAnsi="Garamond"/>
                  <w:sz w:val="22"/>
                  <w:szCs w:val="22"/>
                </w:rPr>
                <w:delText>01:00</w:delText>
              </w:r>
            </w:del>
          </w:p>
        </w:tc>
      </w:tr>
      <w:tr w:rsidR="00AD2361" w:rsidRPr="00EB43F4" w:rsidDel="00E361B9">
        <w:trPr>
          <w:gridAfter w:val="4"/>
          <w:wAfter w:w="5680" w:type="dxa"/>
          <w:trHeight w:val="255"/>
          <w:del w:id="5978" w:author="Stephanie Thompson" w:date="2008-11-17T15:36:00Z"/>
        </w:trPr>
        <w:tc>
          <w:tcPr>
            <w:tcW w:w="150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79" w:author="Stephanie Thompson" w:date="2008-11-17T15:36:00Z"/>
                <w:rFonts w:ascii="Garamond" w:hAnsi="Garamond"/>
                <w:sz w:val="22"/>
                <w:szCs w:val="22"/>
              </w:rPr>
              <w:pPrChange w:id="5980" w:author="Stephanie Thompson" w:date="2008-11-19T11:52:00Z">
                <w:pPr/>
              </w:pPrChange>
            </w:pPr>
            <w:del w:id="5981"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AD2361">
            <w:pPr>
              <w:pStyle w:val="BodyText"/>
              <w:tabs>
                <w:tab w:val="left" w:pos="1080"/>
                <w:tab w:val="left" w:pos="1980"/>
                <w:tab w:val="left" w:pos="10076"/>
              </w:tabs>
              <w:rPr>
                <w:del w:id="5982" w:author="Stephanie Thompson" w:date="2008-11-17T15:36:00Z"/>
                <w:rFonts w:ascii="Garamond" w:hAnsi="Garamond"/>
                <w:sz w:val="22"/>
                <w:szCs w:val="22"/>
              </w:rPr>
              <w:pPrChange w:id="5983" w:author="Stephanie Thompson" w:date="2008-11-19T11:52:00Z">
                <w:pPr/>
              </w:pPrChange>
            </w:pPr>
            <w:del w:id="5984" w:author="Stephanie Thompson" w:date="2008-11-17T15:36:00Z">
              <w:r w:rsidRPr="00EB43F4" w:rsidDel="00E361B9">
                <w:rPr>
                  <w:rFonts w:ascii="Garamond" w:hAnsi="Garamond"/>
                  <w:sz w:val="22"/>
                  <w:szCs w:val="22"/>
                </w:rPr>
                <w:delText>12:30 – 14:45</w:delText>
              </w:r>
            </w:del>
          </w:p>
        </w:tc>
      </w:tr>
      <w:tr w:rsidR="004512BC" w:rsidRPr="00EB43F4" w:rsidDel="00E361B9">
        <w:trPr>
          <w:gridAfter w:val="3"/>
          <w:wAfter w:w="4260" w:type="dxa"/>
          <w:trHeight w:val="255"/>
          <w:del w:id="5985"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5986" w:author="Stephanie Thompson" w:date="2008-11-17T15:36:00Z"/>
                <w:rFonts w:ascii="Garamond" w:hAnsi="Garamond"/>
                <w:sz w:val="22"/>
                <w:szCs w:val="22"/>
              </w:rPr>
              <w:pPrChange w:id="5987" w:author="Stephanie Thompson" w:date="2008-11-19T11:52:00Z">
                <w:pPr/>
              </w:pPrChange>
            </w:pPr>
            <w:del w:id="5988"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5989" w:author="Stephanie Thompson" w:date="2008-11-17T15:36:00Z"/>
                <w:rFonts w:ascii="Garamond" w:hAnsi="Garamond"/>
                <w:sz w:val="22"/>
                <w:szCs w:val="22"/>
              </w:rPr>
              <w:pPrChange w:id="5990" w:author="Stephanie Thompson" w:date="2008-11-19T11:52:00Z">
                <w:pPr/>
              </w:pPrChange>
            </w:pPr>
            <w:del w:id="5991" w:author="Stephanie Thompson" w:date="2008-11-17T15:36:00Z">
              <w:r w:rsidRPr="00EB43F4" w:rsidDel="00E361B9">
                <w:rPr>
                  <w:rFonts w:ascii="Garamond" w:hAnsi="Garamond"/>
                  <w:sz w:val="22"/>
                  <w:szCs w:val="22"/>
                </w:rPr>
                <w:delText>00:15 – 02:15,</w:delText>
              </w:r>
            </w:del>
          </w:p>
        </w:tc>
        <w:tc>
          <w:tcPr>
            <w:tcW w:w="1420" w:type="dxa"/>
            <w:vAlign w:val="bottom"/>
          </w:tcPr>
          <w:p w:rsidR="009821B1" w:rsidRDefault="004512BC">
            <w:pPr>
              <w:pStyle w:val="BodyText"/>
              <w:tabs>
                <w:tab w:val="left" w:pos="1080"/>
                <w:tab w:val="left" w:pos="1980"/>
                <w:tab w:val="left" w:pos="10076"/>
              </w:tabs>
              <w:rPr>
                <w:del w:id="5992" w:author="Stephanie Thompson" w:date="2008-11-17T15:36:00Z"/>
                <w:rFonts w:ascii="Garamond" w:hAnsi="Garamond"/>
                <w:sz w:val="22"/>
                <w:szCs w:val="22"/>
              </w:rPr>
              <w:pPrChange w:id="5993" w:author="Stephanie Thompson" w:date="2008-11-19T11:52:00Z">
                <w:pPr/>
              </w:pPrChange>
            </w:pPr>
            <w:del w:id="5994" w:author="Stephanie Thompson" w:date="2008-11-17T15:36:00Z">
              <w:r w:rsidRPr="00EB43F4" w:rsidDel="00E361B9">
                <w:rPr>
                  <w:rFonts w:ascii="Garamond" w:hAnsi="Garamond"/>
                  <w:sz w:val="22"/>
                  <w:szCs w:val="22"/>
                </w:rPr>
                <w:delText>12:30 – 14:45</w:delText>
              </w:r>
            </w:del>
          </w:p>
        </w:tc>
      </w:tr>
      <w:tr w:rsidR="004512BC" w:rsidRPr="00EB43F4" w:rsidDel="00E361B9">
        <w:trPr>
          <w:gridAfter w:val="4"/>
          <w:wAfter w:w="5680" w:type="dxa"/>
          <w:trHeight w:val="255"/>
          <w:del w:id="5995"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5996" w:author="Stephanie Thompson" w:date="2008-11-17T15:36:00Z"/>
                <w:rFonts w:ascii="Garamond" w:hAnsi="Garamond"/>
                <w:sz w:val="22"/>
                <w:szCs w:val="22"/>
              </w:rPr>
              <w:pPrChange w:id="5997" w:author="Stephanie Thompson" w:date="2008-11-19T11:52:00Z">
                <w:pPr/>
              </w:pPrChange>
            </w:pPr>
            <w:del w:id="5998"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5999" w:author="Stephanie Thompson" w:date="2008-11-17T15:36:00Z"/>
                <w:rFonts w:ascii="Garamond" w:hAnsi="Garamond"/>
                <w:sz w:val="22"/>
                <w:szCs w:val="22"/>
              </w:rPr>
              <w:pPrChange w:id="6000" w:author="Stephanie Thompson" w:date="2008-11-19T11:52:00Z">
                <w:pPr/>
              </w:pPrChange>
            </w:pPr>
            <w:del w:id="6001" w:author="Stephanie Thompson" w:date="2008-11-17T15:36:00Z">
              <w:r w:rsidRPr="00EB43F4" w:rsidDel="00E361B9">
                <w:rPr>
                  <w:rFonts w:ascii="Garamond" w:hAnsi="Garamond"/>
                  <w:sz w:val="22"/>
                  <w:szCs w:val="22"/>
                </w:rPr>
                <w:delText>02:15</w:delText>
              </w:r>
            </w:del>
          </w:p>
        </w:tc>
      </w:tr>
      <w:tr w:rsidR="004512BC" w:rsidRPr="00EB43F4" w:rsidDel="00E361B9">
        <w:trPr>
          <w:gridAfter w:val="4"/>
          <w:wAfter w:w="5680" w:type="dxa"/>
          <w:trHeight w:val="255"/>
          <w:del w:id="6002"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03" w:author="Stephanie Thompson" w:date="2008-11-17T15:36:00Z"/>
                <w:rFonts w:ascii="Garamond" w:hAnsi="Garamond"/>
                <w:sz w:val="22"/>
                <w:szCs w:val="22"/>
              </w:rPr>
              <w:pPrChange w:id="6004" w:author="Stephanie Thompson" w:date="2008-11-19T11:52:00Z">
                <w:pPr/>
              </w:pPrChange>
            </w:pPr>
            <w:del w:id="600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06" w:author="Stephanie Thompson" w:date="2008-11-17T15:36:00Z"/>
                <w:rFonts w:ascii="Garamond" w:hAnsi="Garamond"/>
                <w:sz w:val="22"/>
                <w:szCs w:val="22"/>
              </w:rPr>
              <w:pPrChange w:id="6007" w:author="Stephanie Thompson" w:date="2008-11-19T11:52:00Z">
                <w:pPr/>
              </w:pPrChange>
            </w:pPr>
            <w:del w:id="6008" w:author="Stephanie Thompson" w:date="2008-11-17T15:36:00Z">
              <w:r w:rsidRPr="00EB43F4" w:rsidDel="00E361B9">
                <w:rPr>
                  <w:rFonts w:ascii="Garamond" w:hAnsi="Garamond"/>
                  <w:sz w:val="22"/>
                  <w:szCs w:val="22"/>
                </w:rPr>
                <w:delText>15:30 – 18:45</w:delText>
              </w:r>
            </w:del>
          </w:p>
        </w:tc>
      </w:tr>
      <w:tr w:rsidR="004512BC" w:rsidRPr="00EB43F4" w:rsidDel="00E361B9">
        <w:trPr>
          <w:gridAfter w:val="4"/>
          <w:wAfter w:w="5680" w:type="dxa"/>
          <w:trHeight w:val="255"/>
          <w:del w:id="6009"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10" w:author="Stephanie Thompson" w:date="2008-11-17T15:36:00Z"/>
                <w:rFonts w:ascii="Garamond" w:hAnsi="Garamond"/>
                <w:sz w:val="22"/>
                <w:szCs w:val="22"/>
              </w:rPr>
              <w:pPrChange w:id="6011" w:author="Stephanie Thompson" w:date="2008-11-19T11:52:00Z">
                <w:pPr/>
              </w:pPrChange>
            </w:pPr>
            <w:del w:id="6012"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13" w:author="Stephanie Thompson" w:date="2008-11-17T15:36:00Z"/>
                <w:rFonts w:ascii="Garamond" w:hAnsi="Garamond"/>
                <w:sz w:val="22"/>
                <w:szCs w:val="22"/>
              </w:rPr>
              <w:pPrChange w:id="6014" w:author="Stephanie Thompson" w:date="2008-11-19T11:52:00Z">
                <w:pPr/>
              </w:pPrChange>
            </w:pPr>
            <w:del w:id="6015" w:author="Stephanie Thompson" w:date="2008-11-17T15:36:00Z">
              <w:r w:rsidRPr="00EB43F4" w:rsidDel="00E361B9">
                <w:rPr>
                  <w:rFonts w:ascii="Garamond" w:hAnsi="Garamond"/>
                  <w:sz w:val="22"/>
                  <w:szCs w:val="22"/>
                </w:rPr>
                <w:delText>02:45 – 05:30</w:delText>
              </w:r>
            </w:del>
          </w:p>
        </w:tc>
      </w:tr>
    </w:tbl>
    <w:p w:rsidR="009821B1" w:rsidRDefault="009821B1">
      <w:pPr>
        <w:pStyle w:val="BodyText"/>
        <w:tabs>
          <w:tab w:val="left" w:pos="1080"/>
          <w:tab w:val="left" w:pos="1980"/>
          <w:tab w:val="left" w:pos="10076"/>
        </w:tabs>
        <w:rPr>
          <w:del w:id="6016" w:author="Stephanie Thompson" w:date="2008-11-17T15:36:00Z"/>
          <w:rFonts w:ascii="Garamond" w:hAnsi="Garamond"/>
          <w:sz w:val="22"/>
          <w:szCs w:val="22"/>
        </w:rPr>
        <w:pPrChange w:id="6017" w:author="Stephanie Thompson" w:date="2008-11-19T11:52:00Z">
          <w:pPr/>
        </w:pPrChange>
      </w:pPr>
    </w:p>
    <w:p w:rsidR="009821B1" w:rsidRDefault="004512BC">
      <w:pPr>
        <w:pStyle w:val="BodyText"/>
        <w:tabs>
          <w:tab w:val="left" w:pos="1080"/>
          <w:tab w:val="left" w:pos="1980"/>
          <w:tab w:val="left" w:pos="10076"/>
        </w:tabs>
        <w:rPr>
          <w:del w:id="6018" w:author="Stephanie Thompson" w:date="2008-11-17T15:36:00Z"/>
          <w:rFonts w:ascii="Garamond" w:hAnsi="Garamond"/>
          <w:sz w:val="22"/>
          <w:szCs w:val="22"/>
        </w:rPr>
        <w:pPrChange w:id="6019" w:author="Stephanie Thompson" w:date="2008-11-19T11:52:00Z">
          <w:pPr/>
        </w:pPrChange>
      </w:pPr>
      <w:del w:id="6020" w:author="Stephanie Thompson" w:date="2008-11-17T15:36:00Z">
        <w:r w:rsidRPr="00EB43F4" w:rsidDel="00E361B9">
          <w:rPr>
            <w:rFonts w:ascii="Garamond" w:hAnsi="Garamond"/>
            <w:sz w:val="22"/>
            <w:szCs w:val="22"/>
          </w:rPr>
          <w:delText>High 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4512BC" w:rsidRPr="00EB43F4" w:rsidDel="00E361B9">
        <w:trPr>
          <w:gridAfter w:val="4"/>
          <w:wAfter w:w="5680" w:type="dxa"/>
          <w:trHeight w:val="255"/>
          <w:del w:id="6021"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22" w:author="Stephanie Thompson" w:date="2008-11-17T15:36:00Z"/>
                <w:rFonts w:ascii="Garamond" w:hAnsi="Garamond"/>
                <w:sz w:val="22"/>
                <w:szCs w:val="22"/>
              </w:rPr>
              <w:pPrChange w:id="6023" w:author="Stephanie Thompson" w:date="2008-11-19T11:52:00Z">
                <w:pPr/>
              </w:pPrChange>
            </w:pPr>
            <w:del w:id="6024"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25" w:author="Stephanie Thompson" w:date="2008-11-17T15:36:00Z"/>
                <w:rFonts w:ascii="Garamond" w:hAnsi="Garamond"/>
                <w:sz w:val="22"/>
                <w:szCs w:val="22"/>
              </w:rPr>
              <w:pPrChange w:id="6026" w:author="Stephanie Thompson" w:date="2008-11-19T11:52:00Z">
                <w:pPr/>
              </w:pPrChange>
            </w:pPr>
            <w:del w:id="6027" w:author="Stephanie Thompson" w:date="2008-11-17T15:36:00Z">
              <w:r w:rsidRPr="00EB43F4" w:rsidDel="00E361B9">
                <w:rPr>
                  <w:rFonts w:ascii="Garamond" w:hAnsi="Garamond"/>
                  <w:sz w:val="22"/>
                  <w:szCs w:val="22"/>
                </w:rPr>
                <w:delText>21:45 – 23:45</w:delText>
              </w:r>
            </w:del>
          </w:p>
        </w:tc>
      </w:tr>
      <w:tr w:rsidR="004512BC" w:rsidRPr="00EB43F4" w:rsidDel="00E361B9">
        <w:trPr>
          <w:trHeight w:val="255"/>
          <w:del w:id="6028" w:author="Stephanie Thompson" w:date="2008-11-17T15:36:00Z"/>
        </w:trPr>
        <w:tc>
          <w:tcPr>
            <w:tcW w:w="150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29" w:author="Stephanie Thompson" w:date="2008-11-17T15:36:00Z"/>
                <w:rFonts w:ascii="Garamond" w:hAnsi="Garamond"/>
                <w:sz w:val="22"/>
                <w:szCs w:val="22"/>
              </w:rPr>
              <w:pPrChange w:id="6030" w:author="Stephanie Thompson" w:date="2008-11-19T11:52:00Z">
                <w:pPr/>
              </w:pPrChange>
            </w:pPr>
            <w:del w:id="6031"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4512BC">
            <w:pPr>
              <w:pStyle w:val="BodyText"/>
              <w:tabs>
                <w:tab w:val="left" w:pos="1080"/>
                <w:tab w:val="left" w:pos="1980"/>
                <w:tab w:val="left" w:pos="10076"/>
              </w:tabs>
              <w:rPr>
                <w:del w:id="6032" w:author="Stephanie Thompson" w:date="2008-11-17T15:36:00Z"/>
                <w:rFonts w:ascii="Garamond" w:hAnsi="Garamond"/>
                <w:sz w:val="22"/>
                <w:szCs w:val="22"/>
              </w:rPr>
              <w:pPrChange w:id="6033" w:author="Stephanie Thompson" w:date="2008-11-19T11:52:00Z">
                <w:pPr/>
              </w:pPrChange>
            </w:pPr>
            <w:del w:id="6034" w:author="Stephanie Thompson" w:date="2008-11-17T15:36:00Z">
              <w:r w:rsidRPr="00EB43F4" w:rsidDel="00E361B9">
                <w:rPr>
                  <w:rFonts w:ascii="Garamond" w:hAnsi="Garamond"/>
                  <w:sz w:val="22"/>
                  <w:szCs w:val="22"/>
                </w:rPr>
                <w:delText>09:00 – 14:00,</w:delText>
              </w:r>
            </w:del>
          </w:p>
        </w:tc>
        <w:tc>
          <w:tcPr>
            <w:tcW w:w="1420" w:type="dxa"/>
            <w:vAlign w:val="bottom"/>
          </w:tcPr>
          <w:p w:rsidR="009821B1" w:rsidRDefault="004512BC">
            <w:pPr>
              <w:pStyle w:val="BodyText"/>
              <w:tabs>
                <w:tab w:val="left" w:pos="1080"/>
                <w:tab w:val="left" w:pos="1980"/>
                <w:tab w:val="left" w:pos="10076"/>
              </w:tabs>
              <w:rPr>
                <w:del w:id="6035" w:author="Stephanie Thompson" w:date="2008-11-17T15:36:00Z"/>
                <w:rFonts w:ascii="Garamond" w:hAnsi="Garamond"/>
                <w:sz w:val="22"/>
                <w:szCs w:val="22"/>
              </w:rPr>
              <w:pPrChange w:id="6036" w:author="Stephanie Thompson" w:date="2008-11-19T11:52:00Z">
                <w:pPr/>
              </w:pPrChange>
            </w:pPr>
            <w:del w:id="6037"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4512BC">
            <w:pPr>
              <w:pStyle w:val="BodyText"/>
              <w:tabs>
                <w:tab w:val="left" w:pos="1080"/>
                <w:tab w:val="left" w:pos="1980"/>
                <w:tab w:val="left" w:pos="10076"/>
              </w:tabs>
              <w:rPr>
                <w:del w:id="6038" w:author="Stephanie Thompson" w:date="2008-11-17T15:36:00Z"/>
                <w:rFonts w:ascii="Garamond" w:hAnsi="Garamond"/>
                <w:sz w:val="22"/>
                <w:szCs w:val="22"/>
              </w:rPr>
              <w:pPrChange w:id="6039" w:author="Stephanie Thompson" w:date="2008-11-19T11:52:00Z">
                <w:pPr/>
              </w:pPrChange>
            </w:pPr>
            <w:del w:id="6040"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4512BC">
            <w:pPr>
              <w:pStyle w:val="BodyText"/>
              <w:tabs>
                <w:tab w:val="left" w:pos="1080"/>
                <w:tab w:val="left" w:pos="1980"/>
                <w:tab w:val="left" w:pos="10076"/>
              </w:tabs>
              <w:rPr>
                <w:del w:id="6041" w:author="Stephanie Thompson" w:date="2008-11-17T15:36:00Z"/>
                <w:rFonts w:ascii="Garamond" w:hAnsi="Garamond"/>
                <w:sz w:val="22"/>
                <w:szCs w:val="22"/>
              </w:rPr>
              <w:pPrChange w:id="6042" w:author="Stephanie Thompson" w:date="2008-11-19T11:52:00Z">
                <w:pPr/>
              </w:pPrChange>
            </w:pPr>
            <w:del w:id="6043" w:author="Stephanie Thompson" w:date="2008-11-17T15:36:00Z">
              <w:r w:rsidRPr="00EB43F4" w:rsidDel="00E361B9">
                <w:rPr>
                  <w:rFonts w:ascii="Garamond" w:hAnsi="Garamond"/>
                  <w:sz w:val="22"/>
                  <w:szCs w:val="22"/>
                </w:rPr>
                <w:delText>01:15,</w:delText>
              </w:r>
            </w:del>
          </w:p>
        </w:tc>
        <w:tc>
          <w:tcPr>
            <w:tcW w:w="1420" w:type="dxa"/>
            <w:vAlign w:val="bottom"/>
          </w:tcPr>
          <w:p w:rsidR="009821B1" w:rsidRDefault="004512BC">
            <w:pPr>
              <w:pStyle w:val="BodyText"/>
              <w:tabs>
                <w:tab w:val="left" w:pos="1080"/>
                <w:tab w:val="left" w:pos="1980"/>
                <w:tab w:val="left" w:pos="10076"/>
              </w:tabs>
              <w:rPr>
                <w:del w:id="6044" w:author="Stephanie Thompson" w:date="2008-11-17T15:36:00Z"/>
                <w:rFonts w:ascii="Garamond" w:hAnsi="Garamond"/>
                <w:sz w:val="22"/>
                <w:szCs w:val="22"/>
              </w:rPr>
              <w:pPrChange w:id="6045" w:author="Stephanie Thompson" w:date="2008-11-19T11:52:00Z">
                <w:pPr/>
              </w:pPrChange>
            </w:pPr>
            <w:del w:id="6046" w:author="Stephanie Thompson" w:date="2008-11-17T15:36:00Z">
              <w:r w:rsidRPr="00EB43F4" w:rsidDel="00E361B9">
                <w:rPr>
                  <w:rFonts w:ascii="Garamond" w:hAnsi="Garamond"/>
                  <w:sz w:val="22"/>
                  <w:szCs w:val="22"/>
                </w:rPr>
                <w:delText>10:00 – 13:30</w:delText>
              </w:r>
            </w:del>
          </w:p>
        </w:tc>
      </w:tr>
      <w:tr w:rsidR="00FD468F" w:rsidRPr="00EB43F4" w:rsidDel="00E361B9">
        <w:trPr>
          <w:gridAfter w:val="2"/>
          <w:wAfter w:w="2840" w:type="dxa"/>
          <w:trHeight w:val="255"/>
          <w:del w:id="6047" w:author="Stephanie Thompson" w:date="2008-11-17T15:36:00Z"/>
        </w:trPr>
        <w:tc>
          <w:tcPr>
            <w:tcW w:w="150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48" w:author="Stephanie Thompson" w:date="2008-11-17T15:36:00Z"/>
                <w:rFonts w:ascii="Garamond" w:hAnsi="Garamond"/>
                <w:sz w:val="22"/>
                <w:szCs w:val="22"/>
              </w:rPr>
              <w:pPrChange w:id="6049" w:author="Stephanie Thompson" w:date="2008-11-19T11:52:00Z">
                <w:pPr/>
              </w:pPrChange>
            </w:pPr>
            <w:del w:id="6050"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51" w:author="Stephanie Thompson" w:date="2008-11-17T15:36:00Z"/>
                <w:rFonts w:ascii="Garamond" w:hAnsi="Garamond"/>
                <w:sz w:val="22"/>
                <w:szCs w:val="22"/>
              </w:rPr>
              <w:pPrChange w:id="6052" w:author="Stephanie Thompson" w:date="2008-11-19T11:52:00Z">
                <w:pPr/>
              </w:pPrChange>
            </w:pPr>
            <w:del w:id="6053"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FD468F">
            <w:pPr>
              <w:pStyle w:val="BodyText"/>
              <w:tabs>
                <w:tab w:val="left" w:pos="1080"/>
                <w:tab w:val="left" w:pos="1980"/>
                <w:tab w:val="left" w:pos="10076"/>
              </w:tabs>
              <w:rPr>
                <w:del w:id="6054" w:author="Stephanie Thompson" w:date="2008-11-17T15:36:00Z"/>
                <w:rFonts w:ascii="Garamond" w:hAnsi="Garamond"/>
                <w:sz w:val="22"/>
                <w:szCs w:val="22"/>
              </w:rPr>
              <w:pPrChange w:id="6055" w:author="Stephanie Thompson" w:date="2008-11-19T11:52:00Z">
                <w:pPr/>
              </w:pPrChange>
            </w:pPr>
            <w:del w:id="6056"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FD468F">
            <w:pPr>
              <w:pStyle w:val="BodyText"/>
              <w:tabs>
                <w:tab w:val="left" w:pos="1080"/>
                <w:tab w:val="left" w:pos="1980"/>
                <w:tab w:val="left" w:pos="10076"/>
              </w:tabs>
              <w:rPr>
                <w:del w:id="6057" w:author="Stephanie Thompson" w:date="2008-11-17T15:36:00Z"/>
                <w:rFonts w:ascii="Garamond" w:hAnsi="Garamond"/>
                <w:sz w:val="22"/>
                <w:szCs w:val="22"/>
              </w:rPr>
              <w:pPrChange w:id="6058" w:author="Stephanie Thompson" w:date="2008-11-19T11:52:00Z">
                <w:pPr/>
              </w:pPrChange>
            </w:pPr>
            <w:del w:id="6059" w:author="Stephanie Thompson" w:date="2008-11-17T15:36:00Z">
              <w:r w:rsidRPr="00EB43F4" w:rsidDel="00E361B9">
                <w:rPr>
                  <w:rFonts w:ascii="Garamond" w:hAnsi="Garamond"/>
                  <w:sz w:val="22"/>
                  <w:szCs w:val="22"/>
                </w:rPr>
                <w:delText>00:45</w:delText>
              </w:r>
            </w:del>
          </w:p>
        </w:tc>
      </w:tr>
      <w:tr w:rsidR="00FD468F" w:rsidRPr="00EB43F4" w:rsidDel="00E361B9">
        <w:trPr>
          <w:gridAfter w:val="4"/>
          <w:wAfter w:w="5680" w:type="dxa"/>
          <w:trHeight w:val="255"/>
          <w:del w:id="6060" w:author="Stephanie Thompson" w:date="2008-11-17T15:36:00Z"/>
        </w:trPr>
        <w:tc>
          <w:tcPr>
            <w:tcW w:w="150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61" w:author="Stephanie Thompson" w:date="2008-11-17T15:36:00Z"/>
                <w:rFonts w:ascii="Garamond" w:hAnsi="Garamond"/>
                <w:sz w:val="22"/>
                <w:szCs w:val="22"/>
              </w:rPr>
              <w:pPrChange w:id="6062" w:author="Stephanie Thompson" w:date="2008-11-19T11:52:00Z">
                <w:pPr/>
              </w:pPrChange>
            </w:pPr>
            <w:del w:id="6063"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64" w:author="Stephanie Thompson" w:date="2008-11-17T15:36:00Z"/>
                <w:rFonts w:ascii="Garamond" w:hAnsi="Garamond"/>
                <w:sz w:val="22"/>
                <w:szCs w:val="22"/>
              </w:rPr>
              <w:pPrChange w:id="6065" w:author="Stephanie Thompson" w:date="2008-11-19T11:52:00Z">
                <w:pPr/>
              </w:pPrChange>
            </w:pPr>
            <w:del w:id="6066" w:author="Stephanie Thompson" w:date="2008-11-17T15:36:00Z">
              <w:r w:rsidRPr="00EB43F4" w:rsidDel="00E361B9">
                <w:rPr>
                  <w:rFonts w:ascii="Garamond" w:hAnsi="Garamond"/>
                  <w:sz w:val="22"/>
                  <w:szCs w:val="22"/>
                </w:rPr>
                <w:delText>12:45 – 14:45</w:delText>
              </w:r>
            </w:del>
          </w:p>
        </w:tc>
      </w:tr>
      <w:tr w:rsidR="00FD468F" w:rsidRPr="00EB43F4" w:rsidDel="00E361B9">
        <w:trPr>
          <w:gridAfter w:val="3"/>
          <w:wAfter w:w="4260" w:type="dxa"/>
          <w:trHeight w:val="255"/>
          <w:del w:id="6067" w:author="Stephanie Thompson" w:date="2008-11-17T15:36:00Z"/>
        </w:trPr>
        <w:tc>
          <w:tcPr>
            <w:tcW w:w="150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68" w:author="Stephanie Thompson" w:date="2008-11-17T15:36:00Z"/>
                <w:rFonts w:ascii="Garamond" w:hAnsi="Garamond"/>
                <w:sz w:val="22"/>
                <w:szCs w:val="22"/>
              </w:rPr>
              <w:pPrChange w:id="6069" w:author="Stephanie Thompson" w:date="2008-11-19T11:52:00Z">
                <w:pPr/>
              </w:pPrChange>
            </w:pPr>
            <w:del w:id="6070"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71" w:author="Stephanie Thompson" w:date="2008-11-17T15:36:00Z"/>
                <w:rFonts w:ascii="Garamond" w:hAnsi="Garamond"/>
                <w:sz w:val="22"/>
                <w:szCs w:val="22"/>
              </w:rPr>
              <w:pPrChange w:id="6072" w:author="Stephanie Thompson" w:date="2008-11-19T11:52:00Z">
                <w:pPr/>
              </w:pPrChange>
            </w:pPr>
            <w:del w:id="6073" w:author="Stephanie Thompson" w:date="2008-11-17T15:36:00Z">
              <w:r w:rsidRPr="00EB43F4" w:rsidDel="00E361B9">
                <w:rPr>
                  <w:rFonts w:ascii="Garamond" w:hAnsi="Garamond"/>
                  <w:sz w:val="22"/>
                  <w:szCs w:val="22"/>
                </w:rPr>
                <w:delText>00:15 – 02:15,</w:delText>
              </w:r>
            </w:del>
          </w:p>
        </w:tc>
        <w:tc>
          <w:tcPr>
            <w:tcW w:w="1420" w:type="dxa"/>
            <w:vAlign w:val="bottom"/>
          </w:tcPr>
          <w:p w:rsidR="009821B1" w:rsidRDefault="00FD468F">
            <w:pPr>
              <w:pStyle w:val="BodyText"/>
              <w:tabs>
                <w:tab w:val="left" w:pos="1080"/>
                <w:tab w:val="left" w:pos="1980"/>
                <w:tab w:val="left" w:pos="10076"/>
              </w:tabs>
              <w:rPr>
                <w:del w:id="6074" w:author="Stephanie Thompson" w:date="2008-11-17T15:36:00Z"/>
                <w:rFonts w:ascii="Garamond" w:hAnsi="Garamond"/>
                <w:sz w:val="22"/>
                <w:szCs w:val="22"/>
              </w:rPr>
              <w:pPrChange w:id="6075" w:author="Stephanie Thompson" w:date="2008-11-19T11:52:00Z">
                <w:pPr/>
              </w:pPrChange>
            </w:pPr>
            <w:del w:id="6076" w:author="Stephanie Thompson" w:date="2008-11-17T15:36:00Z">
              <w:r w:rsidRPr="00EB43F4" w:rsidDel="00E361B9">
                <w:rPr>
                  <w:rFonts w:ascii="Garamond" w:hAnsi="Garamond"/>
                  <w:sz w:val="22"/>
                  <w:szCs w:val="22"/>
                </w:rPr>
                <w:delText>12:45 – 14:45</w:delText>
              </w:r>
            </w:del>
          </w:p>
        </w:tc>
      </w:tr>
      <w:tr w:rsidR="00FD468F" w:rsidRPr="00EB43F4" w:rsidDel="00E361B9">
        <w:trPr>
          <w:gridAfter w:val="4"/>
          <w:wAfter w:w="5680" w:type="dxa"/>
          <w:trHeight w:val="255"/>
          <w:del w:id="6077" w:author="Stephanie Thompson" w:date="2008-11-17T15:36:00Z"/>
        </w:trPr>
        <w:tc>
          <w:tcPr>
            <w:tcW w:w="150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78" w:author="Stephanie Thompson" w:date="2008-11-17T15:36:00Z"/>
                <w:rFonts w:ascii="Garamond" w:hAnsi="Garamond"/>
                <w:sz w:val="22"/>
                <w:szCs w:val="22"/>
              </w:rPr>
              <w:pPrChange w:id="6079" w:author="Stephanie Thompson" w:date="2008-11-19T11:52:00Z">
                <w:pPr/>
              </w:pPrChange>
            </w:pPr>
            <w:del w:id="6080"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81" w:author="Stephanie Thompson" w:date="2008-11-17T15:36:00Z"/>
                <w:rFonts w:ascii="Garamond" w:hAnsi="Garamond"/>
                <w:sz w:val="22"/>
                <w:szCs w:val="22"/>
              </w:rPr>
              <w:pPrChange w:id="6082" w:author="Stephanie Thompson" w:date="2008-11-19T11:52:00Z">
                <w:pPr/>
              </w:pPrChange>
            </w:pPr>
            <w:del w:id="6083" w:author="Stephanie Thompson" w:date="2008-11-17T15:36:00Z">
              <w:r w:rsidRPr="00EB43F4" w:rsidDel="00E361B9">
                <w:rPr>
                  <w:rFonts w:ascii="Garamond" w:hAnsi="Garamond"/>
                  <w:sz w:val="22"/>
                  <w:szCs w:val="22"/>
                </w:rPr>
                <w:delText>15:45 – 18:45</w:delText>
              </w:r>
            </w:del>
          </w:p>
        </w:tc>
      </w:tr>
      <w:tr w:rsidR="00FD468F" w:rsidRPr="00EB43F4" w:rsidDel="00E361B9">
        <w:trPr>
          <w:gridAfter w:val="4"/>
          <w:wAfter w:w="5680" w:type="dxa"/>
          <w:trHeight w:val="255"/>
          <w:del w:id="6084" w:author="Stephanie Thompson" w:date="2008-11-17T15:36:00Z"/>
        </w:trPr>
        <w:tc>
          <w:tcPr>
            <w:tcW w:w="150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85" w:author="Stephanie Thompson" w:date="2008-11-17T15:36:00Z"/>
                <w:rFonts w:ascii="Garamond" w:hAnsi="Garamond"/>
                <w:sz w:val="22"/>
                <w:szCs w:val="22"/>
              </w:rPr>
              <w:pPrChange w:id="6086" w:author="Stephanie Thompson" w:date="2008-11-19T11:52:00Z">
                <w:pPr/>
              </w:pPrChange>
            </w:pPr>
            <w:del w:id="6087"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FD468F">
            <w:pPr>
              <w:pStyle w:val="BodyText"/>
              <w:tabs>
                <w:tab w:val="left" w:pos="1080"/>
                <w:tab w:val="left" w:pos="1980"/>
                <w:tab w:val="left" w:pos="10076"/>
              </w:tabs>
              <w:rPr>
                <w:del w:id="6088" w:author="Stephanie Thompson" w:date="2008-11-17T15:36:00Z"/>
                <w:rFonts w:ascii="Garamond" w:hAnsi="Garamond"/>
                <w:sz w:val="22"/>
                <w:szCs w:val="22"/>
              </w:rPr>
              <w:pPrChange w:id="6089" w:author="Stephanie Thompson" w:date="2008-11-19T11:52:00Z">
                <w:pPr/>
              </w:pPrChange>
            </w:pPr>
            <w:del w:id="6090" w:author="Stephanie Thompson" w:date="2008-11-17T15:36:00Z">
              <w:r w:rsidRPr="00EB43F4" w:rsidDel="00E361B9">
                <w:rPr>
                  <w:rFonts w:ascii="Garamond" w:hAnsi="Garamond"/>
                  <w:sz w:val="22"/>
                  <w:szCs w:val="22"/>
                </w:rPr>
                <w:delText>02:45 – 05:30</w:delText>
              </w:r>
            </w:del>
          </w:p>
        </w:tc>
      </w:tr>
    </w:tbl>
    <w:p w:rsidR="009821B1" w:rsidRDefault="009821B1">
      <w:pPr>
        <w:pStyle w:val="BodyText"/>
        <w:tabs>
          <w:tab w:val="left" w:pos="1080"/>
          <w:tab w:val="left" w:pos="1980"/>
          <w:tab w:val="left" w:pos="10076"/>
        </w:tabs>
        <w:rPr>
          <w:del w:id="6091" w:author="Stephanie Thompson" w:date="2008-11-17T15:36:00Z"/>
          <w:rFonts w:ascii="Garamond" w:hAnsi="Garamond"/>
          <w:sz w:val="22"/>
          <w:szCs w:val="22"/>
        </w:rPr>
        <w:pPrChange w:id="6092" w:author="Stephanie Thompson" w:date="2008-11-19T11:52:00Z">
          <w:pPr/>
        </w:pPrChange>
      </w:pPr>
    </w:p>
    <w:p w:rsidR="009821B1" w:rsidRDefault="00C91EE0">
      <w:pPr>
        <w:pStyle w:val="BodyText"/>
        <w:tabs>
          <w:tab w:val="left" w:pos="1080"/>
          <w:tab w:val="left" w:pos="1980"/>
          <w:tab w:val="left" w:pos="10076"/>
        </w:tabs>
        <w:rPr>
          <w:del w:id="6093" w:author="Stephanie Thompson" w:date="2008-11-17T15:36:00Z"/>
          <w:rFonts w:ascii="Garamond" w:hAnsi="Garamond"/>
          <w:sz w:val="22"/>
          <w:szCs w:val="22"/>
        </w:rPr>
        <w:pPrChange w:id="6094" w:author="Stephanie Thompson" w:date="2008-11-19T11:52:00Z">
          <w:pPr/>
        </w:pPrChange>
      </w:pPr>
      <w:del w:id="6095"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C91EE0" w:rsidRPr="00EB43F4" w:rsidDel="00E361B9">
        <w:trPr>
          <w:gridAfter w:val="4"/>
          <w:wAfter w:w="5680" w:type="dxa"/>
          <w:trHeight w:val="255"/>
          <w:del w:id="6096" w:author="Stephanie Thompson" w:date="2008-11-17T15:36:00Z"/>
        </w:trPr>
        <w:tc>
          <w:tcPr>
            <w:tcW w:w="1500" w:type="dxa"/>
            <w:tcBorders>
              <w:top w:val="nil"/>
              <w:left w:val="nil"/>
              <w:bottom w:val="nil"/>
              <w:right w:val="nil"/>
            </w:tcBorders>
            <w:shd w:val="clear" w:color="auto" w:fill="auto"/>
            <w:noWrap/>
            <w:vAlign w:val="bottom"/>
          </w:tcPr>
          <w:p w:rsidR="009821B1" w:rsidRDefault="00C91EE0">
            <w:pPr>
              <w:pStyle w:val="BodyText"/>
              <w:tabs>
                <w:tab w:val="left" w:pos="1080"/>
                <w:tab w:val="left" w:pos="1980"/>
                <w:tab w:val="left" w:pos="10076"/>
              </w:tabs>
              <w:rPr>
                <w:del w:id="6097" w:author="Stephanie Thompson" w:date="2008-11-17T15:36:00Z"/>
                <w:rFonts w:ascii="Garamond" w:hAnsi="Garamond"/>
                <w:sz w:val="22"/>
                <w:szCs w:val="22"/>
              </w:rPr>
              <w:pPrChange w:id="6098" w:author="Stephanie Thompson" w:date="2008-11-19T11:52:00Z">
                <w:pPr/>
              </w:pPrChange>
            </w:pPr>
            <w:del w:id="6099"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C91EE0">
            <w:pPr>
              <w:pStyle w:val="BodyText"/>
              <w:tabs>
                <w:tab w:val="left" w:pos="1080"/>
                <w:tab w:val="left" w:pos="1980"/>
                <w:tab w:val="left" w:pos="10076"/>
              </w:tabs>
              <w:rPr>
                <w:del w:id="6100" w:author="Stephanie Thompson" w:date="2008-11-17T15:36:00Z"/>
                <w:rFonts w:ascii="Garamond" w:hAnsi="Garamond"/>
                <w:sz w:val="22"/>
                <w:szCs w:val="22"/>
              </w:rPr>
              <w:pPrChange w:id="6101" w:author="Stephanie Thompson" w:date="2008-11-19T11:52:00Z">
                <w:pPr/>
              </w:pPrChange>
            </w:pPr>
            <w:del w:id="6102" w:author="Stephanie Thompson" w:date="2008-11-17T15:36:00Z">
              <w:r w:rsidRPr="00EB43F4" w:rsidDel="00E361B9">
                <w:rPr>
                  <w:rFonts w:ascii="Garamond" w:hAnsi="Garamond"/>
                  <w:sz w:val="22"/>
                  <w:szCs w:val="22"/>
                </w:rPr>
                <w:delText>21:45 – 23:30</w:delText>
              </w:r>
            </w:del>
          </w:p>
        </w:tc>
      </w:tr>
      <w:tr w:rsidR="001357C3" w:rsidRPr="00EB43F4" w:rsidDel="00E361B9">
        <w:trPr>
          <w:trHeight w:val="255"/>
          <w:del w:id="6103" w:author="Stephanie Thompson" w:date="2008-11-17T15:36:00Z"/>
        </w:trPr>
        <w:tc>
          <w:tcPr>
            <w:tcW w:w="150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04" w:author="Stephanie Thompson" w:date="2008-11-17T15:36:00Z"/>
                <w:rFonts w:ascii="Garamond" w:hAnsi="Garamond"/>
                <w:sz w:val="22"/>
                <w:szCs w:val="22"/>
              </w:rPr>
              <w:pPrChange w:id="6105" w:author="Stephanie Thompson" w:date="2008-11-19T11:52:00Z">
                <w:pPr/>
              </w:pPrChange>
            </w:pPr>
            <w:del w:id="6106"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07" w:author="Stephanie Thompson" w:date="2008-11-17T15:36:00Z"/>
                <w:rFonts w:ascii="Garamond" w:hAnsi="Garamond"/>
                <w:sz w:val="22"/>
                <w:szCs w:val="22"/>
              </w:rPr>
              <w:pPrChange w:id="6108" w:author="Stephanie Thompson" w:date="2008-11-19T11:52:00Z">
                <w:pPr/>
              </w:pPrChange>
            </w:pPr>
            <w:del w:id="6109" w:author="Stephanie Thompson" w:date="2008-11-17T15:36:00Z">
              <w:r w:rsidRPr="00EB43F4" w:rsidDel="00E361B9">
                <w:rPr>
                  <w:rFonts w:ascii="Garamond" w:hAnsi="Garamond"/>
                  <w:sz w:val="22"/>
                  <w:szCs w:val="22"/>
                </w:rPr>
                <w:delText>03:15,</w:delText>
              </w:r>
            </w:del>
          </w:p>
        </w:tc>
        <w:tc>
          <w:tcPr>
            <w:tcW w:w="1420" w:type="dxa"/>
            <w:vAlign w:val="bottom"/>
          </w:tcPr>
          <w:p w:rsidR="009821B1" w:rsidRDefault="001357C3">
            <w:pPr>
              <w:pStyle w:val="BodyText"/>
              <w:tabs>
                <w:tab w:val="left" w:pos="1080"/>
                <w:tab w:val="left" w:pos="1980"/>
                <w:tab w:val="left" w:pos="10076"/>
              </w:tabs>
              <w:rPr>
                <w:del w:id="6110" w:author="Stephanie Thompson" w:date="2008-11-17T15:36:00Z"/>
                <w:rFonts w:ascii="Garamond" w:hAnsi="Garamond"/>
                <w:sz w:val="22"/>
                <w:szCs w:val="22"/>
              </w:rPr>
              <w:pPrChange w:id="6111" w:author="Stephanie Thompson" w:date="2008-11-19T11:52:00Z">
                <w:pPr/>
              </w:pPrChange>
            </w:pPr>
            <w:del w:id="6112" w:author="Stephanie Thompson" w:date="2008-11-17T15:36:00Z">
              <w:r w:rsidRPr="00EB43F4" w:rsidDel="00E361B9">
                <w:rPr>
                  <w:rFonts w:ascii="Garamond" w:hAnsi="Garamond"/>
                  <w:sz w:val="22"/>
                  <w:szCs w:val="22"/>
                </w:rPr>
                <w:delText>08:45 – 14:15,</w:delText>
              </w:r>
            </w:del>
          </w:p>
        </w:tc>
        <w:tc>
          <w:tcPr>
            <w:tcW w:w="1420" w:type="dxa"/>
            <w:vAlign w:val="bottom"/>
          </w:tcPr>
          <w:p w:rsidR="009821B1" w:rsidRDefault="001357C3">
            <w:pPr>
              <w:pStyle w:val="BodyText"/>
              <w:tabs>
                <w:tab w:val="left" w:pos="1080"/>
                <w:tab w:val="left" w:pos="1980"/>
                <w:tab w:val="left" w:pos="10076"/>
              </w:tabs>
              <w:rPr>
                <w:del w:id="6113" w:author="Stephanie Thompson" w:date="2008-11-17T15:36:00Z"/>
                <w:rFonts w:ascii="Garamond" w:hAnsi="Garamond"/>
                <w:sz w:val="22"/>
                <w:szCs w:val="22"/>
              </w:rPr>
              <w:pPrChange w:id="6114" w:author="Stephanie Thompson" w:date="2008-11-19T11:52:00Z">
                <w:pPr/>
              </w:pPrChange>
            </w:pPr>
            <w:del w:id="6115"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1357C3">
            <w:pPr>
              <w:pStyle w:val="BodyText"/>
              <w:tabs>
                <w:tab w:val="left" w:pos="1080"/>
                <w:tab w:val="left" w:pos="1980"/>
                <w:tab w:val="left" w:pos="10076"/>
              </w:tabs>
              <w:rPr>
                <w:del w:id="6116" w:author="Stephanie Thompson" w:date="2008-11-17T15:36:00Z"/>
                <w:rFonts w:ascii="Garamond" w:hAnsi="Garamond"/>
                <w:sz w:val="22"/>
                <w:szCs w:val="22"/>
              </w:rPr>
              <w:pPrChange w:id="6117" w:author="Stephanie Thompson" w:date="2008-11-19T11:52:00Z">
                <w:pPr/>
              </w:pPrChange>
            </w:pPr>
            <w:del w:id="6118"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1357C3">
            <w:pPr>
              <w:pStyle w:val="BodyText"/>
              <w:tabs>
                <w:tab w:val="left" w:pos="1080"/>
                <w:tab w:val="left" w:pos="1980"/>
                <w:tab w:val="left" w:pos="10076"/>
              </w:tabs>
              <w:rPr>
                <w:del w:id="6119" w:author="Stephanie Thompson" w:date="2008-11-17T15:36:00Z"/>
                <w:rFonts w:ascii="Garamond" w:hAnsi="Garamond"/>
                <w:sz w:val="22"/>
                <w:szCs w:val="22"/>
              </w:rPr>
              <w:pPrChange w:id="6120" w:author="Stephanie Thompson" w:date="2008-11-19T11:52:00Z">
                <w:pPr/>
              </w:pPrChange>
            </w:pPr>
            <w:del w:id="6121" w:author="Stephanie Thompson" w:date="2008-11-17T15:36:00Z">
              <w:r w:rsidRPr="00EB43F4" w:rsidDel="00E361B9">
                <w:rPr>
                  <w:rFonts w:ascii="Garamond" w:hAnsi="Garamond"/>
                  <w:sz w:val="22"/>
                  <w:szCs w:val="22"/>
                </w:rPr>
                <w:delText>01:15</w:delText>
              </w:r>
            </w:del>
          </w:p>
        </w:tc>
      </w:tr>
      <w:tr w:rsidR="001357C3" w:rsidRPr="00EB43F4" w:rsidDel="00E361B9">
        <w:trPr>
          <w:gridAfter w:val="1"/>
          <w:wAfter w:w="1420" w:type="dxa"/>
          <w:trHeight w:val="255"/>
          <w:del w:id="6122" w:author="Stephanie Thompson" w:date="2008-11-17T15:36:00Z"/>
        </w:trPr>
        <w:tc>
          <w:tcPr>
            <w:tcW w:w="150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23" w:author="Stephanie Thompson" w:date="2008-11-17T15:36:00Z"/>
                <w:rFonts w:ascii="Garamond" w:hAnsi="Garamond"/>
                <w:sz w:val="22"/>
                <w:szCs w:val="22"/>
              </w:rPr>
              <w:pPrChange w:id="6124" w:author="Stephanie Thompson" w:date="2008-11-19T11:52:00Z">
                <w:pPr/>
              </w:pPrChange>
            </w:pPr>
            <w:del w:id="6125" w:author="Stephanie Thompson" w:date="2008-11-17T15:36:00Z">
              <w:r w:rsidRPr="00EB43F4" w:rsidDel="00E361B9">
                <w:rPr>
                  <w:rFonts w:ascii="Garamond" w:hAnsi="Garamond"/>
                  <w:sz w:val="22"/>
                  <w:szCs w:val="22"/>
                </w:rPr>
                <w:delText>03/16/06</w:delText>
              </w:r>
            </w:del>
          </w:p>
        </w:tc>
        <w:tc>
          <w:tcPr>
            <w:tcW w:w="142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26" w:author="Stephanie Thompson" w:date="2008-11-17T15:36:00Z"/>
                <w:rFonts w:ascii="Garamond" w:hAnsi="Garamond"/>
                <w:sz w:val="22"/>
                <w:szCs w:val="22"/>
              </w:rPr>
              <w:pPrChange w:id="6127" w:author="Stephanie Thompson" w:date="2008-11-19T11:52:00Z">
                <w:pPr/>
              </w:pPrChange>
            </w:pPr>
            <w:del w:id="6128" w:author="Stephanie Thompson" w:date="2008-11-17T15:36:00Z">
              <w:r w:rsidRPr="00EB43F4" w:rsidDel="00E361B9">
                <w:rPr>
                  <w:rFonts w:ascii="Garamond" w:hAnsi="Garamond"/>
                  <w:sz w:val="22"/>
                  <w:szCs w:val="22"/>
                </w:rPr>
                <w:delText>10:00 – 13:30,</w:delText>
              </w:r>
            </w:del>
          </w:p>
        </w:tc>
        <w:tc>
          <w:tcPr>
            <w:tcW w:w="1420" w:type="dxa"/>
            <w:vAlign w:val="bottom"/>
          </w:tcPr>
          <w:p w:rsidR="009821B1" w:rsidRDefault="001357C3">
            <w:pPr>
              <w:pStyle w:val="BodyText"/>
              <w:tabs>
                <w:tab w:val="left" w:pos="1080"/>
                <w:tab w:val="left" w:pos="1980"/>
                <w:tab w:val="left" w:pos="10076"/>
              </w:tabs>
              <w:rPr>
                <w:del w:id="6129" w:author="Stephanie Thompson" w:date="2008-11-17T15:36:00Z"/>
                <w:rFonts w:ascii="Garamond" w:hAnsi="Garamond"/>
                <w:sz w:val="22"/>
                <w:szCs w:val="22"/>
              </w:rPr>
              <w:pPrChange w:id="6130" w:author="Stephanie Thompson" w:date="2008-11-19T11:52:00Z">
                <w:pPr/>
              </w:pPrChange>
            </w:pPr>
            <w:del w:id="6131"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1357C3">
            <w:pPr>
              <w:pStyle w:val="BodyText"/>
              <w:tabs>
                <w:tab w:val="left" w:pos="1080"/>
                <w:tab w:val="left" w:pos="1980"/>
                <w:tab w:val="left" w:pos="10076"/>
              </w:tabs>
              <w:rPr>
                <w:del w:id="6132" w:author="Stephanie Thompson" w:date="2008-11-17T15:36:00Z"/>
                <w:rFonts w:ascii="Garamond" w:hAnsi="Garamond"/>
                <w:sz w:val="22"/>
                <w:szCs w:val="22"/>
              </w:rPr>
              <w:pPrChange w:id="6133" w:author="Stephanie Thompson" w:date="2008-11-19T11:52:00Z">
                <w:pPr/>
              </w:pPrChange>
            </w:pPr>
            <w:del w:id="6134" w:author="Stephanie Thompson" w:date="2008-11-17T15:36:00Z">
              <w:r w:rsidRPr="00EB43F4" w:rsidDel="00E361B9">
                <w:rPr>
                  <w:rFonts w:ascii="Garamond" w:hAnsi="Garamond"/>
                  <w:sz w:val="22"/>
                  <w:szCs w:val="22"/>
                </w:rPr>
                <w:delText>03/17/06</w:delText>
              </w:r>
            </w:del>
          </w:p>
        </w:tc>
        <w:tc>
          <w:tcPr>
            <w:tcW w:w="1420" w:type="dxa"/>
            <w:vAlign w:val="bottom"/>
          </w:tcPr>
          <w:p w:rsidR="009821B1" w:rsidRDefault="001357C3">
            <w:pPr>
              <w:pStyle w:val="BodyText"/>
              <w:tabs>
                <w:tab w:val="left" w:pos="1080"/>
                <w:tab w:val="left" w:pos="1980"/>
                <w:tab w:val="left" w:pos="10076"/>
              </w:tabs>
              <w:rPr>
                <w:del w:id="6135" w:author="Stephanie Thompson" w:date="2008-11-17T15:36:00Z"/>
                <w:rFonts w:ascii="Garamond" w:hAnsi="Garamond"/>
                <w:sz w:val="22"/>
                <w:szCs w:val="22"/>
              </w:rPr>
              <w:pPrChange w:id="6136" w:author="Stephanie Thompson" w:date="2008-11-19T11:52:00Z">
                <w:pPr/>
              </w:pPrChange>
            </w:pPr>
            <w:del w:id="6137" w:author="Stephanie Thompson" w:date="2008-11-17T15:36:00Z">
              <w:r w:rsidRPr="00EB43F4" w:rsidDel="00E361B9">
                <w:rPr>
                  <w:rFonts w:ascii="Garamond" w:hAnsi="Garamond"/>
                  <w:sz w:val="22"/>
                  <w:szCs w:val="22"/>
                </w:rPr>
                <w:delText>00:45</w:delText>
              </w:r>
            </w:del>
          </w:p>
        </w:tc>
      </w:tr>
      <w:tr w:rsidR="001357C3" w:rsidRPr="00EB43F4" w:rsidDel="00E361B9">
        <w:trPr>
          <w:gridAfter w:val="4"/>
          <w:wAfter w:w="5680" w:type="dxa"/>
          <w:trHeight w:val="255"/>
          <w:del w:id="6138" w:author="Stephanie Thompson" w:date="2008-11-17T15:36:00Z"/>
        </w:trPr>
        <w:tc>
          <w:tcPr>
            <w:tcW w:w="150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39" w:author="Stephanie Thompson" w:date="2008-11-17T15:36:00Z"/>
                <w:rFonts w:ascii="Garamond" w:hAnsi="Garamond"/>
                <w:sz w:val="22"/>
                <w:szCs w:val="22"/>
              </w:rPr>
              <w:pPrChange w:id="6140" w:author="Stephanie Thompson" w:date="2008-11-19T11:52:00Z">
                <w:pPr/>
              </w:pPrChange>
            </w:pPr>
            <w:del w:id="6141"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1357C3">
            <w:pPr>
              <w:pStyle w:val="BodyText"/>
              <w:tabs>
                <w:tab w:val="left" w:pos="1080"/>
                <w:tab w:val="left" w:pos="1980"/>
                <w:tab w:val="left" w:pos="10076"/>
              </w:tabs>
              <w:rPr>
                <w:del w:id="6142" w:author="Stephanie Thompson" w:date="2008-11-17T15:36:00Z"/>
                <w:rFonts w:ascii="Garamond" w:hAnsi="Garamond"/>
                <w:sz w:val="22"/>
                <w:szCs w:val="22"/>
              </w:rPr>
              <w:pPrChange w:id="6143" w:author="Stephanie Thompson" w:date="2008-11-19T11:52:00Z">
                <w:pPr/>
              </w:pPrChange>
            </w:pPr>
            <w:del w:id="6144" w:author="Stephanie Thompson" w:date="2008-11-17T15:36:00Z">
              <w:r w:rsidRPr="00EB43F4" w:rsidDel="00E361B9">
                <w:rPr>
                  <w:rFonts w:ascii="Garamond" w:hAnsi="Garamond"/>
                  <w:sz w:val="22"/>
                  <w:szCs w:val="22"/>
                </w:rPr>
                <w:delText>12:45 – 14:45</w:delText>
              </w:r>
            </w:del>
          </w:p>
        </w:tc>
      </w:tr>
      <w:tr w:rsidR="00B8691E" w:rsidRPr="00EB43F4" w:rsidDel="00E361B9">
        <w:trPr>
          <w:gridAfter w:val="3"/>
          <w:wAfter w:w="4260" w:type="dxa"/>
          <w:trHeight w:val="255"/>
          <w:del w:id="6145" w:author="Stephanie Thompson" w:date="2008-11-17T15:36:00Z"/>
        </w:trPr>
        <w:tc>
          <w:tcPr>
            <w:tcW w:w="150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46" w:author="Stephanie Thompson" w:date="2008-11-17T15:36:00Z"/>
                <w:rFonts w:ascii="Garamond" w:hAnsi="Garamond"/>
                <w:sz w:val="22"/>
                <w:szCs w:val="22"/>
              </w:rPr>
              <w:pPrChange w:id="6147" w:author="Stephanie Thompson" w:date="2008-11-19T11:52:00Z">
                <w:pPr/>
              </w:pPrChange>
            </w:pPr>
            <w:del w:id="6148"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49" w:author="Stephanie Thompson" w:date="2008-11-17T15:36:00Z"/>
                <w:rFonts w:ascii="Garamond" w:hAnsi="Garamond"/>
                <w:sz w:val="22"/>
                <w:szCs w:val="22"/>
              </w:rPr>
              <w:pPrChange w:id="6150" w:author="Stephanie Thompson" w:date="2008-11-19T11:52:00Z">
                <w:pPr/>
              </w:pPrChange>
            </w:pPr>
            <w:del w:id="6151" w:author="Stephanie Thompson" w:date="2008-11-17T15:36:00Z">
              <w:r w:rsidRPr="00EB43F4" w:rsidDel="00E361B9">
                <w:rPr>
                  <w:rFonts w:ascii="Garamond" w:hAnsi="Garamond"/>
                  <w:sz w:val="22"/>
                  <w:szCs w:val="22"/>
                </w:rPr>
                <w:delText>00:00 – 03:00,</w:delText>
              </w:r>
            </w:del>
          </w:p>
        </w:tc>
        <w:tc>
          <w:tcPr>
            <w:tcW w:w="1420" w:type="dxa"/>
            <w:vAlign w:val="bottom"/>
          </w:tcPr>
          <w:p w:rsidR="009821B1" w:rsidRDefault="00B8691E">
            <w:pPr>
              <w:pStyle w:val="BodyText"/>
              <w:tabs>
                <w:tab w:val="left" w:pos="1080"/>
                <w:tab w:val="left" w:pos="1980"/>
                <w:tab w:val="left" w:pos="10076"/>
              </w:tabs>
              <w:rPr>
                <w:del w:id="6152" w:author="Stephanie Thompson" w:date="2008-11-17T15:36:00Z"/>
                <w:rFonts w:ascii="Garamond" w:hAnsi="Garamond"/>
                <w:sz w:val="22"/>
                <w:szCs w:val="22"/>
              </w:rPr>
              <w:pPrChange w:id="6153" w:author="Stephanie Thompson" w:date="2008-11-19T11:52:00Z">
                <w:pPr/>
              </w:pPrChange>
            </w:pPr>
            <w:del w:id="6154" w:author="Stephanie Thompson" w:date="2008-11-17T15:36:00Z">
              <w:r w:rsidRPr="00EB43F4" w:rsidDel="00E361B9">
                <w:rPr>
                  <w:rFonts w:ascii="Garamond" w:hAnsi="Garamond"/>
                  <w:sz w:val="22"/>
                  <w:szCs w:val="22"/>
                </w:rPr>
                <w:delText>12:45 – 14:45</w:delText>
              </w:r>
            </w:del>
          </w:p>
        </w:tc>
      </w:tr>
      <w:tr w:rsidR="00B8691E" w:rsidRPr="00EB43F4" w:rsidDel="00E361B9">
        <w:trPr>
          <w:gridAfter w:val="4"/>
          <w:wAfter w:w="5680" w:type="dxa"/>
          <w:trHeight w:val="255"/>
          <w:del w:id="6155" w:author="Stephanie Thompson" w:date="2008-11-17T15:36:00Z"/>
        </w:trPr>
        <w:tc>
          <w:tcPr>
            <w:tcW w:w="150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56" w:author="Stephanie Thompson" w:date="2008-11-17T15:36:00Z"/>
                <w:rFonts w:ascii="Garamond" w:hAnsi="Garamond"/>
                <w:sz w:val="22"/>
                <w:szCs w:val="22"/>
              </w:rPr>
              <w:pPrChange w:id="6157" w:author="Stephanie Thompson" w:date="2008-11-19T11:52:00Z">
                <w:pPr/>
              </w:pPrChange>
            </w:pPr>
            <w:del w:id="6158"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59" w:author="Stephanie Thompson" w:date="2008-11-17T15:36:00Z"/>
                <w:rFonts w:ascii="Garamond" w:hAnsi="Garamond"/>
                <w:sz w:val="22"/>
                <w:szCs w:val="22"/>
              </w:rPr>
              <w:pPrChange w:id="6160" w:author="Stephanie Thompson" w:date="2008-11-19T11:52:00Z">
                <w:pPr/>
              </w:pPrChange>
            </w:pPr>
            <w:del w:id="6161" w:author="Stephanie Thompson" w:date="2008-11-17T15:36:00Z">
              <w:r w:rsidRPr="00EB43F4" w:rsidDel="00E361B9">
                <w:rPr>
                  <w:rFonts w:ascii="Garamond" w:hAnsi="Garamond"/>
                  <w:sz w:val="22"/>
                  <w:szCs w:val="22"/>
                </w:rPr>
                <w:delText>02:00 – 02:15</w:delText>
              </w:r>
            </w:del>
          </w:p>
        </w:tc>
      </w:tr>
      <w:tr w:rsidR="00B8691E" w:rsidRPr="00EB43F4" w:rsidDel="00E361B9">
        <w:trPr>
          <w:gridAfter w:val="4"/>
          <w:wAfter w:w="5680" w:type="dxa"/>
          <w:trHeight w:val="255"/>
          <w:del w:id="6162" w:author="Stephanie Thompson" w:date="2008-11-17T15:36:00Z"/>
        </w:trPr>
        <w:tc>
          <w:tcPr>
            <w:tcW w:w="150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63" w:author="Stephanie Thompson" w:date="2008-11-17T15:36:00Z"/>
                <w:rFonts w:ascii="Garamond" w:hAnsi="Garamond"/>
                <w:sz w:val="22"/>
                <w:szCs w:val="22"/>
              </w:rPr>
              <w:pPrChange w:id="6164" w:author="Stephanie Thompson" w:date="2008-11-19T11:52:00Z">
                <w:pPr/>
              </w:pPrChange>
            </w:pPr>
            <w:del w:id="6165"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66" w:author="Stephanie Thompson" w:date="2008-11-17T15:36:00Z"/>
                <w:rFonts w:ascii="Garamond" w:hAnsi="Garamond"/>
                <w:sz w:val="22"/>
                <w:szCs w:val="22"/>
              </w:rPr>
              <w:pPrChange w:id="6167" w:author="Stephanie Thompson" w:date="2008-11-19T11:52:00Z">
                <w:pPr/>
              </w:pPrChange>
            </w:pPr>
            <w:del w:id="6168" w:author="Stephanie Thompson" w:date="2008-11-17T15:36:00Z">
              <w:r w:rsidRPr="00EB43F4" w:rsidDel="00E361B9">
                <w:rPr>
                  <w:rFonts w:ascii="Garamond" w:hAnsi="Garamond"/>
                  <w:sz w:val="22"/>
                  <w:szCs w:val="22"/>
                </w:rPr>
                <w:delText>16:00 – 18:30</w:delText>
              </w:r>
            </w:del>
          </w:p>
        </w:tc>
      </w:tr>
      <w:tr w:rsidR="00B8691E" w:rsidRPr="00EB43F4" w:rsidDel="00E361B9">
        <w:trPr>
          <w:gridAfter w:val="4"/>
          <w:wAfter w:w="5680" w:type="dxa"/>
          <w:trHeight w:val="255"/>
          <w:del w:id="6169" w:author="Stephanie Thompson" w:date="2008-11-17T15:36:00Z"/>
        </w:trPr>
        <w:tc>
          <w:tcPr>
            <w:tcW w:w="150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70" w:author="Stephanie Thompson" w:date="2008-11-17T15:36:00Z"/>
                <w:rFonts w:ascii="Garamond" w:hAnsi="Garamond"/>
                <w:sz w:val="22"/>
                <w:szCs w:val="22"/>
              </w:rPr>
              <w:pPrChange w:id="6171" w:author="Stephanie Thompson" w:date="2008-11-19T11:52:00Z">
                <w:pPr/>
              </w:pPrChange>
            </w:pPr>
            <w:del w:id="6172"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73" w:author="Stephanie Thompson" w:date="2008-11-17T15:36:00Z"/>
                <w:rFonts w:ascii="Garamond" w:hAnsi="Garamond"/>
                <w:sz w:val="22"/>
                <w:szCs w:val="22"/>
              </w:rPr>
              <w:pPrChange w:id="6174" w:author="Stephanie Thompson" w:date="2008-11-19T11:52:00Z">
                <w:pPr/>
              </w:pPrChange>
            </w:pPr>
            <w:del w:id="6175" w:author="Stephanie Thompson" w:date="2008-11-17T15:36:00Z">
              <w:r w:rsidRPr="00EB43F4" w:rsidDel="00E361B9">
                <w:rPr>
                  <w:rFonts w:ascii="Garamond" w:hAnsi="Garamond"/>
                  <w:sz w:val="22"/>
                  <w:szCs w:val="22"/>
                </w:rPr>
                <w:delText>03:00 – 05:15</w:delText>
              </w:r>
            </w:del>
          </w:p>
        </w:tc>
      </w:tr>
    </w:tbl>
    <w:p w:rsidR="009821B1" w:rsidRDefault="009821B1">
      <w:pPr>
        <w:pStyle w:val="BodyText"/>
        <w:tabs>
          <w:tab w:val="left" w:pos="1080"/>
          <w:tab w:val="left" w:pos="1980"/>
          <w:tab w:val="left" w:pos="10076"/>
        </w:tabs>
        <w:rPr>
          <w:del w:id="6176" w:author="Stephanie Thompson" w:date="2008-11-17T15:36:00Z"/>
          <w:rFonts w:ascii="Garamond" w:hAnsi="Garamond"/>
          <w:sz w:val="22"/>
          <w:szCs w:val="22"/>
        </w:rPr>
        <w:pPrChange w:id="6177" w:author="Stephanie Thompson" w:date="2008-11-19T11:52:00Z">
          <w:pPr/>
        </w:pPrChange>
      </w:pPr>
    </w:p>
    <w:p w:rsidR="009821B1" w:rsidRDefault="00B8691E">
      <w:pPr>
        <w:pStyle w:val="BodyText"/>
        <w:tabs>
          <w:tab w:val="left" w:pos="1080"/>
          <w:tab w:val="left" w:pos="1980"/>
          <w:tab w:val="left" w:pos="10076"/>
        </w:tabs>
        <w:rPr>
          <w:del w:id="6178" w:author="Stephanie Thompson" w:date="2008-11-17T15:36:00Z"/>
          <w:rFonts w:ascii="Garamond" w:hAnsi="Garamond"/>
          <w:sz w:val="22"/>
          <w:szCs w:val="22"/>
        </w:rPr>
        <w:pPrChange w:id="6179" w:author="Stephanie Thompson" w:date="2008-11-19T11:52:00Z">
          <w:pPr/>
        </w:pPrChange>
      </w:pPr>
      <w:del w:id="6180" w:author="Stephanie Thompson" w:date="2008-11-17T15:36:00Z">
        <w:r w:rsidRPr="00EB43F4" w:rsidDel="00E361B9">
          <w:rPr>
            <w:rFonts w:ascii="Garamond" w:hAnsi="Garamond"/>
            <w:sz w:val="22"/>
            <w:szCs w:val="22"/>
          </w:rPr>
          <w:delText>Turbidity spike deleted - likely biological interference</w:delText>
        </w:r>
      </w:del>
    </w:p>
    <w:tbl>
      <w:tblPr>
        <w:tblW w:w="5760" w:type="dxa"/>
        <w:tblInd w:w="93" w:type="dxa"/>
        <w:tblLook w:val="0000"/>
      </w:tblPr>
      <w:tblGrid>
        <w:gridCol w:w="1500"/>
        <w:gridCol w:w="1420"/>
        <w:gridCol w:w="1420"/>
        <w:gridCol w:w="1420"/>
      </w:tblGrid>
      <w:tr w:rsidR="00B8691E" w:rsidRPr="00EB43F4" w:rsidDel="00E361B9">
        <w:trPr>
          <w:trHeight w:val="255"/>
          <w:del w:id="6181" w:author="Stephanie Thompson" w:date="2008-11-17T15:36:00Z"/>
        </w:trPr>
        <w:tc>
          <w:tcPr>
            <w:tcW w:w="150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82" w:author="Stephanie Thompson" w:date="2008-11-17T15:36:00Z"/>
                <w:rFonts w:ascii="Garamond" w:hAnsi="Garamond"/>
                <w:sz w:val="22"/>
                <w:szCs w:val="22"/>
              </w:rPr>
              <w:pPrChange w:id="6183" w:author="Stephanie Thompson" w:date="2008-11-19T11:52:00Z">
                <w:pPr/>
              </w:pPrChange>
            </w:pPr>
            <w:del w:id="6184" w:author="Stephanie Thompson" w:date="2008-11-17T15:36:00Z">
              <w:r w:rsidRPr="00EB43F4" w:rsidDel="00E361B9">
                <w:rPr>
                  <w:rFonts w:ascii="Garamond" w:hAnsi="Garamond"/>
                  <w:sz w:val="22"/>
                  <w:szCs w:val="22"/>
                </w:rPr>
                <w:delText>03/29/06</w:delText>
              </w:r>
            </w:del>
          </w:p>
        </w:tc>
        <w:tc>
          <w:tcPr>
            <w:tcW w:w="1420" w:type="dxa"/>
            <w:tcBorders>
              <w:top w:val="nil"/>
              <w:left w:val="nil"/>
              <w:bottom w:val="nil"/>
              <w:right w:val="nil"/>
            </w:tcBorders>
            <w:shd w:val="clear" w:color="auto" w:fill="auto"/>
            <w:noWrap/>
            <w:vAlign w:val="bottom"/>
          </w:tcPr>
          <w:p w:rsidR="009821B1" w:rsidRDefault="00B8691E">
            <w:pPr>
              <w:pStyle w:val="BodyText"/>
              <w:tabs>
                <w:tab w:val="left" w:pos="1080"/>
                <w:tab w:val="left" w:pos="1980"/>
                <w:tab w:val="left" w:pos="10076"/>
              </w:tabs>
              <w:rPr>
                <w:del w:id="6185" w:author="Stephanie Thompson" w:date="2008-11-17T15:36:00Z"/>
                <w:rFonts w:ascii="Garamond" w:hAnsi="Garamond"/>
                <w:sz w:val="22"/>
                <w:szCs w:val="22"/>
              </w:rPr>
              <w:pPrChange w:id="6186" w:author="Stephanie Thompson" w:date="2008-11-19T11:52:00Z">
                <w:pPr/>
              </w:pPrChange>
            </w:pPr>
            <w:del w:id="6187" w:author="Stephanie Thompson" w:date="2008-11-17T15:36:00Z">
              <w:r w:rsidRPr="00EB43F4" w:rsidDel="00E361B9">
                <w:rPr>
                  <w:rFonts w:ascii="Garamond" w:hAnsi="Garamond"/>
                  <w:sz w:val="22"/>
                  <w:szCs w:val="22"/>
                </w:rPr>
                <w:delText>07:15,</w:delText>
              </w:r>
            </w:del>
          </w:p>
        </w:tc>
        <w:tc>
          <w:tcPr>
            <w:tcW w:w="1420" w:type="dxa"/>
            <w:vAlign w:val="bottom"/>
          </w:tcPr>
          <w:p w:rsidR="009821B1" w:rsidRDefault="00B8691E">
            <w:pPr>
              <w:pStyle w:val="BodyText"/>
              <w:tabs>
                <w:tab w:val="left" w:pos="1080"/>
                <w:tab w:val="left" w:pos="1980"/>
                <w:tab w:val="left" w:pos="10076"/>
              </w:tabs>
              <w:rPr>
                <w:del w:id="6188" w:author="Stephanie Thompson" w:date="2008-11-17T15:36:00Z"/>
                <w:rFonts w:ascii="Garamond" w:hAnsi="Garamond"/>
                <w:sz w:val="22"/>
                <w:szCs w:val="22"/>
              </w:rPr>
              <w:pPrChange w:id="6189" w:author="Stephanie Thompson" w:date="2008-11-19T11:52:00Z">
                <w:pPr/>
              </w:pPrChange>
            </w:pPr>
            <w:del w:id="6190" w:author="Stephanie Thompson" w:date="2008-11-17T15:36:00Z">
              <w:r w:rsidRPr="00EB43F4" w:rsidDel="00E361B9">
                <w:rPr>
                  <w:rFonts w:ascii="Garamond" w:hAnsi="Garamond"/>
                  <w:sz w:val="22"/>
                  <w:szCs w:val="22"/>
                </w:rPr>
                <w:delText>08:00,</w:delText>
              </w:r>
            </w:del>
          </w:p>
        </w:tc>
        <w:tc>
          <w:tcPr>
            <w:tcW w:w="1420" w:type="dxa"/>
            <w:vAlign w:val="bottom"/>
          </w:tcPr>
          <w:p w:rsidR="009821B1" w:rsidRDefault="00B8691E">
            <w:pPr>
              <w:pStyle w:val="BodyText"/>
              <w:tabs>
                <w:tab w:val="left" w:pos="1080"/>
                <w:tab w:val="left" w:pos="1980"/>
                <w:tab w:val="left" w:pos="10076"/>
              </w:tabs>
              <w:rPr>
                <w:del w:id="6191" w:author="Stephanie Thompson" w:date="2008-11-17T15:36:00Z"/>
                <w:rFonts w:ascii="Garamond" w:hAnsi="Garamond"/>
                <w:sz w:val="22"/>
                <w:szCs w:val="22"/>
              </w:rPr>
              <w:pPrChange w:id="6192" w:author="Stephanie Thompson" w:date="2008-11-19T11:52:00Z">
                <w:pPr/>
              </w:pPrChange>
            </w:pPr>
            <w:del w:id="6193" w:author="Stephanie Thompson" w:date="2008-11-17T15:36:00Z">
              <w:r w:rsidRPr="00EB43F4" w:rsidDel="00E361B9">
                <w:rPr>
                  <w:rFonts w:ascii="Garamond" w:hAnsi="Garamond"/>
                  <w:sz w:val="22"/>
                  <w:szCs w:val="22"/>
                </w:rPr>
                <w:delText>09:00</w:delText>
              </w:r>
            </w:del>
          </w:p>
        </w:tc>
      </w:tr>
    </w:tbl>
    <w:p w:rsidR="009821B1" w:rsidRDefault="009821B1">
      <w:pPr>
        <w:pStyle w:val="BodyText"/>
        <w:tabs>
          <w:tab w:val="left" w:pos="1080"/>
          <w:tab w:val="left" w:pos="1980"/>
          <w:tab w:val="left" w:pos="10076"/>
        </w:tabs>
        <w:rPr>
          <w:del w:id="6194" w:author="Stephanie Thompson" w:date="2008-11-17T15:36:00Z"/>
          <w:rFonts w:ascii="Garamond" w:hAnsi="Garamond"/>
          <w:sz w:val="22"/>
          <w:szCs w:val="22"/>
        </w:rPr>
        <w:pPrChange w:id="6195" w:author="Stephanie Thompson" w:date="2008-11-19T11:52:00Z">
          <w:pPr/>
        </w:pPrChange>
      </w:pPr>
    </w:p>
    <w:p w:rsidR="009821B1" w:rsidRDefault="00DE356E">
      <w:pPr>
        <w:pStyle w:val="BodyText"/>
        <w:tabs>
          <w:tab w:val="left" w:pos="1080"/>
          <w:tab w:val="left" w:pos="1980"/>
          <w:tab w:val="left" w:pos="10076"/>
        </w:tabs>
        <w:rPr>
          <w:del w:id="6196" w:author="Stephanie Thompson" w:date="2008-11-17T15:36:00Z"/>
          <w:rFonts w:ascii="Garamond" w:hAnsi="Garamond"/>
          <w:sz w:val="22"/>
          <w:szCs w:val="22"/>
        </w:rPr>
        <w:pPrChange w:id="6197" w:author="Stephanie Thompson" w:date="2008-11-19T11:52:00Z">
          <w:pPr/>
        </w:pPrChange>
      </w:pPr>
      <w:del w:id="6198"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6199" w:author="Stephanie Thompson" w:date="2008-11-17T15:36:00Z"/>
          <w:rFonts w:ascii="Garamond" w:hAnsi="Garamond"/>
          <w:sz w:val="22"/>
          <w:szCs w:val="22"/>
        </w:rPr>
        <w:pPrChange w:id="6200" w:author="Stephanie Thompson" w:date="2008-11-19T11:52:00Z">
          <w:pPr/>
        </w:pPrChange>
      </w:pPr>
    </w:p>
    <w:p w:rsidR="009821B1" w:rsidRDefault="00703A34">
      <w:pPr>
        <w:pStyle w:val="BodyText"/>
        <w:tabs>
          <w:tab w:val="left" w:pos="1080"/>
          <w:tab w:val="left" w:pos="1980"/>
          <w:tab w:val="left" w:pos="10076"/>
        </w:tabs>
        <w:rPr>
          <w:del w:id="6201" w:author="Stephanie Thompson" w:date="2008-11-17T15:36:00Z"/>
          <w:rFonts w:ascii="Garamond" w:hAnsi="Garamond"/>
          <w:sz w:val="22"/>
          <w:szCs w:val="22"/>
        </w:rPr>
        <w:pPrChange w:id="6202" w:author="Stephanie Thompson" w:date="2008-11-19T11:52:00Z">
          <w:pPr/>
        </w:pPrChange>
      </w:pPr>
      <w:del w:id="6203"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6204"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05" w:author="Stephanie Thompson" w:date="2008-11-17T15:36:00Z"/>
                <w:rFonts w:ascii="Garamond" w:hAnsi="Garamond"/>
                <w:sz w:val="22"/>
                <w:szCs w:val="22"/>
              </w:rPr>
              <w:pPrChange w:id="6206" w:author="Stephanie Thompson" w:date="2008-11-19T11:52:00Z">
                <w:pPr/>
              </w:pPrChange>
            </w:pPr>
            <w:del w:id="6207" w:author="Stephanie Thompson" w:date="2008-11-17T15:36:00Z">
              <w:r w:rsidRPr="00EB43F4" w:rsidDel="00E361B9">
                <w:rPr>
                  <w:rFonts w:ascii="Garamond" w:hAnsi="Garamond"/>
                  <w:sz w:val="22"/>
                  <w:szCs w:val="22"/>
                </w:rPr>
                <w:delText>03/14/06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08" w:author="Stephanie Thompson" w:date="2008-11-17T15:36:00Z"/>
                <w:rFonts w:ascii="Garamond" w:hAnsi="Garamond"/>
                <w:sz w:val="22"/>
                <w:szCs w:val="22"/>
              </w:rPr>
              <w:pPrChange w:id="6209" w:author="Stephanie Thompson" w:date="2008-11-19T11:52:00Z">
                <w:pPr/>
              </w:pPrChange>
            </w:pPr>
            <w:del w:id="6210" w:author="Stephanie Thompson" w:date="2008-11-17T15:36:00Z">
              <w:r w:rsidRPr="00EB43F4" w:rsidDel="00E361B9">
                <w:rPr>
                  <w:rFonts w:ascii="Garamond" w:hAnsi="Garamond"/>
                  <w:sz w:val="22"/>
                  <w:szCs w:val="22"/>
                </w:rPr>
                <w:delText>12:30 – 18:45,</w:delText>
              </w:r>
            </w:del>
          </w:p>
        </w:tc>
        <w:tc>
          <w:tcPr>
            <w:tcW w:w="1420" w:type="dxa"/>
            <w:vAlign w:val="bottom"/>
          </w:tcPr>
          <w:p w:rsidR="009821B1" w:rsidRDefault="00703A34">
            <w:pPr>
              <w:pStyle w:val="BodyText"/>
              <w:tabs>
                <w:tab w:val="left" w:pos="1080"/>
                <w:tab w:val="left" w:pos="1980"/>
                <w:tab w:val="left" w:pos="10076"/>
              </w:tabs>
              <w:rPr>
                <w:del w:id="6211" w:author="Stephanie Thompson" w:date="2008-11-17T15:36:00Z"/>
                <w:rFonts w:ascii="Garamond" w:hAnsi="Garamond"/>
                <w:sz w:val="22"/>
                <w:szCs w:val="22"/>
              </w:rPr>
              <w:pPrChange w:id="6212" w:author="Stephanie Thompson" w:date="2008-11-19T11:52:00Z">
                <w:pPr/>
              </w:pPrChange>
            </w:pPr>
            <w:del w:id="6213" w:author="Stephanie Thompson" w:date="2008-11-17T15:36:00Z">
              <w:r w:rsidRPr="00EB43F4" w:rsidDel="00E361B9">
                <w:rPr>
                  <w:rFonts w:ascii="Garamond" w:hAnsi="Garamond"/>
                  <w:sz w:val="22"/>
                  <w:szCs w:val="22"/>
                </w:rPr>
                <w:delText>19:30,</w:delText>
              </w:r>
            </w:del>
          </w:p>
        </w:tc>
        <w:tc>
          <w:tcPr>
            <w:tcW w:w="1420" w:type="dxa"/>
            <w:vAlign w:val="bottom"/>
          </w:tcPr>
          <w:p w:rsidR="009821B1" w:rsidRDefault="00703A34">
            <w:pPr>
              <w:pStyle w:val="BodyText"/>
              <w:tabs>
                <w:tab w:val="left" w:pos="1080"/>
                <w:tab w:val="left" w:pos="1980"/>
                <w:tab w:val="left" w:pos="10076"/>
              </w:tabs>
              <w:rPr>
                <w:del w:id="6214" w:author="Stephanie Thompson" w:date="2008-11-17T15:36:00Z"/>
                <w:rFonts w:ascii="Garamond" w:hAnsi="Garamond"/>
                <w:sz w:val="22"/>
                <w:szCs w:val="22"/>
              </w:rPr>
              <w:pPrChange w:id="6215" w:author="Stephanie Thompson" w:date="2008-11-19T11:52:00Z">
                <w:pPr/>
              </w:pPrChange>
            </w:pPr>
            <w:del w:id="6216"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703A34">
            <w:pPr>
              <w:pStyle w:val="BodyText"/>
              <w:tabs>
                <w:tab w:val="left" w:pos="1080"/>
                <w:tab w:val="left" w:pos="1980"/>
                <w:tab w:val="left" w:pos="10076"/>
              </w:tabs>
              <w:rPr>
                <w:del w:id="6217" w:author="Stephanie Thompson" w:date="2008-11-17T15:36:00Z"/>
                <w:rFonts w:ascii="Garamond" w:hAnsi="Garamond"/>
                <w:sz w:val="22"/>
                <w:szCs w:val="22"/>
              </w:rPr>
              <w:pPrChange w:id="6218" w:author="Stephanie Thompson" w:date="2008-11-19T11:52:00Z">
                <w:pPr/>
              </w:pPrChange>
            </w:pPr>
            <w:del w:id="6219" w:author="Stephanie Thompson" w:date="2008-11-17T15:36:00Z">
              <w:r w:rsidRPr="00EB43F4" w:rsidDel="00E361B9">
                <w:rPr>
                  <w:rFonts w:ascii="Garamond" w:hAnsi="Garamond"/>
                  <w:sz w:val="22"/>
                  <w:szCs w:val="22"/>
                </w:rPr>
                <w:delText>03/15/06</w:delText>
              </w:r>
            </w:del>
          </w:p>
        </w:tc>
        <w:tc>
          <w:tcPr>
            <w:tcW w:w="1420" w:type="dxa"/>
            <w:vAlign w:val="bottom"/>
          </w:tcPr>
          <w:p w:rsidR="009821B1" w:rsidRDefault="00703A34">
            <w:pPr>
              <w:pStyle w:val="BodyText"/>
              <w:tabs>
                <w:tab w:val="left" w:pos="1080"/>
                <w:tab w:val="left" w:pos="1980"/>
                <w:tab w:val="left" w:pos="10076"/>
              </w:tabs>
              <w:rPr>
                <w:del w:id="6220" w:author="Stephanie Thompson" w:date="2008-11-17T15:36:00Z"/>
                <w:rFonts w:ascii="Garamond" w:hAnsi="Garamond"/>
                <w:sz w:val="22"/>
                <w:szCs w:val="22"/>
              </w:rPr>
              <w:pPrChange w:id="6221" w:author="Stephanie Thompson" w:date="2008-11-19T11:52:00Z">
                <w:pPr/>
              </w:pPrChange>
            </w:pPr>
            <w:del w:id="6222" w:author="Stephanie Thompson" w:date="2008-11-17T15:36:00Z">
              <w:r w:rsidRPr="00EB43F4" w:rsidDel="00E361B9">
                <w:rPr>
                  <w:rFonts w:ascii="Garamond" w:hAnsi="Garamond"/>
                  <w:sz w:val="22"/>
                  <w:szCs w:val="22"/>
                </w:rPr>
                <w:delText>06:45</w:delText>
              </w:r>
            </w:del>
          </w:p>
        </w:tc>
      </w:tr>
      <w:tr w:rsidR="00703A34" w:rsidRPr="00EB43F4" w:rsidDel="00E361B9">
        <w:trPr>
          <w:gridAfter w:val="3"/>
          <w:wAfter w:w="4260" w:type="dxa"/>
          <w:trHeight w:val="255"/>
          <w:del w:id="6223"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24" w:author="Stephanie Thompson" w:date="2008-11-17T15:36:00Z"/>
                <w:rFonts w:ascii="Garamond" w:hAnsi="Garamond"/>
                <w:sz w:val="22"/>
                <w:szCs w:val="22"/>
              </w:rPr>
              <w:pPrChange w:id="6225" w:author="Stephanie Thompson" w:date="2008-11-19T11:52:00Z">
                <w:pPr/>
              </w:pPrChange>
            </w:pPr>
            <w:del w:id="6226" w:author="Stephanie Thompson" w:date="2008-11-17T15:36:00Z">
              <w:r w:rsidRPr="00EB43F4" w:rsidDel="00E361B9">
                <w:rPr>
                  <w:rFonts w:ascii="Garamond" w:hAnsi="Garamond"/>
                  <w:sz w:val="22"/>
                  <w:szCs w:val="22"/>
                </w:rPr>
                <w:lastRenderedPageBreak/>
                <w:delText>03/15/06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27" w:author="Stephanie Thompson" w:date="2008-11-17T15:36:00Z"/>
                <w:rFonts w:ascii="Garamond" w:hAnsi="Garamond"/>
                <w:sz w:val="22"/>
                <w:szCs w:val="22"/>
              </w:rPr>
              <w:pPrChange w:id="6228" w:author="Stephanie Thompson" w:date="2008-11-19T11:52:00Z">
                <w:pPr/>
              </w:pPrChange>
            </w:pPr>
            <w:del w:id="6229" w:author="Stephanie Thompson" w:date="2008-11-17T15:36:00Z">
              <w:r w:rsidRPr="00EB43F4" w:rsidDel="00E361B9">
                <w:rPr>
                  <w:rFonts w:ascii="Garamond" w:hAnsi="Garamond"/>
                  <w:sz w:val="22"/>
                  <w:szCs w:val="22"/>
                </w:rPr>
                <w:delText>11:30 – 18:45,</w:delText>
              </w:r>
            </w:del>
          </w:p>
        </w:tc>
        <w:tc>
          <w:tcPr>
            <w:tcW w:w="1420" w:type="dxa"/>
            <w:vAlign w:val="bottom"/>
          </w:tcPr>
          <w:p w:rsidR="009821B1" w:rsidRDefault="00703A34">
            <w:pPr>
              <w:pStyle w:val="BodyText"/>
              <w:tabs>
                <w:tab w:val="left" w:pos="1080"/>
                <w:tab w:val="left" w:pos="1980"/>
                <w:tab w:val="left" w:pos="10076"/>
              </w:tabs>
              <w:rPr>
                <w:del w:id="6230" w:author="Stephanie Thompson" w:date="2008-11-17T15:36:00Z"/>
                <w:rFonts w:ascii="Garamond" w:hAnsi="Garamond"/>
                <w:sz w:val="22"/>
                <w:szCs w:val="22"/>
              </w:rPr>
              <w:pPrChange w:id="6231" w:author="Stephanie Thompson" w:date="2008-11-19T11:52:00Z">
                <w:pPr/>
              </w:pPrChange>
            </w:pPr>
            <w:del w:id="6232" w:author="Stephanie Thompson" w:date="2008-11-17T15:36:00Z">
              <w:r w:rsidRPr="00EB43F4" w:rsidDel="00E361B9">
                <w:rPr>
                  <w:rFonts w:ascii="Garamond" w:hAnsi="Garamond"/>
                  <w:sz w:val="22"/>
                  <w:szCs w:val="22"/>
                </w:rPr>
                <w:delText>19:15</w:delText>
              </w:r>
            </w:del>
          </w:p>
        </w:tc>
      </w:tr>
    </w:tbl>
    <w:p w:rsidR="009821B1" w:rsidRDefault="009821B1">
      <w:pPr>
        <w:pStyle w:val="BodyText"/>
        <w:tabs>
          <w:tab w:val="left" w:pos="1080"/>
          <w:tab w:val="left" w:pos="1980"/>
          <w:tab w:val="left" w:pos="10076"/>
        </w:tabs>
        <w:rPr>
          <w:del w:id="6233" w:author="Stephanie Thompson" w:date="2008-11-17T15:36:00Z"/>
          <w:rFonts w:ascii="Garamond" w:hAnsi="Garamond"/>
          <w:sz w:val="22"/>
          <w:szCs w:val="22"/>
        </w:rPr>
        <w:pPrChange w:id="6234" w:author="Stephanie Thompson" w:date="2008-11-19T11:52:00Z">
          <w:pPr/>
        </w:pPrChange>
      </w:pPr>
    </w:p>
    <w:p w:rsidR="009821B1" w:rsidRDefault="00703A34">
      <w:pPr>
        <w:pStyle w:val="BodyText"/>
        <w:tabs>
          <w:tab w:val="left" w:pos="1080"/>
          <w:tab w:val="left" w:pos="1980"/>
          <w:tab w:val="left" w:pos="10076"/>
        </w:tabs>
        <w:rPr>
          <w:del w:id="6235" w:author="Stephanie Thompson" w:date="2008-11-17T15:36:00Z"/>
          <w:rFonts w:ascii="Garamond" w:hAnsi="Garamond"/>
          <w:sz w:val="22"/>
          <w:szCs w:val="22"/>
        </w:rPr>
        <w:pPrChange w:id="6236" w:author="Stephanie Thompson" w:date="2008-11-19T11:52:00Z">
          <w:pPr/>
        </w:pPrChange>
      </w:pPr>
      <w:del w:id="6237" w:author="Stephanie Thompson" w:date="2008-11-17T15:36:00Z">
        <w:r w:rsidRPr="00EB43F4" w:rsidDel="00E361B9">
          <w:rPr>
            <w:rFonts w:ascii="Garamond" w:hAnsi="Garamond"/>
            <w:sz w:val="22"/>
            <w:szCs w:val="22"/>
          </w:rPr>
          <w:delText>pH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03A34" w:rsidRPr="00EB43F4" w:rsidDel="00E361B9">
        <w:trPr>
          <w:trHeight w:val="255"/>
          <w:del w:id="6238"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39" w:author="Stephanie Thompson" w:date="2008-11-17T15:36:00Z"/>
                <w:rFonts w:ascii="Garamond" w:hAnsi="Garamond"/>
                <w:sz w:val="22"/>
                <w:szCs w:val="22"/>
              </w:rPr>
              <w:pPrChange w:id="6240" w:author="Stephanie Thompson" w:date="2008-11-19T11:52:00Z">
                <w:pPr/>
              </w:pPrChange>
            </w:pPr>
            <w:del w:id="6241"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42" w:author="Stephanie Thompson" w:date="2008-11-17T15:36:00Z"/>
                <w:rFonts w:ascii="Garamond" w:hAnsi="Garamond"/>
                <w:sz w:val="22"/>
                <w:szCs w:val="22"/>
              </w:rPr>
              <w:pPrChange w:id="6243" w:author="Stephanie Thompson" w:date="2008-11-19T11:52:00Z">
                <w:pPr/>
              </w:pPrChange>
            </w:pPr>
            <w:del w:id="6244" w:author="Stephanie Thompson" w:date="2008-11-17T15:36:00Z">
              <w:r w:rsidRPr="00EB43F4" w:rsidDel="00E361B9">
                <w:rPr>
                  <w:rFonts w:ascii="Garamond" w:hAnsi="Garamond"/>
                  <w:sz w:val="22"/>
                  <w:szCs w:val="22"/>
                </w:rPr>
                <w:delText>01:30 – 05:00,</w:delText>
              </w:r>
            </w:del>
          </w:p>
        </w:tc>
        <w:tc>
          <w:tcPr>
            <w:tcW w:w="1420" w:type="dxa"/>
            <w:vAlign w:val="bottom"/>
          </w:tcPr>
          <w:p w:rsidR="009821B1" w:rsidRDefault="00703A34">
            <w:pPr>
              <w:pStyle w:val="BodyText"/>
              <w:tabs>
                <w:tab w:val="left" w:pos="1080"/>
                <w:tab w:val="left" w:pos="1980"/>
                <w:tab w:val="left" w:pos="10076"/>
              </w:tabs>
              <w:rPr>
                <w:del w:id="6245" w:author="Stephanie Thompson" w:date="2008-11-17T15:36:00Z"/>
                <w:rFonts w:ascii="Garamond" w:hAnsi="Garamond"/>
                <w:sz w:val="22"/>
                <w:szCs w:val="22"/>
              </w:rPr>
              <w:pPrChange w:id="6246" w:author="Stephanie Thompson" w:date="2008-11-19T11:52:00Z">
                <w:pPr/>
              </w:pPrChange>
            </w:pPr>
            <w:del w:id="6247" w:author="Stephanie Thompson" w:date="2008-11-17T15:36:00Z">
              <w:r w:rsidRPr="00EB43F4" w:rsidDel="00E361B9">
                <w:rPr>
                  <w:rFonts w:ascii="Garamond" w:hAnsi="Garamond"/>
                  <w:sz w:val="22"/>
                  <w:szCs w:val="22"/>
                </w:rPr>
                <w:delText>13:00 to</w:delText>
              </w:r>
            </w:del>
          </w:p>
        </w:tc>
        <w:tc>
          <w:tcPr>
            <w:tcW w:w="1420" w:type="dxa"/>
            <w:vAlign w:val="bottom"/>
          </w:tcPr>
          <w:p w:rsidR="009821B1" w:rsidRDefault="00703A34">
            <w:pPr>
              <w:pStyle w:val="BodyText"/>
              <w:tabs>
                <w:tab w:val="left" w:pos="1080"/>
                <w:tab w:val="left" w:pos="1980"/>
                <w:tab w:val="left" w:pos="10076"/>
              </w:tabs>
              <w:rPr>
                <w:del w:id="6248" w:author="Stephanie Thompson" w:date="2008-11-17T15:36:00Z"/>
                <w:rFonts w:ascii="Garamond" w:hAnsi="Garamond"/>
                <w:sz w:val="22"/>
                <w:szCs w:val="22"/>
              </w:rPr>
              <w:pPrChange w:id="6249" w:author="Stephanie Thompson" w:date="2008-11-19T11:52:00Z">
                <w:pPr/>
              </w:pPrChange>
            </w:pPr>
            <w:del w:id="6250"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703A34">
            <w:pPr>
              <w:pStyle w:val="BodyText"/>
              <w:tabs>
                <w:tab w:val="left" w:pos="1080"/>
                <w:tab w:val="left" w:pos="1980"/>
                <w:tab w:val="left" w:pos="10076"/>
              </w:tabs>
              <w:rPr>
                <w:del w:id="6251" w:author="Stephanie Thompson" w:date="2008-11-17T15:36:00Z"/>
                <w:rFonts w:ascii="Garamond" w:hAnsi="Garamond"/>
                <w:sz w:val="22"/>
                <w:szCs w:val="22"/>
              </w:rPr>
              <w:pPrChange w:id="6252" w:author="Stephanie Thompson" w:date="2008-11-19T11:52:00Z">
                <w:pPr/>
              </w:pPrChange>
            </w:pPr>
            <w:del w:id="6253" w:author="Stephanie Thompson" w:date="2008-11-17T15:36:00Z">
              <w:r w:rsidRPr="00EB43F4" w:rsidDel="00E361B9">
                <w:rPr>
                  <w:rFonts w:ascii="Garamond" w:hAnsi="Garamond"/>
                  <w:sz w:val="22"/>
                  <w:szCs w:val="22"/>
                </w:rPr>
                <w:delText>05:30,</w:delText>
              </w:r>
            </w:del>
          </w:p>
        </w:tc>
        <w:tc>
          <w:tcPr>
            <w:tcW w:w="1420" w:type="dxa"/>
            <w:vAlign w:val="bottom"/>
          </w:tcPr>
          <w:p w:rsidR="009821B1" w:rsidRDefault="00703A34">
            <w:pPr>
              <w:pStyle w:val="BodyText"/>
              <w:tabs>
                <w:tab w:val="left" w:pos="1080"/>
                <w:tab w:val="left" w:pos="1980"/>
                <w:tab w:val="left" w:pos="10076"/>
              </w:tabs>
              <w:rPr>
                <w:del w:id="6254" w:author="Stephanie Thompson" w:date="2008-11-17T15:36:00Z"/>
                <w:rFonts w:ascii="Garamond" w:hAnsi="Garamond"/>
                <w:sz w:val="22"/>
                <w:szCs w:val="22"/>
              </w:rPr>
              <w:pPrChange w:id="6255" w:author="Stephanie Thompson" w:date="2008-11-19T11:52:00Z">
                <w:pPr/>
              </w:pPrChange>
            </w:pPr>
            <w:del w:id="6256" w:author="Stephanie Thompson" w:date="2008-11-17T15:36:00Z">
              <w:r w:rsidRPr="00EB43F4" w:rsidDel="00E361B9">
                <w:rPr>
                  <w:rFonts w:ascii="Garamond" w:hAnsi="Garamond"/>
                  <w:sz w:val="22"/>
                  <w:szCs w:val="22"/>
                </w:rPr>
                <w:delText>14:00 – 17:45</w:delText>
              </w:r>
            </w:del>
          </w:p>
        </w:tc>
      </w:tr>
      <w:tr w:rsidR="00703A34" w:rsidRPr="00EB43F4" w:rsidDel="00E361B9">
        <w:trPr>
          <w:gridAfter w:val="4"/>
          <w:wAfter w:w="5680" w:type="dxa"/>
          <w:trHeight w:val="255"/>
          <w:del w:id="6257"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58" w:author="Stephanie Thompson" w:date="2008-11-17T15:36:00Z"/>
                <w:rFonts w:ascii="Garamond" w:hAnsi="Garamond"/>
                <w:sz w:val="22"/>
                <w:szCs w:val="22"/>
              </w:rPr>
              <w:pPrChange w:id="6259" w:author="Stephanie Thompson" w:date="2008-11-19T11:52:00Z">
                <w:pPr/>
              </w:pPrChange>
            </w:pPr>
            <w:del w:id="6260"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61" w:author="Stephanie Thompson" w:date="2008-11-17T15:36:00Z"/>
                <w:rFonts w:ascii="Garamond" w:hAnsi="Garamond"/>
                <w:sz w:val="22"/>
                <w:szCs w:val="22"/>
              </w:rPr>
              <w:pPrChange w:id="6262" w:author="Stephanie Thompson" w:date="2008-11-19T11:52:00Z">
                <w:pPr/>
              </w:pPrChange>
            </w:pPr>
            <w:del w:id="6263" w:author="Stephanie Thompson" w:date="2008-11-17T15:36:00Z">
              <w:r w:rsidRPr="00EB43F4" w:rsidDel="00E361B9">
                <w:rPr>
                  <w:rFonts w:ascii="Garamond" w:hAnsi="Garamond"/>
                  <w:sz w:val="22"/>
                  <w:szCs w:val="22"/>
                </w:rPr>
                <w:delText>15:45 – 17:15</w:delText>
              </w:r>
            </w:del>
          </w:p>
        </w:tc>
      </w:tr>
      <w:tr w:rsidR="00703A34" w:rsidRPr="00EB43F4" w:rsidDel="00E361B9">
        <w:trPr>
          <w:gridAfter w:val="4"/>
          <w:wAfter w:w="5680" w:type="dxa"/>
          <w:trHeight w:val="255"/>
          <w:del w:id="6264"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65" w:author="Stephanie Thompson" w:date="2008-11-17T15:36:00Z"/>
                <w:rFonts w:ascii="Garamond" w:hAnsi="Garamond"/>
                <w:sz w:val="22"/>
                <w:szCs w:val="22"/>
              </w:rPr>
              <w:pPrChange w:id="6266" w:author="Stephanie Thompson" w:date="2008-11-19T11:52:00Z">
                <w:pPr/>
              </w:pPrChange>
            </w:pPr>
            <w:del w:id="6267"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68" w:author="Stephanie Thompson" w:date="2008-11-17T15:36:00Z"/>
                <w:rFonts w:ascii="Garamond" w:hAnsi="Garamond"/>
                <w:sz w:val="22"/>
                <w:szCs w:val="22"/>
              </w:rPr>
              <w:pPrChange w:id="6269" w:author="Stephanie Thompson" w:date="2008-11-19T11:52:00Z">
                <w:pPr/>
              </w:pPrChange>
            </w:pPr>
            <w:del w:id="6270" w:author="Stephanie Thompson" w:date="2008-11-17T15:36:00Z">
              <w:r w:rsidRPr="00EB43F4" w:rsidDel="00E361B9">
                <w:rPr>
                  <w:rFonts w:ascii="Garamond" w:hAnsi="Garamond"/>
                  <w:sz w:val="22"/>
                  <w:szCs w:val="22"/>
                </w:rPr>
                <w:delText>15:00 – 19:15</w:delText>
              </w:r>
            </w:del>
          </w:p>
        </w:tc>
      </w:tr>
      <w:tr w:rsidR="00703A34" w:rsidRPr="00EB43F4" w:rsidDel="00E361B9">
        <w:trPr>
          <w:gridAfter w:val="3"/>
          <w:wAfter w:w="4260" w:type="dxa"/>
          <w:trHeight w:val="255"/>
          <w:del w:id="6271"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72" w:author="Stephanie Thompson" w:date="2008-11-17T15:36:00Z"/>
                <w:rFonts w:ascii="Garamond" w:hAnsi="Garamond"/>
                <w:sz w:val="22"/>
                <w:szCs w:val="22"/>
              </w:rPr>
              <w:pPrChange w:id="6273" w:author="Stephanie Thompson" w:date="2008-11-19T11:52:00Z">
                <w:pPr/>
              </w:pPrChange>
            </w:pPr>
            <w:del w:id="6274"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75" w:author="Stephanie Thompson" w:date="2008-11-17T15:36:00Z"/>
                <w:rFonts w:ascii="Garamond" w:hAnsi="Garamond"/>
                <w:sz w:val="22"/>
                <w:szCs w:val="22"/>
              </w:rPr>
              <w:pPrChange w:id="6276" w:author="Stephanie Thompson" w:date="2008-11-19T11:52:00Z">
                <w:pPr/>
              </w:pPrChange>
            </w:pPr>
            <w:del w:id="6277" w:author="Stephanie Thompson" w:date="2008-11-17T15:36:00Z">
              <w:r w:rsidRPr="00EB43F4" w:rsidDel="00E361B9">
                <w:rPr>
                  <w:rFonts w:ascii="Garamond" w:hAnsi="Garamond"/>
                  <w:sz w:val="22"/>
                  <w:szCs w:val="22"/>
                </w:rPr>
                <w:delText>03:00 – 05:45,</w:delText>
              </w:r>
            </w:del>
          </w:p>
        </w:tc>
        <w:tc>
          <w:tcPr>
            <w:tcW w:w="1420" w:type="dxa"/>
            <w:vAlign w:val="bottom"/>
          </w:tcPr>
          <w:p w:rsidR="009821B1" w:rsidRDefault="00703A34">
            <w:pPr>
              <w:pStyle w:val="BodyText"/>
              <w:tabs>
                <w:tab w:val="left" w:pos="1080"/>
                <w:tab w:val="left" w:pos="1980"/>
                <w:tab w:val="left" w:pos="10076"/>
              </w:tabs>
              <w:rPr>
                <w:del w:id="6278" w:author="Stephanie Thompson" w:date="2008-11-17T15:36:00Z"/>
                <w:rFonts w:ascii="Garamond" w:hAnsi="Garamond"/>
                <w:sz w:val="22"/>
                <w:szCs w:val="22"/>
              </w:rPr>
              <w:pPrChange w:id="6279" w:author="Stephanie Thompson" w:date="2008-11-19T11:52:00Z">
                <w:pPr/>
              </w:pPrChange>
            </w:pPr>
            <w:del w:id="6280" w:author="Stephanie Thompson" w:date="2008-11-17T15:36:00Z">
              <w:r w:rsidRPr="00EB43F4" w:rsidDel="00E361B9">
                <w:rPr>
                  <w:rFonts w:ascii="Garamond" w:hAnsi="Garamond"/>
                  <w:sz w:val="22"/>
                  <w:szCs w:val="22"/>
                </w:rPr>
                <w:delText>16:45 – 19:00</w:delText>
              </w:r>
            </w:del>
          </w:p>
        </w:tc>
      </w:tr>
      <w:tr w:rsidR="00703A34" w:rsidRPr="00EB43F4" w:rsidDel="00E361B9">
        <w:trPr>
          <w:gridAfter w:val="2"/>
          <w:wAfter w:w="2840" w:type="dxa"/>
          <w:trHeight w:val="255"/>
          <w:del w:id="6281" w:author="Stephanie Thompson" w:date="2008-11-17T15:36:00Z"/>
        </w:trPr>
        <w:tc>
          <w:tcPr>
            <w:tcW w:w="150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82" w:author="Stephanie Thompson" w:date="2008-11-17T15:36:00Z"/>
                <w:rFonts w:ascii="Garamond" w:hAnsi="Garamond"/>
                <w:sz w:val="22"/>
                <w:szCs w:val="22"/>
              </w:rPr>
              <w:pPrChange w:id="6283" w:author="Stephanie Thompson" w:date="2008-11-19T11:52:00Z">
                <w:pPr/>
              </w:pPrChange>
            </w:pPr>
            <w:del w:id="6284"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703A34">
            <w:pPr>
              <w:pStyle w:val="BodyText"/>
              <w:tabs>
                <w:tab w:val="left" w:pos="1080"/>
                <w:tab w:val="left" w:pos="1980"/>
                <w:tab w:val="left" w:pos="10076"/>
              </w:tabs>
              <w:rPr>
                <w:del w:id="6285" w:author="Stephanie Thompson" w:date="2008-11-17T15:36:00Z"/>
                <w:rFonts w:ascii="Garamond" w:hAnsi="Garamond"/>
                <w:sz w:val="22"/>
                <w:szCs w:val="22"/>
              </w:rPr>
              <w:pPrChange w:id="6286" w:author="Stephanie Thompson" w:date="2008-11-19T11:52:00Z">
                <w:pPr/>
              </w:pPrChange>
            </w:pPr>
            <w:del w:id="6287" w:author="Stephanie Thompson" w:date="2008-11-17T15:36:00Z">
              <w:r w:rsidRPr="00EB43F4" w:rsidDel="00E361B9">
                <w:rPr>
                  <w:rFonts w:ascii="Garamond" w:hAnsi="Garamond"/>
                  <w:sz w:val="22"/>
                  <w:szCs w:val="22"/>
                </w:rPr>
                <w:delText>17:45 to</w:delText>
              </w:r>
            </w:del>
          </w:p>
        </w:tc>
        <w:tc>
          <w:tcPr>
            <w:tcW w:w="1420" w:type="dxa"/>
            <w:vAlign w:val="bottom"/>
          </w:tcPr>
          <w:p w:rsidR="009821B1" w:rsidRDefault="00703A34">
            <w:pPr>
              <w:pStyle w:val="BodyText"/>
              <w:tabs>
                <w:tab w:val="left" w:pos="1080"/>
                <w:tab w:val="left" w:pos="1980"/>
                <w:tab w:val="left" w:pos="10076"/>
              </w:tabs>
              <w:rPr>
                <w:del w:id="6288" w:author="Stephanie Thompson" w:date="2008-11-17T15:36:00Z"/>
                <w:rFonts w:ascii="Garamond" w:hAnsi="Garamond"/>
                <w:sz w:val="22"/>
                <w:szCs w:val="22"/>
              </w:rPr>
              <w:pPrChange w:id="6289" w:author="Stephanie Thompson" w:date="2008-11-19T11:52:00Z">
                <w:pPr/>
              </w:pPrChange>
            </w:pPr>
            <w:del w:id="6290" w:author="Stephanie Thompson" w:date="2008-11-17T15:36:00Z">
              <w:r w:rsidRPr="00EB43F4" w:rsidDel="00E361B9">
                <w:rPr>
                  <w:rFonts w:ascii="Garamond" w:hAnsi="Garamond"/>
                  <w:sz w:val="22"/>
                  <w:szCs w:val="22"/>
                </w:rPr>
                <w:delText>03/23/06</w:delText>
              </w:r>
            </w:del>
          </w:p>
        </w:tc>
        <w:tc>
          <w:tcPr>
            <w:tcW w:w="1420" w:type="dxa"/>
            <w:vAlign w:val="bottom"/>
          </w:tcPr>
          <w:p w:rsidR="009821B1" w:rsidRDefault="00BF69A7">
            <w:pPr>
              <w:pStyle w:val="BodyText"/>
              <w:tabs>
                <w:tab w:val="left" w:pos="1080"/>
                <w:tab w:val="left" w:pos="1980"/>
                <w:tab w:val="left" w:pos="10076"/>
              </w:tabs>
              <w:rPr>
                <w:del w:id="6291" w:author="Stephanie Thompson" w:date="2008-11-17T15:36:00Z"/>
                <w:rFonts w:ascii="Garamond" w:hAnsi="Garamond"/>
                <w:sz w:val="22"/>
                <w:szCs w:val="22"/>
              </w:rPr>
              <w:pPrChange w:id="6292" w:author="Stephanie Thompson" w:date="2008-11-19T11:52:00Z">
                <w:pPr/>
              </w:pPrChange>
            </w:pPr>
            <w:del w:id="6293" w:author="Stephanie Thompson" w:date="2008-11-17T15:36:00Z">
              <w:r w:rsidRPr="00EB43F4" w:rsidDel="00E361B9">
                <w:rPr>
                  <w:rFonts w:ascii="Garamond" w:hAnsi="Garamond"/>
                  <w:sz w:val="22"/>
                  <w:szCs w:val="22"/>
                </w:rPr>
                <w:delText>0</w:delText>
              </w:r>
              <w:r w:rsidR="00703A34" w:rsidRPr="00EB43F4" w:rsidDel="00E361B9">
                <w:rPr>
                  <w:rFonts w:ascii="Garamond" w:hAnsi="Garamond"/>
                  <w:sz w:val="22"/>
                  <w:szCs w:val="22"/>
                </w:rPr>
                <w:delText>1:45</w:delText>
              </w:r>
            </w:del>
          </w:p>
        </w:tc>
      </w:tr>
    </w:tbl>
    <w:p w:rsidR="009821B1" w:rsidRDefault="009821B1">
      <w:pPr>
        <w:pStyle w:val="BodyText"/>
        <w:tabs>
          <w:tab w:val="left" w:pos="1080"/>
          <w:tab w:val="left" w:pos="1980"/>
          <w:tab w:val="left" w:pos="10076"/>
        </w:tabs>
        <w:rPr>
          <w:del w:id="6294" w:author="Stephanie Thompson" w:date="2008-11-17T15:36:00Z"/>
          <w:rFonts w:ascii="Garamond" w:hAnsi="Garamond"/>
          <w:sz w:val="22"/>
          <w:szCs w:val="22"/>
        </w:rPr>
        <w:pPrChange w:id="6295" w:author="Stephanie Thompson" w:date="2008-11-19T11:52:00Z">
          <w:pPr/>
        </w:pPrChange>
      </w:pPr>
    </w:p>
    <w:p w:rsidR="009821B1" w:rsidRDefault="00883272">
      <w:pPr>
        <w:pStyle w:val="BodyText"/>
        <w:tabs>
          <w:tab w:val="left" w:pos="1080"/>
          <w:tab w:val="left" w:pos="1980"/>
          <w:tab w:val="left" w:pos="10076"/>
        </w:tabs>
        <w:rPr>
          <w:del w:id="6296" w:author="Stephanie Thompson" w:date="2008-11-17T15:36:00Z"/>
          <w:rFonts w:ascii="Garamond" w:hAnsi="Garamond"/>
          <w:sz w:val="22"/>
          <w:szCs w:val="22"/>
        </w:rPr>
        <w:pPrChange w:id="6297" w:author="Stephanie Thompson" w:date="2008-11-19T11:52:00Z">
          <w:pPr/>
        </w:pPrChange>
      </w:pPr>
      <w:del w:id="6298"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883272" w:rsidRPr="00EB43F4" w:rsidDel="00E361B9">
        <w:trPr>
          <w:trHeight w:val="255"/>
          <w:del w:id="6299" w:author="Stephanie Thompson" w:date="2008-11-17T15:36:00Z"/>
        </w:trPr>
        <w:tc>
          <w:tcPr>
            <w:tcW w:w="1500" w:type="dxa"/>
            <w:tcBorders>
              <w:top w:val="nil"/>
              <w:left w:val="nil"/>
              <w:bottom w:val="nil"/>
              <w:right w:val="nil"/>
            </w:tcBorders>
            <w:shd w:val="clear" w:color="auto" w:fill="auto"/>
            <w:noWrap/>
            <w:vAlign w:val="bottom"/>
          </w:tcPr>
          <w:p w:rsidR="009821B1" w:rsidRDefault="00883272">
            <w:pPr>
              <w:pStyle w:val="BodyText"/>
              <w:tabs>
                <w:tab w:val="left" w:pos="1080"/>
                <w:tab w:val="left" w:pos="1980"/>
                <w:tab w:val="left" w:pos="10076"/>
              </w:tabs>
              <w:rPr>
                <w:del w:id="6300" w:author="Stephanie Thompson" w:date="2008-11-17T15:36:00Z"/>
                <w:rFonts w:ascii="Garamond" w:hAnsi="Garamond"/>
                <w:sz w:val="22"/>
                <w:szCs w:val="22"/>
              </w:rPr>
              <w:pPrChange w:id="6301" w:author="Stephanie Thompson" w:date="2008-11-19T11:52:00Z">
                <w:pPr/>
              </w:pPrChange>
            </w:pPr>
            <w:del w:id="6302"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883272">
            <w:pPr>
              <w:pStyle w:val="BodyText"/>
              <w:tabs>
                <w:tab w:val="left" w:pos="1080"/>
                <w:tab w:val="left" w:pos="1980"/>
                <w:tab w:val="left" w:pos="10076"/>
              </w:tabs>
              <w:rPr>
                <w:del w:id="6303" w:author="Stephanie Thompson" w:date="2008-11-17T15:36:00Z"/>
                <w:rFonts w:ascii="Garamond" w:hAnsi="Garamond"/>
                <w:sz w:val="22"/>
                <w:szCs w:val="22"/>
              </w:rPr>
              <w:pPrChange w:id="6304" w:author="Stephanie Thompson" w:date="2008-11-19T11:52:00Z">
                <w:pPr/>
              </w:pPrChange>
            </w:pPr>
            <w:del w:id="6305" w:author="Stephanie Thompson" w:date="2008-11-17T15:36:00Z">
              <w:r w:rsidRPr="00EB43F4" w:rsidDel="00E361B9">
                <w:rPr>
                  <w:rFonts w:ascii="Garamond" w:hAnsi="Garamond"/>
                  <w:sz w:val="22"/>
                  <w:szCs w:val="22"/>
                </w:rPr>
                <w:delText>01:45 – 05:15,</w:delText>
              </w:r>
            </w:del>
          </w:p>
        </w:tc>
        <w:tc>
          <w:tcPr>
            <w:tcW w:w="1420" w:type="dxa"/>
            <w:vAlign w:val="bottom"/>
          </w:tcPr>
          <w:p w:rsidR="009821B1" w:rsidRDefault="00883272">
            <w:pPr>
              <w:pStyle w:val="BodyText"/>
              <w:tabs>
                <w:tab w:val="left" w:pos="1080"/>
                <w:tab w:val="left" w:pos="1980"/>
                <w:tab w:val="left" w:pos="10076"/>
              </w:tabs>
              <w:rPr>
                <w:del w:id="6306" w:author="Stephanie Thompson" w:date="2008-11-17T15:36:00Z"/>
                <w:rFonts w:ascii="Garamond" w:hAnsi="Garamond"/>
                <w:sz w:val="22"/>
                <w:szCs w:val="22"/>
              </w:rPr>
              <w:pPrChange w:id="6307" w:author="Stephanie Thompson" w:date="2008-11-19T11:52:00Z">
                <w:pPr/>
              </w:pPrChange>
            </w:pPr>
            <w:del w:id="6308" w:author="Stephanie Thompson" w:date="2008-11-17T15:36:00Z">
              <w:r w:rsidRPr="00EB43F4" w:rsidDel="00E361B9">
                <w:rPr>
                  <w:rFonts w:ascii="Garamond" w:hAnsi="Garamond"/>
                  <w:sz w:val="22"/>
                  <w:szCs w:val="22"/>
                </w:rPr>
                <w:delText>12:45 to</w:delText>
              </w:r>
            </w:del>
          </w:p>
        </w:tc>
        <w:tc>
          <w:tcPr>
            <w:tcW w:w="1420" w:type="dxa"/>
            <w:vAlign w:val="bottom"/>
          </w:tcPr>
          <w:p w:rsidR="009821B1" w:rsidRDefault="00883272">
            <w:pPr>
              <w:pStyle w:val="BodyText"/>
              <w:tabs>
                <w:tab w:val="left" w:pos="1080"/>
                <w:tab w:val="left" w:pos="1980"/>
                <w:tab w:val="left" w:pos="10076"/>
              </w:tabs>
              <w:rPr>
                <w:del w:id="6309" w:author="Stephanie Thompson" w:date="2008-11-17T15:36:00Z"/>
                <w:rFonts w:ascii="Garamond" w:hAnsi="Garamond"/>
                <w:sz w:val="22"/>
                <w:szCs w:val="22"/>
              </w:rPr>
              <w:pPrChange w:id="6310" w:author="Stephanie Thompson" w:date="2008-11-19T11:52:00Z">
                <w:pPr/>
              </w:pPrChange>
            </w:pPr>
            <w:del w:id="6311"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883272">
            <w:pPr>
              <w:pStyle w:val="BodyText"/>
              <w:tabs>
                <w:tab w:val="left" w:pos="1080"/>
                <w:tab w:val="left" w:pos="1980"/>
                <w:tab w:val="left" w:pos="10076"/>
              </w:tabs>
              <w:rPr>
                <w:del w:id="6312" w:author="Stephanie Thompson" w:date="2008-11-17T15:36:00Z"/>
                <w:rFonts w:ascii="Garamond" w:hAnsi="Garamond"/>
                <w:sz w:val="22"/>
                <w:szCs w:val="22"/>
              </w:rPr>
              <w:pPrChange w:id="6313" w:author="Stephanie Thompson" w:date="2008-11-19T11:52:00Z">
                <w:pPr/>
              </w:pPrChange>
            </w:pPr>
            <w:del w:id="6314" w:author="Stephanie Thompson" w:date="2008-11-17T15:36:00Z">
              <w:r w:rsidRPr="00EB43F4" w:rsidDel="00E361B9">
                <w:rPr>
                  <w:rFonts w:ascii="Garamond" w:hAnsi="Garamond"/>
                  <w:sz w:val="22"/>
                  <w:szCs w:val="22"/>
                </w:rPr>
                <w:delText>05:45,</w:delText>
              </w:r>
            </w:del>
          </w:p>
        </w:tc>
        <w:tc>
          <w:tcPr>
            <w:tcW w:w="1420" w:type="dxa"/>
            <w:vAlign w:val="bottom"/>
          </w:tcPr>
          <w:p w:rsidR="009821B1" w:rsidRDefault="00883272">
            <w:pPr>
              <w:pStyle w:val="BodyText"/>
              <w:tabs>
                <w:tab w:val="left" w:pos="1080"/>
                <w:tab w:val="left" w:pos="1980"/>
                <w:tab w:val="left" w:pos="10076"/>
              </w:tabs>
              <w:rPr>
                <w:del w:id="6315" w:author="Stephanie Thompson" w:date="2008-11-17T15:36:00Z"/>
                <w:rFonts w:ascii="Garamond" w:hAnsi="Garamond"/>
                <w:sz w:val="22"/>
                <w:szCs w:val="22"/>
              </w:rPr>
              <w:pPrChange w:id="6316" w:author="Stephanie Thompson" w:date="2008-11-19T11:52:00Z">
                <w:pPr/>
              </w:pPrChange>
            </w:pPr>
            <w:del w:id="6317" w:author="Stephanie Thompson" w:date="2008-11-17T15:36:00Z">
              <w:r w:rsidRPr="00EB43F4" w:rsidDel="00E361B9">
                <w:rPr>
                  <w:rFonts w:ascii="Garamond" w:hAnsi="Garamond"/>
                  <w:sz w:val="22"/>
                  <w:szCs w:val="22"/>
                </w:rPr>
                <w:delText>14:30 – 17:15</w:delText>
              </w:r>
            </w:del>
          </w:p>
        </w:tc>
      </w:tr>
      <w:tr w:rsidR="00883272" w:rsidRPr="00EB43F4" w:rsidDel="00E361B9">
        <w:trPr>
          <w:gridAfter w:val="4"/>
          <w:wAfter w:w="5680" w:type="dxa"/>
          <w:trHeight w:val="255"/>
          <w:del w:id="6318" w:author="Stephanie Thompson" w:date="2008-11-17T15:36:00Z"/>
        </w:trPr>
        <w:tc>
          <w:tcPr>
            <w:tcW w:w="1500" w:type="dxa"/>
            <w:tcBorders>
              <w:top w:val="nil"/>
              <w:left w:val="nil"/>
              <w:bottom w:val="nil"/>
              <w:right w:val="nil"/>
            </w:tcBorders>
            <w:shd w:val="clear" w:color="auto" w:fill="auto"/>
            <w:noWrap/>
            <w:vAlign w:val="bottom"/>
          </w:tcPr>
          <w:p w:rsidR="009821B1" w:rsidRDefault="00883272">
            <w:pPr>
              <w:pStyle w:val="BodyText"/>
              <w:tabs>
                <w:tab w:val="left" w:pos="1080"/>
                <w:tab w:val="left" w:pos="1980"/>
                <w:tab w:val="left" w:pos="10076"/>
              </w:tabs>
              <w:rPr>
                <w:del w:id="6319" w:author="Stephanie Thompson" w:date="2008-11-17T15:36:00Z"/>
                <w:rFonts w:ascii="Garamond" w:hAnsi="Garamond"/>
                <w:sz w:val="22"/>
                <w:szCs w:val="22"/>
              </w:rPr>
              <w:pPrChange w:id="6320" w:author="Stephanie Thompson" w:date="2008-11-19T11:52:00Z">
                <w:pPr/>
              </w:pPrChange>
            </w:pPr>
            <w:del w:id="6321"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9821B1" w:rsidRDefault="00883272">
            <w:pPr>
              <w:pStyle w:val="BodyText"/>
              <w:tabs>
                <w:tab w:val="left" w:pos="1080"/>
                <w:tab w:val="left" w:pos="1980"/>
                <w:tab w:val="left" w:pos="10076"/>
              </w:tabs>
              <w:rPr>
                <w:del w:id="6322" w:author="Stephanie Thompson" w:date="2008-11-17T15:36:00Z"/>
                <w:rFonts w:ascii="Garamond" w:hAnsi="Garamond"/>
                <w:sz w:val="22"/>
                <w:szCs w:val="22"/>
              </w:rPr>
              <w:pPrChange w:id="6323" w:author="Stephanie Thompson" w:date="2008-11-19T11:52:00Z">
                <w:pPr/>
              </w:pPrChange>
            </w:pPr>
            <w:del w:id="6324" w:author="Stephanie Thompson" w:date="2008-11-17T15:36:00Z">
              <w:r w:rsidRPr="00EB43F4" w:rsidDel="00E361B9">
                <w:rPr>
                  <w:rFonts w:ascii="Garamond" w:hAnsi="Garamond"/>
                  <w:sz w:val="22"/>
                  <w:szCs w:val="22"/>
                </w:rPr>
                <w:delText>16:00 – 17:15</w:delText>
              </w:r>
            </w:del>
          </w:p>
        </w:tc>
      </w:tr>
      <w:tr w:rsidR="00E34D7D" w:rsidRPr="00EB43F4" w:rsidDel="00E361B9">
        <w:trPr>
          <w:gridAfter w:val="3"/>
          <w:wAfter w:w="4260" w:type="dxa"/>
          <w:trHeight w:val="255"/>
          <w:del w:id="6325"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26" w:author="Stephanie Thompson" w:date="2008-11-17T15:36:00Z"/>
                <w:rFonts w:ascii="Garamond" w:hAnsi="Garamond"/>
                <w:sz w:val="22"/>
                <w:szCs w:val="22"/>
              </w:rPr>
              <w:pPrChange w:id="6327" w:author="Stephanie Thompson" w:date="2008-11-19T11:52:00Z">
                <w:pPr/>
              </w:pPrChange>
            </w:pPr>
            <w:del w:id="6328"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29" w:author="Stephanie Thompson" w:date="2008-11-17T15:36:00Z"/>
                <w:rFonts w:ascii="Garamond" w:hAnsi="Garamond"/>
                <w:sz w:val="22"/>
                <w:szCs w:val="22"/>
              </w:rPr>
              <w:pPrChange w:id="6330" w:author="Stephanie Thompson" w:date="2008-11-19T11:52:00Z">
                <w:pPr/>
              </w:pPrChange>
            </w:pPr>
            <w:del w:id="6331" w:author="Stephanie Thompson" w:date="2008-11-17T15:36:00Z">
              <w:r w:rsidRPr="00EB43F4" w:rsidDel="00E361B9">
                <w:rPr>
                  <w:rFonts w:ascii="Garamond" w:hAnsi="Garamond"/>
                  <w:sz w:val="22"/>
                  <w:szCs w:val="22"/>
                </w:rPr>
                <w:delText>15:45 – 19:15,</w:delText>
              </w:r>
            </w:del>
          </w:p>
        </w:tc>
        <w:tc>
          <w:tcPr>
            <w:tcW w:w="1420" w:type="dxa"/>
            <w:vAlign w:val="bottom"/>
          </w:tcPr>
          <w:p w:rsidR="009821B1" w:rsidRDefault="00E34D7D">
            <w:pPr>
              <w:pStyle w:val="BodyText"/>
              <w:tabs>
                <w:tab w:val="left" w:pos="1080"/>
                <w:tab w:val="left" w:pos="1980"/>
                <w:tab w:val="left" w:pos="10076"/>
              </w:tabs>
              <w:rPr>
                <w:del w:id="6332" w:author="Stephanie Thompson" w:date="2008-11-17T15:36:00Z"/>
                <w:rFonts w:ascii="Garamond" w:hAnsi="Garamond"/>
                <w:sz w:val="22"/>
                <w:szCs w:val="22"/>
              </w:rPr>
              <w:pPrChange w:id="6333" w:author="Stephanie Thompson" w:date="2008-11-19T11:52:00Z">
                <w:pPr/>
              </w:pPrChange>
            </w:pPr>
            <w:del w:id="6334" w:author="Stephanie Thompson" w:date="2008-11-17T15:36:00Z">
              <w:r w:rsidRPr="00EB43F4" w:rsidDel="00E361B9">
                <w:rPr>
                  <w:rFonts w:ascii="Garamond" w:hAnsi="Garamond"/>
                  <w:sz w:val="22"/>
                  <w:szCs w:val="22"/>
                </w:rPr>
                <w:delText>02:15 – 06:00</w:delText>
              </w:r>
            </w:del>
          </w:p>
        </w:tc>
      </w:tr>
      <w:tr w:rsidR="00E34D7D" w:rsidRPr="00EB43F4" w:rsidDel="00E361B9">
        <w:trPr>
          <w:gridAfter w:val="4"/>
          <w:wAfter w:w="5680" w:type="dxa"/>
          <w:trHeight w:val="255"/>
          <w:del w:id="6335"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36" w:author="Stephanie Thompson" w:date="2008-11-17T15:36:00Z"/>
                <w:rFonts w:ascii="Garamond" w:hAnsi="Garamond"/>
                <w:sz w:val="22"/>
                <w:szCs w:val="22"/>
              </w:rPr>
              <w:pPrChange w:id="6337" w:author="Stephanie Thompson" w:date="2008-11-19T11:52:00Z">
                <w:pPr/>
              </w:pPrChange>
            </w:pPr>
            <w:del w:id="6338"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39" w:author="Stephanie Thompson" w:date="2008-11-17T15:36:00Z"/>
                <w:rFonts w:ascii="Garamond" w:hAnsi="Garamond"/>
                <w:sz w:val="22"/>
                <w:szCs w:val="22"/>
              </w:rPr>
              <w:pPrChange w:id="6340" w:author="Stephanie Thompson" w:date="2008-11-19T11:52:00Z">
                <w:pPr/>
              </w:pPrChange>
            </w:pPr>
            <w:del w:id="6341"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6342"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43" w:author="Stephanie Thompson" w:date="2008-11-17T15:36:00Z"/>
                <w:rFonts w:ascii="Garamond" w:hAnsi="Garamond"/>
                <w:sz w:val="22"/>
                <w:szCs w:val="22"/>
              </w:rPr>
              <w:pPrChange w:id="6344" w:author="Stephanie Thompson" w:date="2008-11-19T11:52:00Z">
                <w:pPr/>
              </w:pPrChange>
            </w:pPr>
            <w:del w:id="6345"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46" w:author="Stephanie Thompson" w:date="2008-11-17T15:36:00Z"/>
                <w:rFonts w:ascii="Garamond" w:hAnsi="Garamond"/>
                <w:sz w:val="22"/>
                <w:szCs w:val="22"/>
              </w:rPr>
              <w:pPrChange w:id="6347" w:author="Stephanie Thompson" w:date="2008-11-19T11:52:00Z">
                <w:pPr/>
              </w:pPrChange>
            </w:pPr>
            <w:del w:id="6348" w:author="Stephanie Thompson" w:date="2008-11-17T15:36:00Z">
              <w:r w:rsidRPr="00EB43F4" w:rsidDel="00E361B9">
                <w:rPr>
                  <w:rFonts w:ascii="Garamond" w:hAnsi="Garamond"/>
                  <w:sz w:val="22"/>
                  <w:szCs w:val="22"/>
                </w:rPr>
                <w:delText>18:00 – 18:30</w:delText>
              </w:r>
            </w:del>
          </w:p>
        </w:tc>
      </w:tr>
      <w:tr w:rsidR="00E34D7D" w:rsidRPr="00EB43F4" w:rsidDel="00E361B9">
        <w:trPr>
          <w:gridAfter w:val="4"/>
          <w:wAfter w:w="5680" w:type="dxa"/>
          <w:trHeight w:val="255"/>
          <w:del w:id="6349"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50" w:author="Stephanie Thompson" w:date="2008-11-17T15:36:00Z"/>
                <w:rFonts w:ascii="Garamond" w:hAnsi="Garamond"/>
                <w:sz w:val="22"/>
                <w:szCs w:val="22"/>
              </w:rPr>
              <w:pPrChange w:id="6351" w:author="Stephanie Thompson" w:date="2008-11-19T11:52:00Z">
                <w:pPr/>
              </w:pPrChange>
            </w:pPr>
            <w:del w:id="6352"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53" w:author="Stephanie Thompson" w:date="2008-11-17T15:36:00Z"/>
                <w:rFonts w:ascii="Garamond" w:hAnsi="Garamond"/>
                <w:sz w:val="22"/>
                <w:szCs w:val="22"/>
              </w:rPr>
              <w:pPrChange w:id="6354" w:author="Stephanie Thompson" w:date="2008-11-19T11:52:00Z">
                <w:pPr/>
              </w:pPrChange>
            </w:pPr>
            <w:del w:id="6355" w:author="Stephanie Thompson" w:date="2008-11-17T15:36:00Z">
              <w:r w:rsidRPr="00EB43F4" w:rsidDel="00E361B9">
                <w:rPr>
                  <w:rFonts w:ascii="Garamond" w:hAnsi="Garamond"/>
                  <w:sz w:val="22"/>
                  <w:szCs w:val="22"/>
                </w:rPr>
                <w:delText>05:15 – 06:30</w:delText>
              </w:r>
            </w:del>
          </w:p>
        </w:tc>
      </w:tr>
      <w:tr w:rsidR="00E34D7D" w:rsidRPr="00EB43F4" w:rsidDel="00E361B9">
        <w:trPr>
          <w:gridAfter w:val="1"/>
          <w:wAfter w:w="1420" w:type="dxa"/>
          <w:trHeight w:val="255"/>
          <w:del w:id="6356"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57" w:author="Stephanie Thompson" w:date="2008-11-17T15:36:00Z"/>
                <w:rFonts w:ascii="Garamond" w:hAnsi="Garamond"/>
                <w:sz w:val="22"/>
                <w:szCs w:val="22"/>
              </w:rPr>
              <w:pPrChange w:id="6358" w:author="Stephanie Thompson" w:date="2008-11-19T11:52:00Z">
                <w:pPr/>
              </w:pPrChange>
            </w:pPr>
            <w:del w:id="6359"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60" w:author="Stephanie Thompson" w:date="2008-11-17T15:36:00Z"/>
                <w:rFonts w:ascii="Garamond" w:hAnsi="Garamond"/>
                <w:sz w:val="22"/>
                <w:szCs w:val="22"/>
              </w:rPr>
              <w:pPrChange w:id="6361" w:author="Stephanie Thompson" w:date="2008-11-19T11:52:00Z">
                <w:pPr/>
              </w:pPrChange>
            </w:pPr>
            <w:del w:id="6362" w:author="Stephanie Thompson" w:date="2008-11-17T15:36:00Z">
              <w:r w:rsidRPr="00EB43F4" w:rsidDel="00E361B9">
                <w:rPr>
                  <w:rFonts w:ascii="Garamond" w:hAnsi="Garamond"/>
                  <w:sz w:val="22"/>
                  <w:szCs w:val="22"/>
                </w:rPr>
                <w:delText>17:00 to</w:delText>
              </w:r>
            </w:del>
          </w:p>
        </w:tc>
        <w:tc>
          <w:tcPr>
            <w:tcW w:w="1420" w:type="dxa"/>
            <w:vAlign w:val="bottom"/>
          </w:tcPr>
          <w:p w:rsidR="009821B1" w:rsidRDefault="00E34D7D">
            <w:pPr>
              <w:pStyle w:val="BodyText"/>
              <w:tabs>
                <w:tab w:val="left" w:pos="1080"/>
                <w:tab w:val="left" w:pos="1980"/>
                <w:tab w:val="left" w:pos="10076"/>
              </w:tabs>
              <w:rPr>
                <w:del w:id="6363" w:author="Stephanie Thompson" w:date="2008-11-17T15:36:00Z"/>
                <w:rFonts w:ascii="Garamond" w:hAnsi="Garamond"/>
                <w:sz w:val="22"/>
                <w:szCs w:val="22"/>
              </w:rPr>
              <w:pPrChange w:id="6364" w:author="Stephanie Thompson" w:date="2008-11-19T11:52:00Z">
                <w:pPr/>
              </w:pPrChange>
            </w:pPr>
            <w:del w:id="6365" w:author="Stephanie Thompson" w:date="2008-11-17T15:36:00Z">
              <w:r w:rsidRPr="00EB43F4" w:rsidDel="00E361B9">
                <w:rPr>
                  <w:rFonts w:ascii="Garamond" w:hAnsi="Garamond"/>
                  <w:sz w:val="22"/>
                  <w:szCs w:val="22"/>
                </w:rPr>
                <w:delText>03/23/06</w:delText>
              </w:r>
            </w:del>
          </w:p>
        </w:tc>
        <w:tc>
          <w:tcPr>
            <w:tcW w:w="1420" w:type="dxa"/>
            <w:vAlign w:val="bottom"/>
          </w:tcPr>
          <w:p w:rsidR="009821B1" w:rsidRDefault="00E34D7D">
            <w:pPr>
              <w:pStyle w:val="BodyText"/>
              <w:tabs>
                <w:tab w:val="left" w:pos="1080"/>
                <w:tab w:val="left" w:pos="1980"/>
                <w:tab w:val="left" w:pos="10076"/>
              </w:tabs>
              <w:rPr>
                <w:del w:id="6366" w:author="Stephanie Thompson" w:date="2008-11-17T15:36:00Z"/>
                <w:rFonts w:ascii="Garamond" w:hAnsi="Garamond"/>
                <w:sz w:val="22"/>
                <w:szCs w:val="22"/>
              </w:rPr>
              <w:pPrChange w:id="6367" w:author="Stephanie Thompson" w:date="2008-11-19T11:52:00Z">
                <w:pPr/>
              </w:pPrChange>
            </w:pPr>
            <w:del w:id="6368" w:author="Stephanie Thompson" w:date="2008-11-17T15:36:00Z">
              <w:r w:rsidRPr="00EB43F4" w:rsidDel="00E361B9">
                <w:rPr>
                  <w:rFonts w:ascii="Garamond" w:hAnsi="Garamond"/>
                  <w:sz w:val="22"/>
                  <w:szCs w:val="22"/>
                </w:rPr>
                <w:delText>03:15,</w:delText>
              </w:r>
            </w:del>
          </w:p>
        </w:tc>
        <w:tc>
          <w:tcPr>
            <w:tcW w:w="1420" w:type="dxa"/>
            <w:vAlign w:val="bottom"/>
          </w:tcPr>
          <w:p w:rsidR="009821B1" w:rsidRDefault="00E34D7D">
            <w:pPr>
              <w:pStyle w:val="BodyText"/>
              <w:tabs>
                <w:tab w:val="left" w:pos="1080"/>
                <w:tab w:val="left" w:pos="1980"/>
                <w:tab w:val="left" w:pos="10076"/>
              </w:tabs>
              <w:rPr>
                <w:del w:id="6369" w:author="Stephanie Thompson" w:date="2008-11-17T15:36:00Z"/>
                <w:rFonts w:ascii="Garamond" w:hAnsi="Garamond"/>
                <w:sz w:val="22"/>
                <w:szCs w:val="22"/>
              </w:rPr>
              <w:pPrChange w:id="6370" w:author="Stephanie Thompson" w:date="2008-11-19T11:52:00Z">
                <w:pPr/>
              </w:pPrChange>
            </w:pPr>
            <w:del w:id="6371" w:author="Stephanie Thompson" w:date="2008-11-17T15:36:00Z">
              <w:r w:rsidRPr="00EB43F4" w:rsidDel="00E361B9">
                <w:rPr>
                  <w:rFonts w:ascii="Garamond" w:hAnsi="Garamond"/>
                  <w:sz w:val="22"/>
                  <w:szCs w:val="22"/>
                </w:rPr>
                <w:delText>05:45 – 09:30</w:delText>
              </w:r>
            </w:del>
          </w:p>
        </w:tc>
      </w:tr>
    </w:tbl>
    <w:p w:rsidR="009821B1" w:rsidRDefault="009821B1">
      <w:pPr>
        <w:pStyle w:val="BodyText"/>
        <w:tabs>
          <w:tab w:val="left" w:pos="1080"/>
          <w:tab w:val="left" w:pos="1980"/>
          <w:tab w:val="left" w:pos="10076"/>
        </w:tabs>
        <w:rPr>
          <w:del w:id="6372" w:author="Stephanie Thompson" w:date="2008-11-17T15:36:00Z"/>
          <w:rFonts w:ascii="Garamond" w:hAnsi="Garamond"/>
          <w:sz w:val="22"/>
          <w:szCs w:val="22"/>
        </w:rPr>
        <w:pPrChange w:id="6373" w:author="Stephanie Thompson" w:date="2008-11-19T11:52:00Z">
          <w:pPr/>
        </w:pPrChange>
      </w:pPr>
    </w:p>
    <w:p w:rsidR="009821B1" w:rsidRDefault="00E34D7D">
      <w:pPr>
        <w:pStyle w:val="BodyText"/>
        <w:tabs>
          <w:tab w:val="left" w:pos="1080"/>
          <w:tab w:val="left" w:pos="1980"/>
          <w:tab w:val="left" w:pos="10076"/>
        </w:tabs>
        <w:rPr>
          <w:del w:id="6374" w:author="Stephanie Thompson" w:date="2008-11-17T15:36:00Z"/>
          <w:rFonts w:ascii="Garamond" w:hAnsi="Garamond"/>
          <w:sz w:val="22"/>
          <w:szCs w:val="22"/>
        </w:rPr>
        <w:pPrChange w:id="6375" w:author="Stephanie Thompson" w:date="2008-11-19T11:52:00Z">
          <w:pPr/>
        </w:pPrChange>
      </w:pPr>
      <w:del w:id="637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E34D7D" w:rsidRPr="00EB43F4" w:rsidDel="00E361B9">
        <w:trPr>
          <w:trHeight w:val="255"/>
          <w:del w:id="6377"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78" w:author="Stephanie Thompson" w:date="2008-11-17T15:36:00Z"/>
                <w:rFonts w:ascii="Garamond" w:hAnsi="Garamond"/>
                <w:sz w:val="22"/>
                <w:szCs w:val="22"/>
              </w:rPr>
              <w:pPrChange w:id="6379" w:author="Stephanie Thompson" w:date="2008-11-19T11:52:00Z">
                <w:pPr/>
              </w:pPrChange>
            </w:pPr>
            <w:del w:id="6380"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81" w:author="Stephanie Thompson" w:date="2008-11-17T15:36:00Z"/>
                <w:rFonts w:ascii="Garamond" w:hAnsi="Garamond"/>
                <w:sz w:val="22"/>
                <w:szCs w:val="22"/>
              </w:rPr>
              <w:pPrChange w:id="6382" w:author="Stephanie Thompson" w:date="2008-11-19T11:52:00Z">
                <w:pPr/>
              </w:pPrChange>
            </w:pPr>
            <w:del w:id="6383" w:author="Stephanie Thompson" w:date="2008-11-17T15:36:00Z">
              <w:r w:rsidRPr="00EB43F4" w:rsidDel="00E361B9">
                <w:rPr>
                  <w:rFonts w:ascii="Garamond" w:hAnsi="Garamond"/>
                  <w:sz w:val="22"/>
                  <w:szCs w:val="22"/>
                </w:rPr>
                <w:delText>02:00 – 05:00,</w:delText>
              </w:r>
            </w:del>
          </w:p>
        </w:tc>
        <w:tc>
          <w:tcPr>
            <w:tcW w:w="1420" w:type="dxa"/>
            <w:vAlign w:val="bottom"/>
          </w:tcPr>
          <w:p w:rsidR="009821B1" w:rsidRDefault="00E34D7D">
            <w:pPr>
              <w:pStyle w:val="BodyText"/>
              <w:tabs>
                <w:tab w:val="left" w:pos="1080"/>
                <w:tab w:val="left" w:pos="1980"/>
                <w:tab w:val="left" w:pos="10076"/>
              </w:tabs>
              <w:rPr>
                <w:del w:id="6384" w:author="Stephanie Thompson" w:date="2008-11-17T15:36:00Z"/>
                <w:rFonts w:ascii="Garamond" w:hAnsi="Garamond"/>
                <w:sz w:val="22"/>
                <w:szCs w:val="22"/>
              </w:rPr>
              <w:pPrChange w:id="6385" w:author="Stephanie Thompson" w:date="2008-11-19T11:52:00Z">
                <w:pPr/>
              </w:pPrChange>
            </w:pPr>
            <w:del w:id="6386" w:author="Stephanie Thompson" w:date="2008-11-17T15:36:00Z">
              <w:r w:rsidRPr="00EB43F4" w:rsidDel="00E361B9">
                <w:rPr>
                  <w:rFonts w:ascii="Garamond" w:hAnsi="Garamond"/>
                  <w:sz w:val="22"/>
                  <w:szCs w:val="22"/>
                </w:rPr>
                <w:delText>12:45 to</w:delText>
              </w:r>
            </w:del>
          </w:p>
        </w:tc>
        <w:tc>
          <w:tcPr>
            <w:tcW w:w="1420" w:type="dxa"/>
            <w:vAlign w:val="bottom"/>
          </w:tcPr>
          <w:p w:rsidR="009821B1" w:rsidRDefault="00E34D7D">
            <w:pPr>
              <w:pStyle w:val="BodyText"/>
              <w:tabs>
                <w:tab w:val="left" w:pos="1080"/>
                <w:tab w:val="left" w:pos="1980"/>
                <w:tab w:val="left" w:pos="10076"/>
              </w:tabs>
              <w:rPr>
                <w:del w:id="6387" w:author="Stephanie Thompson" w:date="2008-11-17T15:36:00Z"/>
                <w:rFonts w:ascii="Garamond" w:hAnsi="Garamond"/>
                <w:sz w:val="22"/>
                <w:szCs w:val="22"/>
              </w:rPr>
              <w:pPrChange w:id="6388" w:author="Stephanie Thompson" w:date="2008-11-19T11:52:00Z">
                <w:pPr/>
              </w:pPrChange>
            </w:pPr>
            <w:del w:id="6389"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E34D7D">
            <w:pPr>
              <w:pStyle w:val="BodyText"/>
              <w:tabs>
                <w:tab w:val="left" w:pos="1080"/>
                <w:tab w:val="left" w:pos="1980"/>
                <w:tab w:val="left" w:pos="10076"/>
              </w:tabs>
              <w:rPr>
                <w:del w:id="6390" w:author="Stephanie Thompson" w:date="2008-11-17T15:36:00Z"/>
                <w:rFonts w:ascii="Garamond" w:hAnsi="Garamond"/>
                <w:sz w:val="22"/>
                <w:szCs w:val="22"/>
              </w:rPr>
              <w:pPrChange w:id="6391" w:author="Stephanie Thompson" w:date="2008-11-19T11:52:00Z">
                <w:pPr/>
              </w:pPrChange>
            </w:pPr>
            <w:del w:id="6392" w:author="Stephanie Thompson" w:date="2008-11-17T15:36:00Z">
              <w:r w:rsidRPr="00EB43F4" w:rsidDel="00E361B9">
                <w:rPr>
                  <w:rFonts w:ascii="Garamond" w:hAnsi="Garamond"/>
                  <w:sz w:val="22"/>
                  <w:szCs w:val="22"/>
                </w:rPr>
                <w:delText>05:45,</w:delText>
              </w:r>
            </w:del>
          </w:p>
        </w:tc>
        <w:tc>
          <w:tcPr>
            <w:tcW w:w="1420" w:type="dxa"/>
            <w:vAlign w:val="bottom"/>
          </w:tcPr>
          <w:p w:rsidR="009821B1" w:rsidRDefault="00E34D7D">
            <w:pPr>
              <w:pStyle w:val="BodyText"/>
              <w:tabs>
                <w:tab w:val="left" w:pos="1080"/>
                <w:tab w:val="left" w:pos="1980"/>
                <w:tab w:val="left" w:pos="10076"/>
              </w:tabs>
              <w:rPr>
                <w:del w:id="6393" w:author="Stephanie Thompson" w:date="2008-11-17T15:36:00Z"/>
                <w:rFonts w:ascii="Garamond" w:hAnsi="Garamond"/>
                <w:sz w:val="22"/>
                <w:szCs w:val="22"/>
              </w:rPr>
              <w:pPrChange w:id="6394" w:author="Stephanie Thompson" w:date="2008-11-19T11:52:00Z">
                <w:pPr/>
              </w:pPrChange>
            </w:pPr>
            <w:del w:id="6395" w:author="Stephanie Thompson" w:date="2008-11-17T15:36:00Z">
              <w:r w:rsidRPr="00EB43F4" w:rsidDel="00E361B9">
                <w:rPr>
                  <w:rFonts w:ascii="Garamond" w:hAnsi="Garamond"/>
                  <w:sz w:val="22"/>
                  <w:szCs w:val="22"/>
                </w:rPr>
                <w:delText>15:15 – 17:30</w:delText>
              </w:r>
            </w:del>
          </w:p>
        </w:tc>
      </w:tr>
      <w:tr w:rsidR="00E34D7D" w:rsidRPr="00EB43F4" w:rsidDel="00E361B9">
        <w:trPr>
          <w:gridAfter w:val="4"/>
          <w:wAfter w:w="5680" w:type="dxa"/>
          <w:trHeight w:val="255"/>
          <w:del w:id="6396"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397" w:author="Stephanie Thompson" w:date="2008-11-17T15:36:00Z"/>
                <w:rFonts w:ascii="Garamond" w:hAnsi="Garamond"/>
                <w:sz w:val="22"/>
                <w:szCs w:val="22"/>
              </w:rPr>
              <w:pPrChange w:id="6398" w:author="Stephanie Thompson" w:date="2008-11-19T11:52:00Z">
                <w:pPr/>
              </w:pPrChange>
            </w:pPr>
            <w:del w:id="6399"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00" w:author="Stephanie Thompson" w:date="2008-11-17T15:36:00Z"/>
                <w:rFonts w:ascii="Garamond" w:hAnsi="Garamond"/>
                <w:sz w:val="22"/>
                <w:szCs w:val="22"/>
              </w:rPr>
              <w:pPrChange w:id="6401" w:author="Stephanie Thompson" w:date="2008-11-19T11:52:00Z">
                <w:pPr/>
              </w:pPrChange>
            </w:pPr>
            <w:del w:id="6402" w:author="Stephanie Thompson" w:date="2008-11-17T15:36:00Z">
              <w:r w:rsidRPr="00EB43F4" w:rsidDel="00E361B9">
                <w:rPr>
                  <w:rFonts w:ascii="Garamond" w:hAnsi="Garamond"/>
                  <w:sz w:val="22"/>
                  <w:szCs w:val="22"/>
                </w:rPr>
                <w:delText>16:45 – 17:00</w:delText>
              </w:r>
            </w:del>
          </w:p>
        </w:tc>
      </w:tr>
      <w:tr w:rsidR="00E34D7D" w:rsidRPr="00EB43F4" w:rsidDel="00E361B9">
        <w:trPr>
          <w:gridAfter w:val="4"/>
          <w:wAfter w:w="5680" w:type="dxa"/>
          <w:trHeight w:val="255"/>
          <w:del w:id="6403"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04" w:author="Stephanie Thompson" w:date="2008-11-17T15:36:00Z"/>
                <w:rFonts w:ascii="Garamond" w:hAnsi="Garamond"/>
                <w:sz w:val="22"/>
                <w:szCs w:val="22"/>
              </w:rPr>
              <w:pPrChange w:id="6405" w:author="Stephanie Thompson" w:date="2008-11-19T11:52:00Z">
                <w:pPr/>
              </w:pPrChange>
            </w:pPr>
            <w:del w:id="6406"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07" w:author="Stephanie Thompson" w:date="2008-11-17T15:36:00Z"/>
                <w:rFonts w:ascii="Garamond" w:hAnsi="Garamond"/>
                <w:sz w:val="22"/>
                <w:szCs w:val="22"/>
              </w:rPr>
              <w:pPrChange w:id="6408" w:author="Stephanie Thompson" w:date="2008-11-19T11:52:00Z">
                <w:pPr/>
              </w:pPrChange>
            </w:pPr>
            <w:del w:id="6409" w:author="Stephanie Thompson" w:date="2008-11-17T15:36:00Z">
              <w:r w:rsidRPr="00EB43F4" w:rsidDel="00E361B9">
                <w:rPr>
                  <w:rFonts w:ascii="Garamond" w:hAnsi="Garamond"/>
                  <w:sz w:val="22"/>
                  <w:szCs w:val="22"/>
                </w:rPr>
                <w:delText>15:45 – 19:00</w:delText>
              </w:r>
            </w:del>
          </w:p>
        </w:tc>
      </w:tr>
      <w:tr w:rsidR="00E34D7D" w:rsidRPr="00EB43F4" w:rsidDel="00E361B9">
        <w:trPr>
          <w:gridAfter w:val="3"/>
          <w:wAfter w:w="4260" w:type="dxa"/>
          <w:trHeight w:val="255"/>
          <w:del w:id="6410"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11" w:author="Stephanie Thompson" w:date="2008-11-17T15:36:00Z"/>
                <w:rFonts w:ascii="Garamond" w:hAnsi="Garamond"/>
                <w:sz w:val="22"/>
                <w:szCs w:val="22"/>
              </w:rPr>
              <w:pPrChange w:id="6412" w:author="Stephanie Thompson" w:date="2008-11-19T11:52:00Z">
                <w:pPr/>
              </w:pPrChange>
            </w:pPr>
            <w:del w:id="6413"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14" w:author="Stephanie Thompson" w:date="2008-11-17T15:36:00Z"/>
                <w:rFonts w:ascii="Garamond" w:hAnsi="Garamond"/>
                <w:sz w:val="22"/>
                <w:szCs w:val="22"/>
              </w:rPr>
              <w:pPrChange w:id="6415" w:author="Stephanie Thompson" w:date="2008-11-19T11:52:00Z">
                <w:pPr/>
              </w:pPrChange>
            </w:pPr>
            <w:del w:id="6416" w:author="Stephanie Thompson" w:date="2008-11-17T15:36:00Z">
              <w:r w:rsidRPr="00EB43F4" w:rsidDel="00E361B9">
                <w:rPr>
                  <w:rFonts w:ascii="Garamond" w:hAnsi="Garamond"/>
                  <w:sz w:val="22"/>
                  <w:szCs w:val="22"/>
                </w:rPr>
                <w:delText>03:00 – 05:30,</w:delText>
              </w:r>
            </w:del>
          </w:p>
        </w:tc>
        <w:tc>
          <w:tcPr>
            <w:tcW w:w="1420" w:type="dxa"/>
            <w:vAlign w:val="bottom"/>
          </w:tcPr>
          <w:p w:rsidR="009821B1" w:rsidRDefault="00E34D7D">
            <w:pPr>
              <w:pStyle w:val="BodyText"/>
              <w:tabs>
                <w:tab w:val="left" w:pos="1080"/>
                <w:tab w:val="left" w:pos="1980"/>
                <w:tab w:val="left" w:pos="10076"/>
              </w:tabs>
              <w:rPr>
                <w:del w:id="6417" w:author="Stephanie Thompson" w:date="2008-11-17T15:36:00Z"/>
                <w:rFonts w:ascii="Garamond" w:hAnsi="Garamond"/>
                <w:sz w:val="22"/>
                <w:szCs w:val="22"/>
              </w:rPr>
              <w:pPrChange w:id="6418" w:author="Stephanie Thompson" w:date="2008-11-19T11:52:00Z">
                <w:pPr/>
              </w:pPrChange>
            </w:pPr>
            <w:del w:id="6419" w:author="Stephanie Thompson" w:date="2008-11-17T15:36:00Z">
              <w:r w:rsidRPr="00EB43F4" w:rsidDel="00E361B9">
                <w:rPr>
                  <w:rFonts w:ascii="Garamond" w:hAnsi="Garamond"/>
                  <w:sz w:val="22"/>
                  <w:szCs w:val="22"/>
                </w:rPr>
                <w:delText>17:00 – 19:00</w:delText>
              </w:r>
            </w:del>
          </w:p>
        </w:tc>
      </w:tr>
      <w:tr w:rsidR="00E34D7D" w:rsidRPr="00EB43F4" w:rsidDel="00E361B9">
        <w:trPr>
          <w:gridAfter w:val="4"/>
          <w:wAfter w:w="5680" w:type="dxa"/>
          <w:trHeight w:val="255"/>
          <w:del w:id="6420"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21" w:author="Stephanie Thompson" w:date="2008-11-17T15:36:00Z"/>
                <w:rFonts w:ascii="Garamond" w:hAnsi="Garamond"/>
                <w:sz w:val="22"/>
                <w:szCs w:val="22"/>
              </w:rPr>
              <w:pPrChange w:id="6422" w:author="Stephanie Thompson" w:date="2008-11-19T11:52:00Z">
                <w:pPr/>
              </w:pPrChange>
            </w:pPr>
            <w:del w:id="6423"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24" w:author="Stephanie Thompson" w:date="2008-11-17T15:36:00Z"/>
                <w:rFonts w:ascii="Garamond" w:hAnsi="Garamond"/>
                <w:sz w:val="22"/>
                <w:szCs w:val="22"/>
              </w:rPr>
              <w:pPrChange w:id="6425" w:author="Stephanie Thompson" w:date="2008-11-19T11:52:00Z">
                <w:pPr/>
              </w:pPrChange>
            </w:pPr>
            <w:del w:id="6426" w:author="Stephanie Thompson" w:date="2008-11-17T15:36:00Z">
              <w:r w:rsidRPr="00EB43F4" w:rsidDel="00E361B9">
                <w:rPr>
                  <w:rFonts w:ascii="Garamond" w:hAnsi="Garamond"/>
                  <w:sz w:val="22"/>
                  <w:szCs w:val="22"/>
                </w:rPr>
                <w:delText>05:00 – 07:00</w:delText>
              </w:r>
            </w:del>
          </w:p>
        </w:tc>
      </w:tr>
      <w:tr w:rsidR="00E34D7D" w:rsidRPr="00EB43F4" w:rsidDel="00E361B9">
        <w:trPr>
          <w:gridAfter w:val="2"/>
          <w:wAfter w:w="2840" w:type="dxa"/>
          <w:trHeight w:val="255"/>
          <w:del w:id="6427" w:author="Stephanie Thompson" w:date="2008-11-17T15:36:00Z"/>
        </w:trPr>
        <w:tc>
          <w:tcPr>
            <w:tcW w:w="150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28" w:author="Stephanie Thompson" w:date="2008-11-17T15:36:00Z"/>
                <w:rFonts w:ascii="Garamond" w:hAnsi="Garamond"/>
                <w:sz w:val="22"/>
                <w:szCs w:val="22"/>
              </w:rPr>
              <w:pPrChange w:id="6429" w:author="Stephanie Thompson" w:date="2008-11-19T11:52:00Z">
                <w:pPr/>
              </w:pPrChange>
            </w:pPr>
            <w:del w:id="6430"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E34D7D">
            <w:pPr>
              <w:pStyle w:val="BodyText"/>
              <w:tabs>
                <w:tab w:val="left" w:pos="1080"/>
                <w:tab w:val="left" w:pos="1980"/>
                <w:tab w:val="left" w:pos="10076"/>
              </w:tabs>
              <w:rPr>
                <w:del w:id="6431" w:author="Stephanie Thompson" w:date="2008-11-17T15:36:00Z"/>
                <w:rFonts w:ascii="Garamond" w:hAnsi="Garamond"/>
                <w:sz w:val="22"/>
                <w:szCs w:val="22"/>
              </w:rPr>
              <w:pPrChange w:id="6432" w:author="Stephanie Thompson" w:date="2008-11-19T11:52:00Z">
                <w:pPr/>
              </w:pPrChange>
            </w:pPr>
            <w:del w:id="6433" w:author="Stephanie Thompson" w:date="2008-11-17T15:36:00Z">
              <w:r w:rsidRPr="00EB43F4" w:rsidDel="00E361B9">
                <w:rPr>
                  <w:rFonts w:ascii="Garamond" w:hAnsi="Garamond"/>
                  <w:sz w:val="22"/>
                  <w:szCs w:val="22"/>
                </w:rPr>
                <w:delText>17:30 to</w:delText>
              </w:r>
            </w:del>
          </w:p>
        </w:tc>
        <w:tc>
          <w:tcPr>
            <w:tcW w:w="1420" w:type="dxa"/>
            <w:vAlign w:val="bottom"/>
          </w:tcPr>
          <w:p w:rsidR="009821B1" w:rsidRDefault="00E34D7D">
            <w:pPr>
              <w:pStyle w:val="BodyText"/>
              <w:tabs>
                <w:tab w:val="left" w:pos="1080"/>
                <w:tab w:val="left" w:pos="1980"/>
                <w:tab w:val="left" w:pos="10076"/>
              </w:tabs>
              <w:rPr>
                <w:del w:id="6434" w:author="Stephanie Thompson" w:date="2008-11-17T15:36:00Z"/>
                <w:rFonts w:ascii="Garamond" w:hAnsi="Garamond"/>
                <w:sz w:val="22"/>
                <w:szCs w:val="22"/>
              </w:rPr>
              <w:pPrChange w:id="6435" w:author="Stephanie Thompson" w:date="2008-11-19T11:52:00Z">
                <w:pPr/>
              </w:pPrChange>
            </w:pPr>
            <w:del w:id="6436" w:author="Stephanie Thompson" w:date="2008-11-17T15:36:00Z">
              <w:r w:rsidRPr="00EB43F4" w:rsidDel="00E361B9">
                <w:rPr>
                  <w:rFonts w:ascii="Garamond" w:hAnsi="Garamond"/>
                  <w:sz w:val="22"/>
                  <w:szCs w:val="22"/>
                </w:rPr>
                <w:delText>03/23/06</w:delText>
              </w:r>
            </w:del>
          </w:p>
        </w:tc>
        <w:tc>
          <w:tcPr>
            <w:tcW w:w="1420" w:type="dxa"/>
            <w:vAlign w:val="bottom"/>
          </w:tcPr>
          <w:p w:rsidR="009821B1" w:rsidRDefault="00E34D7D">
            <w:pPr>
              <w:pStyle w:val="BodyText"/>
              <w:tabs>
                <w:tab w:val="left" w:pos="1080"/>
                <w:tab w:val="left" w:pos="1980"/>
                <w:tab w:val="left" w:pos="10076"/>
              </w:tabs>
              <w:rPr>
                <w:del w:id="6437" w:author="Stephanie Thompson" w:date="2008-11-17T15:36:00Z"/>
                <w:rFonts w:ascii="Garamond" w:hAnsi="Garamond"/>
                <w:sz w:val="22"/>
                <w:szCs w:val="22"/>
              </w:rPr>
              <w:pPrChange w:id="6438" w:author="Stephanie Thompson" w:date="2008-11-19T11:52:00Z">
                <w:pPr/>
              </w:pPrChange>
            </w:pPr>
            <w:del w:id="6439" w:author="Stephanie Thompson" w:date="2008-11-17T15:36:00Z">
              <w:r w:rsidRPr="00EB43F4" w:rsidDel="00E361B9">
                <w:rPr>
                  <w:rFonts w:ascii="Garamond" w:hAnsi="Garamond"/>
                  <w:sz w:val="22"/>
                  <w:szCs w:val="22"/>
                </w:rPr>
                <w:delText>09:30</w:delText>
              </w:r>
            </w:del>
          </w:p>
        </w:tc>
      </w:tr>
    </w:tbl>
    <w:p w:rsidR="009821B1" w:rsidRDefault="009821B1">
      <w:pPr>
        <w:pStyle w:val="BodyText"/>
        <w:tabs>
          <w:tab w:val="left" w:pos="1080"/>
          <w:tab w:val="left" w:pos="1980"/>
          <w:tab w:val="left" w:pos="10076"/>
        </w:tabs>
        <w:rPr>
          <w:del w:id="6440" w:author="Stephanie Thompson" w:date="2008-11-17T15:36:00Z"/>
          <w:rFonts w:ascii="Garamond" w:hAnsi="Garamond"/>
          <w:sz w:val="22"/>
          <w:szCs w:val="22"/>
        </w:rPr>
        <w:pPrChange w:id="6441" w:author="Stephanie Thompson" w:date="2008-11-19T11:52:00Z">
          <w:pPr/>
        </w:pPrChange>
      </w:pPr>
    </w:p>
    <w:p w:rsidR="009821B1" w:rsidRDefault="005409B7">
      <w:pPr>
        <w:pStyle w:val="BodyText"/>
        <w:tabs>
          <w:tab w:val="left" w:pos="1080"/>
          <w:tab w:val="left" w:pos="1980"/>
          <w:tab w:val="left" w:pos="10076"/>
        </w:tabs>
        <w:rPr>
          <w:del w:id="6442" w:author="Stephanie Thompson" w:date="2008-11-17T15:36:00Z"/>
          <w:rFonts w:ascii="Garamond" w:hAnsi="Garamond"/>
          <w:sz w:val="22"/>
          <w:szCs w:val="22"/>
        </w:rPr>
        <w:pPrChange w:id="6443" w:author="Stephanie Thompson" w:date="2008-11-19T11:52:00Z">
          <w:pPr/>
        </w:pPrChange>
      </w:pPr>
      <w:del w:id="644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5409B7" w:rsidRPr="00EB43F4" w:rsidDel="00E361B9">
        <w:trPr>
          <w:trHeight w:val="255"/>
          <w:del w:id="6445" w:author="Stephanie Thompson" w:date="2008-11-17T15:36:00Z"/>
        </w:trPr>
        <w:tc>
          <w:tcPr>
            <w:tcW w:w="150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46" w:author="Stephanie Thompson" w:date="2008-11-17T15:36:00Z"/>
                <w:rFonts w:ascii="Garamond" w:hAnsi="Garamond"/>
                <w:sz w:val="22"/>
                <w:szCs w:val="22"/>
              </w:rPr>
              <w:pPrChange w:id="6447" w:author="Stephanie Thompson" w:date="2008-11-19T11:52:00Z">
                <w:pPr/>
              </w:pPrChange>
            </w:pPr>
            <w:del w:id="6448"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49" w:author="Stephanie Thompson" w:date="2008-11-17T15:36:00Z"/>
                <w:rFonts w:ascii="Garamond" w:hAnsi="Garamond"/>
                <w:sz w:val="22"/>
                <w:szCs w:val="22"/>
              </w:rPr>
              <w:pPrChange w:id="6450" w:author="Stephanie Thompson" w:date="2008-11-19T11:52:00Z">
                <w:pPr/>
              </w:pPrChange>
            </w:pPr>
            <w:del w:id="6451" w:author="Stephanie Thompson" w:date="2008-11-17T15:36:00Z">
              <w:r w:rsidRPr="00EB43F4" w:rsidDel="00E361B9">
                <w:rPr>
                  <w:rFonts w:ascii="Garamond" w:hAnsi="Garamond"/>
                  <w:sz w:val="22"/>
                  <w:szCs w:val="22"/>
                </w:rPr>
                <w:delText>02:00 – 05:00,</w:delText>
              </w:r>
            </w:del>
          </w:p>
        </w:tc>
        <w:tc>
          <w:tcPr>
            <w:tcW w:w="1420" w:type="dxa"/>
            <w:vAlign w:val="bottom"/>
          </w:tcPr>
          <w:p w:rsidR="009821B1" w:rsidRDefault="005409B7">
            <w:pPr>
              <w:pStyle w:val="BodyText"/>
              <w:tabs>
                <w:tab w:val="left" w:pos="1080"/>
                <w:tab w:val="left" w:pos="1980"/>
                <w:tab w:val="left" w:pos="10076"/>
              </w:tabs>
              <w:rPr>
                <w:del w:id="6452" w:author="Stephanie Thompson" w:date="2008-11-17T15:36:00Z"/>
                <w:rFonts w:ascii="Garamond" w:hAnsi="Garamond"/>
                <w:sz w:val="22"/>
                <w:szCs w:val="22"/>
              </w:rPr>
              <w:pPrChange w:id="6453" w:author="Stephanie Thompson" w:date="2008-11-19T11:52:00Z">
                <w:pPr/>
              </w:pPrChange>
            </w:pPr>
            <w:del w:id="6454" w:author="Stephanie Thompson" w:date="2008-11-17T15:36:00Z">
              <w:r w:rsidRPr="00EB43F4" w:rsidDel="00E361B9">
                <w:rPr>
                  <w:rFonts w:ascii="Garamond" w:hAnsi="Garamond"/>
                  <w:sz w:val="22"/>
                  <w:szCs w:val="22"/>
                </w:rPr>
                <w:delText>12:45 to</w:delText>
              </w:r>
            </w:del>
          </w:p>
        </w:tc>
        <w:tc>
          <w:tcPr>
            <w:tcW w:w="1420" w:type="dxa"/>
            <w:vAlign w:val="bottom"/>
          </w:tcPr>
          <w:p w:rsidR="009821B1" w:rsidRDefault="005409B7">
            <w:pPr>
              <w:pStyle w:val="BodyText"/>
              <w:tabs>
                <w:tab w:val="left" w:pos="1080"/>
                <w:tab w:val="left" w:pos="1980"/>
                <w:tab w:val="left" w:pos="10076"/>
              </w:tabs>
              <w:rPr>
                <w:del w:id="6455" w:author="Stephanie Thompson" w:date="2008-11-17T15:36:00Z"/>
                <w:rFonts w:ascii="Garamond" w:hAnsi="Garamond"/>
                <w:sz w:val="22"/>
                <w:szCs w:val="22"/>
              </w:rPr>
              <w:pPrChange w:id="6456" w:author="Stephanie Thompson" w:date="2008-11-19T11:52:00Z">
                <w:pPr/>
              </w:pPrChange>
            </w:pPr>
            <w:del w:id="6457"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5409B7">
            <w:pPr>
              <w:pStyle w:val="BodyText"/>
              <w:tabs>
                <w:tab w:val="left" w:pos="1080"/>
                <w:tab w:val="left" w:pos="1980"/>
                <w:tab w:val="left" w:pos="10076"/>
              </w:tabs>
              <w:rPr>
                <w:del w:id="6458" w:author="Stephanie Thompson" w:date="2008-11-17T15:36:00Z"/>
                <w:rFonts w:ascii="Garamond" w:hAnsi="Garamond"/>
                <w:sz w:val="22"/>
                <w:szCs w:val="22"/>
              </w:rPr>
              <w:pPrChange w:id="6459" w:author="Stephanie Thompson" w:date="2008-11-19T11:52:00Z">
                <w:pPr/>
              </w:pPrChange>
            </w:pPr>
            <w:del w:id="6460" w:author="Stephanie Thompson" w:date="2008-11-17T15:36:00Z">
              <w:r w:rsidRPr="00EB43F4" w:rsidDel="00E361B9">
                <w:rPr>
                  <w:rFonts w:ascii="Garamond" w:hAnsi="Garamond"/>
                  <w:sz w:val="22"/>
                  <w:szCs w:val="22"/>
                </w:rPr>
                <w:delText>05:30,</w:delText>
              </w:r>
            </w:del>
          </w:p>
        </w:tc>
        <w:tc>
          <w:tcPr>
            <w:tcW w:w="1420" w:type="dxa"/>
            <w:vAlign w:val="bottom"/>
          </w:tcPr>
          <w:p w:rsidR="009821B1" w:rsidRDefault="005409B7">
            <w:pPr>
              <w:pStyle w:val="BodyText"/>
              <w:tabs>
                <w:tab w:val="left" w:pos="1080"/>
                <w:tab w:val="left" w:pos="1980"/>
                <w:tab w:val="left" w:pos="10076"/>
              </w:tabs>
              <w:rPr>
                <w:del w:id="6461" w:author="Stephanie Thompson" w:date="2008-11-17T15:36:00Z"/>
                <w:rFonts w:ascii="Garamond" w:hAnsi="Garamond"/>
                <w:sz w:val="22"/>
                <w:szCs w:val="22"/>
              </w:rPr>
              <w:pPrChange w:id="6462" w:author="Stephanie Thompson" w:date="2008-11-19T11:52:00Z">
                <w:pPr/>
              </w:pPrChange>
            </w:pPr>
            <w:del w:id="6463" w:author="Stephanie Thompson" w:date="2008-11-17T15:36:00Z">
              <w:r w:rsidRPr="00EB43F4" w:rsidDel="00E361B9">
                <w:rPr>
                  <w:rFonts w:ascii="Garamond" w:hAnsi="Garamond"/>
                  <w:sz w:val="22"/>
                  <w:szCs w:val="22"/>
                </w:rPr>
                <w:delText>14:00 – 17:45</w:delText>
              </w:r>
            </w:del>
          </w:p>
        </w:tc>
      </w:tr>
      <w:tr w:rsidR="005409B7" w:rsidRPr="00EB43F4" w:rsidDel="00E361B9">
        <w:trPr>
          <w:gridAfter w:val="4"/>
          <w:wAfter w:w="5680" w:type="dxa"/>
          <w:trHeight w:val="255"/>
          <w:del w:id="6464" w:author="Stephanie Thompson" w:date="2008-11-17T15:36:00Z"/>
        </w:trPr>
        <w:tc>
          <w:tcPr>
            <w:tcW w:w="150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65" w:author="Stephanie Thompson" w:date="2008-11-17T15:36:00Z"/>
                <w:rFonts w:ascii="Garamond" w:hAnsi="Garamond"/>
                <w:sz w:val="22"/>
                <w:szCs w:val="22"/>
              </w:rPr>
              <w:pPrChange w:id="6466" w:author="Stephanie Thompson" w:date="2008-11-19T11:52:00Z">
                <w:pPr/>
              </w:pPrChange>
            </w:pPr>
            <w:del w:id="6467"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68" w:author="Stephanie Thompson" w:date="2008-11-17T15:36:00Z"/>
                <w:rFonts w:ascii="Garamond" w:hAnsi="Garamond"/>
                <w:sz w:val="22"/>
                <w:szCs w:val="22"/>
              </w:rPr>
              <w:pPrChange w:id="6469" w:author="Stephanie Thompson" w:date="2008-11-19T11:52:00Z">
                <w:pPr/>
              </w:pPrChange>
            </w:pPr>
            <w:del w:id="6470" w:author="Stephanie Thompson" w:date="2008-11-17T15:36:00Z">
              <w:r w:rsidRPr="00EB43F4" w:rsidDel="00E361B9">
                <w:rPr>
                  <w:rFonts w:ascii="Garamond" w:hAnsi="Garamond"/>
                  <w:sz w:val="22"/>
                  <w:szCs w:val="22"/>
                </w:rPr>
                <w:delText>15:45 – 17:15</w:delText>
              </w:r>
            </w:del>
          </w:p>
        </w:tc>
      </w:tr>
      <w:tr w:rsidR="005409B7" w:rsidRPr="00EB43F4" w:rsidDel="00E361B9">
        <w:trPr>
          <w:gridAfter w:val="4"/>
          <w:wAfter w:w="5680" w:type="dxa"/>
          <w:trHeight w:val="255"/>
          <w:del w:id="6471" w:author="Stephanie Thompson" w:date="2008-11-17T15:36:00Z"/>
        </w:trPr>
        <w:tc>
          <w:tcPr>
            <w:tcW w:w="150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72" w:author="Stephanie Thompson" w:date="2008-11-17T15:36:00Z"/>
                <w:rFonts w:ascii="Garamond" w:hAnsi="Garamond"/>
                <w:sz w:val="22"/>
                <w:szCs w:val="22"/>
              </w:rPr>
              <w:pPrChange w:id="6473" w:author="Stephanie Thompson" w:date="2008-11-19T11:52:00Z">
                <w:pPr/>
              </w:pPrChange>
            </w:pPr>
            <w:del w:id="6474"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75" w:author="Stephanie Thompson" w:date="2008-11-17T15:36:00Z"/>
                <w:rFonts w:ascii="Garamond" w:hAnsi="Garamond"/>
                <w:sz w:val="22"/>
                <w:szCs w:val="22"/>
              </w:rPr>
              <w:pPrChange w:id="6476" w:author="Stephanie Thompson" w:date="2008-11-19T11:52:00Z">
                <w:pPr/>
              </w:pPrChange>
            </w:pPr>
            <w:del w:id="6477" w:author="Stephanie Thompson" w:date="2008-11-17T15:36:00Z">
              <w:r w:rsidRPr="00EB43F4" w:rsidDel="00E361B9">
                <w:rPr>
                  <w:rFonts w:ascii="Garamond" w:hAnsi="Garamond"/>
                  <w:sz w:val="22"/>
                  <w:szCs w:val="22"/>
                </w:rPr>
                <w:delText>15:15 – 19:00</w:delText>
              </w:r>
            </w:del>
          </w:p>
        </w:tc>
      </w:tr>
      <w:tr w:rsidR="005409B7" w:rsidRPr="00EB43F4" w:rsidDel="00E361B9">
        <w:trPr>
          <w:gridAfter w:val="3"/>
          <w:wAfter w:w="4260" w:type="dxa"/>
          <w:trHeight w:val="255"/>
          <w:del w:id="6478" w:author="Stephanie Thompson" w:date="2008-11-17T15:36:00Z"/>
        </w:trPr>
        <w:tc>
          <w:tcPr>
            <w:tcW w:w="150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79" w:author="Stephanie Thompson" w:date="2008-11-17T15:36:00Z"/>
                <w:rFonts w:ascii="Garamond" w:hAnsi="Garamond"/>
                <w:sz w:val="22"/>
                <w:szCs w:val="22"/>
              </w:rPr>
              <w:pPrChange w:id="6480" w:author="Stephanie Thompson" w:date="2008-11-19T11:52:00Z">
                <w:pPr/>
              </w:pPrChange>
            </w:pPr>
            <w:del w:id="6481"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82" w:author="Stephanie Thompson" w:date="2008-11-17T15:36:00Z"/>
                <w:rFonts w:ascii="Garamond" w:hAnsi="Garamond"/>
                <w:sz w:val="22"/>
                <w:szCs w:val="22"/>
              </w:rPr>
              <w:pPrChange w:id="6483" w:author="Stephanie Thompson" w:date="2008-11-19T11:52:00Z">
                <w:pPr/>
              </w:pPrChange>
            </w:pPr>
            <w:del w:id="6484" w:author="Stephanie Thompson" w:date="2008-11-17T15:36:00Z">
              <w:r w:rsidRPr="00EB43F4" w:rsidDel="00E361B9">
                <w:rPr>
                  <w:rFonts w:ascii="Garamond" w:hAnsi="Garamond"/>
                  <w:sz w:val="22"/>
                  <w:szCs w:val="22"/>
                </w:rPr>
                <w:delText>02:45 – 05:45,</w:delText>
              </w:r>
            </w:del>
          </w:p>
        </w:tc>
        <w:tc>
          <w:tcPr>
            <w:tcW w:w="1420" w:type="dxa"/>
            <w:vAlign w:val="bottom"/>
          </w:tcPr>
          <w:p w:rsidR="009821B1" w:rsidRDefault="005409B7">
            <w:pPr>
              <w:pStyle w:val="BodyText"/>
              <w:tabs>
                <w:tab w:val="left" w:pos="1080"/>
                <w:tab w:val="left" w:pos="1980"/>
                <w:tab w:val="left" w:pos="10076"/>
              </w:tabs>
              <w:rPr>
                <w:del w:id="6485" w:author="Stephanie Thompson" w:date="2008-11-17T15:36:00Z"/>
                <w:rFonts w:ascii="Garamond" w:hAnsi="Garamond"/>
                <w:sz w:val="22"/>
                <w:szCs w:val="22"/>
              </w:rPr>
              <w:pPrChange w:id="6486" w:author="Stephanie Thompson" w:date="2008-11-19T11:52:00Z">
                <w:pPr/>
              </w:pPrChange>
            </w:pPr>
            <w:del w:id="6487" w:author="Stephanie Thompson" w:date="2008-11-17T15:36:00Z">
              <w:r w:rsidRPr="00EB43F4" w:rsidDel="00E361B9">
                <w:rPr>
                  <w:rFonts w:ascii="Garamond" w:hAnsi="Garamond"/>
                  <w:sz w:val="22"/>
                  <w:szCs w:val="22"/>
                </w:rPr>
                <w:delText>17:00 – 19:00</w:delText>
              </w:r>
            </w:del>
          </w:p>
        </w:tc>
      </w:tr>
      <w:tr w:rsidR="005409B7" w:rsidRPr="00EB43F4" w:rsidDel="00E361B9">
        <w:trPr>
          <w:gridAfter w:val="2"/>
          <w:wAfter w:w="2840" w:type="dxa"/>
          <w:trHeight w:val="255"/>
          <w:del w:id="6488" w:author="Stephanie Thompson" w:date="2008-11-17T15:36:00Z"/>
        </w:trPr>
        <w:tc>
          <w:tcPr>
            <w:tcW w:w="150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89" w:author="Stephanie Thompson" w:date="2008-11-17T15:36:00Z"/>
                <w:rFonts w:ascii="Garamond" w:hAnsi="Garamond"/>
                <w:sz w:val="22"/>
                <w:szCs w:val="22"/>
              </w:rPr>
              <w:pPrChange w:id="6490" w:author="Stephanie Thompson" w:date="2008-11-19T11:52:00Z">
                <w:pPr/>
              </w:pPrChange>
            </w:pPr>
            <w:del w:id="6491"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5409B7">
            <w:pPr>
              <w:pStyle w:val="BodyText"/>
              <w:tabs>
                <w:tab w:val="left" w:pos="1080"/>
                <w:tab w:val="left" w:pos="1980"/>
                <w:tab w:val="left" w:pos="10076"/>
              </w:tabs>
              <w:rPr>
                <w:del w:id="6492" w:author="Stephanie Thompson" w:date="2008-11-17T15:36:00Z"/>
                <w:rFonts w:ascii="Garamond" w:hAnsi="Garamond"/>
                <w:sz w:val="22"/>
                <w:szCs w:val="22"/>
              </w:rPr>
              <w:pPrChange w:id="6493" w:author="Stephanie Thompson" w:date="2008-11-19T11:52:00Z">
                <w:pPr/>
              </w:pPrChange>
            </w:pPr>
            <w:del w:id="6494" w:author="Stephanie Thompson" w:date="2008-11-17T15:36:00Z">
              <w:r w:rsidRPr="00EB43F4" w:rsidDel="00E361B9">
                <w:rPr>
                  <w:rFonts w:ascii="Garamond" w:hAnsi="Garamond"/>
                  <w:sz w:val="22"/>
                  <w:szCs w:val="22"/>
                </w:rPr>
                <w:delText>16:45 to</w:delText>
              </w:r>
            </w:del>
          </w:p>
        </w:tc>
        <w:tc>
          <w:tcPr>
            <w:tcW w:w="1420" w:type="dxa"/>
            <w:vAlign w:val="bottom"/>
          </w:tcPr>
          <w:p w:rsidR="009821B1" w:rsidRDefault="005409B7">
            <w:pPr>
              <w:pStyle w:val="BodyText"/>
              <w:tabs>
                <w:tab w:val="left" w:pos="1080"/>
                <w:tab w:val="left" w:pos="1980"/>
                <w:tab w:val="left" w:pos="10076"/>
              </w:tabs>
              <w:rPr>
                <w:del w:id="6495" w:author="Stephanie Thompson" w:date="2008-11-17T15:36:00Z"/>
                <w:rFonts w:ascii="Garamond" w:hAnsi="Garamond"/>
                <w:sz w:val="22"/>
                <w:szCs w:val="22"/>
              </w:rPr>
              <w:pPrChange w:id="6496" w:author="Stephanie Thompson" w:date="2008-11-19T11:52:00Z">
                <w:pPr/>
              </w:pPrChange>
            </w:pPr>
            <w:del w:id="6497" w:author="Stephanie Thompson" w:date="2008-11-17T15:36:00Z">
              <w:r w:rsidRPr="00EB43F4" w:rsidDel="00E361B9">
                <w:rPr>
                  <w:rFonts w:ascii="Garamond" w:hAnsi="Garamond"/>
                  <w:sz w:val="22"/>
                  <w:szCs w:val="22"/>
                </w:rPr>
                <w:delText>03/23/06</w:delText>
              </w:r>
            </w:del>
          </w:p>
        </w:tc>
        <w:tc>
          <w:tcPr>
            <w:tcW w:w="1420" w:type="dxa"/>
            <w:vAlign w:val="bottom"/>
          </w:tcPr>
          <w:p w:rsidR="009821B1" w:rsidRDefault="005409B7">
            <w:pPr>
              <w:pStyle w:val="BodyText"/>
              <w:tabs>
                <w:tab w:val="left" w:pos="1080"/>
                <w:tab w:val="left" w:pos="1980"/>
                <w:tab w:val="left" w:pos="10076"/>
              </w:tabs>
              <w:rPr>
                <w:del w:id="6498" w:author="Stephanie Thompson" w:date="2008-11-17T15:36:00Z"/>
                <w:rFonts w:ascii="Garamond" w:hAnsi="Garamond"/>
                <w:sz w:val="22"/>
                <w:szCs w:val="22"/>
              </w:rPr>
              <w:pPrChange w:id="6499" w:author="Stephanie Thompson" w:date="2008-11-19T11:52:00Z">
                <w:pPr/>
              </w:pPrChange>
            </w:pPr>
            <w:del w:id="6500" w:author="Stephanie Thompson" w:date="2008-11-17T15:36:00Z">
              <w:r w:rsidRPr="00EB43F4" w:rsidDel="00E361B9">
                <w:rPr>
                  <w:rFonts w:ascii="Garamond" w:hAnsi="Garamond"/>
                  <w:sz w:val="22"/>
                  <w:szCs w:val="22"/>
                </w:rPr>
                <w:delText>09:45</w:delText>
              </w:r>
            </w:del>
          </w:p>
        </w:tc>
      </w:tr>
    </w:tbl>
    <w:p w:rsidR="009821B1" w:rsidRDefault="009821B1">
      <w:pPr>
        <w:pStyle w:val="BodyText"/>
        <w:tabs>
          <w:tab w:val="left" w:pos="1080"/>
          <w:tab w:val="left" w:pos="1980"/>
          <w:tab w:val="left" w:pos="10076"/>
        </w:tabs>
        <w:rPr>
          <w:del w:id="6501" w:author="Stephanie Thompson" w:date="2008-11-17T15:36:00Z"/>
          <w:rFonts w:ascii="Garamond" w:hAnsi="Garamond"/>
          <w:sz w:val="22"/>
          <w:szCs w:val="22"/>
        </w:rPr>
        <w:pPrChange w:id="6502" w:author="Stephanie Thompson" w:date="2008-11-19T11:52:00Z">
          <w:pPr/>
        </w:pPrChange>
      </w:pPr>
    </w:p>
    <w:p w:rsidR="009821B1" w:rsidRDefault="00844234">
      <w:pPr>
        <w:pStyle w:val="BodyText"/>
        <w:tabs>
          <w:tab w:val="left" w:pos="1080"/>
          <w:tab w:val="left" w:pos="1980"/>
          <w:tab w:val="left" w:pos="10076"/>
        </w:tabs>
        <w:rPr>
          <w:del w:id="6503" w:author="Stephanie Thompson" w:date="2008-11-17T15:36:00Z"/>
          <w:rFonts w:ascii="Garamond" w:hAnsi="Garamond"/>
          <w:sz w:val="22"/>
          <w:szCs w:val="22"/>
        </w:rPr>
        <w:pPrChange w:id="6504" w:author="Stephanie Thompson" w:date="2008-11-19T11:52:00Z">
          <w:pPr/>
        </w:pPrChange>
      </w:pPr>
      <w:del w:id="6505"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844234" w:rsidRPr="00EB43F4" w:rsidDel="00E361B9">
        <w:trPr>
          <w:trHeight w:val="255"/>
          <w:del w:id="6506" w:author="Stephanie Thompson" w:date="2008-11-17T15:36:00Z"/>
        </w:trPr>
        <w:tc>
          <w:tcPr>
            <w:tcW w:w="1500" w:type="dxa"/>
            <w:tcBorders>
              <w:top w:val="nil"/>
              <w:left w:val="nil"/>
              <w:bottom w:val="nil"/>
              <w:right w:val="nil"/>
            </w:tcBorders>
            <w:shd w:val="clear" w:color="auto" w:fill="auto"/>
            <w:noWrap/>
            <w:vAlign w:val="bottom"/>
          </w:tcPr>
          <w:p w:rsidR="009821B1" w:rsidRDefault="00844234">
            <w:pPr>
              <w:pStyle w:val="BodyText"/>
              <w:tabs>
                <w:tab w:val="left" w:pos="1080"/>
                <w:tab w:val="left" w:pos="1980"/>
                <w:tab w:val="left" w:pos="10076"/>
              </w:tabs>
              <w:rPr>
                <w:del w:id="6507" w:author="Stephanie Thompson" w:date="2008-11-17T15:36:00Z"/>
                <w:rFonts w:ascii="Garamond" w:hAnsi="Garamond"/>
                <w:sz w:val="22"/>
                <w:szCs w:val="22"/>
              </w:rPr>
              <w:pPrChange w:id="6508" w:author="Stephanie Thompson" w:date="2008-11-19T11:52:00Z">
                <w:pPr/>
              </w:pPrChange>
            </w:pPr>
            <w:del w:id="6509" w:author="Stephanie Thompson" w:date="2008-11-17T15:36:00Z">
              <w:r w:rsidRPr="00EB43F4" w:rsidDel="00E361B9">
                <w:rPr>
                  <w:rFonts w:ascii="Garamond" w:hAnsi="Garamond"/>
                  <w:sz w:val="22"/>
                  <w:szCs w:val="22"/>
                </w:rPr>
                <w:delText>03/15/06</w:delText>
              </w:r>
            </w:del>
          </w:p>
        </w:tc>
        <w:tc>
          <w:tcPr>
            <w:tcW w:w="1420" w:type="dxa"/>
            <w:tcBorders>
              <w:top w:val="nil"/>
              <w:left w:val="nil"/>
              <w:bottom w:val="nil"/>
              <w:right w:val="nil"/>
            </w:tcBorders>
            <w:shd w:val="clear" w:color="auto" w:fill="auto"/>
            <w:noWrap/>
            <w:vAlign w:val="bottom"/>
          </w:tcPr>
          <w:p w:rsidR="009821B1" w:rsidRDefault="00844234">
            <w:pPr>
              <w:pStyle w:val="BodyText"/>
              <w:tabs>
                <w:tab w:val="left" w:pos="1080"/>
                <w:tab w:val="left" w:pos="1980"/>
                <w:tab w:val="left" w:pos="10076"/>
              </w:tabs>
              <w:rPr>
                <w:del w:id="6510" w:author="Stephanie Thompson" w:date="2008-11-17T15:36:00Z"/>
                <w:rFonts w:ascii="Garamond" w:hAnsi="Garamond"/>
                <w:sz w:val="22"/>
                <w:szCs w:val="22"/>
              </w:rPr>
              <w:pPrChange w:id="6511" w:author="Stephanie Thompson" w:date="2008-11-19T11:52:00Z">
                <w:pPr/>
              </w:pPrChange>
            </w:pPr>
            <w:del w:id="6512" w:author="Stephanie Thompson" w:date="2008-11-17T15:36:00Z">
              <w:r w:rsidRPr="00EB43F4" w:rsidDel="00E361B9">
                <w:rPr>
                  <w:rFonts w:ascii="Garamond" w:hAnsi="Garamond"/>
                  <w:sz w:val="22"/>
                  <w:szCs w:val="22"/>
                </w:rPr>
                <w:delText>02:15 – 05:00,</w:delText>
              </w:r>
            </w:del>
          </w:p>
        </w:tc>
        <w:tc>
          <w:tcPr>
            <w:tcW w:w="1420" w:type="dxa"/>
            <w:vAlign w:val="bottom"/>
          </w:tcPr>
          <w:p w:rsidR="009821B1" w:rsidRDefault="00844234">
            <w:pPr>
              <w:pStyle w:val="BodyText"/>
              <w:tabs>
                <w:tab w:val="left" w:pos="1080"/>
                <w:tab w:val="left" w:pos="1980"/>
                <w:tab w:val="left" w:pos="10076"/>
              </w:tabs>
              <w:rPr>
                <w:del w:id="6513" w:author="Stephanie Thompson" w:date="2008-11-17T15:36:00Z"/>
                <w:rFonts w:ascii="Garamond" w:hAnsi="Garamond"/>
                <w:sz w:val="22"/>
                <w:szCs w:val="22"/>
              </w:rPr>
              <w:pPrChange w:id="6514" w:author="Stephanie Thompson" w:date="2008-11-19T11:52:00Z">
                <w:pPr/>
              </w:pPrChange>
            </w:pPr>
            <w:del w:id="6515" w:author="Stephanie Thompson" w:date="2008-11-17T15:36:00Z">
              <w:r w:rsidRPr="00EB43F4" w:rsidDel="00E361B9">
                <w:rPr>
                  <w:rFonts w:ascii="Garamond" w:hAnsi="Garamond"/>
                  <w:sz w:val="22"/>
                  <w:szCs w:val="22"/>
                </w:rPr>
                <w:delText>13:00 to</w:delText>
              </w:r>
            </w:del>
          </w:p>
        </w:tc>
        <w:tc>
          <w:tcPr>
            <w:tcW w:w="1420" w:type="dxa"/>
            <w:vAlign w:val="bottom"/>
          </w:tcPr>
          <w:p w:rsidR="009821B1" w:rsidRDefault="00844234">
            <w:pPr>
              <w:pStyle w:val="BodyText"/>
              <w:tabs>
                <w:tab w:val="left" w:pos="1080"/>
                <w:tab w:val="left" w:pos="1980"/>
                <w:tab w:val="left" w:pos="10076"/>
              </w:tabs>
              <w:rPr>
                <w:del w:id="6516" w:author="Stephanie Thompson" w:date="2008-11-17T15:36:00Z"/>
                <w:rFonts w:ascii="Garamond" w:hAnsi="Garamond"/>
                <w:sz w:val="22"/>
                <w:szCs w:val="22"/>
              </w:rPr>
              <w:pPrChange w:id="6517" w:author="Stephanie Thompson" w:date="2008-11-19T11:52:00Z">
                <w:pPr/>
              </w:pPrChange>
            </w:pPr>
            <w:del w:id="6518" w:author="Stephanie Thompson" w:date="2008-11-17T15:36:00Z">
              <w:r w:rsidRPr="00EB43F4" w:rsidDel="00E361B9">
                <w:rPr>
                  <w:rFonts w:ascii="Garamond" w:hAnsi="Garamond"/>
                  <w:sz w:val="22"/>
                  <w:szCs w:val="22"/>
                </w:rPr>
                <w:delText>03/16/06</w:delText>
              </w:r>
            </w:del>
          </w:p>
        </w:tc>
        <w:tc>
          <w:tcPr>
            <w:tcW w:w="1420" w:type="dxa"/>
            <w:vAlign w:val="bottom"/>
          </w:tcPr>
          <w:p w:rsidR="009821B1" w:rsidRDefault="00844234">
            <w:pPr>
              <w:pStyle w:val="BodyText"/>
              <w:tabs>
                <w:tab w:val="left" w:pos="1080"/>
                <w:tab w:val="left" w:pos="1980"/>
                <w:tab w:val="left" w:pos="10076"/>
              </w:tabs>
              <w:rPr>
                <w:del w:id="6519" w:author="Stephanie Thompson" w:date="2008-11-17T15:36:00Z"/>
                <w:rFonts w:ascii="Garamond" w:hAnsi="Garamond"/>
                <w:sz w:val="22"/>
                <w:szCs w:val="22"/>
              </w:rPr>
              <w:pPrChange w:id="6520" w:author="Stephanie Thompson" w:date="2008-11-19T11:52:00Z">
                <w:pPr/>
              </w:pPrChange>
            </w:pPr>
            <w:del w:id="6521" w:author="Stephanie Thompson" w:date="2008-11-17T15:36:00Z">
              <w:r w:rsidRPr="00EB43F4" w:rsidDel="00E361B9">
                <w:rPr>
                  <w:rFonts w:ascii="Garamond" w:hAnsi="Garamond"/>
                  <w:sz w:val="22"/>
                  <w:szCs w:val="22"/>
                </w:rPr>
                <w:delText>05:00,</w:delText>
              </w:r>
            </w:del>
          </w:p>
        </w:tc>
        <w:tc>
          <w:tcPr>
            <w:tcW w:w="1420" w:type="dxa"/>
            <w:vAlign w:val="bottom"/>
          </w:tcPr>
          <w:p w:rsidR="009821B1" w:rsidRDefault="00844234">
            <w:pPr>
              <w:pStyle w:val="BodyText"/>
              <w:tabs>
                <w:tab w:val="left" w:pos="1080"/>
                <w:tab w:val="left" w:pos="1980"/>
                <w:tab w:val="left" w:pos="10076"/>
              </w:tabs>
              <w:rPr>
                <w:del w:id="6522" w:author="Stephanie Thompson" w:date="2008-11-17T15:36:00Z"/>
                <w:rFonts w:ascii="Garamond" w:hAnsi="Garamond"/>
                <w:sz w:val="22"/>
                <w:szCs w:val="22"/>
              </w:rPr>
              <w:pPrChange w:id="6523" w:author="Stephanie Thompson" w:date="2008-11-19T11:52:00Z">
                <w:pPr/>
              </w:pPrChange>
            </w:pPr>
            <w:del w:id="6524" w:author="Stephanie Thompson" w:date="2008-11-17T15:36:00Z">
              <w:r w:rsidRPr="00EB43F4" w:rsidDel="00E361B9">
                <w:rPr>
                  <w:rFonts w:ascii="Garamond" w:hAnsi="Garamond"/>
                  <w:sz w:val="22"/>
                  <w:szCs w:val="22"/>
                </w:rPr>
                <w:delText>15:15 – 17:00</w:delText>
              </w:r>
            </w:del>
          </w:p>
        </w:tc>
      </w:tr>
      <w:tr w:rsidR="00844234" w:rsidRPr="00EB43F4" w:rsidDel="00E361B9">
        <w:trPr>
          <w:gridAfter w:val="4"/>
          <w:wAfter w:w="5680" w:type="dxa"/>
          <w:trHeight w:val="255"/>
          <w:del w:id="6525" w:author="Stephanie Thompson" w:date="2008-11-17T15:36:00Z"/>
        </w:trPr>
        <w:tc>
          <w:tcPr>
            <w:tcW w:w="1500" w:type="dxa"/>
            <w:tcBorders>
              <w:top w:val="nil"/>
              <w:left w:val="nil"/>
              <w:bottom w:val="nil"/>
              <w:right w:val="nil"/>
            </w:tcBorders>
            <w:shd w:val="clear" w:color="auto" w:fill="auto"/>
            <w:noWrap/>
            <w:vAlign w:val="bottom"/>
          </w:tcPr>
          <w:p w:rsidR="009821B1" w:rsidRDefault="00844234">
            <w:pPr>
              <w:pStyle w:val="BodyText"/>
              <w:tabs>
                <w:tab w:val="left" w:pos="1080"/>
                <w:tab w:val="left" w:pos="1980"/>
                <w:tab w:val="left" w:pos="10076"/>
              </w:tabs>
              <w:rPr>
                <w:del w:id="6526" w:author="Stephanie Thompson" w:date="2008-11-17T15:36:00Z"/>
                <w:rFonts w:ascii="Garamond" w:hAnsi="Garamond"/>
                <w:sz w:val="22"/>
                <w:szCs w:val="22"/>
              </w:rPr>
              <w:pPrChange w:id="6527" w:author="Stephanie Thompson" w:date="2008-11-19T11:52:00Z">
                <w:pPr/>
              </w:pPrChange>
            </w:pPr>
            <w:del w:id="6528"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844234">
            <w:pPr>
              <w:pStyle w:val="BodyText"/>
              <w:tabs>
                <w:tab w:val="left" w:pos="1080"/>
                <w:tab w:val="left" w:pos="1980"/>
                <w:tab w:val="left" w:pos="10076"/>
              </w:tabs>
              <w:rPr>
                <w:del w:id="6529" w:author="Stephanie Thompson" w:date="2008-11-17T15:36:00Z"/>
                <w:rFonts w:ascii="Garamond" w:hAnsi="Garamond"/>
                <w:sz w:val="22"/>
                <w:szCs w:val="22"/>
              </w:rPr>
              <w:pPrChange w:id="6530" w:author="Stephanie Thompson" w:date="2008-11-19T11:52:00Z">
                <w:pPr/>
              </w:pPrChange>
            </w:pPr>
            <w:del w:id="6531" w:author="Stephanie Thompson" w:date="2008-11-17T15:36:00Z">
              <w:r w:rsidRPr="00EB43F4" w:rsidDel="00E361B9">
                <w:rPr>
                  <w:rFonts w:ascii="Garamond" w:hAnsi="Garamond"/>
                  <w:sz w:val="22"/>
                  <w:szCs w:val="22"/>
                </w:rPr>
                <w:delText>16:15 – 18:45</w:delText>
              </w:r>
            </w:del>
          </w:p>
        </w:tc>
      </w:tr>
    </w:tbl>
    <w:p w:rsidR="009821B1" w:rsidRDefault="009821B1">
      <w:pPr>
        <w:pStyle w:val="BodyText"/>
        <w:tabs>
          <w:tab w:val="left" w:pos="1080"/>
          <w:tab w:val="left" w:pos="1980"/>
          <w:tab w:val="left" w:pos="10076"/>
        </w:tabs>
        <w:rPr>
          <w:del w:id="6532" w:author="Stephanie Thompson" w:date="2008-11-17T15:36:00Z"/>
          <w:rFonts w:ascii="Garamond" w:hAnsi="Garamond"/>
          <w:sz w:val="22"/>
          <w:szCs w:val="22"/>
        </w:rPr>
        <w:pPrChange w:id="6533" w:author="Stephanie Thompson" w:date="2008-11-19T11:52:00Z">
          <w:pPr/>
        </w:pPrChange>
      </w:pPr>
    </w:p>
    <w:p w:rsidR="009821B1" w:rsidRDefault="00844234">
      <w:pPr>
        <w:pStyle w:val="BodyText"/>
        <w:tabs>
          <w:tab w:val="left" w:pos="1080"/>
          <w:tab w:val="left" w:pos="1980"/>
          <w:tab w:val="left" w:pos="10076"/>
        </w:tabs>
        <w:rPr>
          <w:del w:id="6534" w:author="Stephanie Thompson" w:date="2008-11-17T15:36:00Z"/>
          <w:rFonts w:ascii="Garamond" w:hAnsi="Garamond"/>
          <w:sz w:val="22"/>
          <w:szCs w:val="22"/>
        </w:rPr>
        <w:pPrChange w:id="6535" w:author="Stephanie Thompson" w:date="2008-11-19T11:52:00Z">
          <w:pPr/>
        </w:pPrChange>
      </w:pPr>
      <w:del w:id="653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D1131" w:rsidRPr="00EB43F4" w:rsidDel="00E361B9">
        <w:trPr>
          <w:trHeight w:val="255"/>
          <w:del w:id="6537"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38" w:author="Stephanie Thompson" w:date="2008-11-17T15:36:00Z"/>
                <w:rFonts w:ascii="Garamond" w:hAnsi="Garamond"/>
                <w:sz w:val="22"/>
                <w:szCs w:val="22"/>
              </w:rPr>
              <w:pPrChange w:id="6539" w:author="Stephanie Thompson" w:date="2008-11-19T11:52:00Z">
                <w:pPr/>
              </w:pPrChange>
            </w:pPr>
            <w:del w:id="6540"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41" w:author="Stephanie Thompson" w:date="2008-11-17T15:36:00Z"/>
                <w:rFonts w:ascii="Garamond" w:hAnsi="Garamond"/>
                <w:sz w:val="22"/>
                <w:szCs w:val="22"/>
              </w:rPr>
              <w:pPrChange w:id="6542" w:author="Stephanie Thompson" w:date="2008-11-19T11:52:00Z">
                <w:pPr/>
              </w:pPrChange>
            </w:pPr>
            <w:del w:id="6543" w:author="Stephanie Thompson" w:date="2008-11-17T15:36:00Z">
              <w:r w:rsidRPr="00EB43F4" w:rsidDel="00E361B9">
                <w:rPr>
                  <w:rFonts w:ascii="Garamond" w:hAnsi="Garamond"/>
                  <w:sz w:val="22"/>
                  <w:szCs w:val="22"/>
                </w:rPr>
                <w:delText>05:30,</w:delText>
              </w:r>
            </w:del>
          </w:p>
        </w:tc>
        <w:tc>
          <w:tcPr>
            <w:tcW w:w="1420" w:type="dxa"/>
            <w:vAlign w:val="bottom"/>
          </w:tcPr>
          <w:p w:rsidR="009821B1" w:rsidRDefault="001D1131">
            <w:pPr>
              <w:pStyle w:val="BodyText"/>
              <w:tabs>
                <w:tab w:val="left" w:pos="1080"/>
                <w:tab w:val="left" w:pos="1980"/>
                <w:tab w:val="left" w:pos="10076"/>
              </w:tabs>
              <w:rPr>
                <w:del w:id="6544" w:author="Stephanie Thompson" w:date="2008-11-17T15:36:00Z"/>
                <w:rFonts w:ascii="Garamond" w:hAnsi="Garamond"/>
                <w:sz w:val="22"/>
                <w:szCs w:val="22"/>
              </w:rPr>
              <w:pPrChange w:id="6545" w:author="Stephanie Thompson" w:date="2008-11-19T11:52:00Z">
                <w:pPr/>
              </w:pPrChange>
            </w:pPr>
            <w:del w:id="6546" w:author="Stephanie Thompson" w:date="2008-11-17T15:36:00Z">
              <w:r w:rsidRPr="00EB43F4" w:rsidDel="00E361B9">
                <w:rPr>
                  <w:rFonts w:ascii="Garamond" w:hAnsi="Garamond"/>
                  <w:sz w:val="22"/>
                  <w:szCs w:val="22"/>
                </w:rPr>
                <w:delText>18:00 – 18:15</w:delText>
              </w:r>
            </w:del>
          </w:p>
        </w:tc>
      </w:tr>
      <w:tr w:rsidR="001D1131" w:rsidRPr="00EB43F4" w:rsidDel="00E361B9">
        <w:trPr>
          <w:gridAfter w:val="1"/>
          <w:wAfter w:w="1420" w:type="dxa"/>
          <w:trHeight w:val="255"/>
          <w:del w:id="6547"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48" w:author="Stephanie Thompson" w:date="2008-11-17T15:36:00Z"/>
                <w:rFonts w:ascii="Garamond" w:hAnsi="Garamond"/>
                <w:sz w:val="22"/>
                <w:szCs w:val="22"/>
              </w:rPr>
              <w:pPrChange w:id="6549" w:author="Stephanie Thompson" w:date="2008-11-19T11:52:00Z">
                <w:pPr/>
              </w:pPrChange>
            </w:pPr>
            <w:del w:id="6550" w:author="Stephanie Thompson" w:date="2008-11-17T15:36:00Z">
              <w:r w:rsidRPr="00EB43F4" w:rsidDel="00E361B9">
                <w:rPr>
                  <w:rFonts w:ascii="Garamond" w:hAnsi="Garamond"/>
                  <w:sz w:val="22"/>
                  <w:szCs w:val="22"/>
                </w:rPr>
                <w:delText>03/22/06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51" w:author="Stephanie Thompson" w:date="2008-11-17T15:36:00Z"/>
                <w:rFonts w:ascii="Garamond" w:hAnsi="Garamond"/>
                <w:sz w:val="22"/>
                <w:szCs w:val="22"/>
              </w:rPr>
              <w:pPrChange w:id="6552" w:author="Stephanie Thompson" w:date="2008-11-19T11:52:00Z">
                <w:pPr/>
              </w:pPrChange>
            </w:pPr>
            <w:del w:id="6553" w:author="Stephanie Thompson" w:date="2008-11-17T15:36:00Z">
              <w:r w:rsidRPr="00EB43F4" w:rsidDel="00E361B9">
                <w:rPr>
                  <w:rFonts w:ascii="Garamond" w:hAnsi="Garamond"/>
                  <w:sz w:val="22"/>
                  <w:szCs w:val="22"/>
                </w:rPr>
                <w:delText>17:45</w:delText>
              </w:r>
            </w:del>
          </w:p>
        </w:tc>
      </w:tr>
      <w:tr w:rsidR="001D1131" w:rsidRPr="00EB43F4" w:rsidDel="00E361B9">
        <w:trPr>
          <w:gridAfter w:val="1"/>
          <w:wAfter w:w="1420" w:type="dxa"/>
          <w:trHeight w:val="255"/>
          <w:del w:id="6554"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55" w:author="Stephanie Thompson" w:date="2008-11-17T15:36:00Z"/>
                <w:rFonts w:ascii="Garamond" w:hAnsi="Garamond"/>
                <w:sz w:val="22"/>
                <w:szCs w:val="22"/>
              </w:rPr>
              <w:pPrChange w:id="6556" w:author="Stephanie Thompson" w:date="2008-11-19T11:52:00Z">
                <w:pPr/>
              </w:pPrChange>
            </w:pPr>
            <w:del w:id="6557" w:author="Stephanie Thompson" w:date="2008-11-17T15:36:00Z">
              <w:r w:rsidRPr="00EB43F4" w:rsidDel="00E361B9">
                <w:rPr>
                  <w:rFonts w:ascii="Garamond" w:hAnsi="Garamond"/>
                  <w:sz w:val="22"/>
                  <w:szCs w:val="22"/>
                </w:rPr>
                <w:delText>03/23/06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58" w:author="Stephanie Thompson" w:date="2008-11-17T15:36:00Z"/>
                <w:rFonts w:ascii="Garamond" w:hAnsi="Garamond"/>
                <w:sz w:val="22"/>
                <w:szCs w:val="22"/>
              </w:rPr>
              <w:pPrChange w:id="6559" w:author="Stephanie Thompson" w:date="2008-11-19T11:52:00Z">
                <w:pPr/>
              </w:pPrChange>
            </w:pPr>
            <w:del w:id="6560" w:author="Stephanie Thompson" w:date="2008-11-17T15:36:00Z">
              <w:r w:rsidRPr="00EB43F4" w:rsidDel="00E361B9">
                <w:rPr>
                  <w:rFonts w:ascii="Garamond" w:hAnsi="Garamond"/>
                  <w:sz w:val="22"/>
                  <w:szCs w:val="22"/>
                </w:rPr>
                <w:delText>01:15</w:delText>
              </w:r>
            </w:del>
          </w:p>
        </w:tc>
      </w:tr>
    </w:tbl>
    <w:p w:rsidR="009821B1" w:rsidRDefault="009821B1">
      <w:pPr>
        <w:pStyle w:val="BodyText"/>
        <w:tabs>
          <w:tab w:val="left" w:pos="1080"/>
          <w:tab w:val="left" w:pos="1980"/>
          <w:tab w:val="left" w:pos="10076"/>
        </w:tabs>
        <w:rPr>
          <w:del w:id="6561" w:author="Stephanie Thompson" w:date="2008-11-17T15:36:00Z"/>
          <w:rFonts w:ascii="Garamond" w:hAnsi="Garamond"/>
          <w:sz w:val="22"/>
          <w:szCs w:val="22"/>
        </w:rPr>
        <w:pPrChange w:id="6562" w:author="Stephanie Thompson" w:date="2008-11-19T11:52:00Z">
          <w:pPr/>
        </w:pPrChange>
      </w:pPr>
    </w:p>
    <w:p w:rsidR="009821B1" w:rsidRDefault="001D1131">
      <w:pPr>
        <w:pStyle w:val="BodyText"/>
        <w:tabs>
          <w:tab w:val="left" w:pos="1080"/>
          <w:tab w:val="left" w:pos="1980"/>
          <w:tab w:val="left" w:pos="10076"/>
        </w:tabs>
        <w:rPr>
          <w:del w:id="6563" w:author="Stephanie Thompson" w:date="2008-11-17T15:36:00Z"/>
          <w:rFonts w:ascii="Garamond" w:hAnsi="Garamond"/>
          <w:sz w:val="22"/>
          <w:szCs w:val="22"/>
        </w:rPr>
        <w:pPrChange w:id="6564" w:author="Stephanie Thompson" w:date="2008-11-19T11:52:00Z">
          <w:pPr/>
        </w:pPrChange>
      </w:pPr>
      <w:del w:id="6565"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1D1131" w:rsidRPr="00EB43F4" w:rsidDel="00E361B9">
        <w:trPr>
          <w:gridAfter w:val="3"/>
          <w:wAfter w:w="4260" w:type="dxa"/>
          <w:trHeight w:val="255"/>
          <w:del w:id="6566"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67" w:author="Stephanie Thompson" w:date="2008-11-17T15:36:00Z"/>
                <w:rFonts w:ascii="Garamond" w:hAnsi="Garamond"/>
                <w:sz w:val="22"/>
                <w:szCs w:val="22"/>
              </w:rPr>
              <w:pPrChange w:id="6568" w:author="Stephanie Thompson" w:date="2008-11-19T11:52:00Z">
                <w:pPr/>
              </w:pPrChange>
            </w:pPr>
            <w:del w:id="6569" w:author="Stephanie Thompson" w:date="2008-11-17T15:36:00Z">
              <w:r w:rsidRPr="00EB43F4" w:rsidDel="00E361B9">
                <w:rPr>
                  <w:rFonts w:ascii="Garamond" w:hAnsi="Garamond"/>
                  <w:sz w:val="22"/>
                  <w:szCs w:val="22"/>
                </w:rPr>
                <w:delText>03/17/06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70" w:author="Stephanie Thompson" w:date="2008-11-17T15:36:00Z"/>
                <w:rFonts w:ascii="Garamond" w:hAnsi="Garamond"/>
                <w:sz w:val="22"/>
                <w:szCs w:val="22"/>
              </w:rPr>
              <w:pPrChange w:id="6571" w:author="Stephanie Thompson" w:date="2008-11-19T11:52:00Z">
                <w:pPr/>
              </w:pPrChange>
            </w:pPr>
            <w:del w:id="6572" w:author="Stephanie Thompson" w:date="2008-11-17T15:36:00Z">
              <w:r w:rsidRPr="00EB43F4" w:rsidDel="00E361B9">
                <w:rPr>
                  <w:rFonts w:ascii="Garamond" w:hAnsi="Garamond"/>
                  <w:sz w:val="22"/>
                  <w:szCs w:val="22"/>
                </w:rPr>
                <w:delText>15:00 – 18:45</w:delText>
              </w:r>
            </w:del>
          </w:p>
        </w:tc>
      </w:tr>
      <w:tr w:rsidR="001D1131" w:rsidRPr="00EB43F4" w:rsidDel="00E361B9">
        <w:trPr>
          <w:trHeight w:val="255"/>
          <w:del w:id="6573"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74" w:author="Stephanie Thompson" w:date="2008-11-17T15:36:00Z"/>
                <w:rFonts w:ascii="Garamond" w:hAnsi="Garamond"/>
                <w:sz w:val="22"/>
                <w:szCs w:val="22"/>
              </w:rPr>
              <w:pPrChange w:id="6575" w:author="Stephanie Thompson" w:date="2008-11-19T11:52:00Z">
                <w:pPr/>
              </w:pPrChange>
            </w:pPr>
            <w:del w:id="6576" w:author="Stephanie Thompson" w:date="2008-11-17T15:36:00Z">
              <w:r w:rsidRPr="00EB43F4" w:rsidDel="00E361B9">
                <w:rPr>
                  <w:rFonts w:ascii="Garamond" w:hAnsi="Garamond"/>
                  <w:sz w:val="22"/>
                  <w:szCs w:val="22"/>
                </w:rPr>
                <w:delText>03/18/06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77" w:author="Stephanie Thompson" w:date="2008-11-17T15:36:00Z"/>
                <w:rFonts w:ascii="Garamond" w:hAnsi="Garamond"/>
                <w:sz w:val="22"/>
                <w:szCs w:val="22"/>
              </w:rPr>
              <w:pPrChange w:id="6578" w:author="Stephanie Thompson" w:date="2008-11-19T11:52:00Z">
                <w:pPr/>
              </w:pPrChange>
            </w:pPr>
            <w:del w:id="6579" w:author="Stephanie Thompson" w:date="2008-11-17T15:36:00Z">
              <w:r w:rsidRPr="00EB43F4" w:rsidDel="00E361B9">
                <w:rPr>
                  <w:rFonts w:ascii="Garamond" w:hAnsi="Garamond"/>
                  <w:sz w:val="22"/>
                  <w:szCs w:val="22"/>
                </w:rPr>
                <w:delText>03:45 – 05:30,</w:delText>
              </w:r>
            </w:del>
          </w:p>
        </w:tc>
        <w:tc>
          <w:tcPr>
            <w:tcW w:w="1420" w:type="dxa"/>
            <w:vAlign w:val="bottom"/>
          </w:tcPr>
          <w:p w:rsidR="009821B1" w:rsidRDefault="001D1131">
            <w:pPr>
              <w:pStyle w:val="BodyText"/>
              <w:tabs>
                <w:tab w:val="left" w:pos="1080"/>
                <w:tab w:val="left" w:pos="1980"/>
                <w:tab w:val="left" w:pos="10076"/>
              </w:tabs>
              <w:rPr>
                <w:del w:id="6580" w:author="Stephanie Thompson" w:date="2008-11-17T15:36:00Z"/>
                <w:rFonts w:ascii="Garamond" w:hAnsi="Garamond"/>
                <w:sz w:val="22"/>
                <w:szCs w:val="22"/>
              </w:rPr>
              <w:pPrChange w:id="6581" w:author="Stephanie Thompson" w:date="2008-11-19T11:52:00Z">
                <w:pPr/>
              </w:pPrChange>
            </w:pPr>
            <w:del w:id="6582" w:author="Stephanie Thompson" w:date="2008-11-17T15:36:00Z">
              <w:r w:rsidRPr="00EB43F4" w:rsidDel="00E361B9">
                <w:rPr>
                  <w:rFonts w:ascii="Garamond" w:hAnsi="Garamond"/>
                  <w:sz w:val="22"/>
                  <w:szCs w:val="22"/>
                </w:rPr>
                <w:delText>14:15 to</w:delText>
              </w:r>
            </w:del>
          </w:p>
        </w:tc>
        <w:tc>
          <w:tcPr>
            <w:tcW w:w="1420" w:type="dxa"/>
            <w:vAlign w:val="bottom"/>
          </w:tcPr>
          <w:p w:rsidR="009821B1" w:rsidRDefault="001D1131">
            <w:pPr>
              <w:pStyle w:val="BodyText"/>
              <w:tabs>
                <w:tab w:val="left" w:pos="1080"/>
                <w:tab w:val="left" w:pos="1980"/>
                <w:tab w:val="left" w:pos="10076"/>
              </w:tabs>
              <w:rPr>
                <w:del w:id="6583" w:author="Stephanie Thompson" w:date="2008-11-17T15:36:00Z"/>
                <w:rFonts w:ascii="Garamond" w:hAnsi="Garamond"/>
                <w:sz w:val="22"/>
                <w:szCs w:val="22"/>
              </w:rPr>
              <w:pPrChange w:id="6584" w:author="Stephanie Thompson" w:date="2008-11-19T11:52:00Z">
                <w:pPr/>
              </w:pPrChange>
            </w:pPr>
            <w:del w:id="6585" w:author="Stephanie Thompson" w:date="2008-11-17T15:36:00Z">
              <w:r w:rsidRPr="00EB43F4" w:rsidDel="00E361B9">
                <w:rPr>
                  <w:rFonts w:ascii="Garamond" w:hAnsi="Garamond"/>
                  <w:sz w:val="22"/>
                  <w:szCs w:val="22"/>
                </w:rPr>
                <w:delText>03/19/06</w:delText>
              </w:r>
            </w:del>
          </w:p>
        </w:tc>
        <w:tc>
          <w:tcPr>
            <w:tcW w:w="1420" w:type="dxa"/>
            <w:vAlign w:val="bottom"/>
          </w:tcPr>
          <w:p w:rsidR="009821B1" w:rsidRDefault="001D1131">
            <w:pPr>
              <w:pStyle w:val="BodyText"/>
              <w:tabs>
                <w:tab w:val="left" w:pos="1080"/>
                <w:tab w:val="left" w:pos="1980"/>
                <w:tab w:val="left" w:pos="10076"/>
              </w:tabs>
              <w:rPr>
                <w:del w:id="6586" w:author="Stephanie Thompson" w:date="2008-11-17T15:36:00Z"/>
                <w:rFonts w:ascii="Garamond" w:hAnsi="Garamond"/>
                <w:sz w:val="22"/>
                <w:szCs w:val="22"/>
              </w:rPr>
              <w:pPrChange w:id="6587" w:author="Stephanie Thompson" w:date="2008-11-19T11:52:00Z">
                <w:pPr/>
              </w:pPrChange>
            </w:pPr>
            <w:del w:id="6588" w:author="Stephanie Thompson" w:date="2008-11-17T15:36:00Z">
              <w:r w:rsidRPr="00EB43F4" w:rsidDel="00E361B9">
                <w:rPr>
                  <w:rFonts w:ascii="Garamond" w:hAnsi="Garamond"/>
                  <w:sz w:val="22"/>
                  <w:szCs w:val="22"/>
                </w:rPr>
                <w:delText>07:30</w:delText>
              </w:r>
            </w:del>
          </w:p>
        </w:tc>
      </w:tr>
      <w:tr w:rsidR="001D1131" w:rsidRPr="00EB43F4" w:rsidDel="00E361B9">
        <w:trPr>
          <w:gridAfter w:val="3"/>
          <w:wAfter w:w="4260" w:type="dxa"/>
          <w:trHeight w:val="255"/>
          <w:del w:id="6589"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90" w:author="Stephanie Thompson" w:date="2008-11-17T15:36:00Z"/>
                <w:rFonts w:ascii="Garamond" w:hAnsi="Garamond"/>
                <w:sz w:val="22"/>
                <w:szCs w:val="22"/>
              </w:rPr>
              <w:pPrChange w:id="6591" w:author="Stephanie Thompson" w:date="2008-11-19T11:52:00Z">
                <w:pPr/>
              </w:pPrChange>
            </w:pPr>
            <w:del w:id="6592" w:author="Stephanie Thompson" w:date="2008-11-17T15:36:00Z">
              <w:r w:rsidRPr="00EB43F4" w:rsidDel="00E361B9">
                <w:rPr>
                  <w:rFonts w:ascii="Garamond" w:hAnsi="Garamond"/>
                  <w:sz w:val="22"/>
                  <w:szCs w:val="22"/>
                </w:rPr>
                <w:delText>03/19/06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93" w:author="Stephanie Thompson" w:date="2008-11-17T15:36:00Z"/>
                <w:rFonts w:ascii="Garamond" w:hAnsi="Garamond"/>
                <w:sz w:val="22"/>
                <w:szCs w:val="22"/>
              </w:rPr>
              <w:pPrChange w:id="6594" w:author="Stephanie Thompson" w:date="2008-11-19T11:52:00Z">
                <w:pPr/>
              </w:pPrChange>
            </w:pPr>
            <w:del w:id="6595" w:author="Stephanie Thompson" w:date="2008-11-17T15:36:00Z">
              <w:r w:rsidRPr="00EB43F4" w:rsidDel="00E361B9">
                <w:rPr>
                  <w:rFonts w:ascii="Garamond" w:hAnsi="Garamond"/>
                  <w:sz w:val="22"/>
                  <w:szCs w:val="22"/>
                </w:rPr>
                <w:delText>15:45 – 21:00</w:delText>
              </w:r>
            </w:del>
          </w:p>
        </w:tc>
      </w:tr>
      <w:tr w:rsidR="001D1131" w:rsidRPr="00EB43F4" w:rsidDel="00E361B9">
        <w:trPr>
          <w:gridAfter w:val="2"/>
          <w:wAfter w:w="2840" w:type="dxa"/>
          <w:trHeight w:val="255"/>
          <w:del w:id="6596"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597" w:author="Stephanie Thompson" w:date="2008-11-17T15:36:00Z"/>
                <w:rFonts w:ascii="Garamond" w:hAnsi="Garamond"/>
                <w:sz w:val="22"/>
                <w:szCs w:val="22"/>
              </w:rPr>
              <w:pPrChange w:id="6598" w:author="Stephanie Thompson" w:date="2008-11-19T11:52:00Z">
                <w:pPr/>
              </w:pPrChange>
            </w:pPr>
            <w:del w:id="6599" w:author="Stephanie Thompson" w:date="2008-11-17T15:36:00Z">
              <w:r w:rsidRPr="00EB43F4" w:rsidDel="00E361B9">
                <w:rPr>
                  <w:rFonts w:ascii="Garamond" w:hAnsi="Garamond"/>
                  <w:sz w:val="22"/>
                  <w:szCs w:val="22"/>
                </w:rPr>
                <w:delText>03/20/06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00" w:author="Stephanie Thompson" w:date="2008-11-17T15:36:00Z"/>
                <w:rFonts w:ascii="Garamond" w:hAnsi="Garamond"/>
                <w:sz w:val="22"/>
                <w:szCs w:val="22"/>
              </w:rPr>
              <w:pPrChange w:id="6601" w:author="Stephanie Thompson" w:date="2008-11-19T11:52:00Z">
                <w:pPr/>
              </w:pPrChange>
            </w:pPr>
            <w:del w:id="6602" w:author="Stephanie Thompson" w:date="2008-11-17T15:36:00Z">
              <w:r w:rsidRPr="00EB43F4" w:rsidDel="00E361B9">
                <w:rPr>
                  <w:rFonts w:ascii="Garamond" w:hAnsi="Garamond"/>
                  <w:sz w:val="22"/>
                  <w:szCs w:val="22"/>
                </w:rPr>
                <w:delText>02:45 – 07:15,</w:delText>
              </w:r>
            </w:del>
          </w:p>
        </w:tc>
        <w:tc>
          <w:tcPr>
            <w:tcW w:w="1420" w:type="dxa"/>
            <w:vAlign w:val="bottom"/>
          </w:tcPr>
          <w:p w:rsidR="009821B1" w:rsidRDefault="001D1131">
            <w:pPr>
              <w:pStyle w:val="BodyText"/>
              <w:tabs>
                <w:tab w:val="left" w:pos="1080"/>
                <w:tab w:val="left" w:pos="1980"/>
                <w:tab w:val="left" w:pos="10076"/>
              </w:tabs>
              <w:rPr>
                <w:del w:id="6603" w:author="Stephanie Thompson" w:date="2008-11-17T15:36:00Z"/>
                <w:rFonts w:ascii="Garamond" w:hAnsi="Garamond"/>
                <w:sz w:val="22"/>
                <w:szCs w:val="22"/>
              </w:rPr>
              <w:pPrChange w:id="6604" w:author="Stephanie Thompson" w:date="2008-11-19T11:52:00Z">
                <w:pPr/>
              </w:pPrChange>
            </w:pPr>
            <w:del w:id="6605" w:author="Stephanie Thompson" w:date="2008-11-17T15:36:00Z">
              <w:r w:rsidRPr="00EB43F4" w:rsidDel="00E361B9">
                <w:rPr>
                  <w:rFonts w:ascii="Garamond" w:hAnsi="Garamond"/>
                  <w:sz w:val="22"/>
                  <w:szCs w:val="22"/>
                </w:rPr>
                <w:delText>16:15 – 20:30</w:delText>
              </w:r>
            </w:del>
          </w:p>
        </w:tc>
      </w:tr>
      <w:tr w:rsidR="001D1131" w:rsidRPr="00EB43F4" w:rsidDel="00E361B9">
        <w:trPr>
          <w:gridAfter w:val="3"/>
          <w:wAfter w:w="4260" w:type="dxa"/>
          <w:trHeight w:val="255"/>
          <w:del w:id="6606"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07" w:author="Stephanie Thompson" w:date="2008-11-17T15:36:00Z"/>
                <w:rFonts w:ascii="Garamond" w:hAnsi="Garamond"/>
                <w:sz w:val="22"/>
                <w:szCs w:val="22"/>
              </w:rPr>
              <w:pPrChange w:id="6608" w:author="Stephanie Thompson" w:date="2008-11-19T11:52:00Z">
                <w:pPr/>
              </w:pPrChange>
            </w:pPr>
            <w:del w:id="6609"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10" w:author="Stephanie Thompson" w:date="2008-11-17T15:36:00Z"/>
                <w:rFonts w:ascii="Garamond" w:hAnsi="Garamond"/>
                <w:sz w:val="22"/>
                <w:szCs w:val="22"/>
              </w:rPr>
              <w:pPrChange w:id="6611" w:author="Stephanie Thompson" w:date="2008-11-19T11:52:00Z">
                <w:pPr/>
              </w:pPrChange>
            </w:pPr>
            <w:del w:id="6612" w:author="Stephanie Thompson" w:date="2008-11-17T15:36:00Z">
              <w:r w:rsidRPr="00EB43F4" w:rsidDel="00E361B9">
                <w:rPr>
                  <w:rFonts w:ascii="Garamond" w:hAnsi="Garamond"/>
                  <w:sz w:val="22"/>
                  <w:szCs w:val="22"/>
                </w:rPr>
                <w:delText>03:30 – 08:00</w:delText>
              </w:r>
            </w:del>
          </w:p>
        </w:tc>
      </w:tr>
    </w:tbl>
    <w:p w:rsidR="009821B1" w:rsidRDefault="009821B1">
      <w:pPr>
        <w:pStyle w:val="BodyText"/>
        <w:tabs>
          <w:tab w:val="left" w:pos="1080"/>
          <w:tab w:val="left" w:pos="1980"/>
          <w:tab w:val="left" w:pos="10076"/>
        </w:tabs>
        <w:rPr>
          <w:del w:id="6613" w:author="Stephanie Thompson" w:date="2008-11-17T15:36:00Z"/>
          <w:rFonts w:ascii="Garamond" w:hAnsi="Garamond"/>
          <w:sz w:val="22"/>
          <w:szCs w:val="22"/>
        </w:rPr>
        <w:pPrChange w:id="6614" w:author="Stephanie Thompson" w:date="2008-11-19T11:52:00Z">
          <w:pPr/>
        </w:pPrChange>
      </w:pPr>
    </w:p>
    <w:p w:rsidR="009821B1" w:rsidRDefault="001D1131">
      <w:pPr>
        <w:pStyle w:val="BodyText"/>
        <w:tabs>
          <w:tab w:val="left" w:pos="1080"/>
          <w:tab w:val="left" w:pos="1980"/>
          <w:tab w:val="left" w:pos="10076"/>
        </w:tabs>
        <w:rPr>
          <w:del w:id="6615" w:author="Stephanie Thompson" w:date="2008-11-17T15:36:00Z"/>
          <w:rFonts w:ascii="Garamond" w:hAnsi="Garamond"/>
          <w:sz w:val="22"/>
          <w:szCs w:val="22"/>
        </w:rPr>
        <w:pPrChange w:id="6616" w:author="Stephanie Thompson" w:date="2008-11-19T11:52:00Z">
          <w:pPr/>
        </w:pPrChange>
      </w:pPr>
      <w:del w:id="6617"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1D1131" w:rsidRPr="00EB43F4" w:rsidDel="00E361B9">
        <w:trPr>
          <w:trHeight w:val="255"/>
          <w:del w:id="6618"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19" w:author="Stephanie Thompson" w:date="2008-11-17T15:36:00Z"/>
                <w:rFonts w:ascii="Garamond" w:hAnsi="Garamond"/>
                <w:sz w:val="22"/>
                <w:szCs w:val="22"/>
              </w:rPr>
              <w:pPrChange w:id="6620" w:author="Stephanie Thompson" w:date="2008-11-19T11:52:00Z">
                <w:pPr/>
              </w:pPrChange>
            </w:pPr>
            <w:del w:id="6621" w:author="Stephanie Thompson" w:date="2008-11-17T15:36:00Z">
              <w:r w:rsidRPr="00EB43F4" w:rsidDel="00E361B9">
                <w:rPr>
                  <w:rFonts w:ascii="Garamond" w:hAnsi="Garamond"/>
                  <w:sz w:val="22"/>
                  <w:szCs w:val="22"/>
                </w:rPr>
                <w:delText>03/21/06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22" w:author="Stephanie Thompson" w:date="2008-11-17T15:36:00Z"/>
                <w:rFonts w:ascii="Garamond" w:hAnsi="Garamond"/>
                <w:sz w:val="22"/>
                <w:szCs w:val="22"/>
              </w:rPr>
              <w:pPrChange w:id="6623" w:author="Stephanie Thompson" w:date="2008-11-19T11:52:00Z">
                <w:pPr/>
              </w:pPrChange>
            </w:pPr>
            <w:del w:id="6624" w:author="Stephanie Thompson" w:date="2008-11-17T15:36:00Z">
              <w:r w:rsidRPr="00EB43F4" w:rsidDel="00E361B9">
                <w:rPr>
                  <w:rFonts w:ascii="Garamond" w:hAnsi="Garamond"/>
                  <w:sz w:val="22"/>
                  <w:szCs w:val="22"/>
                </w:rPr>
                <w:delText>19:15</w:delText>
              </w:r>
            </w:del>
          </w:p>
        </w:tc>
      </w:tr>
    </w:tbl>
    <w:p w:rsidR="009821B1" w:rsidRDefault="009821B1">
      <w:pPr>
        <w:pStyle w:val="BodyText"/>
        <w:tabs>
          <w:tab w:val="left" w:pos="1080"/>
          <w:tab w:val="left" w:pos="1980"/>
          <w:tab w:val="left" w:pos="10076"/>
        </w:tabs>
        <w:rPr>
          <w:del w:id="6625" w:author="Stephanie Thompson" w:date="2008-11-17T15:36:00Z"/>
          <w:rFonts w:ascii="Garamond" w:hAnsi="Garamond"/>
          <w:sz w:val="22"/>
          <w:szCs w:val="22"/>
        </w:rPr>
        <w:pPrChange w:id="6626" w:author="Stephanie Thompson" w:date="2008-11-19T11:52:00Z">
          <w:pPr/>
        </w:pPrChange>
      </w:pPr>
    </w:p>
    <w:p w:rsidR="009821B1" w:rsidRDefault="001D1131">
      <w:pPr>
        <w:pStyle w:val="BodyText"/>
        <w:tabs>
          <w:tab w:val="left" w:pos="1080"/>
          <w:tab w:val="left" w:pos="1980"/>
          <w:tab w:val="left" w:pos="10076"/>
        </w:tabs>
        <w:rPr>
          <w:del w:id="6627" w:author="Stephanie Thompson" w:date="2008-11-17T15:36:00Z"/>
          <w:rFonts w:ascii="Garamond" w:hAnsi="Garamond"/>
          <w:sz w:val="22"/>
          <w:szCs w:val="22"/>
        </w:rPr>
        <w:pPrChange w:id="6628" w:author="Stephanie Thompson" w:date="2008-11-19T11:52:00Z">
          <w:pPr/>
        </w:pPrChange>
      </w:pPr>
      <w:del w:id="6629"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1D1131" w:rsidRPr="00EB43F4" w:rsidDel="00E361B9">
        <w:trPr>
          <w:trHeight w:val="255"/>
          <w:del w:id="6630"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31" w:author="Stephanie Thompson" w:date="2008-11-17T15:36:00Z"/>
                <w:rFonts w:ascii="Garamond" w:hAnsi="Garamond"/>
                <w:sz w:val="22"/>
                <w:szCs w:val="22"/>
              </w:rPr>
              <w:pPrChange w:id="6632" w:author="Stephanie Thompson" w:date="2008-11-19T11:52:00Z">
                <w:pPr/>
              </w:pPrChange>
            </w:pPr>
            <w:del w:id="6633" w:author="Stephanie Thompson" w:date="2008-11-17T15:36:00Z">
              <w:r w:rsidRPr="00EB43F4" w:rsidDel="00E361B9">
                <w:rPr>
                  <w:rFonts w:ascii="Garamond" w:hAnsi="Garamond"/>
                  <w:sz w:val="22"/>
                  <w:szCs w:val="22"/>
                </w:rPr>
                <w:lastRenderedPageBreak/>
                <w:delText>03/22/06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34" w:author="Stephanie Thompson" w:date="2008-11-17T15:36:00Z"/>
                <w:rFonts w:ascii="Garamond" w:hAnsi="Garamond"/>
                <w:sz w:val="22"/>
                <w:szCs w:val="22"/>
              </w:rPr>
              <w:pPrChange w:id="6635" w:author="Stephanie Thompson" w:date="2008-11-19T11:52:00Z">
                <w:pPr/>
              </w:pPrChange>
            </w:pPr>
            <w:del w:id="6636" w:author="Stephanie Thompson" w:date="2008-11-17T15:36:00Z">
              <w:r w:rsidRPr="00EB43F4" w:rsidDel="00E361B9">
                <w:rPr>
                  <w:rFonts w:ascii="Garamond" w:hAnsi="Garamond"/>
                  <w:sz w:val="22"/>
                  <w:szCs w:val="22"/>
                </w:rPr>
                <w:delText>06:30 – 11:00,</w:delText>
              </w:r>
            </w:del>
          </w:p>
        </w:tc>
        <w:tc>
          <w:tcPr>
            <w:tcW w:w="1420" w:type="dxa"/>
            <w:vAlign w:val="bottom"/>
          </w:tcPr>
          <w:p w:rsidR="009821B1" w:rsidRDefault="001D1131">
            <w:pPr>
              <w:pStyle w:val="BodyText"/>
              <w:tabs>
                <w:tab w:val="left" w:pos="1080"/>
                <w:tab w:val="left" w:pos="1980"/>
                <w:tab w:val="left" w:pos="10076"/>
              </w:tabs>
              <w:rPr>
                <w:del w:id="6637" w:author="Stephanie Thompson" w:date="2008-11-17T15:36:00Z"/>
                <w:rFonts w:ascii="Garamond" w:hAnsi="Garamond"/>
                <w:sz w:val="22"/>
                <w:szCs w:val="22"/>
              </w:rPr>
              <w:pPrChange w:id="6638" w:author="Stephanie Thompson" w:date="2008-11-19T11:52:00Z">
                <w:pPr/>
              </w:pPrChange>
            </w:pPr>
            <w:del w:id="6639" w:author="Stephanie Thompson" w:date="2008-11-17T15:36:00Z">
              <w:r w:rsidRPr="00EB43F4" w:rsidDel="00E361B9">
                <w:rPr>
                  <w:rFonts w:ascii="Garamond" w:hAnsi="Garamond"/>
                  <w:sz w:val="22"/>
                  <w:szCs w:val="22"/>
                </w:rPr>
                <w:delText>14:30 to</w:delText>
              </w:r>
            </w:del>
          </w:p>
        </w:tc>
        <w:tc>
          <w:tcPr>
            <w:tcW w:w="1420" w:type="dxa"/>
            <w:vAlign w:val="bottom"/>
          </w:tcPr>
          <w:p w:rsidR="009821B1" w:rsidRDefault="001D1131">
            <w:pPr>
              <w:pStyle w:val="BodyText"/>
              <w:tabs>
                <w:tab w:val="left" w:pos="1080"/>
                <w:tab w:val="left" w:pos="1980"/>
                <w:tab w:val="left" w:pos="10076"/>
              </w:tabs>
              <w:rPr>
                <w:del w:id="6640" w:author="Stephanie Thompson" w:date="2008-11-17T15:36:00Z"/>
                <w:rFonts w:ascii="Garamond" w:hAnsi="Garamond"/>
                <w:sz w:val="22"/>
                <w:szCs w:val="22"/>
              </w:rPr>
              <w:pPrChange w:id="6641" w:author="Stephanie Thompson" w:date="2008-11-19T11:52:00Z">
                <w:pPr/>
              </w:pPrChange>
            </w:pPr>
            <w:del w:id="6642" w:author="Stephanie Thompson" w:date="2008-11-17T15:36:00Z">
              <w:r w:rsidRPr="00EB43F4" w:rsidDel="00E361B9">
                <w:rPr>
                  <w:rFonts w:ascii="Garamond" w:hAnsi="Garamond"/>
                  <w:sz w:val="22"/>
                  <w:szCs w:val="22"/>
                </w:rPr>
                <w:delText>03/23/06</w:delText>
              </w:r>
            </w:del>
          </w:p>
        </w:tc>
        <w:tc>
          <w:tcPr>
            <w:tcW w:w="1420" w:type="dxa"/>
            <w:vAlign w:val="bottom"/>
          </w:tcPr>
          <w:p w:rsidR="009821B1" w:rsidRDefault="001D1131">
            <w:pPr>
              <w:pStyle w:val="BodyText"/>
              <w:tabs>
                <w:tab w:val="left" w:pos="1080"/>
                <w:tab w:val="left" w:pos="1980"/>
                <w:tab w:val="left" w:pos="10076"/>
              </w:tabs>
              <w:rPr>
                <w:del w:id="6643" w:author="Stephanie Thompson" w:date="2008-11-17T15:36:00Z"/>
                <w:rFonts w:ascii="Garamond" w:hAnsi="Garamond"/>
                <w:sz w:val="22"/>
                <w:szCs w:val="22"/>
              </w:rPr>
              <w:pPrChange w:id="6644" w:author="Stephanie Thompson" w:date="2008-11-19T11:52:00Z">
                <w:pPr/>
              </w:pPrChange>
            </w:pPr>
            <w:del w:id="6645" w:author="Stephanie Thompson" w:date="2008-11-17T15:36:00Z">
              <w:r w:rsidRPr="00EB43F4" w:rsidDel="00E361B9">
                <w:rPr>
                  <w:rFonts w:ascii="Garamond" w:hAnsi="Garamond"/>
                  <w:sz w:val="22"/>
                  <w:szCs w:val="22"/>
                </w:rPr>
                <w:delText>10:45,</w:delText>
              </w:r>
            </w:del>
          </w:p>
        </w:tc>
        <w:tc>
          <w:tcPr>
            <w:tcW w:w="1420" w:type="dxa"/>
            <w:vAlign w:val="bottom"/>
          </w:tcPr>
          <w:p w:rsidR="009821B1" w:rsidRDefault="001D1131">
            <w:pPr>
              <w:pStyle w:val="BodyText"/>
              <w:tabs>
                <w:tab w:val="left" w:pos="1080"/>
                <w:tab w:val="left" w:pos="1980"/>
                <w:tab w:val="left" w:pos="10076"/>
              </w:tabs>
              <w:rPr>
                <w:del w:id="6646" w:author="Stephanie Thompson" w:date="2008-11-17T15:36:00Z"/>
                <w:rFonts w:ascii="Garamond" w:hAnsi="Garamond"/>
                <w:sz w:val="22"/>
                <w:szCs w:val="22"/>
              </w:rPr>
              <w:pPrChange w:id="6647" w:author="Stephanie Thompson" w:date="2008-11-19T11:52:00Z">
                <w:pPr/>
              </w:pPrChange>
            </w:pPr>
            <w:del w:id="6648" w:author="Stephanie Thompson" w:date="2008-11-17T15:36:00Z">
              <w:r w:rsidRPr="00EB43F4" w:rsidDel="00E361B9">
                <w:rPr>
                  <w:rFonts w:ascii="Garamond" w:hAnsi="Garamond"/>
                  <w:sz w:val="22"/>
                  <w:szCs w:val="22"/>
                </w:rPr>
                <w:delText>20:00 – 22:15</w:delText>
              </w:r>
            </w:del>
          </w:p>
        </w:tc>
      </w:tr>
    </w:tbl>
    <w:p w:rsidR="009821B1" w:rsidRDefault="009821B1">
      <w:pPr>
        <w:pStyle w:val="BodyText"/>
        <w:tabs>
          <w:tab w:val="left" w:pos="1080"/>
          <w:tab w:val="left" w:pos="1980"/>
          <w:tab w:val="left" w:pos="10076"/>
        </w:tabs>
        <w:rPr>
          <w:del w:id="6649" w:author="Stephanie Thompson" w:date="2008-11-17T15:36:00Z"/>
          <w:rFonts w:ascii="Garamond" w:hAnsi="Garamond"/>
          <w:sz w:val="22"/>
          <w:szCs w:val="22"/>
        </w:rPr>
        <w:pPrChange w:id="6650" w:author="Stephanie Thompson" w:date="2008-11-19T11:52:00Z">
          <w:pPr/>
        </w:pPrChange>
      </w:pPr>
    </w:p>
    <w:p w:rsidR="009821B1" w:rsidRDefault="001D1131">
      <w:pPr>
        <w:pStyle w:val="BodyText"/>
        <w:tabs>
          <w:tab w:val="left" w:pos="1080"/>
          <w:tab w:val="left" w:pos="1980"/>
          <w:tab w:val="left" w:pos="10076"/>
        </w:tabs>
        <w:rPr>
          <w:del w:id="6651" w:author="Stephanie Thompson" w:date="2008-11-17T15:36:00Z"/>
          <w:rFonts w:ascii="Garamond" w:hAnsi="Garamond"/>
          <w:sz w:val="22"/>
          <w:szCs w:val="22"/>
        </w:rPr>
        <w:pPrChange w:id="6652" w:author="Stephanie Thompson" w:date="2008-11-19T11:52:00Z">
          <w:pPr/>
        </w:pPrChange>
      </w:pPr>
      <w:del w:id="6653"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1D1131" w:rsidRPr="00EB43F4" w:rsidDel="00E361B9">
        <w:trPr>
          <w:trHeight w:val="255"/>
          <w:del w:id="6654" w:author="Stephanie Thompson" w:date="2008-11-17T15:36:00Z"/>
        </w:trPr>
        <w:tc>
          <w:tcPr>
            <w:tcW w:w="150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55" w:author="Stephanie Thompson" w:date="2008-11-17T15:36:00Z"/>
                <w:rFonts w:ascii="Garamond" w:hAnsi="Garamond"/>
                <w:sz w:val="22"/>
                <w:szCs w:val="22"/>
              </w:rPr>
              <w:pPrChange w:id="6656" w:author="Stephanie Thompson" w:date="2008-11-19T11:52:00Z">
                <w:pPr/>
              </w:pPrChange>
            </w:pPr>
            <w:del w:id="6657" w:author="Stephanie Thompson" w:date="2008-11-17T15:36: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9821B1" w:rsidRDefault="001D1131">
            <w:pPr>
              <w:pStyle w:val="BodyText"/>
              <w:tabs>
                <w:tab w:val="left" w:pos="1080"/>
                <w:tab w:val="left" w:pos="1980"/>
                <w:tab w:val="left" w:pos="10076"/>
              </w:tabs>
              <w:rPr>
                <w:del w:id="6658" w:author="Stephanie Thompson" w:date="2008-11-17T15:36:00Z"/>
                <w:rFonts w:ascii="Garamond" w:hAnsi="Garamond"/>
                <w:sz w:val="22"/>
                <w:szCs w:val="22"/>
              </w:rPr>
              <w:pPrChange w:id="6659" w:author="Stephanie Thompson" w:date="2008-11-19T11:52:00Z">
                <w:pPr/>
              </w:pPrChange>
            </w:pPr>
            <w:del w:id="6660"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1D1131">
            <w:pPr>
              <w:pStyle w:val="BodyText"/>
              <w:tabs>
                <w:tab w:val="left" w:pos="1080"/>
                <w:tab w:val="left" w:pos="1980"/>
                <w:tab w:val="left" w:pos="10076"/>
              </w:tabs>
              <w:rPr>
                <w:del w:id="6661" w:author="Stephanie Thompson" w:date="2008-11-17T15:36:00Z"/>
                <w:rFonts w:ascii="Garamond" w:hAnsi="Garamond"/>
                <w:sz w:val="22"/>
                <w:szCs w:val="22"/>
              </w:rPr>
              <w:pPrChange w:id="6662" w:author="Stephanie Thompson" w:date="2008-11-19T11:52:00Z">
                <w:pPr/>
              </w:pPrChange>
            </w:pPr>
            <w:del w:id="6663" w:author="Stephanie Thompson" w:date="2008-11-17T15:36:00Z">
              <w:r w:rsidRPr="00EB43F4" w:rsidDel="00E361B9">
                <w:rPr>
                  <w:rFonts w:ascii="Garamond" w:hAnsi="Garamond"/>
                  <w:sz w:val="22"/>
                  <w:szCs w:val="22"/>
                </w:rPr>
                <w:delText>03/25/06</w:delText>
              </w:r>
            </w:del>
          </w:p>
        </w:tc>
        <w:tc>
          <w:tcPr>
            <w:tcW w:w="1420" w:type="dxa"/>
            <w:vAlign w:val="bottom"/>
          </w:tcPr>
          <w:p w:rsidR="009821B1" w:rsidRDefault="001D1131">
            <w:pPr>
              <w:pStyle w:val="BodyText"/>
              <w:tabs>
                <w:tab w:val="left" w:pos="1080"/>
                <w:tab w:val="left" w:pos="1980"/>
                <w:tab w:val="left" w:pos="10076"/>
              </w:tabs>
              <w:rPr>
                <w:del w:id="6664" w:author="Stephanie Thompson" w:date="2008-11-17T15:36:00Z"/>
                <w:rFonts w:ascii="Garamond" w:hAnsi="Garamond"/>
                <w:sz w:val="22"/>
                <w:szCs w:val="22"/>
              </w:rPr>
              <w:pPrChange w:id="6665" w:author="Stephanie Thompson" w:date="2008-11-19T11:52:00Z">
                <w:pPr/>
              </w:pPrChange>
            </w:pPr>
            <w:del w:id="6666" w:author="Stephanie Thompson" w:date="2008-11-17T15:36:00Z">
              <w:r w:rsidRPr="00EB43F4" w:rsidDel="00E361B9">
                <w:rPr>
                  <w:rFonts w:ascii="Garamond" w:hAnsi="Garamond"/>
                  <w:sz w:val="22"/>
                  <w:szCs w:val="22"/>
                </w:rPr>
                <w:delText>00:15</w:delText>
              </w:r>
            </w:del>
          </w:p>
        </w:tc>
      </w:tr>
    </w:tbl>
    <w:p w:rsidR="009821B1" w:rsidRDefault="000C125D">
      <w:pPr>
        <w:pStyle w:val="BodyText"/>
        <w:tabs>
          <w:tab w:val="left" w:pos="1080"/>
          <w:tab w:val="left" w:pos="1980"/>
          <w:tab w:val="left" w:pos="10076"/>
        </w:tabs>
        <w:rPr>
          <w:del w:id="6667" w:author="Stephanie Thompson" w:date="2008-11-17T15:36:00Z"/>
          <w:rFonts w:ascii="Garamond" w:hAnsi="Garamond"/>
          <w:sz w:val="22"/>
          <w:szCs w:val="22"/>
        </w:rPr>
        <w:pPrChange w:id="6668" w:author="Stephanie Thompson" w:date="2008-11-19T11:52:00Z">
          <w:pPr/>
        </w:pPrChange>
      </w:pPr>
      <w:del w:id="6669" w:author="Stephanie Thompson" w:date="2008-11-17T15:36:00Z">
        <w:r w:rsidRPr="00EB43F4" w:rsidDel="00E361B9">
          <w:rPr>
            <w:rFonts w:ascii="Garamond" w:hAnsi="Garamond"/>
            <w:sz w:val="22"/>
            <w:szCs w:val="22"/>
          </w:rPr>
          <w:delText>April 1 – 30, 2006</w:delText>
        </w:r>
      </w:del>
    </w:p>
    <w:p w:rsidR="009821B1" w:rsidRDefault="009821B1">
      <w:pPr>
        <w:pStyle w:val="BodyText"/>
        <w:tabs>
          <w:tab w:val="left" w:pos="1080"/>
          <w:tab w:val="left" w:pos="1980"/>
          <w:tab w:val="left" w:pos="10076"/>
        </w:tabs>
        <w:rPr>
          <w:del w:id="6670" w:author="Stephanie Thompson" w:date="2008-11-17T15:36:00Z"/>
          <w:rFonts w:ascii="Garamond" w:hAnsi="Garamond"/>
          <w:sz w:val="22"/>
          <w:szCs w:val="22"/>
        </w:rPr>
        <w:pPrChange w:id="6671" w:author="Stephanie Thompson" w:date="2008-11-19T11:52:00Z">
          <w:pPr/>
        </w:pPrChange>
      </w:pPr>
    </w:p>
    <w:p w:rsidR="009821B1" w:rsidRDefault="000C125D">
      <w:pPr>
        <w:pStyle w:val="BodyText"/>
        <w:tabs>
          <w:tab w:val="left" w:pos="1080"/>
          <w:tab w:val="left" w:pos="1980"/>
          <w:tab w:val="left" w:pos="10076"/>
        </w:tabs>
        <w:rPr>
          <w:del w:id="6672" w:author="Stephanie Thompson" w:date="2008-11-17T15:36:00Z"/>
          <w:rFonts w:ascii="Garamond" w:hAnsi="Garamond"/>
          <w:sz w:val="22"/>
          <w:szCs w:val="22"/>
        </w:rPr>
        <w:pPrChange w:id="6673" w:author="Stephanie Thompson" w:date="2008-11-19T11:52:00Z">
          <w:pPr/>
        </w:pPrChange>
      </w:pPr>
      <w:del w:id="6674"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6675" w:author="Stephanie Thompson" w:date="2008-11-17T15:36:00Z"/>
          <w:rFonts w:ascii="Garamond" w:hAnsi="Garamond"/>
          <w:color w:val="000000"/>
          <w:sz w:val="22"/>
          <w:szCs w:val="22"/>
        </w:rPr>
        <w:pPrChange w:id="6676" w:author="Stephanie Thompson" w:date="2008-11-19T11:52:00Z">
          <w:pPr/>
        </w:pPrChange>
      </w:pPr>
    </w:p>
    <w:p w:rsidR="009821B1" w:rsidRDefault="000C125D">
      <w:pPr>
        <w:pStyle w:val="BodyText"/>
        <w:tabs>
          <w:tab w:val="left" w:pos="1080"/>
          <w:tab w:val="left" w:pos="1980"/>
          <w:tab w:val="left" w:pos="10076"/>
        </w:tabs>
        <w:rPr>
          <w:del w:id="6677" w:author="Stephanie Thompson" w:date="2008-11-17T15:36:00Z"/>
          <w:rFonts w:ascii="Garamond" w:hAnsi="Garamond"/>
          <w:sz w:val="22"/>
          <w:szCs w:val="22"/>
        </w:rPr>
        <w:pPrChange w:id="6678" w:author="Stephanie Thompson" w:date="2008-11-19T11:52:00Z">
          <w:pPr/>
        </w:pPrChange>
      </w:pPr>
      <w:del w:id="6679" w:author="Stephanie Thompson" w:date="2008-11-17T15:36:00Z">
        <w:r w:rsidRPr="00EB43F4" w:rsidDel="00E361B9">
          <w:rPr>
            <w:rFonts w:ascii="Garamond" w:hAnsi="Garamond"/>
            <w:sz w:val="22"/>
            <w:szCs w:val="22"/>
          </w:rPr>
          <w:delText xml:space="preserve">Instrument out of water </w:delText>
        </w:r>
        <w:r w:rsidR="00BD0D38" w:rsidRPr="00EB43F4" w:rsidDel="00E361B9">
          <w:rPr>
            <w:rFonts w:ascii="Garamond" w:hAnsi="Garamond"/>
            <w:sz w:val="22"/>
            <w:szCs w:val="22"/>
          </w:rPr>
          <w:delText>during meter switch</w:delText>
        </w:r>
        <w:r w:rsidRPr="00EB43F4" w:rsidDel="00E361B9">
          <w:rPr>
            <w:rFonts w:ascii="Garamond" w:hAnsi="Garamond"/>
            <w:sz w:val="22"/>
            <w:szCs w:val="22"/>
          </w:rPr>
          <w:delText>– all data deleted.</w:delText>
        </w:r>
      </w:del>
    </w:p>
    <w:tbl>
      <w:tblPr>
        <w:tblW w:w="2460" w:type="dxa"/>
        <w:tblInd w:w="93" w:type="dxa"/>
        <w:tblLook w:val="0000"/>
      </w:tblPr>
      <w:tblGrid>
        <w:gridCol w:w="1500"/>
        <w:gridCol w:w="960"/>
      </w:tblGrid>
      <w:tr w:rsidR="000C125D" w:rsidRPr="00EB43F4" w:rsidDel="00E361B9">
        <w:trPr>
          <w:trHeight w:val="255"/>
          <w:del w:id="6680" w:author="Stephanie Thompson" w:date="2008-11-17T15:36:00Z"/>
        </w:trPr>
        <w:tc>
          <w:tcPr>
            <w:tcW w:w="1500" w:type="dxa"/>
            <w:tcBorders>
              <w:top w:val="nil"/>
              <w:left w:val="nil"/>
              <w:bottom w:val="nil"/>
              <w:right w:val="nil"/>
            </w:tcBorders>
            <w:shd w:val="clear" w:color="auto" w:fill="auto"/>
            <w:noWrap/>
            <w:vAlign w:val="bottom"/>
          </w:tcPr>
          <w:p w:rsidR="009821B1" w:rsidRDefault="000C125D">
            <w:pPr>
              <w:pStyle w:val="BodyText"/>
              <w:tabs>
                <w:tab w:val="left" w:pos="1080"/>
                <w:tab w:val="left" w:pos="1980"/>
                <w:tab w:val="left" w:pos="10076"/>
              </w:tabs>
              <w:rPr>
                <w:del w:id="6681" w:author="Stephanie Thompson" w:date="2008-11-17T15:36:00Z"/>
                <w:rFonts w:ascii="Garamond" w:hAnsi="Garamond"/>
                <w:sz w:val="22"/>
                <w:szCs w:val="22"/>
              </w:rPr>
              <w:pPrChange w:id="6682" w:author="Stephanie Thompson" w:date="2008-11-19T11:52:00Z">
                <w:pPr/>
              </w:pPrChange>
            </w:pPr>
            <w:del w:id="6683" w:author="Stephanie Thompson" w:date="2008-11-17T15:36:00Z">
              <w:r w:rsidRPr="00EB43F4" w:rsidDel="00E361B9">
                <w:rPr>
                  <w:rFonts w:ascii="Garamond" w:hAnsi="Garamond"/>
                  <w:sz w:val="22"/>
                  <w:szCs w:val="22"/>
                </w:rPr>
                <w:delText>04/04/06</w:delText>
              </w:r>
            </w:del>
          </w:p>
        </w:tc>
        <w:tc>
          <w:tcPr>
            <w:tcW w:w="960" w:type="dxa"/>
            <w:tcBorders>
              <w:top w:val="nil"/>
              <w:left w:val="nil"/>
              <w:bottom w:val="nil"/>
              <w:right w:val="nil"/>
            </w:tcBorders>
            <w:shd w:val="clear" w:color="auto" w:fill="auto"/>
            <w:noWrap/>
            <w:vAlign w:val="bottom"/>
          </w:tcPr>
          <w:p w:rsidR="009821B1" w:rsidRDefault="000C125D">
            <w:pPr>
              <w:pStyle w:val="BodyText"/>
              <w:tabs>
                <w:tab w:val="left" w:pos="1080"/>
                <w:tab w:val="left" w:pos="1980"/>
                <w:tab w:val="left" w:pos="10076"/>
              </w:tabs>
              <w:rPr>
                <w:del w:id="6684" w:author="Stephanie Thompson" w:date="2008-11-17T15:36:00Z"/>
                <w:rFonts w:ascii="Garamond" w:hAnsi="Garamond"/>
                <w:sz w:val="22"/>
                <w:szCs w:val="22"/>
              </w:rPr>
              <w:pPrChange w:id="6685" w:author="Stephanie Thompson" w:date="2008-11-19T11:52:00Z">
                <w:pPr/>
              </w:pPrChange>
            </w:pPr>
            <w:del w:id="6686" w:author="Stephanie Thompson" w:date="2008-11-17T15:36:00Z">
              <w:r w:rsidRPr="00EB43F4" w:rsidDel="00E361B9">
                <w:rPr>
                  <w:rFonts w:ascii="Garamond" w:hAnsi="Garamond"/>
                  <w:sz w:val="22"/>
                  <w:szCs w:val="22"/>
                </w:rPr>
                <w:delText>13:15</w:delText>
              </w:r>
            </w:del>
          </w:p>
        </w:tc>
      </w:tr>
    </w:tbl>
    <w:p w:rsidR="009821B1" w:rsidRDefault="009821B1">
      <w:pPr>
        <w:pStyle w:val="BodyText"/>
        <w:tabs>
          <w:tab w:val="left" w:pos="1080"/>
          <w:tab w:val="left" w:pos="1980"/>
          <w:tab w:val="left" w:pos="10076"/>
        </w:tabs>
        <w:rPr>
          <w:del w:id="6687" w:author="Stephanie Thompson" w:date="2008-11-17T15:36:00Z"/>
          <w:rFonts w:ascii="Garamond" w:hAnsi="Garamond"/>
          <w:color w:val="000000"/>
          <w:sz w:val="22"/>
          <w:szCs w:val="22"/>
        </w:rPr>
        <w:pPrChange w:id="6688" w:author="Stephanie Thompson" w:date="2008-11-19T11:52:00Z">
          <w:pPr/>
        </w:pPrChange>
      </w:pPr>
    </w:p>
    <w:p w:rsidR="009821B1" w:rsidRDefault="00BD0D38">
      <w:pPr>
        <w:pStyle w:val="BodyText"/>
        <w:tabs>
          <w:tab w:val="left" w:pos="1080"/>
          <w:tab w:val="left" w:pos="1980"/>
          <w:tab w:val="left" w:pos="10076"/>
        </w:tabs>
        <w:rPr>
          <w:del w:id="6689" w:author="Stephanie Thompson" w:date="2008-11-17T15:36:00Z"/>
          <w:rFonts w:ascii="Garamond" w:hAnsi="Garamond"/>
          <w:sz w:val="22"/>
          <w:szCs w:val="22"/>
        </w:rPr>
        <w:pPrChange w:id="6690" w:author="Stephanie Thompson" w:date="2008-11-19T11:52:00Z">
          <w:pPr/>
        </w:pPrChange>
      </w:pPr>
      <w:del w:id="6691" w:author="Stephanie Thompson" w:date="2008-11-17T15:36:00Z">
        <w:r w:rsidRPr="00EB43F4" w:rsidDel="00E361B9">
          <w:rPr>
            <w:rFonts w:ascii="Garamond" w:hAnsi="Garamond"/>
            <w:sz w:val="22"/>
            <w:szCs w:val="22"/>
          </w:rPr>
          <w:delText>Turbidity spikes deleted - likely biological interference</w:delText>
        </w:r>
      </w:del>
    </w:p>
    <w:tbl>
      <w:tblPr>
        <w:tblW w:w="7080" w:type="dxa"/>
        <w:tblInd w:w="93" w:type="dxa"/>
        <w:tblLook w:val="0000"/>
      </w:tblPr>
      <w:tblGrid>
        <w:gridCol w:w="1455"/>
        <w:gridCol w:w="1440"/>
        <w:gridCol w:w="1395"/>
        <w:gridCol w:w="1290"/>
        <w:gridCol w:w="105"/>
        <w:gridCol w:w="1395"/>
      </w:tblGrid>
      <w:tr w:rsidR="00100B56" w:rsidRPr="00EB43F4" w:rsidDel="00E361B9">
        <w:trPr>
          <w:gridAfter w:val="1"/>
          <w:wAfter w:w="1395" w:type="dxa"/>
          <w:trHeight w:val="255"/>
          <w:del w:id="6692" w:author="Stephanie Thompson" w:date="2008-11-17T15:36:00Z"/>
        </w:trPr>
        <w:tc>
          <w:tcPr>
            <w:tcW w:w="1455"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6693" w:author="Stephanie Thompson" w:date="2008-11-17T15:36:00Z"/>
                <w:rFonts w:ascii="Garamond" w:hAnsi="Garamond"/>
                <w:sz w:val="22"/>
                <w:szCs w:val="22"/>
              </w:rPr>
              <w:pPrChange w:id="6694" w:author="Stephanie Thompson" w:date="2008-11-19T11:52:00Z">
                <w:pPr/>
              </w:pPrChange>
            </w:pPr>
            <w:del w:id="6695" w:author="Stephanie Thompson" w:date="2008-11-17T15:36:00Z">
              <w:r w:rsidRPr="00EB43F4" w:rsidDel="00E361B9">
                <w:rPr>
                  <w:rFonts w:ascii="Garamond" w:hAnsi="Garamond"/>
                  <w:sz w:val="22"/>
                  <w:szCs w:val="22"/>
                </w:rPr>
                <w:delText>04/15/06</w:delText>
              </w:r>
            </w:del>
          </w:p>
        </w:tc>
        <w:tc>
          <w:tcPr>
            <w:tcW w:w="144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6696" w:author="Stephanie Thompson" w:date="2008-11-17T15:36:00Z"/>
                <w:rFonts w:ascii="Garamond" w:hAnsi="Garamond"/>
                <w:sz w:val="22"/>
                <w:szCs w:val="22"/>
              </w:rPr>
              <w:pPrChange w:id="6697" w:author="Stephanie Thompson" w:date="2008-11-19T11:52:00Z">
                <w:pPr/>
              </w:pPrChange>
            </w:pPr>
            <w:del w:id="6698" w:author="Stephanie Thompson" w:date="2008-11-17T15:36:00Z">
              <w:r w:rsidRPr="00EB43F4" w:rsidDel="00E361B9">
                <w:rPr>
                  <w:rFonts w:ascii="Garamond" w:hAnsi="Garamond"/>
                  <w:sz w:val="22"/>
                  <w:szCs w:val="22"/>
                </w:rPr>
                <w:delText>09:00,</w:delText>
              </w:r>
            </w:del>
          </w:p>
        </w:tc>
        <w:tc>
          <w:tcPr>
            <w:tcW w:w="1395" w:type="dxa"/>
            <w:vAlign w:val="bottom"/>
          </w:tcPr>
          <w:p w:rsidR="009821B1" w:rsidRDefault="00100B56">
            <w:pPr>
              <w:pStyle w:val="BodyText"/>
              <w:tabs>
                <w:tab w:val="left" w:pos="1080"/>
                <w:tab w:val="left" w:pos="1980"/>
                <w:tab w:val="left" w:pos="10076"/>
              </w:tabs>
              <w:rPr>
                <w:del w:id="6699" w:author="Stephanie Thompson" w:date="2008-11-17T15:36:00Z"/>
                <w:rFonts w:ascii="Garamond" w:hAnsi="Garamond"/>
                <w:sz w:val="22"/>
                <w:szCs w:val="22"/>
              </w:rPr>
              <w:pPrChange w:id="6700" w:author="Stephanie Thompson" w:date="2008-11-19T11:52:00Z">
                <w:pPr/>
              </w:pPrChange>
            </w:pPr>
            <w:del w:id="6701" w:author="Stephanie Thompson" w:date="2008-11-17T15:36:00Z">
              <w:r w:rsidRPr="00EB43F4" w:rsidDel="00E361B9">
                <w:rPr>
                  <w:rFonts w:ascii="Garamond" w:hAnsi="Garamond"/>
                  <w:sz w:val="22"/>
                  <w:szCs w:val="22"/>
                </w:rPr>
                <w:delText>20:00,</w:delText>
              </w:r>
            </w:del>
          </w:p>
        </w:tc>
        <w:tc>
          <w:tcPr>
            <w:tcW w:w="1395" w:type="dxa"/>
            <w:gridSpan w:val="2"/>
            <w:vAlign w:val="bottom"/>
          </w:tcPr>
          <w:p w:rsidR="009821B1" w:rsidRDefault="00100B56">
            <w:pPr>
              <w:pStyle w:val="BodyText"/>
              <w:tabs>
                <w:tab w:val="left" w:pos="1080"/>
                <w:tab w:val="left" w:pos="1980"/>
                <w:tab w:val="left" w:pos="10076"/>
              </w:tabs>
              <w:rPr>
                <w:del w:id="6702" w:author="Stephanie Thompson" w:date="2008-11-17T15:36:00Z"/>
                <w:rFonts w:ascii="Garamond" w:hAnsi="Garamond"/>
                <w:sz w:val="22"/>
                <w:szCs w:val="22"/>
              </w:rPr>
              <w:pPrChange w:id="6703" w:author="Stephanie Thompson" w:date="2008-11-19T11:52:00Z">
                <w:pPr/>
              </w:pPrChange>
            </w:pPr>
            <w:del w:id="6704" w:author="Stephanie Thompson" w:date="2008-11-17T15:36:00Z">
              <w:r w:rsidRPr="00EB43F4" w:rsidDel="00E361B9">
                <w:rPr>
                  <w:rFonts w:ascii="Garamond" w:hAnsi="Garamond"/>
                  <w:sz w:val="22"/>
                  <w:szCs w:val="22"/>
                </w:rPr>
                <w:delText>21:45 – 22:00</w:delText>
              </w:r>
            </w:del>
          </w:p>
        </w:tc>
      </w:tr>
      <w:tr w:rsidR="00100B56" w:rsidRPr="00EB43F4" w:rsidDel="00E361B9">
        <w:trPr>
          <w:trHeight w:val="255"/>
          <w:del w:id="6705" w:author="Stephanie Thompson" w:date="2008-11-17T15:36:00Z"/>
        </w:trPr>
        <w:tc>
          <w:tcPr>
            <w:tcW w:w="1455"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6706" w:author="Stephanie Thompson" w:date="2008-11-17T15:36:00Z"/>
                <w:rFonts w:ascii="Garamond" w:hAnsi="Garamond"/>
                <w:sz w:val="22"/>
                <w:szCs w:val="22"/>
              </w:rPr>
              <w:pPrChange w:id="6707" w:author="Stephanie Thompson" w:date="2008-11-19T11:52:00Z">
                <w:pPr/>
              </w:pPrChange>
            </w:pPr>
            <w:del w:id="6708" w:author="Stephanie Thompson" w:date="2008-11-17T15:36:00Z">
              <w:r w:rsidRPr="00EB43F4" w:rsidDel="00E361B9">
                <w:rPr>
                  <w:rFonts w:ascii="Garamond" w:hAnsi="Garamond"/>
                  <w:sz w:val="22"/>
                  <w:szCs w:val="22"/>
                </w:rPr>
                <w:delText>04/16/06</w:delText>
              </w:r>
            </w:del>
          </w:p>
        </w:tc>
        <w:tc>
          <w:tcPr>
            <w:tcW w:w="144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6709" w:author="Stephanie Thompson" w:date="2008-11-17T15:36:00Z"/>
                <w:rFonts w:ascii="Garamond" w:hAnsi="Garamond"/>
                <w:sz w:val="22"/>
                <w:szCs w:val="22"/>
              </w:rPr>
              <w:pPrChange w:id="6710" w:author="Stephanie Thompson" w:date="2008-11-19T11:52:00Z">
                <w:pPr/>
              </w:pPrChange>
            </w:pPr>
            <w:del w:id="6711" w:author="Stephanie Thompson" w:date="2008-11-17T15:36:00Z">
              <w:r w:rsidRPr="00EB43F4" w:rsidDel="00E361B9">
                <w:rPr>
                  <w:rFonts w:ascii="Garamond" w:hAnsi="Garamond"/>
                  <w:sz w:val="22"/>
                  <w:szCs w:val="22"/>
                </w:rPr>
                <w:delText>04:15 – 04:30,</w:delText>
              </w:r>
            </w:del>
          </w:p>
        </w:tc>
        <w:tc>
          <w:tcPr>
            <w:tcW w:w="1395" w:type="dxa"/>
            <w:vAlign w:val="bottom"/>
          </w:tcPr>
          <w:p w:rsidR="009821B1" w:rsidRDefault="00100B56">
            <w:pPr>
              <w:pStyle w:val="BodyText"/>
              <w:tabs>
                <w:tab w:val="left" w:pos="1080"/>
                <w:tab w:val="left" w:pos="1980"/>
                <w:tab w:val="left" w:pos="10076"/>
              </w:tabs>
              <w:rPr>
                <w:del w:id="6712" w:author="Stephanie Thompson" w:date="2008-11-17T15:36:00Z"/>
                <w:rFonts w:ascii="Garamond" w:hAnsi="Garamond"/>
                <w:sz w:val="22"/>
                <w:szCs w:val="22"/>
              </w:rPr>
              <w:pPrChange w:id="6713" w:author="Stephanie Thompson" w:date="2008-11-19T11:52:00Z">
                <w:pPr/>
              </w:pPrChange>
            </w:pPr>
            <w:del w:id="6714" w:author="Stephanie Thompson" w:date="2008-11-17T15:36:00Z">
              <w:r w:rsidRPr="00EB43F4" w:rsidDel="00E361B9">
                <w:rPr>
                  <w:rFonts w:ascii="Garamond" w:hAnsi="Garamond"/>
                  <w:sz w:val="22"/>
                  <w:szCs w:val="22"/>
                </w:rPr>
                <w:delText>11:15 – 11:30,</w:delText>
              </w:r>
            </w:del>
          </w:p>
        </w:tc>
        <w:tc>
          <w:tcPr>
            <w:tcW w:w="1395" w:type="dxa"/>
            <w:gridSpan w:val="2"/>
            <w:vAlign w:val="bottom"/>
          </w:tcPr>
          <w:p w:rsidR="009821B1" w:rsidRDefault="00100B56">
            <w:pPr>
              <w:pStyle w:val="BodyText"/>
              <w:tabs>
                <w:tab w:val="left" w:pos="1080"/>
                <w:tab w:val="left" w:pos="1980"/>
                <w:tab w:val="left" w:pos="10076"/>
              </w:tabs>
              <w:rPr>
                <w:del w:id="6715" w:author="Stephanie Thompson" w:date="2008-11-17T15:36:00Z"/>
                <w:rFonts w:ascii="Garamond" w:hAnsi="Garamond"/>
                <w:sz w:val="22"/>
                <w:szCs w:val="22"/>
              </w:rPr>
              <w:pPrChange w:id="6716" w:author="Stephanie Thompson" w:date="2008-11-19T11:52:00Z">
                <w:pPr/>
              </w:pPrChange>
            </w:pPr>
            <w:del w:id="6717" w:author="Stephanie Thompson" w:date="2008-11-17T15:36:00Z">
              <w:r w:rsidRPr="00EB43F4" w:rsidDel="00E361B9">
                <w:rPr>
                  <w:rFonts w:ascii="Garamond" w:hAnsi="Garamond"/>
                  <w:sz w:val="22"/>
                  <w:szCs w:val="22"/>
                </w:rPr>
                <w:delText>14:00,</w:delText>
              </w:r>
            </w:del>
          </w:p>
        </w:tc>
        <w:tc>
          <w:tcPr>
            <w:tcW w:w="1395" w:type="dxa"/>
            <w:vAlign w:val="bottom"/>
          </w:tcPr>
          <w:p w:rsidR="009821B1" w:rsidRDefault="00100B56">
            <w:pPr>
              <w:pStyle w:val="BodyText"/>
              <w:tabs>
                <w:tab w:val="left" w:pos="1080"/>
                <w:tab w:val="left" w:pos="1980"/>
                <w:tab w:val="left" w:pos="10076"/>
              </w:tabs>
              <w:rPr>
                <w:del w:id="6718" w:author="Stephanie Thompson" w:date="2008-11-17T15:36:00Z"/>
                <w:rFonts w:ascii="Garamond" w:hAnsi="Garamond"/>
                <w:sz w:val="22"/>
                <w:szCs w:val="22"/>
              </w:rPr>
              <w:pPrChange w:id="6719" w:author="Stephanie Thompson" w:date="2008-11-19T11:52:00Z">
                <w:pPr/>
              </w:pPrChange>
            </w:pPr>
            <w:del w:id="6720" w:author="Stephanie Thompson" w:date="2008-11-17T15:36:00Z">
              <w:r w:rsidRPr="00EB43F4" w:rsidDel="00E361B9">
                <w:rPr>
                  <w:rFonts w:ascii="Garamond" w:hAnsi="Garamond"/>
                  <w:sz w:val="22"/>
                  <w:szCs w:val="22"/>
                </w:rPr>
                <w:delText>18:00 – 18:30</w:delText>
              </w:r>
              <w:r w:rsidR="00BC70DF" w:rsidRPr="00EB43F4" w:rsidDel="00E361B9">
                <w:rPr>
                  <w:rFonts w:ascii="Garamond" w:hAnsi="Garamond"/>
                  <w:sz w:val="22"/>
                  <w:szCs w:val="22"/>
                </w:rPr>
                <w:delText>,</w:delText>
              </w:r>
            </w:del>
          </w:p>
        </w:tc>
      </w:tr>
      <w:tr w:rsidR="00100B56" w:rsidRPr="00EB43F4" w:rsidDel="00E361B9">
        <w:trPr>
          <w:gridAfter w:val="3"/>
          <w:wAfter w:w="2790" w:type="dxa"/>
          <w:trHeight w:val="255"/>
          <w:del w:id="6721" w:author="Stephanie Thompson" w:date="2008-11-17T15:36:00Z"/>
        </w:trPr>
        <w:tc>
          <w:tcPr>
            <w:tcW w:w="1455"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6722" w:author="Stephanie Thompson" w:date="2008-11-17T15:36:00Z"/>
                <w:rFonts w:ascii="Garamond" w:hAnsi="Garamond"/>
                <w:sz w:val="22"/>
                <w:szCs w:val="22"/>
              </w:rPr>
              <w:pPrChange w:id="6723" w:author="Stephanie Thompson" w:date="2008-11-19T11:52:00Z">
                <w:pPr/>
              </w:pPrChange>
            </w:pPr>
          </w:p>
        </w:tc>
        <w:tc>
          <w:tcPr>
            <w:tcW w:w="144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6724" w:author="Stephanie Thompson" w:date="2008-11-17T15:36:00Z"/>
                <w:rFonts w:ascii="Garamond" w:hAnsi="Garamond"/>
                <w:sz w:val="22"/>
                <w:szCs w:val="22"/>
              </w:rPr>
              <w:pPrChange w:id="6725" w:author="Stephanie Thompson" w:date="2008-11-19T11:52:00Z">
                <w:pPr/>
              </w:pPrChange>
            </w:pPr>
            <w:del w:id="6726" w:author="Stephanie Thompson" w:date="2008-11-17T15:36:00Z">
              <w:r w:rsidRPr="00EB43F4" w:rsidDel="00E361B9">
                <w:rPr>
                  <w:rFonts w:ascii="Garamond" w:hAnsi="Garamond"/>
                  <w:sz w:val="22"/>
                  <w:szCs w:val="22"/>
                </w:rPr>
                <w:delText>19:30,</w:delText>
              </w:r>
            </w:del>
          </w:p>
        </w:tc>
        <w:tc>
          <w:tcPr>
            <w:tcW w:w="1395" w:type="dxa"/>
            <w:vAlign w:val="bottom"/>
          </w:tcPr>
          <w:p w:rsidR="009821B1" w:rsidRDefault="00100B56">
            <w:pPr>
              <w:pStyle w:val="BodyText"/>
              <w:tabs>
                <w:tab w:val="left" w:pos="1080"/>
                <w:tab w:val="left" w:pos="1980"/>
                <w:tab w:val="left" w:pos="10076"/>
              </w:tabs>
              <w:rPr>
                <w:del w:id="6727" w:author="Stephanie Thompson" w:date="2008-11-17T15:36:00Z"/>
                <w:rFonts w:ascii="Garamond" w:hAnsi="Garamond"/>
                <w:sz w:val="22"/>
                <w:szCs w:val="22"/>
              </w:rPr>
              <w:pPrChange w:id="6728" w:author="Stephanie Thompson" w:date="2008-11-19T11:52:00Z">
                <w:pPr/>
              </w:pPrChange>
            </w:pPr>
            <w:del w:id="6729" w:author="Stephanie Thompson" w:date="2008-11-17T15:36:00Z">
              <w:r w:rsidRPr="00EB43F4" w:rsidDel="00E361B9">
                <w:rPr>
                  <w:rFonts w:ascii="Garamond" w:hAnsi="Garamond"/>
                  <w:sz w:val="22"/>
                  <w:szCs w:val="22"/>
                </w:rPr>
                <w:delText>20:45</w:delText>
              </w:r>
            </w:del>
          </w:p>
        </w:tc>
      </w:tr>
      <w:tr w:rsidR="00100B56" w:rsidRPr="00EB43F4" w:rsidDel="00E361B9">
        <w:trPr>
          <w:gridAfter w:val="3"/>
          <w:wAfter w:w="2790" w:type="dxa"/>
          <w:trHeight w:val="255"/>
          <w:del w:id="6730" w:author="Stephanie Thompson" w:date="2008-11-17T15:36:00Z"/>
        </w:trPr>
        <w:tc>
          <w:tcPr>
            <w:tcW w:w="1455" w:type="dxa"/>
            <w:vAlign w:val="bottom"/>
          </w:tcPr>
          <w:p w:rsidR="009821B1" w:rsidRDefault="00100B56">
            <w:pPr>
              <w:pStyle w:val="BodyText"/>
              <w:tabs>
                <w:tab w:val="left" w:pos="1080"/>
                <w:tab w:val="left" w:pos="1980"/>
                <w:tab w:val="left" w:pos="10076"/>
              </w:tabs>
              <w:rPr>
                <w:del w:id="6731" w:author="Stephanie Thompson" w:date="2008-11-17T15:36:00Z"/>
                <w:rFonts w:ascii="Garamond" w:hAnsi="Garamond"/>
                <w:sz w:val="22"/>
                <w:szCs w:val="22"/>
              </w:rPr>
              <w:pPrChange w:id="6732" w:author="Stephanie Thompson" w:date="2008-11-19T11:52:00Z">
                <w:pPr/>
              </w:pPrChange>
            </w:pPr>
            <w:del w:id="6733" w:author="Stephanie Thompson" w:date="2008-11-17T15:36:00Z">
              <w:r w:rsidRPr="00EB43F4" w:rsidDel="00E361B9">
                <w:rPr>
                  <w:rFonts w:ascii="Garamond" w:hAnsi="Garamond"/>
                  <w:sz w:val="22"/>
                  <w:szCs w:val="22"/>
                </w:rPr>
                <w:delText>04/17/06</w:delText>
              </w:r>
            </w:del>
          </w:p>
        </w:tc>
        <w:tc>
          <w:tcPr>
            <w:tcW w:w="1440" w:type="dxa"/>
            <w:vAlign w:val="bottom"/>
          </w:tcPr>
          <w:p w:rsidR="009821B1" w:rsidRDefault="00100B56">
            <w:pPr>
              <w:pStyle w:val="BodyText"/>
              <w:tabs>
                <w:tab w:val="left" w:pos="1080"/>
                <w:tab w:val="left" w:pos="1980"/>
                <w:tab w:val="left" w:pos="10076"/>
              </w:tabs>
              <w:rPr>
                <w:del w:id="6734" w:author="Stephanie Thompson" w:date="2008-11-17T15:36:00Z"/>
                <w:rFonts w:ascii="Garamond" w:hAnsi="Garamond"/>
                <w:sz w:val="22"/>
                <w:szCs w:val="22"/>
              </w:rPr>
              <w:pPrChange w:id="6735" w:author="Stephanie Thompson" w:date="2008-11-19T11:52:00Z">
                <w:pPr/>
              </w:pPrChange>
            </w:pPr>
            <w:del w:id="6736" w:author="Stephanie Thompson" w:date="2008-11-17T15:36:00Z">
              <w:r w:rsidRPr="00EB43F4" w:rsidDel="00E361B9">
                <w:rPr>
                  <w:rFonts w:ascii="Garamond" w:hAnsi="Garamond"/>
                  <w:sz w:val="22"/>
                  <w:szCs w:val="22"/>
                </w:rPr>
                <w:delText>10:45,</w:delText>
              </w:r>
            </w:del>
          </w:p>
        </w:tc>
        <w:tc>
          <w:tcPr>
            <w:tcW w:w="1395" w:type="dxa"/>
            <w:vAlign w:val="bottom"/>
          </w:tcPr>
          <w:p w:rsidR="009821B1" w:rsidRDefault="00100B56">
            <w:pPr>
              <w:pStyle w:val="BodyText"/>
              <w:tabs>
                <w:tab w:val="left" w:pos="1080"/>
                <w:tab w:val="left" w:pos="1980"/>
                <w:tab w:val="left" w:pos="10076"/>
              </w:tabs>
              <w:rPr>
                <w:del w:id="6737" w:author="Stephanie Thompson" w:date="2008-11-17T15:36:00Z"/>
                <w:rFonts w:ascii="Garamond" w:hAnsi="Garamond"/>
                <w:sz w:val="22"/>
                <w:szCs w:val="22"/>
              </w:rPr>
              <w:pPrChange w:id="6738" w:author="Stephanie Thompson" w:date="2008-11-19T11:52:00Z">
                <w:pPr/>
              </w:pPrChange>
            </w:pPr>
            <w:del w:id="6739" w:author="Stephanie Thompson" w:date="2008-11-17T15:36:00Z">
              <w:r w:rsidRPr="00EB43F4" w:rsidDel="00E361B9">
                <w:rPr>
                  <w:rFonts w:ascii="Garamond" w:hAnsi="Garamond"/>
                  <w:sz w:val="22"/>
                  <w:szCs w:val="22"/>
                </w:rPr>
                <w:delText>22:45</w:delText>
              </w:r>
            </w:del>
          </w:p>
        </w:tc>
      </w:tr>
      <w:tr w:rsidR="00100B56" w:rsidRPr="00EB43F4" w:rsidDel="00E361B9">
        <w:trPr>
          <w:gridAfter w:val="2"/>
          <w:wAfter w:w="1500" w:type="dxa"/>
          <w:trHeight w:val="255"/>
          <w:del w:id="6740" w:author="Stephanie Thompson" w:date="2008-11-17T15:36:00Z"/>
        </w:trPr>
        <w:tc>
          <w:tcPr>
            <w:tcW w:w="1455" w:type="dxa"/>
            <w:vAlign w:val="bottom"/>
          </w:tcPr>
          <w:p w:rsidR="009821B1" w:rsidRDefault="00100B56">
            <w:pPr>
              <w:pStyle w:val="BodyText"/>
              <w:tabs>
                <w:tab w:val="left" w:pos="1080"/>
                <w:tab w:val="left" w:pos="1980"/>
                <w:tab w:val="left" w:pos="10076"/>
              </w:tabs>
              <w:rPr>
                <w:del w:id="6741" w:author="Stephanie Thompson" w:date="2008-11-17T15:36:00Z"/>
                <w:rFonts w:ascii="Garamond" w:hAnsi="Garamond"/>
                <w:sz w:val="22"/>
                <w:szCs w:val="22"/>
              </w:rPr>
              <w:pPrChange w:id="6742" w:author="Stephanie Thompson" w:date="2008-11-19T11:52:00Z">
                <w:pPr/>
              </w:pPrChange>
            </w:pPr>
            <w:del w:id="6743" w:author="Stephanie Thompson" w:date="2008-11-17T15:36:00Z">
              <w:r w:rsidRPr="00EB43F4" w:rsidDel="00E361B9">
                <w:rPr>
                  <w:rFonts w:ascii="Garamond" w:hAnsi="Garamond"/>
                  <w:sz w:val="22"/>
                  <w:szCs w:val="22"/>
                </w:rPr>
                <w:delText>04/18/06</w:delText>
              </w:r>
            </w:del>
          </w:p>
        </w:tc>
        <w:tc>
          <w:tcPr>
            <w:tcW w:w="1440" w:type="dxa"/>
            <w:vAlign w:val="bottom"/>
          </w:tcPr>
          <w:p w:rsidR="009821B1" w:rsidRDefault="00100B56">
            <w:pPr>
              <w:pStyle w:val="BodyText"/>
              <w:tabs>
                <w:tab w:val="left" w:pos="1080"/>
                <w:tab w:val="left" w:pos="1980"/>
                <w:tab w:val="left" w:pos="10076"/>
              </w:tabs>
              <w:rPr>
                <w:del w:id="6744" w:author="Stephanie Thompson" w:date="2008-11-17T15:36:00Z"/>
                <w:rFonts w:ascii="Garamond" w:hAnsi="Garamond"/>
                <w:sz w:val="22"/>
                <w:szCs w:val="22"/>
              </w:rPr>
              <w:pPrChange w:id="6745" w:author="Stephanie Thompson" w:date="2008-11-19T11:52:00Z">
                <w:pPr/>
              </w:pPrChange>
            </w:pPr>
            <w:del w:id="6746" w:author="Stephanie Thompson" w:date="2008-11-17T15:36:00Z">
              <w:r w:rsidRPr="00EB43F4" w:rsidDel="00E361B9">
                <w:rPr>
                  <w:rFonts w:ascii="Garamond" w:hAnsi="Garamond"/>
                  <w:sz w:val="22"/>
                  <w:szCs w:val="22"/>
                </w:rPr>
                <w:delText>09:30,</w:delText>
              </w:r>
            </w:del>
          </w:p>
        </w:tc>
        <w:tc>
          <w:tcPr>
            <w:tcW w:w="1395" w:type="dxa"/>
            <w:vAlign w:val="bottom"/>
          </w:tcPr>
          <w:p w:rsidR="009821B1" w:rsidRDefault="00100B56">
            <w:pPr>
              <w:pStyle w:val="BodyText"/>
              <w:tabs>
                <w:tab w:val="left" w:pos="1080"/>
                <w:tab w:val="left" w:pos="1980"/>
                <w:tab w:val="left" w:pos="10076"/>
              </w:tabs>
              <w:rPr>
                <w:del w:id="6747" w:author="Stephanie Thompson" w:date="2008-11-17T15:36:00Z"/>
                <w:rFonts w:ascii="Garamond" w:hAnsi="Garamond"/>
                <w:sz w:val="22"/>
                <w:szCs w:val="22"/>
              </w:rPr>
              <w:pPrChange w:id="6748" w:author="Stephanie Thompson" w:date="2008-11-19T11:52:00Z">
                <w:pPr/>
              </w:pPrChange>
            </w:pPr>
            <w:del w:id="6749" w:author="Stephanie Thompson" w:date="2008-11-17T15:36:00Z">
              <w:r w:rsidRPr="00EB43F4" w:rsidDel="00E361B9">
                <w:rPr>
                  <w:rFonts w:ascii="Garamond" w:hAnsi="Garamond"/>
                  <w:sz w:val="22"/>
                  <w:szCs w:val="22"/>
                </w:rPr>
                <w:delText>10:45,</w:delText>
              </w:r>
            </w:del>
          </w:p>
        </w:tc>
        <w:tc>
          <w:tcPr>
            <w:tcW w:w="1290" w:type="dxa"/>
            <w:vAlign w:val="bottom"/>
          </w:tcPr>
          <w:p w:rsidR="009821B1" w:rsidRDefault="00100B56">
            <w:pPr>
              <w:pStyle w:val="BodyText"/>
              <w:tabs>
                <w:tab w:val="left" w:pos="1080"/>
                <w:tab w:val="left" w:pos="1980"/>
                <w:tab w:val="left" w:pos="10076"/>
              </w:tabs>
              <w:rPr>
                <w:del w:id="6750" w:author="Stephanie Thompson" w:date="2008-11-17T15:36:00Z"/>
                <w:rFonts w:ascii="Garamond" w:hAnsi="Garamond"/>
                <w:sz w:val="22"/>
                <w:szCs w:val="22"/>
              </w:rPr>
              <w:pPrChange w:id="6751" w:author="Stephanie Thompson" w:date="2008-11-19T11:52:00Z">
                <w:pPr/>
              </w:pPrChange>
            </w:pPr>
            <w:del w:id="6752" w:author="Stephanie Thompson" w:date="2008-11-17T15:36:00Z">
              <w:r w:rsidRPr="00EB43F4" w:rsidDel="00E361B9">
                <w:rPr>
                  <w:rFonts w:ascii="Garamond" w:hAnsi="Garamond"/>
                  <w:sz w:val="22"/>
                  <w:szCs w:val="22"/>
                </w:rPr>
                <w:delText>12:45</w:delText>
              </w:r>
            </w:del>
          </w:p>
        </w:tc>
      </w:tr>
      <w:tr w:rsidR="00100B56" w:rsidRPr="00EB43F4" w:rsidDel="00E361B9">
        <w:trPr>
          <w:gridAfter w:val="4"/>
          <w:wAfter w:w="4185" w:type="dxa"/>
          <w:trHeight w:val="255"/>
          <w:del w:id="6753" w:author="Stephanie Thompson" w:date="2008-11-17T15:36:00Z"/>
        </w:trPr>
        <w:tc>
          <w:tcPr>
            <w:tcW w:w="1455" w:type="dxa"/>
            <w:vAlign w:val="bottom"/>
          </w:tcPr>
          <w:p w:rsidR="009821B1" w:rsidRDefault="00100B56">
            <w:pPr>
              <w:pStyle w:val="BodyText"/>
              <w:tabs>
                <w:tab w:val="left" w:pos="1080"/>
                <w:tab w:val="left" w:pos="1980"/>
                <w:tab w:val="left" w:pos="10076"/>
              </w:tabs>
              <w:rPr>
                <w:del w:id="6754" w:author="Stephanie Thompson" w:date="2008-11-17T15:36:00Z"/>
                <w:rFonts w:ascii="Garamond" w:hAnsi="Garamond"/>
                <w:sz w:val="22"/>
                <w:szCs w:val="22"/>
              </w:rPr>
              <w:pPrChange w:id="6755" w:author="Stephanie Thompson" w:date="2008-11-19T11:52:00Z">
                <w:pPr/>
              </w:pPrChange>
            </w:pPr>
            <w:del w:id="6756" w:author="Stephanie Thompson" w:date="2008-11-17T15:36:00Z">
              <w:r w:rsidRPr="00EB43F4" w:rsidDel="00E361B9">
                <w:rPr>
                  <w:rFonts w:ascii="Garamond" w:hAnsi="Garamond"/>
                  <w:sz w:val="22"/>
                  <w:szCs w:val="22"/>
                </w:rPr>
                <w:delText>04/19/06</w:delText>
              </w:r>
            </w:del>
          </w:p>
        </w:tc>
        <w:tc>
          <w:tcPr>
            <w:tcW w:w="1440" w:type="dxa"/>
            <w:vAlign w:val="bottom"/>
          </w:tcPr>
          <w:p w:rsidR="009821B1" w:rsidRDefault="00100B56">
            <w:pPr>
              <w:pStyle w:val="BodyText"/>
              <w:tabs>
                <w:tab w:val="left" w:pos="1080"/>
                <w:tab w:val="left" w:pos="1980"/>
                <w:tab w:val="left" w:pos="10076"/>
              </w:tabs>
              <w:rPr>
                <w:del w:id="6757" w:author="Stephanie Thompson" w:date="2008-11-17T15:36:00Z"/>
                <w:rFonts w:ascii="Garamond" w:hAnsi="Garamond"/>
                <w:sz w:val="22"/>
                <w:szCs w:val="22"/>
              </w:rPr>
              <w:pPrChange w:id="6758" w:author="Stephanie Thompson" w:date="2008-11-19T11:52:00Z">
                <w:pPr/>
              </w:pPrChange>
            </w:pPr>
            <w:del w:id="6759" w:author="Stephanie Thompson" w:date="2008-11-17T15:36:00Z">
              <w:r w:rsidRPr="00EB43F4" w:rsidDel="00E361B9">
                <w:rPr>
                  <w:rFonts w:ascii="Garamond" w:hAnsi="Garamond"/>
                  <w:sz w:val="22"/>
                  <w:szCs w:val="22"/>
                </w:rPr>
                <w:delText>03:30</w:delText>
              </w:r>
            </w:del>
          </w:p>
        </w:tc>
      </w:tr>
    </w:tbl>
    <w:p w:rsidR="009821B1" w:rsidRDefault="009821B1">
      <w:pPr>
        <w:pStyle w:val="BodyText"/>
        <w:tabs>
          <w:tab w:val="left" w:pos="1080"/>
          <w:tab w:val="left" w:pos="1980"/>
          <w:tab w:val="left" w:pos="10076"/>
        </w:tabs>
        <w:rPr>
          <w:del w:id="6760" w:author="Stephanie Thompson" w:date="2008-11-17T15:36:00Z"/>
          <w:rFonts w:ascii="Garamond" w:hAnsi="Garamond"/>
          <w:color w:val="000000"/>
          <w:sz w:val="22"/>
          <w:szCs w:val="22"/>
        </w:rPr>
        <w:pPrChange w:id="6761" w:author="Stephanie Thompson" w:date="2008-11-19T11:52:00Z">
          <w:pPr/>
        </w:pPrChange>
      </w:pPr>
    </w:p>
    <w:p w:rsidR="009821B1" w:rsidRDefault="00BD0D38">
      <w:pPr>
        <w:pStyle w:val="BodyText"/>
        <w:tabs>
          <w:tab w:val="left" w:pos="1080"/>
          <w:tab w:val="left" w:pos="1980"/>
          <w:tab w:val="left" w:pos="10076"/>
        </w:tabs>
        <w:rPr>
          <w:del w:id="6762" w:author="Stephanie Thompson" w:date="2008-11-17T15:36:00Z"/>
          <w:rFonts w:ascii="Garamond" w:hAnsi="Garamond"/>
          <w:sz w:val="22"/>
          <w:szCs w:val="22"/>
        </w:rPr>
        <w:pPrChange w:id="6763" w:author="Stephanie Thompson" w:date="2008-11-19T11:52:00Z">
          <w:pPr/>
        </w:pPrChange>
      </w:pPr>
      <w:del w:id="6764"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6765" w:author="Stephanie Thompson" w:date="2008-11-17T15:36:00Z"/>
        </w:trPr>
        <w:tc>
          <w:tcPr>
            <w:tcW w:w="1500" w:type="dxa"/>
            <w:tcBorders>
              <w:top w:val="nil"/>
              <w:left w:val="nil"/>
              <w:bottom w:val="nil"/>
              <w:right w:val="nil"/>
            </w:tcBorders>
            <w:shd w:val="clear" w:color="auto" w:fill="auto"/>
            <w:noWrap/>
            <w:vAlign w:val="bottom"/>
          </w:tcPr>
          <w:p w:rsidR="009821B1" w:rsidRDefault="00272BF3">
            <w:pPr>
              <w:pStyle w:val="BodyText"/>
              <w:tabs>
                <w:tab w:val="left" w:pos="1080"/>
                <w:tab w:val="left" w:pos="1980"/>
                <w:tab w:val="left" w:pos="10076"/>
              </w:tabs>
              <w:rPr>
                <w:del w:id="6766" w:author="Stephanie Thompson" w:date="2008-11-17T15:36:00Z"/>
                <w:rFonts w:ascii="Garamond" w:hAnsi="Garamond"/>
                <w:sz w:val="22"/>
                <w:szCs w:val="22"/>
              </w:rPr>
              <w:pPrChange w:id="6767" w:author="Stephanie Thompson" w:date="2008-11-19T11:52:00Z">
                <w:pPr/>
              </w:pPrChange>
            </w:pPr>
            <w:del w:id="6768" w:author="Stephanie Thompson" w:date="2008-11-17T15:36:00Z">
              <w:r w:rsidRPr="00EB43F4" w:rsidDel="00E361B9">
                <w:rPr>
                  <w:rFonts w:ascii="Garamond" w:hAnsi="Garamond"/>
                  <w:sz w:val="22"/>
                  <w:szCs w:val="22"/>
                </w:rPr>
                <w:delText>04/27/06</w:delText>
              </w:r>
            </w:del>
          </w:p>
        </w:tc>
        <w:tc>
          <w:tcPr>
            <w:tcW w:w="1395" w:type="dxa"/>
            <w:tcBorders>
              <w:top w:val="nil"/>
              <w:left w:val="nil"/>
              <w:bottom w:val="nil"/>
              <w:right w:val="nil"/>
            </w:tcBorders>
            <w:shd w:val="clear" w:color="auto" w:fill="auto"/>
            <w:noWrap/>
            <w:vAlign w:val="bottom"/>
          </w:tcPr>
          <w:p w:rsidR="009821B1" w:rsidRDefault="00272BF3">
            <w:pPr>
              <w:pStyle w:val="BodyText"/>
              <w:tabs>
                <w:tab w:val="left" w:pos="1080"/>
                <w:tab w:val="left" w:pos="1980"/>
                <w:tab w:val="left" w:pos="10076"/>
              </w:tabs>
              <w:rPr>
                <w:del w:id="6769" w:author="Stephanie Thompson" w:date="2008-11-17T15:36:00Z"/>
                <w:rFonts w:ascii="Garamond" w:hAnsi="Garamond"/>
                <w:sz w:val="22"/>
                <w:szCs w:val="22"/>
              </w:rPr>
              <w:pPrChange w:id="6770" w:author="Stephanie Thompson" w:date="2008-11-19T11:52:00Z">
                <w:pPr/>
              </w:pPrChange>
            </w:pPr>
            <w:del w:id="6771" w:author="Stephanie Thompson" w:date="2008-11-17T15:36:00Z">
              <w:r w:rsidRPr="00EB43F4" w:rsidDel="00E361B9">
                <w:rPr>
                  <w:rFonts w:ascii="Garamond" w:hAnsi="Garamond"/>
                  <w:sz w:val="22"/>
                  <w:szCs w:val="22"/>
                </w:rPr>
                <w:delText>08:00 to</w:delText>
              </w:r>
            </w:del>
          </w:p>
        </w:tc>
        <w:tc>
          <w:tcPr>
            <w:tcW w:w="1440" w:type="dxa"/>
            <w:vAlign w:val="bottom"/>
          </w:tcPr>
          <w:p w:rsidR="009821B1" w:rsidRDefault="00272BF3">
            <w:pPr>
              <w:pStyle w:val="BodyText"/>
              <w:tabs>
                <w:tab w:val="left" w:pos="1080"/>
                <w:tab w:val="left" w:pos="1980"/>
                <w:tab w:val="left" w:pos="10076"/>
              </w:tabs>
              <w:rPr>
                <w:del w:id="6772" w:author="Stephanie Thompson" w:date="2008-11-17T15:36:00Z"/>
                <w:rFonts w:ascii="Garamond" w:hAnsi="Garamond"/>
                <w:sz w:val="22"/>
                <w:szCs w:val="22"/>
              </w:rPr>
              <w:pPrChange w:id="6773" w:author="Stephanie Thompson" w:date="2008-11-19T11:52:00Z">
                <w:pPr/>
              </w:pPrChange>
            </w:pPr>
            <w:del w:id="6774" w:author="Stephanie Thompson" w:date="2008-11-17T15:36:00Z">
              <w:r w:rsidRPr="00EB43F4" w:rsidDel="00E361B9">
                <w:rPr>
                  <w:rFonts w:ascii="Garamond" w:hAnsi="Garamond"/>
                  <w:sz w:val="22"/>
                  <w:szCs w:val="22"/>
                </w:rPr>
                <w:delText>04/30/06</w:delText>
              </w:r>
            </w:del>
          </w:p>
        </w:tc>
        <w:tc>
          <w:tcPr>
            <w:tcW w:w="1440" w:type="dxa"/>
            <w:vAlign w:val="bottom"/>
          </w:tcPr>
          <w:p w:rsidR="009821B1" w:rsidRDefault="00272BF3">
            <w:pPr>
              <w:pStyle w:val="BodyText"/>
              <w:tabs>
                <w:tab w:val="left" w:pos="1080"/>
                <w:tab w:val="left" w:pos="1980"/>
                <w:tab w:val="left" w:pos="10076"/>
              </w:tabs>
              <w:rPr>
                <w:del w:id="6775" w:author="Stephanie Thompson" w:date="2008-11-17T15:36:00Z"/>
                <w:rFonts w:ascii="Garamond" w:hAnsi="Garamond"/>
                <w:sz w:val="22"/>
                <w:szCs w:val="22"/>
              </w:rPr>
              <w:pPrChange w:id="6776" w:author="Stephanie Thompson" w:date="2008-11-19T11:52:00Z">
                <w:pPr/>
              </w:pPrChange>
            </w:pPr>
            <w:del w:id="6777" w:author="Stephanie Thompson" w:date="2008-11-17T15:36:00Z">
              <w:r w:rsidRPr="00EB43F4" w:rsidDel="00E361B9">
                <w:rPr>
                  <w:rFonts w:ascii="Garamond" w:hAnsi="Garamond"/>
                  <w:sz w:val="22"/>
                  <w:szCs w:val="22"/>
                </w:rPr>
                <w:delText>23:45</w:delText>
              </w:r>
            </w:del>
          </w:p>
        </w:tc>
      </w:tr>
    </w:tbl>
    <w:p w:rsidR="00BD0D38" w:rsidRPr="00EB43F4" w:rsidDel="00E361B9" w:rsidRDefault="00BD0D38" w:rsidP="00507EC4">
      <w:pPr>
        <w:pStyle w:val="BodyText"/>
        <w:tabs>
          <w:tab w:val="left" w:pos="1080"/>
          <w:tab w:val="left" w:pos="1980"/>
          <w:tab w:val="left" w:pos="10076"/>
        </w:tabs>
        <w:rPr>
          <w:del w:id="6778" w:author="Stephanie Thompson" w:date="2008-11-17T15:36:00Z"/>
          <w:rFonts w:ascii="Garamond" w:hAnsi="Garamond"/>
          <w:color w:val="000000"/>
          <w:sz w:val="22"/>
          <w:szCs w:val="22"/>
        </w:rPr>
        <w:sectPr w:rsidR="00BD0D38" w:rsidRPr="00EB43F4" w:rsidDel="00E361B9" w:rsidSect="00AC7F12">
          <w:type w:val="continuous"/>
          <w:pgSz w:w="12240" w:h="15840" w:code="1"/>
          <w:pgMar w:top="1152" w:right="1080" w:bottom="1152" w:left="1152" w:header="720" w:footer="720" w:gutter="0"/>
          <w:cols w:space="720"/>
          <w:docGrid w:linePitch="360"/>
        </w:sectPr>
      </w:pPr>
    </w:p>
    <w:p w:rsidR="009821B1" w:rsidRDefault="009821B1">
      <w:pPr>
        <w:pStyle w:val="BodyText"/>
        <w:tabs>
          <w:tab w:val="left" w:pos="1080"/>
          <w:tab w:val="left" w:pos="1980"/>
          <w:tab w:val="left" w:pos="10076"/>
        </w:tabs>
        <w:rPr>
          <w:del w:id="6779" w:author="Stephanie Thompson" w:date="2008-11-17T15:36:00Z"/>
          <w:rFonts w:ascii="Garamond" w:hAnsi="Garamond"/>
          <w:sz w:val="22"/>
          <w:szCs w:val="22"/>
        </w:rPr>
        <w:pPrChange w:id="6780" w:author="Stephanie Thompson" w:date="2008-11-19T11:52:00Z">
          <w:pPr/>
        </w:pPrChange>
      </w:pPr>
    </w:p>
    <w:p w:rsidR="009821B1" w:rsidRDefault="00ED09EF">
      <w:pPr>
        <w:pStyle w:val="BodyText"/>
        <w:tabs>
          <w:tab w:val="left" w:pos="1080"/>
          <w:tab w:val="left" w:pos="1980"/>
          <w:tab w:val="left" w:pos="10076"/>
        </w:tabs>
        <w:rPr>
          <w:del w:id="6781" w:author="Stephanie Thompson" w:date="2008-11-17T15:36:00Z"/>
          <w:rFonts w:ascii="Garamond" w:hAnsi="Garamond"/>
          <w:sz w:val="22"/>
          <w:szCs w:val="22"/>
        </w:rPr>
        <w:pPrChange w:id="6782" w:author="Stephanie Thompson" w:date="2008-11-19T11:52:00Z">
          <w:pPr/>
        </w:pPrChange>
      </w:pPr>
      <w:del w:id="6783"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6784" w:author="Stephanie Thompson" w:date="2008-11-17T15:36:00Z"/>
          <w:rFonts w:ascii="Garamond" w:hAnsi="Garamond"/>
          <w:sz w:val="22"/>
          <w:szCs w:val="22"/>
        </w:rPr>
        <w:pPrChange w:id="6785" w:author="Stephanie Thompson" w:date="2008-11-19T11:52:00Z">
          <w:pPr/>
        </w:pPrChange>
      </w:pPr>
    </w:p>
    <w:p w:rsidR="009821B1" w:rsidRDefault="00ED09EF">
      <w:pPr>
        <w:pStyle w:val="BodyText"/>
        <w:tabs>
          <w:tab w:val="left" w:pos="1080"/>
          <w:tab w:val="left" w:pos="1980"/>
          <w:tab w:val="left" w:pos="10076"/>
        </w:tabs>
        <w:rPr>
          <w:del w:id="6786" w:author="Stephanie Thompson" w:date="2008-11-17T15:36:00Z"/>
          <w:rFonts w:ascii="Garamond" w:hAnsi="Garamond"/>
          <w:sz w:val="22"/>
          <w:szCs w:val="22"/>
        </w:rPr>
        <w:pPrChange w:id="6787" w:author="Stephanie Thompson" w:date="2008-11-19T11:52:00Z">
          <w:pPr/>
        </w:pPrChange>
      </w:pPr>
      <w:del w:id="6788" w:author="Stephanie Thompson" w:date="2008-11-17T15:36:00Z">
        <w:r w:rsidRPr="00EB43F4" w:rsidDel="00E361B9">
          <w:rPr>
            <w:rFonts w:ascii="Garamond" w:hAnsi="Garamond"/>
            <w:sz w:val="22"/>
            <w:szCs w:val="22"/>
          </w:rPr>
          <w:delText>Negative turbidity values deleted</w:delText>
        </w:r>
      </w:del>
    </w:p>
    <w:tbl>
      <w:tblPr>
        <w:tblW w:w="8600" w:type="dxa"/>
        <w:tblInd w:w="93" w:type="dxa"/>
        <w:tblLook w:val="0000"/>
      </w:tblPr>
      <w:tblGrid>
        <w:gridCol w:w="1500"/>
        <w:gridCol w:w="1420"/>
        <w:gridCol w:w="1420"/>
        <w:gridCol w:w="1420"/>
        <w:gridCol w:w="1420"/>
        <w:gridCol w:w="1420"/>
      </w:tblGrid>
      <w:tr w:rsidR="002509DC" w:rsidRPr="00EB43F4" w:rsidDel="00E361B9">
        <w:trPr>
          <w:gridAfter w:val="3"/>
          <w:wAfter w:w="4260" w:type="dxa"/>
          <w:trHeight w:val="255"/>
          <w:del w:id="6789" w:author="Stephanie Thompson" w:date="2008-11-17T15:36:00Z"/>
        </w:trPr>
        <w:tc>
          <w:tcPr>
            <w:tcW w:w="150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790" w:author="Stephanie Thompson" w:date="2008-11-17T15:36:00Z"/>
                <w:rFonts w:ascii="Garamond" w:hAnsi="Garamond"/>
                <w:sz w:val="22"/>
                <w:szCs w:val="22"/>
              </w:rPr>
              <w:pPrChange w:id="6791" w:author="Stephanie Thompson" w:date="2008-11-19T11:52:00Z">
                <w:pPr/>
              </w:pPrChange>
            </w:pPr>
            <w:del w:id="6792"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793" w:author="Stephanie Thompson" w:date="2008-11-17T15:36:00Z"/>
                <w:rFonts w:ascii="Garamond" w:hAnsi="Garamond"/>
                <w:sz w:val="22"/>
                <w:szCs w:val="22"/>
              </w:rPr>
              <w:pPrChange w:id="6794" w:author="Stephanie Thompson" w:date="2008-11-19T11:52:00Z">
                <w:pPr/>
              </w:pPrChange>
            </w:pPr>
            <w:del w:id="6795" w:author="Stephanie Thompson" w:date="2008-11-17T15:36:00Z">
              <w:r w:rsidRPr="00EB43F4" w:rsidDel="00E361B9">
                <w:rPr>
                  <w:rFonts w:ascii="Garamond" w:hAnsi="Garamond"/>
                  <w:sz w:val="22"/>
                  <w:szCs w:val="22"/>
                </w:rPr>
                <w:delText>13:52,</w:delText>
              </w:r>
            </w:del>
          </w:p>
        </w:tc>
        <w:tc>
          <w:tcPr>
            <w:tcW w:w="1420" w:type="dxa"/>
            <w:vAlign w:val="bottom"/>
          </w:tcPr>
          <w:p w:rsidR="009821B1" w:rsidRDefault="002509DC">
            <w:pPr>
              <w:pStyle w:val="BodyText"/>
              <w:tabs>
                <w:tab w:val="left" w:pos="1080"/>
                <w:tab w:val="left" w:pos="1980"/>
                <w:tab w:val="left" w:pos="10076"/>
              </w:tabs>
              <w:rPr>
                <w:del w:id="6796" w:author="Stephanie Thompson" w:date="2008-11-17T15:36:00Z"/>
                <w:rFonts w:ascii="Garamond" w:hAnsi="Garamond"/>
                <w:sz w:val="22"/>
                <w:szCs w:val="22"/>
              </w:rPr>
              <w:pPrChange w:id="6797" w:author="Stephanie Thompson" w:date="2008-11-19T11:52:00Z">
                <w:pPr/>
              </w:pPrChange>
            </w:pPr>
            <w:del w:id="6798" w:author="Stephanie Thompson" w:date="2008-11-17T15:36:00Z">
              <w:r w:rsidRPr="00EB43F4" w:rsidDel="00E361B9">
                <w:rPr>
                  <w:rFonts w:ascii="Garamond" w:hAnsi="Garamond"/>
                  <w:sz w:val="22"/>
                  <w:szCs w:val="22"/>
                </w:rPr>
                <w:delText>19:52</w:delText>
              </w:r>
            </w:del>
          </w:p>
        </w:tc>
      </w:tr>
      <w:tr w:rsidR="009F6394" w:rsidRPr="00EB43F4" w:rsidDel="00E361B9">
        <w:trPr>
          <w:trHeight w:val="255"/>
          <w:del w:id="6799"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00" w:author="Stephanie Thompson" w:date="2008-11-17T15:36:00Z"/>
                <w:rFonts w:ascii="Garamond" w:hAnsi="Garamond"/>
                <w:sz w:val="22"/>
                <w:szCs w:val="22"/>
              </w:rPr>
              <w:pPrChange w:id="6801" w:author="Stephanie Thompson" w:date="2008-11-19T11:52:00Z">
                <w:pPr/>
              </w:pPrChange>
            </w:pPr>
            <w:del w:id="680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03" w:author="Stephanie Thompson" w:date="2008-11-17T15:36:00Z"/>
                <w:rFonts w:ascii="Garamond" w:hAnsi="Garamond"/>
                <w:sz w:val="22"/>
                <w:szCs w:val="22"/>
              </w:rPr>
              <w:pPrChange w:id="6804" w:author="Stephanie Thompson" w:date="2008-11-19T11:52:00Z">
                <w:pPr/>
              </w:pPrChange>
            </w:pPr>
            <w:del w:id="6805" w:author="Stephanie Thompson" w:date="2008-11-17T15:36:00Z">
              <w:r w:rsidRPr="00EB43F4" w:rsidDel="00E361B9">
                <w:rPr>
                  <w:rFonts w:ascii="Garamond" w:hAnsi="Garamond"/>
                  <w:sz w:val="22"/>
                  <w:szCs w:val="22"/>
                </w:rPr>
                <w:delText>11:52,</w:delText>
              </w:r>
            </w:del>
          </w:p>
        </w:tc>
        <w:tc>
          <w:tcPr>
            <w:tcW w:w="1420" w:type="dxa"/>
            <w:vAlign w:val="bottom"/>
          </w:tcPr>
          <w:p w:rsidR="009821B1" w:rsidRDefault="009F6394">
            <w:pPr>
              <w:pStyle w:val="BodyText"/>
              <w:tabs>
                <w:tab w:val="left" w:pos="1080"/>
                <w:tab w:val="left" w:pos="1980"/>
                <w:tab w:val="left" w:pos="10076"/>
              </w:tabs>
              <w:rPr>
                <w:del w:id="6806" w:author="Stephanie Thompson" w:date="2008-11-17T15:36:00Z"/>
                <w:rFonts w:ascii="Garamond" w:hAnsi="Garamond"/>
                <w:sz w:val="22"/>
                <w:szCs w:val="22"/>
              </w:rPr>
              <w:pPrChange w:id="6807" w:author="Stephanie Thompson" w:date="2008-11-19T11:52:00Z">
                <w:pPr/>
              </w:pPrChange>
            </w:pPr>
            <w:del w:id="6808" w:author="Stephanie Thompson" w:date="2008-11-17T15:36:00Z">
              <w:r w:rsidRPr="00EB43F4" w:rsidDel="00E361B9">
                <w:rPr>
                  <w:rFonts w:ascii="Garamond" w:hAnsi="Garamond"/>
                  <w:sz w:val="22"/>
                  <w:szCs w:val="22"/>
                </w:rPr>
                <w:delText>12:52,</w:delText>
              </w:r>
            </w:del>
          </w:p>
        </w:tc>
        <w:tc>
          <w:tcPr>
            <w:tcW w:w="1420" w:type="dxa"/>
            <w:vAlign w:val="bottom"/>
          </w:tcPr>
          <w:p w:rsidR="009821B1" w:rsidRDefault="009F6394">
            <w:pPr>
              <w:pStyle w:val="BodyText"/>
              <w:tabs>
                <w:tab w:val="left" w:pos="1080"/>
                <w:tab w:val="left" w:pos="1980"/>
                <w:tab w:val="left" w:pos="10076"/>
              </w:tabs>
              <w:rPr>
                <w:del w:id="6809" w:author="Stephanie Thompson" w:date="2008-11-17T15:36:00Z"/>
                <w:rFonts w:ascii="Garamond" w:hAnsi="Garamond"/>
                <w:sz w:val="22"/>
                <w:szCs w:val="22"/>
              </w:rPr>
              <w:pPrChange w:id="6810" w:author="Stephanie Thompson" w:date="2008-11-19T11:52:00Z">
                <w:pPr/>
              </w:pPrChange>
            </w:pPr>
            <w:del w:id="6811" w:author="Stephanie Thompson" w:date="2008-11-17T15:36:00Z">
              <w:r w:rsidRPr="00EB43F4" w:rsidDel="00E361B9">
                <w:rPr>
                  <w:rFonts w:ascii="Garamond" w:hAnsi="Garamond"/>
                  <w:sz w:val="22"/>
                  <w:szCs w:val="22"/>
                </w:rPr>
                <w:delText>13:52,</w:delText>
              </w:r>
            </w:del>
          </w:p>
        </w:tc>
        <w:tc>
          <w:tcPr>
            <w:tcW w:w="1420" w:type="dxa"/>
            <w:vAlign w:val="bottom"/>
          </w:tcPr>
          <w:p w:rsidR="009821B1" w:rsidRDefault="009F6394">
            <w:pPr>
              <w:pStyle w:val="BodyText"/>
              <w:tabs>
                <w:tab w:val="left" w:pos="1080"/>
                <w:tab w:val="left" w:pos="1980"/>
                <w:tab w:val="left" w:pos="10076"/>
              </w:tabs>
              <w:rPr>
                <w:del w:id="6812" w:author="Stephanie Thompson" w:date="2008-11-17T15:36:00Z"/>
                <w:rFonts w:ascii="Garamond" w:hAnsi="Garamond"/>
                <w:sz w:val="22"/>
                <w:szCs w:val="22"/>
              </w:rPr>
              <w:pPrChange w:id="6813" w:author="Stephanie Thompson" w:date="2008-11-19T11:52:00Z">
                <w:pPr/>
              </w:pPrChange>
            </w:pPr>
            <w:del w:id="6814" w:author="Stephanie Thompson" w:date="2008-11-17T15:36:00Z">
              <w:r w:rsidRPr="00EB43F4" w:rsidDel="00E361B9">
                <w:rPr>
                  <w:rFonts w:ascii="Garamond" w:hAnsi="Garamond"/>
                  <w:sz w:val="22"/>
                  <w:szCs w:val="22"/>
                </w:rPr>
                <w:delText>14:52,</w:delText>
              </w:r>
            </w:del>
          </w:p>
        </w:tc>
        <w:tc>
          <w:tcPr>
            <w:tcW w:w="1420" w:type="dxa"/>
            <w:vAlign w:val="bottom"/>
          </w:tcPr>
          <w:p w:rsidR="009821B1" w:rsidRDefault="009F6394">
            <w:pPr>
              <w:pStyle w:val="BodyText"/>
              <w:tabs>
                <w:tab w:val="left" w:pos="1080"/>
                <w:tab w:val="left" w:pos="1980"/>
                <w:tab w:val="left" w:pos="10076"/>
              </w:tabs>
              <w:rPr>
                <w:del w:id="6815" w:author="Stephanie Thompson" w:date="2008-11-17T15:36:00Z"/>
                <w:rFonts w:ascii="Garamond" w:hAnsi="Garamond"/>
                <w:sz w:val="22"/>
                <w:szCs w:val="22"/>
              </w:rPr>
              <w:pPrChange w:id="6816" w:author="Stephanie Thompson" w:date="2008-11-19T11:52:00Z">
                <w:pPr/>
              </w:pPrChange>
            </w:pPr>
            <w:del w:id="6817" w:author="Stephanie Thompson" w:date="2008-11-17T15:36:00Z">
              <w:r w:rsidRPr="00EB43F4" w:rsidDel="00E361B9">
                <w:rPr>
                  <w:rFonts w:ascii="Garamond" w:hAnsi="Garamond"/>
                  <w:sz w:val="22"/>
                  <w:szCs w:val="22"/>
                </w:rPr>
                <w:delText>15:52,</w:delText>
              </w:r>
            </w:del>
          </w:p>
        </w:tc>
      </w:tr>
      <w:tr w:rsidR="009F6394" w:rsidRPr="00EB43F4" w:rsidDel="00E361B9">
        <w:trPr>
          <w:gridAfter w:val="3"/>
          <w:wAfter w:w="4260" w:type="dxa"/>
          <w:trHeight w:val="255"/>
          <w:del w:id="6818"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6819" w:author="Stephanie Thompson" w:date="2008-11-17T15:36:00Z"/>
                <w:rFonts w:ascii="Garamond" w:hAnsi="Garamond"/>
                <w:sz w:val="22"/>
                <w:szCs w:val="22"/>
              </w:rPr>
              <w:pPrChange w:id="6820"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21" w:author="Stephanie Thompson" w:date="2008-11-17T15:36:00Z"/>
                <w:rFonts w:ascii="Garamond" w:hAnsi="Garamond"/>
                <w:sz w:val="22"/>
                <w:szCs w:val="22"/>
              </w:rPr>
              <w:pPrChange w:id="6822" w:author="Stephanie Thompson" w:date="2008-11-19T11:52:00Z">
                <w:pPr/>
              </w:pPrChange>
            </w:pPr>
            <w:del w:id="6823" w:author="Stephanie Thompson" w:date="2008-11-17T15:36:00Z">
              <w:r w:rsidRPr="00EB43F4" w:rsidDel="00E361B9">
                <w:rPr>
                  <w:rFonts w:ascii="Garamond" w:hAnsi="Garamond"/>
                  <w:sz w:val="22"/>
                  <w:szCs w:val="22"/>
                </w:rPr>
                <w:delText>16:52,</w:delText>
              </w:r>
            </w:del>
          </w:p>
        </w:tc>
        <w:tc>
          <w:tcPr>
            <w:tcW w:w="1420" w:type="dxa"/>
            <w:vAlign w:val="bottom"/>
          </w:tcPr>
          <w:p w:rsidR="009821B1" w:rsidRDefault="009F6394">
            <w:pPr>
              <w:pStyle w:val="BodyText"/>
              <w:tabs>
                <w:tab w:val="left" w:pos="1080"/>
                <w:tab w:val="left" w:pos="1980"/>
                <w:tab w:val="left" w:pos="10076"/>
              </w:tabs>
              <w:rPr>
                <w:del w:id="6824" w:author="Stephanie Thompson" w:date="2008-11-17T15:36:00Z"/>
                <w:rFonts w:ascii="Garamond" w:hAnsi="Garamond"/>
                <w:sz w:val="22"/>
                <w:szCs w:val="22"/>
              </w:rPr>
              <w:pPrChange w:id="6825" w:author="Stephanie Thompson" w:date="2008-11-19T11:52:00Z">
                <w:pPr/>
              </w:pPrChange>
            </w:pPr>
            <w:del w:id="6826" w:author="Stephanie Thompson" w:date="2008-11-17T15:36:00Z">
              <w:r w:rsidRPr="00EB43F4" w:rsidDel="00E361B9">
                <w:rPr>
                  <w:rFonts w:ascii="Garamond" w:hAnsi="Garamond"/>
                  <w:sz w:val="22"/>
                  <w:szCs w:val="22"/>
                </w:rPr>
                <w:delText>17:52</w:delText>
              </w:r>
            </w:del>
          </w:p>
        </w:tc>
      </w:tr>
      <w:tr w:rsidR="009F6394" w:rsidRPr="00EB43F4" w:rsidDel="00E361B9">
        <w:trPr>
          <w:gridAfter w:val="4"/>
          <w:wAfter w:w="5680" w:type="dxa"/>
          <w:trHeight w:val="255"/>
          <w:del w:id="6827"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28" w:author="Stephanie Thompson" w:date="2008-11-17T15:36:00Z"/>
                <w:rFonts w:ascii="Garamond" w:hAnsi="Garamond"/>
                <w:sz w:val="22"/>
                <w:szCs w:val="22"/>
              </w:rPr>
              <w:pPrChange w:id="6829" w:author="Stephanie Thompson" w:date="2008-11-19T11:52:00Z">
                <w:pPr/>
              </w:pPrChange>
            </w:pPr>
            <w:del w:id="6830"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31" w:author="Stephanie Thompson" w:date="2008-11-17T15:36:00Z"/>
                <w:rFonts w:ascii="Garamond" w:hAnsi="Garamond"/>
                <w:sz w:val="22"/>
                <w:szCs w:val="22"/>
              </w:rPr>
              <w:pPrChange w:id="6832" w:author="Stephanie Thompson" w:date="2008-11-19T11:52:00Z">
                <w:pPr/>
              </w:pPrChange>
            </w:pPr>
            <w:del w:id="6833" w:author="Stephanie Thompson" w:date="2008-11-17T15:36:00Z">
              <w:r w:rsidRPr="00EB43F4" w:rsidDel="00E361B9">
                <w:rPr>
                  <w:rFonts w:ascii="Garamond" w:hAnsi="Garamond"/>
                  <w:sz w:val="22"/>
                  <w:szCs w:val="22"/>
                </w:rPr>
                <w:delText>14:52</w:delText>
              </w:r>
            </w:del>
          </w:p>
        </w:tc>
      </w:tr>
      <w:tr w:rsidR="009F6394" w:rsidRPr="00EB43F4" w:rsidDel="00E361B9">
        <w:trPr>
          <w:gridAfter w:val="1"/>
          <w:wAfter w:w="1420" w:type="dxa"/>
          <w:trHeight w:val="255"/>
          <w:del w:id="6834"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35" w:author="Stephanie Thompson" w:date="2008-11-17T15:36:00Z"/>
                <w:rFonts w:ascii="Garamond" w:hAnsi="Garamond"/>
                <w:sz w:val="22"/>
                <w:szCs w:val="22"/>
              </w:rPr>
              <w:pPrChange w:id="6836" w:author="Stephanie Thompson" w:date="2008-11-19T11:52:00Z">
                <w:pPr/>
              </w:pPrChange>
            </w:pPr>
            <w:del w:id="6837"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38" w:author="Stephanie Thompson" w:date="2008-11-17T15:36:00Z"/>
                <w:rFonts w:ascii="Garamond" w:hAnsi="Garamond"/>
                <w:sz w:val="22"/>
                <w:szCs w:val="22"/>
              </w:rPr>
              <w:pPrChange w:id="6839" w:author="Stephanie Thompson" w:date="2008-11-19T11:52:00Z">
                <w:pPr/>
              </w:pPrChange>
            </w:pPr>
            <w:del w:id="6840" w:author="Stephanie Thompson" w:date="2008-11-17T15:36:00Z">
              <w:r w:rsidRPr="00EB43F4" w:rsidDel="00E361B9">
                <w:rPr>
                  <w:rFonts w:ascii="Garamond" w:hAnsi="Garamond"/>
                  <w:sz w:val="22"/>
                  <w:szCs w:val="22"/>
                </w:rPr>
                <w:delText>10:52,</w:delText>
              </w:r>
            </w:del>
          </w:p>
        </w:tc>
        <w:tc>
          <w:tcPr>
            <w:tcW w:w="1420" w:type="dxa"/>
            <w:vAlign w:val="bottom"/>
          </w:tcPr>
          <w:p w:rsidR="009821B1" w:rsidRDefault="009F6394">
            <w:pPr>
              <w:pStyle w:val="BodyText"/>
              <w:tabs>
                <w:tab w:val="left" w:pos="1080"/>
                <w:tab w:val="left" w:pos="1980"/>
                <w:tab w:val="left" w:pos="10076"/>
              </w:tabs>
              <w:rPr>
                <w:del w:id="6841" w:author="Stephanie Thompson" w:date="2008-11-17T15:36:00Z"/>
                <w:rFonts w:ascii="Garamond" w:hAnsi="Garamond"/>
                <w:sz w:val="22"/>
                <w:szCs w:val="22"/>
              </w:rPr>
              <w:pPrChange w:id="6842" w:author="Stephanie Thompson" w:date="2008-11-19T11:52:00Z">
                <w:pPr/>
              </w:pPrChange>
            </w:pPr>
            <w:del w:id="6843" w:author="Stephanie Thompson" w:date="2008-11-17T15:36:00Z">
              <w:r w:rsidRPr="00EB43F4" w:rsidDel="00E361B9">
                <w:rPr>
                  <w:rFonts w:ascii="Garamond" w:hAnsi="Garamond"/>
                  <w:sz w:val="22"/>
                  <w:szCs w:val="22"/>
                </w:rPr>
                <w:delText>11:52,</w:delText>
              </w:r>
            </w:del>
          </w:p>
        </w:tc>
        <w:tc>
          <w:tcPr>
            <w:tcW w:w="1420" w:type="dxa"/>
            <w:vAlign w:val="bottom"/>
          </w:tcPr>
          <w:p w:rsidR="009821B1" w:rsidRDefault="009F6394">
            <w:pPr>
              <w:pStyle w:val="BodyText"/>
              <w:tabs>
                <w:tab w:val="left" w:pos="1080"/>
                <w:tab w:val="left" w:pos="1980"/>
                <w:tab w:val="left" w:pos="10076"/>
              </w:tabs>
              <w:rPr>
                <w:del w:id="6844" w:author="Stephanie Thompson" w:date="2008-11-17T15:36:00Z"/>
                <w:rFonts w:ascii="Garamond" w:hAnsi="Garamond"/>
                <w:sz w:val="22"/>
                <w:szCs w:val="22"/>
              </w:rPr>
              <w:pPrChange w:id="6845" w:author="Stephanie Thompson" w:date="2008-11-19T11:52:00Z">
                <w:pPr/>
              </w:pPrChange>
            </w:pPr>
            <w:del w:id="6846" w:author="Stephanie Thompson" w:date="2008-11-17T15:36:00Z">
              <w:r w:rsidRPr="00EB43F4" w:rsidDel="00E361B9">
                <w:rPr>
                  <w:rFonts w:ascii="Garamond" w:hAnsi="Garamond"/>
                  <w:sz w:val="22"/>
                  <w:szCs w:val="22"/>
                </w:rPr>
                <w:delText>12:52,</w:delText>
              </w:r>
            </w:del>
          </w:p>
        </w:tc>
        <w:tc>
          <w:tcPr>
            <w:tcW w:w="1420" w:type="dxa"/>
            <w:vAlign w:val="bottom"/>
          </w:tcPr>
          <w:p w:rsidR="009821B1" w:rsidRDefault="009F6394">
            <w:pPr>
              <w:pStyle w:val="BodyText"/>
              <w:tabs>
                <w:tab w:val="left" w:pos="1080"/>
                <w:tab w:val="left" w:pos="1980"/>
                <w:tab w:val="left" w:pos="10076"/>
              </w:tabs>
              <w:rPr>
                <w:del w:id="6847" w:author="Stephanie Thompson" w:date="2008-11-17T15:36:00Z"/>
                <w:rFonts w:ascii="Garamond" w:hAnsi="Garamond"/>
                <w:sz w:val="22"/>
                <w:szCs w:val="22"/>
              </w:rPr>
              <w:pPrChange w:id="6848" w:author="Stephanie Thompson" w:date="2008-11-19T11:52:00Z">
                <w:pPr/>
              </w:pPrChange>
            </w:pPr>
            <w:del w:id="6849" w:author="Stephanie Thompson" w:date="2008-11-17T15:36:00Z">
              <w:r w:rsidRPr="00EB43F4" w:rsidDel="00E361B9">
                <w:rPr>
                  <w:rFonts w:ascii="Garamond" w:hAnsi="Garamond"/>
                  <w:sz w:val="22"/>
                  <w:szCs w:val="22"/>
                </w:rPr>
                <w:delText>13:52</w:delText>
              </w:r>
            </w:del>
          </w:p>
        </w:tc>
      </w:tr>
    </w:tbl>
    <w:p w:rsidR="009821B1" w:rsidRDefault="009821B1">
      <w:pPr>
        <w:pStyle w:val="BodyText"/>
        <w:tabs>
          <w:tab w:val="left" w:pos="1080"/>
          <w:tab w:val="left" w:pos="1980"/>
          <w:tab w:val="left" w:pos="10076"/>
        </w:tabs>
        <w:rPr>
          <w:del w:id="6850" w:author="Stephanie Thompson" w:date="2008-11-17T15:36:00Z"/>
          <w:rFonts w:ascii="Garamond" w:hAnsi="Garamond"/>
          <w:sz w:val="22"/>
          <w:szCs w:val="22"/>
        </w:rPr>
        <w:pPrChange w:id="6851" w:author="Stephanie Thompson" w:date="2008-11-19T11:52:00Z">
          <w:pPr/>
        </w:pPrChange>
      </w:pPr>
    </w:p>
    <w:p w:rsidR="009821B1" w:rsidRDefault="002509DC">
      <w:pPr>
        <w:pStyle w:val="BodyText"/>
        <w:tabs>
          <w:tab w:val="left" w:pos="1080"/>
          <w:tab w:val="left" w:pos="1980"/>
          <w:tab w:val="left" w:pos="10076"/>
        </w:tabs>
        <w:rPr>
          <w:del w:id="6852" w:author="Stephanie Thompson" w:date="2008-11-17T15:36:00Z"/>
          <w:rFonts w:ascii="Garamond" w:hAnsi="Garamond"/>
          <w:sz w:val="22"/>
          <w:szCs w:val="22"/>
        </w:rPr>
        <w:pPrChange w:id="6853" w:author="Stephanie Thompson" w:date="2008-11-19T11:52:00Z">
          <w:pPr/>
        </w:pPrChange>
      </w:pPr>
      <w:del w:id="6854" w:author="Stephanie Thompson" w:date="2008-11-17T15:36:00Z">
        <w:r w:rsidRPr="00EB43F4" w:rsidDel="00E361B9">
          <w:rPr>
            <w:rFonts w:ascii="Garamond" w:hAnsi="Garamond"/>
            <w:sz w:val="22"/>
            <w:szCs w:val="22"/>
          </w:rPr>
          <w:delText>Low readings for water temperature, specific conductance, and salinity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6855" w:author="Stephanie Thompson" w:date="2008-11-17T15:36:00Z"/>
        </w:trPr>
        <w:tc>
          <w:tcPr>
            <w:tcW w:w="150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856" w:author="Stephanie Thompson" w:date="2008-11-17T15:36:00Z"/>
                <w:rFonts w:ascii="Garamond" w:hAnsi="Garamond"/>
                <w:sz w:val="22"/>
                <w:szCs w:val="22"/>
              </w:rPr>
              <w:pPrChange w:id="6857" w:author="Stephanie Thompson" w:date="2008-11-19T11:52:00Z">
                <w:pPr/>
              </w:pPrChange>
            </w:pPr>
            <w:del w:id="6858"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859" w:author="Stephanie Thompson" w:date="2008-11-17T15:36:00Z"/>
                <w:rFonts w:ascii="Garamond" w:hAnsi="Garamond"/>
                <w:sz w:val="22"/>
                <w:szCs w:val="22"/>
              </w:rPr>
              <w:pPrChange w:id="6860" w:author="Stephanie Thompson" w:date="2008-11-19T11:52:00Z">
                <w:pPr/>
              </w:pPrChange>
            </w:pPr>
            <w:del w:id="6861" w:author="Stephanie Thompson" w:date="2008-11-17T15:36:00Z">
              <w:r w:rsidRPr="00EB43F4" w:rsidDel="00E361B9">
                <w:rPr>
                  <w:rFonts w:ascii="Garamond" w:hAnsi="Garamond"/>
                  <w:sz w:val="22"/>
                  <w:szCs w:val="22"/>
                </w:rPr>
                <w:delText>00:52</w:delText>
              </w:r>
            </w:del>
          </w:p>
        </w:tc>
      </w:tr>
    </w:tbl>
    <w:p w:rsidR="009821B1" w:rsidRDefault="009821B1">
      <w:pPr>
        <w:pStyle w:val="BodyText"/>
        <w:tabs>
          <w:tab w:val="left" w:pos="1080"/>
          <w:tab w:val="left" w:pos="1980"/>
          <w:tab w:val="left" w:pos="10076"/>
        </w:tabs>
        <w:rPr>
          <w:del w:id="6862" w:author="Stephanie Thompson" w:date="2008-11-17T15:36:00Z"/>
          <w:rFonts w:ascii="Garamond" w:hAnsi="Garamond"/>
          <w:sz w:val="22"/>
          <w:szCs w:val="22"/>
        </w:rPr>
        <w:pPrChange w:id="6863" w:author="Stephanie Thompson" w:date="2008-11-19T11:52:00Z">
          <w:pPr/>
        </w:pPrChange>
      </w:pPr>
    </w:p>
    <w:p w:rsidR="009821B1" w:rsidRDefault="00E34D7D">
      <w:pPr>
        <w:pStyle w:val="BodyText"/>
        <w:tabs>
          <w:tab w:val="left" w:pos="1080"/>
          <w:tab w:val="left" w:pos="1980"/>
          <w:tab w:val="left" w:pos="10076"/>
        </w:tabs>
        <w:rPr>
          <w:del w:id="6864" w:author="Stephanie Thompson" w:date="2008-11-17T15:36:00Z"/>
          <w:rFonts w:ascii="Garamond" w:hAnsi="Garamond"/>
          <w:sz w:val="22"/>
          <w:szCs w:val="22"/>
        </w:rPr>
        <w:pPrChange w:id="6865" w:author="Stephanie Thompson" w:date="2008-11-19T11:52:00Z">
          <w:pPr/>
        </w:pPrChange>
      </w:pPr>
      <w:del w:id="6866"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2509DC" w:rsidRPr="00EB43F4" w:rsidDel="00E361B9">
        <w:trPr>
          <w:trHeight w:val="255"/>
          <w:del w:id="6867" w:author="Stephanie Thompson" w:date="2008-11-17T15:36:00Z"/>
        </w:trPr>
        <w:tc>
          <w:tcPr>
            <w:tcW w:w="150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868" w:author="Stephanie Thompson" w:date="2008-11-17T15:36:00Z"/>
                <w:rFonts w:ascii="Garamond" w:hAnsi="Garamond"/>
                <w:sz w:val="22"/>
                <w:szCs w:val="22"/>
              </w:rPr>
              <w:pPrChange w:id="6869" w:author="Stephanie Thompson" w:date="2008-11-19T11:52:00Z">
                <w:pPr/>
              </w:pPrChange>
            </w:pPr>
            <w:del w:id="6870"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871" w:author="Stephanie Thompson" w:date="2008-11-17T15:36:00Z"/>
                <w:rFonts w:ascii="Garamond" w:hAnsi="Garamond"/>
                <w:sz w:val="22"/>
                <w:szCs w:val="22"/>
              </w:rPr>
              <w:pPrChange w:id="6872" w:author="Stephanie Thompson" w:date="2008-11-19T11:52:00Z">
                <w:pPr/>
              </w:pPrChange>
            </w:pPr>
            <w:del w:id="6873" w:author="Stephanie Thompson" w:date="2008-11-17T15:36:00Z">
              <w:r w:rsidRPr="00EB43F4" w:rsidDel="00E361B9">
                <w:rPr>
                  <w:rFonts w:ascii="Garamond" w:hAnsi="Garamond"/>
                  <w:sz w:val="22"/>
                  <w:szCs w:val="22"/>
                </w:rPr>
                <w:delText>01:52</w:delText>
              </w:r>
            </w:del>
          </w:p>
        </w:tc>
      </w:tr>
    </w:tbl>
    <w:p w:rsidR="009821B1" w:rsidRDefault="009821B1">
      <w:pPr>
        <w:pStyle w:val="BodyText"/>
        <w:tabs>
          <w:tab w:val="left" w:pos="1080"/>
          <w:tab w:val="left" w:pos="1980"/>
          <w:tab w:val="left" w:pos="10076"/>
        </w:tabs>
        <w:rPr>
          <w:del w:id="6874" w:author="Stephanie Thompson" w:date="2008-11-17T15:36:00Z"/>
          <w:rFonts w:ascii="Garamond" w:hAnsi="Garamond"/>
          <w:sz w:val="22"/>
          <w:szCs w:val="22"/>
        </w:rPr>
        <w:pPrChange w:id="6875" w:author="Stephanie Thompson" w:date="2008-11-19T11:52:00Z">
          <w:pPr/>
        </w:pPrChange>
      </w:pPr>
    </w:p>
    <w:p w:rsidR="009821B1" w:rsidRDefault="002509DC">
      <w:pPr>
        <w:pStyle w:val="BodyText"/>
        <w:tabs>
          <w:tab w:val="left" w:pos="1080"/>
          <w:tab w:val="left" w:pos="1980"/>
          <w:tab w:val="left" w:pos="10076"/>
        </w:tabs>
        <w:rPr>
          <w:del w:id="6876" w:author="Stephanie Thompson" w:date="2008-11-17T15:36:00Z"/>
          <w:rFonts w:ascii="Garamond" w:hAnsi="Garamond"/>
          <w:sz w:val="22"/>
          <w:szCs w:val="22"/>
        </w:rPr>
        <w:pPrChange w:id="6877" w:author="Stephanie Thompson" w:date="2008-11-19T11:52:00Z">
          <w:pPr/>
        </w:pPrChange>
      </w:pPr>
      <w:del w:id="6878" w:author="Stephanie Thompson" w:date="2008-11-17T15:36:00Z">
        <w:r w:rsidRPr="00EB43F4" w:rsidDel="00E361B9">
          <w:rPr>
            <w:rFonts w:ascii="Garamond" w:hAnsi="Garamond"/>
            <w:sz w:val="22"/>
            <w:szCs w:val="22"/>
          </w:rPr>
          <w:delText>Low readings for pH and turbidity deleted – probes most likely emerged from water</w:delText>
        </w:r>
      </w:del>
    </w:p>
    <w:tbl>
      <w:tblPr>
        <w:tblW w:w="2920" w:type="dxa"/>
        <w:tblInd w:w="93" w:type="dxa"/>
        <w:tblLook w:val="0000"/>
      </w:tblPr>
      <w:tblGrid>
        <w:gridCol w:w="1500"/>
        <w:gridCol w:w="1420"/>
      </w:tblGrid>
      <w:tr w:rsidR="002509DC" w:rsidRPr="00EB43F4" w:rsidDel="00E361B9">
        <w:trPr>
          <w:trHeight w:val="255"/>
          <w:del w:id="6879" w:author="Stephanie Thompson" w:date="2008-11-17T15:36:00Z"/>
        </w:trPr>
        <w:tc>
          <w:tcPr>
            <w:tcW w:w="1500" w:type="dxa"/>
            <w:tcBorders>
              <w:top w:val="nil"/>
              <w:left w:val="nil"/>
              <w:bottom w:val="nil"/>
              <w:right w:val="nil"/>
            </w:tcBorders>
            <w:shd w:val="clear" w:color="auto" w:fill="auto"/>
            <w:noWrap/>
            <w:vAlign w:val="bottom"/>
          </w:tcPr>
          <w:p w:rsidR="009821B1" w:rsidRDefault="002509DC">
            <w:pPr>
              <w:pStyle w:val="BodyText"/>
              <w:tabs>
                <w:tab w:val="left" w:pos="1080"/>
                <w:tab w:val="left" w:pos="1980"/>
                <w:tab w:val="left" w:pos="10076"/>
              </w:tabs>
              <w:rPr>
                <w:del w:id="6880" w:author="Stephanie Thompson" w:date="2008-11-17T15:36:00Z"/>
                <w:rFonts w:ascii="Garamond" w:hAnsi="Garamond"/>
                <w:sz w:val="22"/>
                <w:szCs w:val="22"/>
              </w:rPr>
              <w:pPrChange w:id="6881" w:author="Stephanie Thompson" w:date="2008-11-19T11:52:00Z">
                <w:pPr/>
              </w:pPrChange>
            </w:pPr>
            <w:del w:id="688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83" w:author="Stephanie Thompson" w:date="2008-11-17T15:36:00Z"/>
                <w:rFonts w:ascii="Garamond" w:hAnsi="Garamond"/>
                <w:sz w:val="22"/>
                <w:szCs w:val="22"/>
              </w:rPr>
              <w:pPrChange w:id="6884" w:author="Stephanie Thompson" w:date="2008-11-19T11:52:00Z">
                <w:pPr/>
              </w:pPrChange>
            </w:pPr>
            <w:del w:id="6885" w:author="Stephanie Thompson" w:date="2008-11-17T15:36:00Z">
              <w:r w:rsidRPr="00EB43F4" w:rsidDel="00E361B9">
                <w:rPr>
                  <w:rFonts w:ascii="Garamond" w:hAnsi="Garamond"/>
                  <w:sz w:val="22"/>
                  <w:szCs w:val="22"/>
                </w:rPr>
                <w:delText>0</w:delText>
              </w:r>
              <w:r w:rsidR="002509DC" w:rsidRPr="00EB43F4" w:rsidDel="00E361B9">
                <w:rPr>
                  <w:rFonts w:ascii="Garamond" w:hAnsi="Garamond"/>
                  <w:sz w:val="22"/>
                  <w:szCs w:val="22"/>
                </w:rPr>
                <w:delText>2:52</w:delText>
              </w:r>
            </w:del>
          </w:p>
        </w:tc>
      </w:tr>
      <w:tr w:rsidR="009F6394" w:rsidRPr="00EB43F4" w:rsidDel="00E361B9">
        <w:trPr>
          <w:trHeight w:val="255"/>
          <w:del w:id="6886"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87" w:author="Stephanie Thompson" w:date="2008-11-17T15:36:00Z"/>
                <w:rFonts w:ascii="Garamond" w:hAnsi="Garamond"/>
                <w:sz w:val="22"/>
                <w:szCs w:val="22"/>
              </w:rPr>
              <w:pPrChange w:id="6888" w:author="Stephanie Thompson" w:date="2008-11-19T11:52:00Z">
                <w:pPr/>
              </w:pPrChange>
            </w:pPr>
            <w:del w:id="6889"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90" w:author="Stephanie Thompson" w:date="2008-11-17T15:36:00Z"/>
                <w:rFonts w:ascii="Garamond" w:hAnsi="Garamond"/>
                <w:sz w:val="22"/>
                <w:szCs w:val="22"/>
              </w:rPr>
              <w:pPrChange w:id="6891" w:author="Stephanie Thompson" w:date="2008-11-19T11:52:00Z">
                <w:pPr/>
              </w:pPrChange>
            </w:pPr>
            <w:del w:id="6892" w:author="Stephanie Thompson" w:date="2008-11-17T15:36:00Z">
              <w:r w:rsidRPr="00EB43F4" w:rsidDel="00E361B9">
                <w:rPr>
                  <w:rFonts w:ascii="Garamond" w:hAnsi="Garamond"/>
                  <w:sz w:val="22"/>
                  <w:szCs w:val="22"/>
                </w:rPr>
                <w:delText>18:52</w:delText>
              </w:r>
            </w:del>
          </w:p>
        </w:tc>
      </w:tr>
      <w:tr w:rsidR="009F6394" w:rsidRPr="00EB43F4" w:rsidDel="00E361B9">
        <w:trPr>
          <w:trHeight w:val="255"/>
          <w:del w:id="6893"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94" w:author="Stephanie Thompson" w:date="2008-11-17T15:36:00Z"/>
                <w:rFonts w:ascii="Garamond" w:hAnsi="Garamond"/>
                <w:sz w:val="22"/>
                <w:szCs w:val="22"/>
              </w:rPr>
              <w:pPrChange w:id="6895" w:author="Stephanie Thompson" w:date="2008-11-19T11:52:00Z">
                <w:pPr/>
              </w:pPrChange>
            </w:pPr>
            <w:del w:id="6896"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897" w:author="Stephanie Thompson" w:date="2008-11-17T15:36:00Z"/>
                <w:rFonts w:ascii="Garamond" w:hAnsi="Garamond"/>
                <w:sz w:val="22"/>
                <w:szCs w:val="22"/>
              </w:rPr>
              <w:pPrChange w:id="6898" w:author="Stephanie Thompson" w:date="2008-11-19T11:52:00Z">
                <w:pPr/>
              </w:pPrChange>
            </w:pPr>
            <w:del w:id="6899" w:author="Stephanie Thompson" w:date="2008-11-17T15:36:00Z">
              <w:r w:rsidRPr="00EB43F4" w:rsidDel="00E361B9">
                <w:rPr>
                  <w:rFonts w:ascii="Garamond" w:hAnsi="Garamond"/>
                  <w:sz w:val="22"/>
                  <w:szCs w:val="22"/>
                </w:rPr>
                <w:delText>05:52</w:delText>
              </w:r>
            </w:del>
          </w:p>
        </w:tc>
      </w:tr>
    </w:tbl>
    <w:p w:rsidR="009821B1" w:rsidRDefault="009821B1">
      <w:pPr>
        <w:pStyle w:val="BodyText"/>
        <w:tabs>
          <w:tab w:val="left" w:pos="1080"/>
          <w:tab w:val="left" w:pos="1980"/>
          <w:tab w:val="left" w:pos="10076"/>
        </w:tabs>
        <w:rPr>
          <w:del w:id="6900" w:author="Stephanie Thompson" w:date="2008-11-17T15:36:00Z"/>
          <w:rFonts w:ascii="Garamond" w:hAnsi="Garamond"/>
          <w:sz w:val="22"/>
          <w:szCs w:val="22"/>
        </w:rPr>
        <w:pPrChange w:id="6901" w:author="Stephanie Thompson" w:date="2008-11-19T11:52:00Z">
          <w:pPr/>
        </w:pPrChange>
      </w:pPr>
    </w:p>
    <w:p w:rsidR="009821B1" w:rsidRDefault="009F6394">
      <w:pPr>
        <w:pStyle w:val="BodyText"/>
        <w:tabs>
          <w:tab w:val="left" w:pos="1080"/>
          <w:tab w:val="left" w:pos="1980"/>
          <w:tab w:val="left" w:pos="10076"/>
        </w:tabs>
        <w:rPr>
          <w:del w:id="6902" w:author="Stephanie Thompson" w:date="2008-11-17T15:36:00Z"/>
          <w:rFonts w:ascii="Garamond" w:hAnsi="Garamond"/>
          <w:sz w:val="22"/>
          <w:szCs w:val="22"/>
        </w:rPr>
        <w:pPrChange w:id="6903" w:author="Stephanie Thompson" w:date="2008-11-19T11:52:00Z">
          <w:pPr/>
        </w:pPrChange>
      </w:pPr>
      <w:del w:id="6904"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9F6394" w:rsidRPr="00EB43F4" w:rsidDel="00E361B9">
        <w:trPr>
          <w:trHeight w:val="255"/>
          <w:del w:id="6905"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906" w:author="Stephanie Thompson" w:date="2008-11-17T15:36:00Z"/>
                <w:rFonts w:ascii="Garamond" w:hAnsi="Garamond"/>
                <w:sz w:val="22"/>
                <w:szCs w:val="22"/>
              </w:rPr>
              <w:pPrChange w:id="6907" w:author="Stephanie Thompson" w:date="2008-11-19T11:52:00Z">
                <w:pPr/>
              </w:pPrChange>
            </w:pPr>
            <w:del w:id="6908" w:author="Stephanie Thompson" w:date="2008-11-17T15:36:00Z">
              <w:r w:rsidRPr="00EB43F4" w:rsidDel="00E361B9">
                <w:rPr>
                  <w:rFonts w:ascii="Garamond" w:hAnsi="Garamond"/>
                  <w:sz w:val="22"/>
                  <w:szCs w:val="22"/>
                </w:rPr>
                <w:delText>04/30/06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6909" w:author="Stephanie Thompson" w:date="2008-11-17T15:36:00Z"/>
                <w:rFonts w:ascii="Garamond" w:hAnsi="Garamond"/>
                <w:sz w:val="22"/>
                <w:szCs w:val="22"/>
              </w:rPr>
              <w:pPrChange w:id="6910" w:author="Stephanie Thompson" w:date="2008-11-19T11:52:00Z">
                <w:pPr/>
              </w:pPrChange>
            </w:pPr>
            <w:del w:id="6911" w:author="Stephanie Thompson" w:date="2008-11-17T15:36:00Z">
              <w:r w:rsidRPr="00EB43F4" w:rsidDel="00E361B9">
                <w:rPr>
                  <w:rFonts w:ascii="Garamond" w:hAnsi="Garamond"/>
                  <w:sz w:val="22"/>
                  <w:szCs w:val="22"/>
                </w:rPr>
                <w:delText>16:45</w:delText>
              </w:r>
            </w:del>
          </w:p>
        </w:tc>
      </w:tr>
    </w:tbl>
    <w:p w:rsidR="009821B1" w:rsidRDefault="009821B1">
      <w:pPr>
        <w:pStyle w:val="BodyText"/>
        <w:tabs>
          <w:tab w:val="left" w:pos="1080"/>
          <w:tab w:val="left" w:pos="1980"/>
          <w:tab w:val="left" w:pos="10076"/>
        </w:tabs>
        <w:rPr>
          <w:del w:id="6912" w:author="Stephanie Thompson" w:date="2008-11-17T15:36:00Z"/>
          <w:rFonts w:ascii="Garamond" w:hAnsi="Garamond"/>
          <w:sz w:val="22"/>
          <w:szCs w:val="22"/>
        </w:rPr>
        <w:pPrChange w:id="6913" w:author="Stephanie Thompson" w:date="2008-11-19T11:52:00Z">
          <w:pPr/>
        </w:pPrChange>
      </w:pPr>
    </w:p>
    <w:p w:rsidR="009821B1" w:rsidRDefault="00DE356E">
      <w:pPr>
        <w:pStyle w:val="BodyText"/>
        <w:tabs>
          <w:tab w:val="left" w:pos="1080"/>
          <w:tab w:val="left" w:pos="1980"/>
          <w:tab w:val="left" w:pos="10076"/>
        </w:tabs>
        <w:rPr>
          <w:del w:id="6914" w:author="Stephanie Thompson" w:date="2008-11-17T15:36:00Z"/>
          <w:rFonts w:ascii="Garamond" w:hAnsi="Garamond"/>
          <w:sz w:val="22"/>
          <w:szCs w:val="22"/>
        </w:rPr>
        <w:pPrChange w:id="6915" w:author="Stephanie Thompson" w:date="2008-11-19T11:52:00Z">
          <w:pPr/>
        </w:pPrChange>
      </w:pPr>
      <w:del w:id="6916"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6917" w:author="Stephanie Thompson" w:date="2008-11-17T15:36:00Z"/>
          <w:rFonts w:ascii="Garamond" w:hAnsi="Garamond"/>
          <w:sz w:val="22"/>
          <w:szCs w:val="22"/>
        </w:rPr>
        <w:pPrChange w:id="6918" w:author="Stephanie Thompson" w:date="2008-11-19T11:52:00Z">
          <w:pPr/>
        </w:pPrChange>
      </w:pPr>
    </w:p>
    <w:p w:rsidR="009821B1" w:rsidRDefault="0025622C">
      <w:pPr>
        <w:pStyle w:val="BodyText"/>
        <w:tabs>
          <w:tab w:val="left" w:pos="1080"/>
          <w:tab w:val="left" w:pos="1980"/>
          <w:tab w:val="left" w:pos="10076"/>
        </w:tabs>
        <w:rPr>
          <w:del w:id="6919" w:author="Stephanie Thompson" w:date="2008-11-17T15:36:00Z"/>
          <w:rFonts w:ascii="Garamond" w:hAnsi="Garamond"/>
          <w:sz w:val="22"/>
          <w:szCs w:val="22"/>
        </w:rPr>
        <w:pPrChange w:id="6920" w:author="Stephanie Thompson" w:date="2008-11-19T11:52:00Z">
          <w:pPr/>
        </w:pPrChange>
      </w:pPr>
      <w:del w:id="692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25622C" w:rsidRPr="00EB43F4" w:rsidDel="00E361B9">
        <w:trPr>
          <w:trHeight w:val="255"/>
          <w:del w:id="6922" w:author="Stephanie Thompson" w:date="2008-11-17T15:36:00Z"/>
        </w:trPr>
        <w:tc>
          <w:tcPr>
            <w:tcW w:w="1500" w:type="dxa"/>
            <w:tcBorders>
              <w:top w:val="nil"/>
              <w:left w:val="nil"/>
              <w:bottom w:val="nil"/>
              <w:right w:val="nil"/>
            </w:tcBorders>
            <w:shd w:val="clear" w:color="auto" w:fill="auto"/>
            <w:noWrap/>
            <w:vAlign w:val="bottom"/>
          </w:tcPr>
          <w:p w:rsidR="009821B1" w:rsidRDefault="0025622C">
            <w:pPr>
              <w:pStyle w:val="BodyText"/>
              <w:tabs>
                <w:tab w:val="left" w:pos="1080"/>
                <w:tab w:val="left" w:pos="1980"/>
                <w:tab w:val="left" w:pos="10076"/>
              </w:tabs>
              <w:rPr>
                <w:del w:id="6923" w:author="Stephanie Thompson" w:date="2008-11-17T15:36:00Z"/>
                <w:rFonts w:ascii="Garamond" w:hAnsi="Garamond"/>
                <w:sz w:val="22"/>
                <w:szCs w:val="22"/>
                <w:lang w:eastAsia="zh-CN"/>
              </w:rPr>
              <w:pPrChange w:id="6924" w:author="Stephanie Thompson" w:date="2008-11-19T11:52:00Z">
                <w:pPr/>
              </w:pPrChange>
            </w:pPr>
            <w:del w:id="6925"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9821B1" w:rsidRDefault="0025622C">
            <w:pPr>
              <w:pStyle w:val="BodyText"/>
              <w:tabs>
                <w:tab w:val="left" w:pos="1080"/>
                <w:tab w:val="left" w:pos="1980"/>
                <w:tab w:val="left" w:pos="10076"/>
              </w:tabs>
              <w:rPr>
                <w:del w:id="6926" w:author="Stephanie Thompson" w:date="2008-11-17T15:36:00Z"/>
                <w:rFonts w:ascii="Garamond" w:hAnsi="Garamond"/>
                <w:sz w:val="22"/>
                <w:szCs w:val="22"/>
                <w:lang w:eastAsia="zh-CN"/>
              </w:rPr>
              <w:pPrChange w:id="6927" w:author="Stephanie Thompson" w:date="2008-11-19T11:52:00Z">
                <w:pPr/>
              </w:pPrChange>
            </w:pPr>
            <w:del w:id="6928" w:author="Stephanie Thompson" w:date="2008-11-17T15:36:00Z">
              <w:r w:rsidRPr="00EB43F4" w:rsidDel="00E361B9">
                <w:rPr>
                  <w:rFonts w:ascii="Garamond" w:hAnsi="Garamond"/>
                  <w:sz w:val="22"/>
                  <w:szCs w:val="22"/>
                  <w:lang w:eastAsia="zh-CN"/>
                </w:rPr>
                <w:delText>14:00 – 14:30</w:delText>
              </w:r>
            </w:del>
          </w:p>
        </w:tc>
      </w:tr>
    </w:tbl>
    <w:p w:rsidR="009821B1" w:rsidRDefault="009821B1">
      <w:pPr>
        <w:pStyle w:val="BodyText"/>
        <w:tabs>
          <w:tab w:val="left" w:pos="1080"/>
          <w:tab w:val="left" w:pos="1980"/>
          <w:tab w:val="left" w:pos="10076"/>
        </w:tabs>
        <w:rPr>
          <w:del w:id="6929" w:author="Stephanie Thompson" w:date="2008-11-17T15:36:00Z"/>
          <w:rFonts w:ascii="Garamond" w:hAnsi="Garamond"/>
          <w:sz w:val="22"/>
          <w:szCs w:val="22"/>
        </w:rPr>
        <w:pPrChange w:id="6930" w:author="Stephanie Thompson" w:date="2008-11-19T11:52:00Z">
          <w:pPr/>
        </w:pPrChange>
      </w:pPr>
    </w:p>
    <w:p w:rsidR="009821B1" w:rsidRDefault="0025622C">
      <w:pPr>
        <w:pStyle w:val="BodyText"/>
        <w:tabs>
          <w:tab w:val="left" w:pos="1080"/>
          <w:tab w:val="left" w:pos="1980"/>
          <w:tab w:val="left" w:pos="10076"/>
        </w:tabs>
        <w:rPr>
          <w:del w:id="6931" w:author="Stephanie Thompson" w:date="2008-11-17T15:36:00Z"/>
          <w:rFonts w:ascii="Garamond" w:hAnsi="Garamond"/>
          <w:sz w:val="22"/>
          <w:szCs w:val="22"/>
        </w:rPr>
        <w:pPrChange w:id="6932" w:author="Stephanie Thompson" w:date="2008-11-19T11:52:00Z">
          <w:pPr/>
        </w:pPrChange>
      </w:pPr>
      <w:del w:id="6933"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25622C" w:rsidRPr="00EB43F4" w:rsidDel="00E361B9">
        <w:trPr>
          <w:trHeight w:val="255"/>
          <w:del w:id="6934" w:author="Stephanie Thompson" w:date="2008-11-17T15:36:00Z"/>
        </w:trPr>
        <w:tc>
          <w:tcPr>
            <w:tcW w:w="1500" w:type="dxa"/>
            <w:tcBorders>
              <w:top w:val="nil"/>
              <w:left w:val="nil"/>
              <w:bottom w:val="nil"/>
              <w:right w:val="nil"/>
            </w:tcBorders>
            <w:shd w:val="clear" w:color="auto" w:fill="auto"/>
            <w:noWrap/>
            <w:vAlign w:val="bottom"/>
          </w:tcPr>
          <w:p w:rsidR="009821B1" w:rsidRDefault="0025622C">
            <w:pPr>
              <w:pStyle w:val="BodyText"/>
              <w:tabs>
                <w:tab w:val="left" w:pos="1080"/>
                <w:tab w:val="left" w:pos="1980"/>
                <w:tab w:val="left" w:pos="10076"/>
              </w:tabs>
              <w:rPr>
                <w:del w:id="6935" w:author="Stephanie Thompson" w:date="2008-11-17T15:36:00Z"/>
                <w:rFonts w:ascii="Garamond" w:hAnsi="Garamond"/>
                <w:sz w:val="22"/>
                <w:szCs w:val="22"/>
                <w:lang w:eastAsia="zh-CN"/>
              </w:rPr>
              <w:pPrChange w:id="6936" w:author="Stephanie Thompson" w:date="2008-11-19T11:52:00Z">
                <w:pPr/>
              </w:pPrChange>
            </w:pPr>
            <w:del w:id="6937" w:author="Stephanie Thompson" w:date="2008-11-17T15:36:00Z">
              <w:r w:rsidRPr="00EB43F4" w:rsidDel="00E361B9">
                <w:rPr>
                  <w:rFonts w:ascii="Garamond" w:hAnsi="Garamond"/>
                  <w:sz w:val="22"/>
                  <w:szCs w:val="22"/>
                  <w:lang w:eastAsia="zh-CN"/>
                </w:rPr>
                <w:delText>04/01/06</w:delText>
              </w:r>
            </w:del>
          </w:p>
        </w:tc>
        <w:tc>
          <w:tcPr>
            <w:tcW w:w="1420" w:type="dxa"/>
            <w:tcBorders>
              <w:top w:val="nil"/>
              <w:left w:val="nil"/>
              <w:bottom w:val="nil"/>
              <w:right w:val="nil"/>
            </w:tcBorders>
            <w:shd w:val="clear" w:color="auto" w:fill="auto"/>
            <w:noWrap/>
            <w:vAlign w:val="bottom"/>
          </w:tcPr>
          <w:p w:rsidR="009821B1" w:rsidRDefault="0025622C">
            <w:pPr>
              <w:pStyle w:val="BodyText"/>
              <w:tabs>
                <w:tab w:val="left" w:pos="1080"/>
                <w:tab w:val="left" w:pos="1980"/>
                <w:tab w:val="left" w:pos="10076"/>
              </w:tabs>
              <w:rPr>
                <w:del w:id="6938" w:author="Stephanie Thompson" w:date="2008-11-17T15:36:00Z"/>
                <w:rFonts w:ascii="Garamond" w:hAnsi="Garamond"/>
                <w:sz w:val="22"/>
                <w:szCs w:val="22"/>
                <w:lang w:eastAsia="zh-CN"/>
              </w:rPr>
              <w:pPrChange w:id="6939" w:author="Stephanie Thompson" w:date="2008-11-19T11:52:00Z">
                <w:pPr/>
              </w:pPrChange>
            </w:pPr>
            <w:del w:id="6940"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9821B1" w:rsidRDefault="0025622C">
            <w:pPr>
              <w:pStyle w:val="BodyText"/>
              <w:tabs>
                <w:tab w:val="left" w:pos="1080"/>
                <w:tab w:val="left" w:pos="1980"/>
                <w:tab w:val="left" w:pos="10076"/>
              </w:tabs>
              <w:rPr>
                <w:del w:id="6941" w:author="Stephanie Thompson" w:date="2008-11-17T15:36:00Z"/>
                <w:rFonts w:ascii="Garamond" w:hAnsi="Garamond"/>
                <w:sz w:val="22"/>
                <w:szCs w:val="22"/>
              </w:rPr>
              <w:pPrChange w:id="6942" w:author="Stephanie Thompson" w:date="2008-11-19T11:52:00Z">
                <w:pPr/>
              </w:pPrChange>
            </w:pPr>
            <w:del w:id="6943" w:author="Stephanie Thompson" w:date="2008-11-17T15:36:00Z">
              <w:r w:rsidRPr="00EB43F4" w:rsidDel="00E361B9">
                <w:rPr>
                  <w:rFonts w:ascii="Garamond" w:hAnsi="Garamond"/>
                  <w:sz w:val="22"/>
                  <w:szCs w:val="22"/>
                </w:rPr>
                <w:delText>04/02/06</w:delText>
              </w:r>
            </w:del>
          </w:p>
        </w:tc>
        <w:tc>
          <w:tcPr>
            <w:tcW w:w="1420" w:type="dxa"/>
            <w:vAlign w:val="bottom"/>
          </w:tcPr>
          <w:p w:rsidR="009821B1" w:rsidRDefault="0025622C">
            <w:pPr>
              <w:pStyle w:val="BodyText"/>
              <w:tabs>
                <w:tab w:val="left" w:pos="1080"/>
                <w:tab w:val="left" w:pos="1980"/>
                <w:tab w:val="left" w:pos="10076"/>
              </w:tabs>
              <w:rPr>
                <w:del w:id="6944" w:author="Stephanie Thompson" w:date="2008-11-17T15:36:00Z"/>
                <w:rFonts w:ascii="Garamond" w:hAnsi="Garamond"/>
                <w:sz w:val="22"/>
                <w:szCs w:val="22"/>
              </w:rPr>
              <w:pPrChange w:id="6945" w:author="Stephanie Thompson" w:date="2008-11-19T11:52:00Z">
                <w:pPr/>
              </w:pPrChange>
            </w:pPr>
            <w:del w:id="6946"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25622C">
            <w:pPr>
              <w:pStyle w:val="BodyText"/>
              <w:tabs>
                <w:tab w:val="left" w:pos="1080"/>
                <w:tab w:val="left" w:pos="1980"/>
                <w:tab w:val="left" w:pos="10076"/>
              </w:tabs>
              <w:rPr>
                <w:del w:id="6947" w:author="Stephanie Thompson" w:date="2008-11-17T15:36:00Z"/>
                <w:rFonts w:ascii="Garamond" w:hAnsi="Garamond"/>
                <w:sz w:val="22"/>
                <w:szCs w:val="22"/>
              </w:rPr>
              <w:pPrChange w:id="6948" w:author="Stephanie Thompson" w:date="2008-11-19T11:52:00Z">
                <w:pPr/>
              </w:pPrChange>
            </w:pPr>
            <w:del w:id="6949" w:author="Stephanie Thompson" w:date="2008-11-17T15:36:00Z">
              <w:r w:rsidRPr="00EB43F4" w:rsidDel="00E361B9">
                <w:rPr>
                  <w:rFonts w:ascii="Garamond" w:hAnsi="Garamond"/>
                  <w:sz w:val="22"/>
                  <w:szCs w:val="22"/>
                </w:rPr>
                <w:delText>12:00 – 15:30</w:delText>
              </w:r>
            </w:del>
          </w:p>
        </w:tc>
      </w:tr>
      <w:tr w:rsidR="00F7115A" w:rsidRPr="00EB43F4" w:rsidDel="00E361B9">
        <w:trPr>
          <w:trHeight w:val="255"/>
          <w:del w:id="6950" w:author="Stephanie Thompson" w:date="2008-11-17T15:36:00Z"/>
        </w:trPr>
        <w:tc>
          <w:tcPr>
            <w:tcW w:w="1500" w:type="dxa"/>
            <w:tcBorders>
              <w:top w:val="nil"/>
              <w:left w:val="nil"/>
              <w:bottom w:val="nil"/>
              <w:right w:val="nil"/>
            </w:tcBorders>
            <w:shd w:val="clear" w:color="auto" w:fill="auto"/>
            <w:noWrap/>
            <w:vAlign w:val="bottom"/>
          </w:tcPr>
          <w:p w:rsidR="009821B1" w:rsidRDefault="00F7115A">
            <w:pPr>
              <w:pStyle w:val="BodyText"/>
              <w:tabs>
                <w:tab w:val="left" w:pos="1080"/>
                <w:tab w:val="left" w:pos="1980"/>
                <w:tab w:val="left" w:pos="10076"/>
              </w:tabs>
              <w:rPr>
                <w:del w:id="6951" w:author="Stephanie Thompson" w:date="2008-11-17T15:36:00Z"/>
                <w:rFonts w:ascii="Garamond" w:hAnsi="Garamond"/>
                <w:sz w:val="22"/>
                <w:szCs w:val="22"/>
                <w:lang w:eastAsia="zh-CN"/>
              </w:rPr>
              <w:pPrChange w:id="6952" w:author="Stephanie Thompson" w:date="2008-11-19T11:52:00Z">
                <w:pPr/>
              </w:pPrChange>
            </w:pPr>
            <w:del w:id="6953" w:author="Stephanie Thompson" w:date="2008-11-17T15:36:00Z">
              <w:r w:rsidRPr="00EB43F4" w:rsidDel="00E361B9">
                <w:rPr>
                  <w:rFonts w:ascii="Garamond" w:hAnsi="Garamond"/>
                  <w:sz w:val="22"/>
                  <w:szCs w:val="22"/>
                  <w:lang w:eastAsia="zh-CN"/>
                </w:rPr>
                <w:lastRenderedPageBreak/>
                <w:delText>04/02/06</w:delText>
              </w:r>
            </w:del>
          </w:p>
        </w:tc>
        <w:tc>
          <w:tcPr>
            <w:tcW w:w="1420" w:type="dxa"/>
            <w:tcBorders>
              <w:top w:val="nil"/>
              <w:left w:val="nil"/>
              <w:bottom w:val="nil"/>
              <w:right w:val="nil"/>
            </w:tcBorders>
            <w:shd w:val="clear" w:color="auto" w:fill="auto"/>
            <w:noWrap/>
            <w:vAlign w:val="bottom"/>
          </w:tcPr>
          <w:p w:rsidR="009821B1" w:rsidRDefault="00F7115A">
            <w:pPr>
              <w:pStyle w:val="BodyText"/>
              <w:tabs>
                <w:tab w:val="left" w:pos="1080"/>
                <w:tab w:val="left" w:pos="1980"/>
                <w:tab w:val="left" w:pos="10076"/>
              </w:tabs>
              <w:rPr>
                <w:del w:id="6954" w:author="Stephanie Thompson" w:date="2008-11-17T15:36:00Z"/>
                <w:rFonts w:ascii="Garamond" w:hAnsi="Garamond"/>
                <w:sz w:val="22"/>
                <w:szCs w:val="22"/>
                <w:lang w:eastAsia="zh-CN"/>
              </w:rPr>
              <w:pPrChange w:id="6955" w:author="Stephanie Thompson" w:date="2008-11-19T11:52:00Z">
                <w:pPr/>
              </w:pPrChange>
            </w:pPr>
            <w:del w:id="6956" w:author="Stephanie Thompson" w:date="2008-11-17T15:36:00Z">
              <w:r w:rsidRPr="00EB43F4" w:rsidDel="00E361B9">
                <w:rPr>
                  <w:rFonts w:ascii="Garamond" w:hAnsi="Garamond"/>
                  <w:sz w:val="22"/>
                  <w:szCs w:val="22"/>
                  <w:lang w:eastAsia="zh-CN"/>
                </w:rPr>
                <w:delText>23:45 to</w:delText>
              </w:r>
            </w:del>
          </w:p>
        </w:tc>
        <w:tc>
          <w:tcPr>
            <w:tcW w:w="1420" w:type="dxa"/>
            <w:vAlign w:val="bottom"/>
          </w:tcPr>
          <w:p w:rsidR="009821B1" w:rsidRDefault="00F7115A">
            <w:pPr>
              <w:pStyle w:val="BodyText"/>
              <w:tabs>
                <w:tab w:val="left" w:pos="1080"/>
                <w:tab w:val="left" w:pos="1980"/>
                <w:tab w:val="left" w:pos="10076"/>
              </w:tabs>
              <w:rPr>
                <w:del w:id="6957" w:author="Stephanie Thompson" w:date="2008-11-17T15:36:00Z"/>
                <w:rFonts w:ascii="Garamond" w:hAnsi="Garamond"/>
                <w:sz w:val="22"/>
                <w:szCs w:val="22"/>
              </w:rPr>
              <w:pPrChange w:id="6958" w:author="Stephanie Thompson" w:date="2008-11-19T11:52:00Z">
                <w:pPr/>
              </w:pPrChange>
            </w:pPr>
            <w:del w:id="6959" w:author="Stephanie Thompson" w:date="2008-11-17T15:36:00Z">
              <w:r w:rsidRPr="00EB43F4" w:rsidDel="00E361B9">
                <w:rPr>
                  <w:rFonts w:ascii="Garamond" w:hAnsi="Garamond"/>
                  <w:sz w:val="22"/>
                  <w:szCs w:val="22"/>
                </w:rPr>
                <w:delText>04/03/06</w:delText>
              </w:r>
            </w:del>
          </w:p>
        </w:tc>
        <w:tc>
          <w:tcPr>
            <w:tcW w:w="1420" w:type="dxa"/>
            <w:vAlign w:val="bottom"/>
          </w:tcPr>
          <w:p w:rsidR="009821B1" w:rsidRDefault="00F7115A">
            <w:pPr>
              <w:pStyle w:val="BodyText"/>
              <w:tabs>
                <w:tab w:val="left" w:pos="1080"/>
                <w:tab w:val="left" w:pos="1980"/>
                <w:tab w:val="left" w:pos="10076"/>
              </w:tabs>
              <w:rPr>
                <w:del w:id="6960" w:author="Stephanie Thompson" w:date="2008-11-17T15:36:00Z"/>
                <w:rFonts w:ascii="Garamond" w:hAnsi="Garamond"/>
                <w:sz w:val="22"/>
                <w:szCs w:val="22"/>
              </w:rPr>
              <w:pPrChange w:id="6961" w:author="Stephanie Thompson" w:date="2008-11-19T11:52:00Z">
                <w:pPr/>
              </w:pPrChange>
            </w:pPr>
            <w:del w:id="6962"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F7115A">
            <w:pPr>
              <w:pStyle w:val="BodyText"/>
              <w:tabs>
                <w:tab w:val="left" w:pos="1080"/>
                <w:tab w:val="left" w:pos="1980"/>
                <w:tab w:val="left" w:pos="10076"/>
              </w:tabs>
              <w:rPr>
                <w:del w:id="6963" w:author="Stephanie Thompson" w:date="2008-11-17T15:36:00Z"/>
                <w:rFonts w:ascii="Garamond" w:hAnsi="Garamond"/>
                <w:sz w:val="22"/>
                <w:szCs w:val="22"/>
              </w:rPr>
              <w:pPrChange w:id="6964" w:author="Stephanie Thompson" w:date="2008-11-19T11:52:00Z">
                <w:pPr/>
              </w:pPrChange>
            </w:pPr>
            <w:del w:id="6965" w:author="Stephanie Thompson" w:date="2008-11-17T15:36:00Z">
              <w:r w:rsidRPr="00EB43F4" w:rsidDel="00E361B9">
                <w:rPr>
                  <w:rFonts w:ascii="Garamond" w:hAnsi="Garamond"/>
                  <w:sz w:val="22"/>
                  <w:szCs w:val="22"/>
                </w:rPr>
                <w:delText>14:30 – 16:00</w:delText>
              </w:r>
            </w:del>
          </w:p>
        </w:tc>
      </w:tr>
      <w:tr w:rsidR="00024CD8" w:rsidRPr="00EB43F4" w:rsidDel="00E361B9">
        <w:trPr>
          <w:gridAfter w:val="2"/>
          <w:wAfter w:w="2840" w:type="dxa"/>
          <w:trHeight w:val="255"/>
          <w:del w:id="6966" w:author="Stephanie Thompson" w:date="2008-11-17T15:36:00Z"/>
        </w:trPr>
        <w:tc>
          <w:tcPr>
            <w:tcW w:w="1500" w:type="dxa"/>
            <w:tcBorders>
              <w:top w:val="nil"/>
              <w:left w:val="nil"/>
              <w:bottom w:val="nil"/>
              <w:right w:val="nil"/>
            </w:tcBorders>
            <w:shd w:val="clear" w:color="auto" w:fill="auto"/>
            <w:noWrap/>
            <w:vAlign w:val="bottom"/>
          </w:tcPr>
          <w:p w:rsidR="009821B1" w:rsidRDefault="00024CD8">
            <w:pPr>
              <w:pStyle w:val="BodyText"/>
              <w:tabs>
                <w:tab w:val="left" w:pos="1080"/>
                <w:tab w:val="left" w:pos="1980"/>
                <w:tab w:val="left" w:pos="10076"/>
              </w:tabs>
              <w:rPr>
                <w:del w:id="6967" w:author="Stephanie Thompson" w:date="2008-11-17T15:36:00Z"/>
                <w:rFonts w:ascii="Garamond" w:hAnsi="Garamond"/>
                <w:sz w:val="22"/>
                <w:szCs w:val="22"/>
                <w:lang w:eastAsia="zh-CN"/>
              </w:rPr>
              <w:pPrChange w:id="6968" w:author="Stephanie Thompson" w:date="2008-11-19T11:52:00Z">
                <w:pPr/>
              </w:pPrChange>
            </w:pPr>
            <w:del w:id="6969"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9821B1" w:rsidRDefault="00024CD8">
            <w:pPr>
              <w:pStyle w:val="BodyText"/>
              <w:tabs>
                <w:tab w:val="left" w:pos="1080"/>
                <w:tab w:val="left" w:pos="1980"/>
                <w:tab w:val="left" w:pos="10076"/>
              </w:tabs>
              <w:rPr>
                <w:del w:id="6970" w:author="Stephanie Thompson" w:date="2008-11-17T15:36:00Z"/>
                <w:rFonts w:ascii="Garamond" w:hAnsi="Garamond"/>
                <w:sz w:val="22"/>
                <w:szCs w:val="22"/>
                <w:lang w:eastAsia="zh-CN"/>
              </w:rPr>
              <w:pPrChange w:id="6971" w:author="Stephanie Thompson" w:date="2008-11-19T11:52:00Z">
                <w:pPr/>
              </w:pPrChange>
            </w:pPr>
            <w:del w:id="6972" w:author="Stephanie Thompson" w:date="2008-11-17T15:36:00Z">
              <w:r w:rsidRPr="00EB43F4" w:rsidDel="00E361B9">
                <w:rPr>
                  <w:rFonts w:ascii="Garamond" w:hAnsi="Garamond"/>
                  <w:sz w:val="22"/>
                  <w:szCs w:val="22"/>
                  <w:lang w:eastAsia="zh-CN"/>
                </w:rPr>
                <w:delText>02:00 – 05:30</w:delText>
              </w:r>
            </w:del>
          </w:p>
        </w:tc>
        <w:tc>
          <w:tcPr>
            <w:tcW w:w="1420" w:type="dxa"/>
            <w:vAlign w:val="bottom"/>
          </w:tcPr>
          <w:p w:rsidR="009821B1" w:rsidRDefault="00024CD8">
            <w:pPr>
              <w:pStyle w:val="BodyText"/>
              <w:tabs>
                <w:tab w:val="left" w:pos="1080"/>
                <w:tab w:val="left" w:pos="1980"/>
                <w:tab w:val="left" w:pos="10076"/>
              </w:tabs>
              <w:rPr>
                <w:del w:id="6973" w:author="Stephanie Thompson" w:date="2008-11-17T15:36:00Z"/>
                <w:rFonts w:ascii="Garamond" w:hAnsi="Garamond"/>
                <w:sz w:val="22"/>
                <w:szCs w:val="22"/>
              </w:rPr>
              <w:pPrChange w:id="6974" w:author="Stephanie Thompson" w:date="2008-11-19T11:52:00Z">
                <w:pPr/>
              </w:pPrChange>
            </w:pPr>
            <w:del w:id="6975" w:author="Stephanie Thompson" w:date="2008-11-17T15:36:00Z">
              <w:r w:rsidRPr="00EB43F4" w:rsidDel="00E361B9">
                <w:rPr>
                  <w:rFonts w:ascii="Garamond" w:hAnsi="Garamond"/>
                  <w:sz w:val="22"/>
                  <w:szCs w:val="22"/>
                </w:rPr>
                <w:delText>13:30 – 16:00</w:delText>
              </w:r>
            </w:del>
          </w:p>
        </w:tc>
      </w:tr>
    </w:tbl>
    <w:p w:rsidR="009821B1" w:rsidRDefault="009821B1">
      <w:pPr>
        <w:pStyle w:val="BodyText"/>
        <w:tabs>
          <w:tab w:val="left" w:pos="1080"/>
          <w:tab w:val="left" w:pos="1980"/>
          <w:tab w:val="left" w:pos="10076"/>
        </w:tabs>
        <w:rPr>
          <w:del w:id="6976" w:author="Stephanie Thompson" w:date="2008-11-17T15:36:00Z"/>
          <w:rFonts w:ascii="Garamond" w:hAnsi="Garamond"/>
          <w:sz w:val="22"/>
          <w:szCs w:val="22"/>
        </w:rPr>
        <w:pPrChange w:id="6977" w:author="Stephanie Thompson" w:date="2008-11-19T11:52:00Z">
          <w:pPr/>
        </w:pPrChange>
      </w:pPr>
    </w:p>
    <w:p w:rsidR="009821B1" w:rsidRDefault="009821B1">
      <w:pPr>
        <w:pStyle w:val="BodyText"/>
        <w:tabs>
          <w:tab w:val="left" w:pos="1080"/>
          <w:tab w:val="left" w:pos="1980"/>
          <w:tab w:val="left" w:pos="10076"/>
        </w:tabs>
        <w:rPr>
          <w:del w:id="6978" w:author="Stephanie Thompson" w:date="2008-11-17T15:36:00Z"/>
          <w:rFonts w:ascii="Garamond" w:hAnsi="Garamond"/>
          <w:sz w:val="22"/>
          <w:szCs w:val="22"/>
        </w:rPr>
        <w:pPrChange w:id="6979" w:author="Stephanie Thompson" w:date="2008-11-19T11:52:00Z">
          <w:pPr/>
        </w:pPrChange>
      </w:pPr>
    </w:p>
    <w:p w:rsidR="009821B1" w:rsidRDefault="002B6B24">
      <w:pPr>
        <w:pStyle w:val="BodyText"/>
        <w:tabs>
          <w:tab w:val="left" w:pos="1080"/>
          <w:tab w:val="left" w:pos="1980"/>
          <w:tab w:val="left" w:pos="10076"/>
        </w:tabs>
        <w:rPr>
          <w:del w:id="6980" w:author="Stephanie Thompson" w:date="2008-11-17T15:36:00Z"/>
          <w:rFonts w:ascii="Garamond" w:hAnsi="Garamond"/>
          <w:sz w:val="22"/>
          <w:szCs w:val="22"/>
        </w:rPr>
        <w:pPrChange w:id="6981" w:author="Stephanie Thompson" w:date="2008-11-19T11:52:00Z">
          <w:pPr/>
        </w:pPrChange>
      </w:pPr>
      <w:del w:id="698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2B6B24" w:rsidRPr="00EB43F4" w:rsidDel="00E361B9">
        <w:trPr>
          <w:trHeight w:val="255"/>
          <w:del w:id="6983" w:author="Stephanie Thompson" w:date="2008-11-17T15:36:00Z"/>
        </w:trPr>
        <w:tc>
          <w:tcPr>
            <w:tcW w:w="1500" w:type="dxa"/>
            <w:tcBorders>
              <w:top w:val="nil"/>
              <w:left w:val="nil"/>
              <w:bottom w:val="nil"/>
              <w:right w:val="nil"/>
            </w:tcBorders>
            <w:shd w:val="clear" w:color="auto" w:fill="auto"/>
            <w:noWrap/>
            <w:vAlign w:val="bottom"/>
          </w:tcPr>
          <w:p w:rsidR="009821B1" w:rsidRDefault="002B6B24">
            <w:pPr>
              <w:pStyle w:val="BodyText"/>
              <w:tabs>
                <w:tab w:val="left" w:pos="1080"/>
                <w:tab w:val="left" w:pos="1980"/>
                <w:tab w:val="left" w:pos="10076"/>
              </w:tabs>
              <w:rPr>
                <w:del w:id="6984" w:author="Stephanie Thompson" w:date="2008-11-17T15:36:00Z"/>
                <w:rFonts w:ascii="Garamond" w:hAnsi="Garamond"/>
                <w:sz w:val="22"/>
                <w:szCs w:val="22"/>
                <w:lang w:eastAsia="zh-CN"/>
              </w:rPr>
              <w:pPrChange w:id="6985" w:author="Stephanie Thompson" w:date="2008-11-19T11:52:00Z">
                <w:pPr/>
              </w:pPrChange>
            </w:pPr>
            <w:del w:id="6986"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9821B1" w:rsidRDefault="002B6B24">
            <w:pPr>
              <w:pStyle w:val="BodyText"/>
              <w:tabs>
                <w:tab w:val="left" w:pos="1080"/>
                <w:tab w:val="left" w:pos="1980"/>
                <w:tab w:val="left" w:pos="10076"/>
              </w:tabs>
              <w:rPr>
                <w:del w:id="6987" w:author="Stephanie Thompson" w:date="2008-11-17T15:36:00Z"/>
                <w:rFonts w:ascii="Garamond" w:hAnsi="Garamond"/>
                <w:sz w:val="22"/>
                <w:szCs w:val="22"/>
                <w:lang w:eastAsia="zh-CN"/>
              </w:rPr>
              <w:pPrChange w:id="6988" w:author="Stephanie Thompson" w:date="2008-11-19T11:52:00Z">
                <w:pPr/>
              </w:pPrChange>
            </w:pPr>
            <w:del w:id="6989" w:author="Stephanie Thompson" w:date="2008-11-17T15:36:00Z">
              <w:r w:rsidRPr="00EB43F4" w:rsidDel="00E361B9">
                <w:rPr>
                  <w:rFonts w:ascii="Garamond" w:hAnsi="Garamond"/>
                  <w:sz w:val="22"/>
                  <w:szCs w:val="22"/>
                  <w:lang w:eastAsia="zh-CN"/>
                </w:rPr>
                <w:delText>00:45 – 02:30</w:delText>
              </w:r>
            </w:del>
          </w:p>
        </w:tc>
      </w:tr>
    </w:tbl>
    <w:p w:rsidR="009821B1" w:rsidRDefault="009821B1">
      <w:pPr>
        <w:pStyle w:val="BodyText"/>
        <w:tabs>
          <w:tab w:val="left" w:pos="1080"/>
          <w:tab w:val="left" w:pos="1980"/>
          <w:tab w:val="left" w:pos="10076"/>
        </w:tabs>
        <w:rPr>
          <w:del w:id="6990" w:author="Stephanie Thompson" w:date="2008-11-17T15:36:00Z"/>
          <w:rFonts w:ascii="Garamond" w:hAnsi="Garamond"/>
          <w:sz w:val="22"/>
          <w:szCs w:val="22"/>
        </w:rPr>
        <w:pPrChange w:id="6991" w:author="Stephanie Thompson" w:date="2008-11-19T11:52:00Z">
          <w:pPr/>
        </w:pPrChange>
      </w:pPr>
    </w:p>
    <w:p w:rsidR="009821B1" w:rsidRDefault="002B6B24">
      <w:pPr>
        <w:pStyle w:val="BodyText"/>
        <w:tabs>
          <w:tab w:val="left" w:pos="1080"/>
          <w:tab w:val="left" w:pos="1980"/>
          <w:tab w:val="left" w:pos="10076"/>
        </w:tabs>
        <w:rPr>
          <w:del w:id="6992" w:author="Stephanie Thompson" w:date="2008-11-17T15:36:00Z"/>
          <w:rFonts w:ascii="Garamond" w:hAnsi="Garamond"/>
          <w:sz w:val="22"/>
          <w:szCs w:val="22"/>
        </w:rPr>
        <w:pPrChange w:id="6993" w:author="Stephanie Thompson" w:date="2008-11-19T11:52:00Z">
          <w:pPr/>
        </w:pPrChange>
      </w:pPr>
      <w:del w:id="699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2B6B24" w:rsidRPr="00EB43F4" w:rsidDel="00E361B9">
        <w:trPr>
          <w:trHeight w:val="255"/>
          <w:del w:id="6995" w:author="Stephanie Thompson" w:date="2008-11-17T15:36:00Z"/>
        </w:trPr>
        <w:tc>
          <w:tcPr>
            <w:tcW w:w="1500" w:type="dxa"/>
            <w:tcBorders>
              <w:top w:val="nil"/>
              <w:left w:val="nil"/>
              <w:bottom w:val="nil"/>
              <w:right w:val="nil"/>
            </w:tcBorders>
            <w:shd w:val="clear" w:color="auto" w:fill="auto"/>
            <w:noWrap/>
            <w:vAlign w:val="bottom"/>
          </w:tcPr>
          <w:p w:rsidR="009821B1" w:rsidRDefault="002B6B24">
            <w:pPr>
              <w:pStyle w:val="BodyText"/>
              <w:tabs>
                <w:tab w:val="left" w:pos="1080"/>
                <w:tab w:val="left" w:pos="1980"/>
                <w:tab w:val="left" w:pos="10076"/>
              </w:tabs>
              <w:rPr>
                <w:del w:id="6996" w:author="Stephanie Thompson" w:date="2008-11-17T15:36:00Z"/>
                <w:rFonts w:ascii="Garamond" w:hAnsi="Garamond"/>
                <w:sz w:val="22"/>
                <w:szCs w:val="22"/>
                <w:lang w:eastAsia="zh-CN"/>
              </w:rPr>
              <w:pPrChange w:id="6997" w:author="Stephanie Thompson" w:date="2008-11-19T11:52:00Z">
                <w:pPr/>
              </w:pPrChange>
            </w:pPr>
            <w:del w:id="6998"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9821B1" w:rsidRDefault="002B6B24">
            <w:pPr>
              <w:pStyle w:val="BodyText"/>
              <w:tabs>
                <w:tab w:val="left" w:pos="1080"/>
                <w:tab w:val="left" w:pos="1980"/>
                <w:tab w:val="left" w:pos="10076"/>
              </w:tabs>
              <w:rPr>
                <w:del w:id="6999" w:author="Stephanie Thompson" w:date="2008-11-17T15:36:00Z"/>
                <w:rFonts w:ascii="Garamond" w:hAnsi="Garamond"/>
                <w:sz w:val="22"/>
                <w:szCs w:val="22"/>
                <w:lang w:eastAsia="zh-CN"/>
              </w:rPr>
              <w:pPrChange w:id="7000" w:author="Stephanie Thompson" w:date="2008-11-19T11:52:00Z">
                <w:pPr/>
              </w:pPrChange>
            </w:pPr>
            <w:del w:id="7001" w:author="Stephanie Thompson" w:date="2008-11-17T15:36:00Z">
              <w:r w:rsidRPr="00EB43F4" w:rsidDel="00E361B9">
                <w:rPr>
                  <w:rFonts w:ascii="Garamond" w:hAnsi="Garamond"/>
                  <w:sz w:val="22"/>
                  <w:szCs w:val="22"/>
                  <w:lang w:eastAsia="zh-CN"/>
                </w:rPr>
                <w:delText>00:45 -02:45,</w:delText>
              </w:r>
            </w:del>
          </w:p>
        </w:tc>
        <w:tc>
          <w:tcPr>
            <w:tcW w:w="1420" w:type="dxa"/>
            <w:vAlign w:val="bottom"/>
          </w:tcPr>
          <w:p w:rsidR="009821B1" w:rsidRDefault="002B6B24">
            <w:pPr>
              <w:pStyle w:val="BodyText"/>
              <w:tabs>
                <w:tab w:val="left" w:pos="1080"/>
                <w:tab w:val="left" w:pos="1980"/>
                <w:tab w:val="left" w:pos="10076"/>
              </w:tabs>
              <w:rPr>
                <w:del w:id="7002" w:author="Stephanie Thompson" w:date="2008-11-17T15:36:00Z"/>
                <w:rFonts w:ascii="Garamond" w:hAnsi="Garamond"/>
                <w:sz w:val="22"/>
                <w:szCs w:val="22"/>
              </w:rPr>
              <w:pPrChange w:id="7003" w:author="Stephanie Thompson" w:date="2008-11-19T11:52:00Z">
                <w:pPr/>
              </w:pPrChange>
            </w:pPr>
            <w:del w:id="7004" w:author="Stephanie Thompson" w:date="2008-11-17T15:36:00Z">
              <w:r w:rsidRPr="00EB43F4" w:rsidDel="00E361B9">
                <w:rPr>
                  <w:rFonts w:ascii="Garamond" w:hAnsi="Garamond"/>
                  <w:sz w:val="22"/>
                  <w:szCs w:val="22"/>
                </w:rPr>
                <w:delText>13:30 – 14:00</w:delText>
              </w:r>
            </w:del>
          </w:p>
        </w:tc>
      </w:tr>
    </w:tbl>
    <w:p w:rsidR="009821B1" w:rsidRDefault="009821B1">
      <w:pPr>
        <w:pStyle w:val="BodyText"/>
        <w:tabs>
          <w:tab w:val="left" w:pos="1080"/>
          <w:tab w:val="left" w:pos="1980"/>
          <w:tab w:val="left" w:pos="10076"/>
        </w:tabs>
        <w:rPr>
          <w:del w:id="7005" w:author="Stephanie Thompson" w:date="2008-11-17T15:36:00Z"/>
          <w:rFonts w:ascii="Garamond" w:hAnsi="Garamond"/>
          <w:sz w:val="22"/>
          <w:szCs w:val="22"/>
        </w:rPr>
        <w:pPrChange w:id="7006" w:author="Stephanie Thompson" w:date="2008-11-19T11:52:00Z">
          <w:pPr/>
        </w:pPrChange>
      </w:pPr>
    </w:p>
    <w:p w:rsidR="009821B1" w:rsidRDefault="00A7043D">
      <w:pPr>
        <w:pStyle w:val="BodyText"/>
        <w:tabs>
          <w:tab w:val="left" w:pos="1080"/>
          <w:tab w:val="left" w:pos="1980"/>
          <w:tab w:val="left" w:pos="10076"/>
        </w:tabs>
        <w:rPr>
          <w:del w:id="7007" w:author="Stephanie Thompson" w:date="2008-11-17T15:36:00Z"/>
          <w:rFonts w:ascii="Garamond" w:hAnsi="Garamond"/>
          <w:sz w:val="22"/>
          <w:szCs w:val="22"/>
        </w:rPr>
        <w:pPrChange w:id="7008" w:author="Stephanie Thompson" w:date="2008-11-19T11:52:00Z">
          <w:pPr/>
        </w:pPrChange>
      </w:pPr>
      <w:del w:id="7009" w:author="Stephanie Thompson" w:date="2008-11-17T15:36:00Z">
        <w:r w:rsidRPr="00EB43F4" w:rsidDel="00E361B9">
          <w:rPr>
            <w:rFonts w:ascii="Garamond" w:hAnsi="Garamond"/>
            <w:sz w:val="22"/>
            <w:szCs w:val="22"/>
          </w:rPr>
          <w:delText>High DO (percent and concentration) and pH values removed - probe emerged from water due to low water level</w:delText>
        </w:r>
      </w:del>
    </w:p>
    <w:tbl>
      <w:tblPr>
        <w:tblW w:w="2920" w:type="dxa"/>
        <w:tblInd w:w="93" w:type="dxa"/>
        <w:tblLook w:val="0000"/>
      </w:tblPr>
      <w:tblGrid>
        <w:gridCol w:w="1500"/>
        <w:gridCol w:w="1420"/>
      </w:tblGrid>
      <w:tr w:rsidR="00A7043D" w:rsidRPr="00EB43F4" w:rsidDel="00E361B9">
        <w:trPr>
          <w:trHeight w:val="255"/>
          <w:del w:id="7010" w:author="Stephanie Thompson" w:date="2008-11-17T15:36:00Z"/>
        </w:trPr>
        <w:tc>
          <w:tcPr>
            <w:tcW w:w="1500" w:type="dxa"/>
            <w:tcBorders>
              <w:top w:val="nil"/>
              <w:left w:val="nil"/>
              <w:bottom w:val="nil"/>
              <w:right w:val="nil"/>
            </w:tcBorders>
            <w:shd w:val="clear" w:color="auto" w:fill="auto"/>
            <w:noWrap/>
            <w:vAlign w:val="bottom"/>
          </w:tcPr>
          <w:p w:rsidR="009821B1" w:rsidRDefault="00A7043D">
            <w:pPr>
              <w:pStyle w:val="BodyText"/>
              <w:tabs>
                <w:tab w:val="left" w:pos="1080"/>
                <w:tab w:val="left" w:pos="1980"/>
                <w:tab w:val="left" w:pos="10076"/>
              </w:tabs>
              <w:rPr>
                <w:del w:id="7011" w:author="Stephanie Thompson" w:date="2008-11-17T15:36:00Z"/>
                <w:rFonts w:ascii="Garamond" w:hAnsi="Garamond"/>
                <w:sz w:val="22"/>
                <w:szCs w:val="22"/>
                <w:lang w:eastAsia="zh-CN"/>
              </w:rPr>
              <w:pPrChange w:id="7012" w:author="Stephanie Thompson" w:date="2008-11-19T11:52:00Z">
                <w:pPr/>
              </w:pPrChange>
            </w:pPr>
            <w:del w:id="7013"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9821B1" w:rsidRDefault="00A7043D">
            <w:pPr>
              <w:pStyle w:val="BodyText"/>
              <w:tabs>
                <w:tab w:val="left" w:pos="1080"/>
                <w:tab w:val="left" w:pos="1980"/>
                <w:tab w:val="left" w:pos="10076"/>
              </w:tabs>
              <w:rPr>
                <w:del w:id="7014" w:author="Stephanie Thompson" w:date="2008-11-17T15:36:00Z"/>
                <w:rFonts w:ascii="Garamond" w:hAnsi="Garamond"/>
                <w:sz w:val="22"/>
                <w:szCs w:val="22"/>
                <w:lang w:eastAsia="zh-CN"/>
              </w:rPr>
              <w:pPrChange w:id="7015" w:author="Stephanie Thompson" w:date="2008-11-19T11:52:00Z">
                <w:pPr/>
              </w:pPrChange>
            </w:pPr>
            <w:del w:id="7016" w:author="Stephanie Thompson" w:date="2008-11-17T15:36:00Z">
              <w:r w:rsidRPr="00EB43F4" w:rsidDel="00E361B9">
                <w:rPr>
                  <w:rFonts w:ascii="Garamond" w:hAnsi="Garamond"/>
                  <w:sz w:val="22"/>
                  <w:szCs w:val="22"/>
                  <w:lang w:eastAsia="zh-CN"/>
                </w:rPr>
                <w:delText>01:00 – 02:30</w:delText>
              </w:r>
            </w:del>
          </w:p>
        </w:tc>
      </w:tr>
    </w:tbl>
    <w:p w:rsidR="009821B1" w:rsidRDefault="009821B1">
      <w:pPr>
        <w:pStyle w:val="BodyText"/>
        <w:tabs>
          <w:tab w:val="left" w:pos="1080"/>
          <w:tab w:val="left" w:pos="1980"/>
          <w:tab w:val="left" w:pos="10076"/>
        </w:tabs>
        <w:rPr>
          <w:del w:id="7017" w:author="Stephanie Thompson" w:date="2008-11-17T15:36:00Z"/>
          <w:rFonts w:ascii="Garamond" w:hAnsi="Garamond"/>
          <w:sz w:val="22"/>
          <w:szCs w:val="22"/>
        </w:rPr>
        <w:pPrChange w:id="7018" w:author="Stephanie Thompson" w:date="2008-11-19T11:52:00Z">
          <w:pPr/>
        </w:pPrChange>
      </w:pPr>
    </w:p>
    <w:p w:rsidR="009821B1" w:rsidRDefault="009E13DC">
      <w:pPr>
        <w:pStyle w:val="BodyText"/>
        <w:tabs>
          <w:tab w:val="left" w:pos="1080"/>
          <w:tab w:val="left" w:pos="1980"/>
          <w:tab w:val="left" w:pos="10076"/>
        </w:tabs>
        <w:rPr>
          <w:del w:id="7019" w:author="Stephanie Thompson" w:date="2008-11-17T15:36:00Z"/>
          <w:rFonts w:ascii="Garamond" w:hAnsi="Garamond"/>
          <w:sz w:val="22"/>
          <w:szCs w:val="22"/>
        </w:rPr>
        <w:pPrChange w:id="7020" w:author="Stephanie Thompson" w:date="2008-11-19T11:52:00Z">
          <w:pPr/>
        </w:pPrChange>
      </w:pPr>
      <w:del w:id="7021"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9E13DC" w:rsidRPr="00EB43F4" w:rsidDel="00E361B9">
        <w:trPr>
          <w:trHeight w:val="255"/>
          <w:del w:id="7022"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23" w:author="Stephanie Thompson" w:date="2008-11-17T15:36:00Z"/>
                <w:rFonts w:ascii="Garamond" w:hAnsi="Garamond"/>
                <w:sz w:val="22"/>
                <w:szCs w:val="22"/>
                <w:lang w:eastAsia="zh-CN"/>
              </w:rPr>
              <w:pPrChange w:id="7024" w:author="Stephanie Thompson" w:date="2008-11-19T11:52:00Z">
                <w:pPr/>
              </w:pPrChange>
            </w:pPr>
            <w:del w:id="7025" w:author="Stephanie Thompson" w:date="2008-11-17T15:36:00Z">
              <w:r w:rsidRPr="00EB43F4" w:rsidDel="00E361B9">
                <w:rPr>
                  <w:rFonts w:ascii="Garamond" w:hAnsi="Garamond"/>
                  <w:sz w:val="22"/>
                  <w:szCs w:val="22"/>
                  <w:lang w:eastAsia="zh-CN"/>
                </w:rPr>
                <w:delText>04/02/06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26" w:author="Stephanie Thompson" w:date="2008-11-17T15:36:00Z"/>
                <w:rFonts w:ascii="Garamond" w:hAnsi="Garamond"/>
                <w:sz w:val="22"/>
                <w:szCs w:val="22"/>
                <w:lang w:eastAsia="zh-CN"/>
              </w:rPr>
              <w:pPrChange w:id="7027" w:author="Stephanie Thompson" w:date="2008-11-19T11:52:00Z">
                <w:pPr/>
              </w:pPrChange>
            </w:pPr>
            <w:del w:id="7028" w:author="Stephanie Thompson" w:date="2008-11-17T15:36:00Z">
              <w:r w:rsidRPr="00EB43F4" w:rsidDel="00E361B9">
                <w:rPr>
                  <w:rFonts w:ascii="Garamond" w:hAnsi="Garamond"/>
                  <w:sz w:val="22"/>
                  <w:szCs w:val="22"/>
                  <w:lang w:eastAsia="zh-CN"/>
                </w:rPr>
                <w:delText>01:30 – 02:30</w:delText>
              </w:r>
            </w:del>
          </w:p>
        </w:tc>
      </w:tr>
    </w:tbl>
    <w:p w:rsidR="009821B1" w:rsidRDefault="009821B1">
      <w:pPr>
        <w:pStyle w:val="BodyText"/>
        <w:tabs>
          <w:tab w:val="left" w:pos="1080"/>
          <w:tab w:val="left" w:pos="1980"/>
          <w:tab w:val="left" w:pos="10076"/>
        </w:tabs>
        <w:rPr>
          <w:del w:id="7029" w:author="Stephanie Thompson" w:date="2008-11-17T15:36:00Z"/>
          <w:rFonts w:ascii="Garamond" w:hAnsi="Garamond"/>
          <w:sz w:val="22"/>
          <w:szCs w:val="22"/>
        </w:rPr>
        <w:pPrChange w:id="7030" w:author="Stephanie Thompson" w:date="2008-11-19T11:52:00Z">
          <w:pPr/>
        </w:pPrChange>
      </w:pPr>
    </w:p>
    <w:p w:rsidR="009821B1" w:rsidRDefault="009E13DC">
      <w:pPr>
        <w:pStyle w:val="BodyText"/>
        <w:tabs>
          <w:tab w:val="left" w:pos="1080"/>
          <w:tab w:val="left" w:pos="1980"/>
          <w:tab w:val="left" w:pos="10076"/>
        </w:tabs>
        <w:rPr>
          <w:del w:id="7031" w:author="Stephanie Thompson" w:date="2008-11-17T15:36:00Z"/>
          <w:rFonts w:ascii="Garamond" w:hAnsi="Garamond"/>
          <w:sz w:val="22"/>
          <w:szCs w:val="22"/>
        </w:rPr>
        <w:pPrChange w:id="7032" w:author="Stephanie Thompson" w:date="2008-11-19T11:52:00Z">
          <w:pPr/>
        </w:pPrChange>
      </w:pPr>
      <w:del w:id="7033"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9E13DC" w:rsidRPr="00EB43F4" w:rsidDel="00E361B9">
        <w:trPr>
          <w:trHeight w:val="255"/>
          <w:del w:id="7034"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35" w:author="Stephanie Thompson" w:date="2008-11-17T15:36:00Z"/>
                <w:rFonts w:ascii="Garamond" w:hAnsi="Garamond"/>
                <w:sz w:val="22"/>
                <w:szCs w:val="22"/>
                <w:lang w:eastAsia="zh-CN"/>
              </w:rPr>
              <w:pPrChange w:id="7036" w:author="Stephanie Thompson" w:date="2008-11-19T11:52:00Z">
                <w:pPr/>
              </w:pPrChange>
            </w:pPr>
            <w:del w:id="7037" w:author="Stephanie Thompson" w:date="2008-11-17T15:36:00Z">
              <w:r w:rsidRPr="00EB43F4" w:rsidDel="00E361B9">
                <w:rPr>
                  <w:rFonts w:ascii="Garamond" w:hAnsi="Garamond"/>
                  <w:sz w:val="22"/>
                  <w:szCs w:val="22"/>
                  <w:lang w:eastAsia="zh-CN"/>
                </w:rPr>
                <w:delText>04/04/06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38" w:author="Stephanie Thompson" w:date="2008-11-17T15:36:00Z"/>
                <w:rFonts w:ascii="Garamond" w:hAnsi="Garamond"/>
                <w:sz w:val="22"/>
                <w:szCs w:val="22"/>
                <w:lang w:eastAsia="zh-CN"/>
              </w:rPr>
              <w:pPrChange w:id="7039" w:author="Stephanie Thompson" w:date="2008-11-19T11:52:00Z">
                <w:pPr/>
              </w:pPrChange>
            </w:pPr>
            <w:del w:id="7040" w:author="Stephanie Thompson" w:date="2008-11-17T15:36:00Z">
              <w:r w:rsidRPr="00EB43F4" w:rsidDel="00E361B9">
                <w:rPr>
                  <w:rFonts w:ascii="Garamond" w:hAnsi="Garamond"/>
                  <w:sz w:val="22"/>
                  <w:szCs w:val="22"/>
                  <w:lang w:eastAsia="zh-CN"/>
                </w:rPr>
                <w:delText>16:15 – 18:30</w:delText>
              </w:r>
            </w:del>
          </w:p>
        </w:tc>
      </w:tr>
      <w:tr w:rsidR="009E13DC" w:rsidRPr="00EB43F4" w:rsidDel="00E361B9">
        <w:trPr>
          <w:trHeight w:val="255"/>
          <w:del w:id="7041"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42" w:author="Stephanie Thompson" w:date="2008-11-17T15:36:00Z"/>
                <w:rFonts w:ascii="Garamond" w:hAnsi="Garamond"/>
                <w:sz w:val="22"/>
                <w:szCs w:val="22"/>
                <w:lang w:eastAsia="zh-CN"/>
              </w:rPr>
              <w:pPrChange w:id="7043" w:author="Stephanie Thompson" w:date="2008-11-19T11:52:00Z">
                <w:pPr/>
              </w:pPrChange>
            </w:pPr>
            <w:del w:id="7044"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45" w:author="Stephanie Thompson" w:date="2008-11-17T15:36:00Z"/>
                <w:rFonts w:ascii="Garamond" w:hAnsi="Garamond"/>
                <w:sz w:val="22"/>
                <w:szCs w:val="22"/>
                <w:lang w:eastAsia="zh-CN"/>
              </w:rPr>
              <w:pPrChange w:id="7046" w:author="Stephanie Thompson" w:date="2008-11-19T11:52:00Z">
                <w:pPr/>
              </w:pPrChange>
            </w:pPr>
            <w:del w:id="7047" w:author="Stephanie Thompson" w:date="2008-11-17T15:36:00Z">
              <w:r w:rsidRPr="00EB43F4" w:rsidDel="00E361B9">
                <w:rPr>
                  <w:rFonts w:ascii="Garamond" w:hAnsi="Garamond"/>
                  <w:sz w:val="22"/>
                  <w:szCs w:val="22"/>
                  <w:lang w:eastAsia="zh-CN"/>
                </w:rPr>
                <w:delText>02:00</w:delText>
              </w:r>
            </w:del>
          </w:p>
        </w:tc>
      </w:tr>
    </w:tbl>
    <w:p w:rsidR="009821B1" w:rsidRDefault="009821B1">
      <w:pPr>
        <w:pStyle w:val="BodyText"/>
        <w:tabs>
          <w:tab w:val="left" w:pos="1080"/>
          <w:tab w:val="left" w:pos="1980"/>
          <w:tab w:val="left" w:pos="10076"/>
        </w:tabs>
        <w:rPr>
          <w:del w:id="7048" w:author="Stephanie Thompson" w:date="2008-11-17T15:36:00Z"/>
          <w:rFonts w:ascii="Garamond" w:hAnsi="Garamond"/>
          <w:sz w:val="22"/>
          <w:szCs w:val="22"/>
        </w:rPr>
        <w:pPrChange w:id="7049" w:author="Stephanie Thompson" w:date="2008-11-19T11:52:00Z">
          <w:pPr/>
        </w:pPrChange>
      </w:pPr>
    </w:p>
    <w:p w:rsidR="009821B1" w:rsidRDefault="009E13DC">
      <w:pPr>
        <w:pStyle w:val="BodyText"/>
        <w:tabs>
          <w:tab w:val="left" w:pos="1080"/>
          <w:tab w:val="left" w:pos="1980"/>
          <w:tab w:val="left" w:pos="10076"/>
        </w:tabs>
        <w:rPr>
          <w:del w:id="7050" w:author="Stephanie Thompson" w:date="2008-11-17T15:36:00Z"/>
          <w:rFonts w:ascii="Garamond" w:hAnsi="Garamond"/>
          <w:sz w:val="22"/>
          <w:szCs w:val="22"/>
        </w:rPr>
        <w:pPrChange w:id="7051" w:author="Stephanie Thompson" w:date="2008-11-19T11:52:00Z">
          <w:pPr/>
        </w:pPrChange>
      </w:pPr>
      <w:del w:id="7052"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7053"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54" w:author="Stephanie Thompson" w:date="2008-11-17T15:36:00Z"/>
                <w:rFonts w:ascii="Garamond" w:hAnsi="Garamond"/>
                <w:sz w:val="22"/>
                <w:szCs w:val="22"/>
                <w:lang w:eastAsia="zh-CN"/>
              </w:rPr>
              <w:pPrChange w:id="7055" w:author="Stephanie Thompson" w:date="2008-11-19T11:52:00Z">
                <w:pPr/>
              </w:pPrChange>
            </w:pPr>
            <w:del w:id="7056"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57" w:author="Stephanie Thompson" w:date="2008-11-17T15:36:00Z"/>
                <w:rFonts w:ascii="Garamond" w:hAnsi="Garamond"/>
                <w:sz w:val="22"/>
                <w:szCs w:val="22"/>
                <w:lang w:eastAsia="zh-CN"/>
              </w:rPr>
              <w:pPrChange w:id="7058" w:author="Stephanie Thompson" w:date="2008-11-19T11:52:00Z">
                <w:pPr/>
              </w:pPrChange>
            </w:pPr>
            <w:del w:id="7059" w:author="Stephanie Thompson" w:date="2008-11-17T15:36:00Z">
              <w:r w:rsidRPr="00EB43F4" w:rsidDel="00E361B9">
                <w:rPr>
                  <w:rFonts w:ascii="Garamond" w:hAnsi="Garamond"/>
                  <w:sz w:val="22"/>
                  <w:szCs w:val="22"/>
                  <w:lang w:eastAsia="zh-CN"/>
                </w:rPr>
                <w:delText>02:15 – 05:30</w:delText>
              </w:r>
            </w:del>
          </w:p>
        </w:tc>
      </w:tr>
    </w:tbl>
    <w:p w:rsidR="009821B1" w:rsidRDefault="009821B1">
      <w:pPr>
        <w:pStyle w:val="BodyText"/>
        <w:tabs>
          <w:tab w:val="left" w:pos="1080"/>
          <w:tab w:val="left" w:pos="1980"/>
          <w:tab w:val="left" w:pos="10076"/>
        </w:tabs>
        <w:rPr>
          <w:del w:id="7060" w:author="Stephanie Thompson" w:date="2008-11-17T15:36:00Z"/>
          <w:rFonts w:ascii="Garamond" w:hAnsi="Garamond"/>
          <w:sz w:val="22"/>
          <w:szCs w:val="22"/>
        </w:rPr>
        <w:pPrChange w:id="7061" w:author="Stephanie Thompson" w:date="2008-11-19T11:52:00Z">
          <w:pPr/>
        </w:pPrChange>
      </w:pPr>
    </w:p>
    <w:p w:rsidR="009821B1" w:rsidRDefault="009E13DC">
      <w:pPr>
        <w:pStyle w:val="BodyText"/>
        <w:tabs>
          <w:tab w:val="left" w:pos="1080"/>
          <w:tab w:val="left" w:pos="1980"/>
          <w:tab w:val="left" w:pos="10076"/>
        </w:tabs>
        <w:rPr>
          <w:del w:id="7062" w:author="Stephanie Thompson" w:date="2008-11-17T15:36:00Z"/>
          <w:rFonts w:ascii="Garamond" w:hAnsi="Garamond"/>
          <w:sz w:val="22"/>
          <w:szCs w:val="22"/>
        </w:rPr>
        <w:pPrChange w:id="7063" w:author="Stephanie Thompson" w:date="2008-11-19T11:52:00Z">
          <w:pPr/>
        </w:pPrChange>
      </w:pPr>
      <w:del w:id="706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E13DC" w:rsidRPr="00EB43F4" w:rsidDel="00E361B9">
        <w:trPr>
          <w:trHeight w:val="255"/>
          <w:del w:id="7065"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66" w:author="Stephanie Thompson" w:date="2008-11-17T15:36:00Z"/>
                <w:rFonts w:ascii="Garamond" w:hAnsi="Garamond"/>
                <w:sz w:val="22"/>
                <w:szCs w:val="22"/>
                <w:lang w:eastAsia="zh-CN"/>
              </w:rPr>
              <w:pPrChange w:id="7067" w:author="Stephanie Thompson" w:date="2008-11-19T11:52:00Z">
                <w:pPr/>
              </w:pPrChange>
            </w:pPr>
            <w:del w:id="7068"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69" w:author="Stephanie Thompson" w:date="2008-11-17T15:36:00Z"/>
                <w:rFonts w:ascii="Garamond" w:hAnsi="Garamond"/>
                <w:sz w:val="22"/>
                <w:szCs w:val="22"/>
                <w:lang w:eastAsia="zh-CN"/>
              </w:rPr>
              <w:pPrChange w:id="7070" w:author="Stephanie Thompson" w:date="2008-11-19T11:52:00Z">
                <w:pPr/>
              </w:pPrChange>
            </w:pPr>
            <w:del w:id="7071" w:author="Stephanie Thompson" w:date="2008-11-17T15:36:00Z">
              <w:r w:rsidRPr="00EB43F4" w:rsidDel="00E361B9">
                <w:rPr>
                  <w:rFonts w:ascii="Garamond" w:hAnsi="Garamond"/>
                  <w:sz w:val="22"/>
                  <w:szCs w:val="22"/>
                  <w:lang w:eastAsia="zh-CN"/>
                </w:rPr>
                <w:delText>04:00 – 04:15</w:delText>
              </w:r>
            </w:del>
          </w:p>
        </w:tc>
      </w:tr>
    </w:tbl>
    <w:p w:rsidR="009821B1" w:rsidRDefault="009821B1">
      <w:pPr>
        <w:pStyle w:val="BodyText"/>
        <w:tabs>
          <w:tab w:val="left" w:pos="1080"/>
          <w:tab w:val="left" w:pos="1980"/>
          <w:tab w:val="left" w:pos="10076"/>
        </w:tabs>
        <w:rPr>
          <w:del w:id="7072" w:author="Stephanie Thompson" w:date="2008-11-17T15:36:00Z"/>
          <w:rFonts w:ascii="Garamond" w:hAnsi="Garamond"/>
          <w:sz w:val="22"/>
          <w:szCs w:val="22"/>
        </w:rPr>
        <w:pPrChange w:id="7073" w:author="Stephanie Thompson" w:date="2008-11-19T11:52:00Z">
          <w:pPr/>
        </w:pPrChange>
      </w:pPr>
    </w:p>
    <w:p w:rsidR="009821B1" w:rsidRDefault="009E13DC">
      <w:pPr>
        <w:pStyle w:val="BodyText"/>
        <w:tabs>
          <w:tab w:val="left" w:pos="1080"/>
          <w:tab w:val="left" w:pos="1980"/>
          <w:tab w:val="left" w:pos="10076"/>
        </w:tabs>
        <w:rPr>
          <w:del w:id="7074" w:author="Stephanie Thompson" w:date="2008-11-17T15:36:00Z"/>
          <w:rFonts w:ascii="Garamond" w:hAnsi="Garamond"/>
          <w:sz w:val="22"/>
          <w:szCs w:val="22"/>
        </w:rPr>
        <w:pPrChange w:id="7075" w:author="Stephanie Thompson" w:date="2008-11-19T11:52:00Z">
          <w:pPr/>
        </w:pPrChange>
      </w:pPr>
      <w:del w:id="7076" w:author="Stephanie Thompson" w:date="2008-11-17T15:36:00Z">
        <w:r w:rsidRPr="00EB43F4" w:rsidDel="00E361B9">
          <w:rPr>
            <w:rFonts w:ascii="Garamond" w:hAnsi="Garamond"/>
            <w:sz w:val="22"/>
            <w:szCs w:val="22"/>
          </w:rPr>
          <w:delText>Negative depth value removed</w:delText>
        </w:r>
      </w:del>
    </w:p>
    <w:tbl>
      <w:tblPr>
        <w:tblW w:w="2920" w:type="dxa"/>
        <w:tblInd w:w="93" w:type="dxa"/>
        <w:tblLook w:val="0000"/>
      </w:tblPr>
      <w:tblGrid>
        <w:gridCol w:w="1500"/>
        <w:gridCol w:w="1420"/>
      </w:tblGrid>
      <w:tr w:rsidR="009E13DC" w:rsidRPr="00EB43F4" w:rsidDel="00E361B9">
        <w:trPr>
          <w:trHeight w:val="255"/>
          <w:del w:id="7077"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78" w:author="Stephanie Thompson" w:date="2008-11-17T15:36:00Z"/>
                <w:rFonts w:ascii="Garamond" w:hAnsi="Garamond"/>
                <w:sz w:val="22"/>
                <w:szCs w:val="22"/>
                <w:lang w:eastAsia="zh-CN"/>
              </w:rPr>
              <w:pPrChange w:id="7079" w:author="Stephanie Thompson" w:date="2008-11-19T11:52:00Z">
                <w:pPr/>
              </w:pPrChange>
            </w:pPr>
            <w:del w:id="7080"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81" w:author="Stephanie Thompson" w:date="2008-11-17T15:36:00Z"/>
                <w:rFonts w:ascii="Garamond" w:hAnsi="Garamond"/>
                <w:sz w:val="22"/>
                <w:szCs w:val="22"/>
                <w:lang w:eastAsia="zh-CN"/>
              </w:rPr>
              <w:pPrChange w:id="7082" w:author="Stephanie Thompson" w:date="2008-11-19T11:52:00Z">
                <w:pPr/>
              </w:pPrChange>
            </w:pPr>
            <w:del w:id="7083" w:author="Stephanie Thompson" w:date="2008-11-17T15:36:00Z">
              <w:r w:rsidRPr="00EB43F4" w:rsidDel="00E361B9">
                <w:rPr>
                  <w:rFonts w:ascii="Garamond" w:hAnsi="Garamond"/>
                  <w:sz w:val="22"/>
                  <w:szCs w:val="22"/>
                  <w:lang w:eastAsia="zh-CN"/>
                </w:rPr>
                <w:delText>05:45</w:delText>
              </w:r>
            </w:del>
          </w:p>
        </w:tc>
      </w:tr>
    </w:tbl>
    <w:p w:rsidR="009821B1" w:rsidRDefault="009821B1">
      <w:pPr>
        <w:pStyle w:val="BodyText"/>
        <w:tabs>
          <w:tab w:val="left" w:pos="1080"/>
          <w:tab w:val="left" w:pos="1980"/>
          <w:tab w:val="left" w:pos="10076"/>
        </w:tabs>
        <w:rPr>
          <w:del w:id="7084" w:author="Stephanie Thompson" w:date="2008-11-17T15:36:00Z"/>
          <w:rFonts w:ascii="Garamond" w:hAnsi="Garamond"/>
          <w:sz w:val="22"/>
          <w:szCs w:val="22"/>
        </w:rPr>
        <w:pPrChange w:id="7085" w:author="Stephanie Thompson" w:date="2008-11-19T11:52:00Z">
          <w:pPr/>
        </w:pPrChange>
      </w:pPr>
    </w:p>
    <w:p w:rsidR="009821B1" w:rsidRDefault="009E13DC">
      <w:pPr>
        <w:pStyle w:val="BodyText"/>
        <w:tabs>
          <w:tab w:val="left" w:pos="1080"/>
          <w:tab w:val="left" w:pos="1980"/>
          <w:tab w:val="left" w:pos="10076"/>
        </w:tabs>
        <w:rPr>
          <w:del w:id="7086" w:author="Stephanie Thompson" w:date="2008-11-17T15:36:00Z"/>
          <w:rFonts w:ascii="Garamond" w:hAnsi="Garamond"/>
          <w:sz w:val="22"/>
          <w:szCs w:val="22"/>
        </w:rPr>
        <w:pPrChange w:id="7087" w:author="Stephanie Thompson" w:date="2008-11-19T11:52:00Z">
          <w:pPr/>
        </w:pPrChange>
      </w:pPr>
      <w:del w:id="7088"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9E13DC" w:rsidRPr="00EB43F4" w:rsidDel="00E361B9">
        <w:trPr>
          <w:trHeight w:val="255"/>
          <w:del w:id="7089"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90" w:author="Stephanie Thompson" w:date="2008-11-17T15:36:00Z"/>
                <w:rFonts w:ascii="Garamond" w:hAnsi="Garamond"/>
                <w:sz w:val="22"/>
                <w:szCs w:val="22"/>
                <w:lang w:eastAsia="zh-CN"/>
              </w:rPr>
              <w:pPrChange w:id="7091" w:author="Stephanie Thompson" w:date="2008-11-19T11:52:00Z">
                <w:pPr/>
              </w:pPrChange>
            </w:pPr>
            <w:del w:id="7092" w:author="Stephanie Thompson" w:date="2008-11-17T15:36:00Z">
              <w:r w:rsidRPr="00EB43F4" w:rsidDel="00E361B9">
                <w:rPr>
                  <w:rFonts w:ascii="Garamond" w:hAnsi="Garamond"/>
                  <w:sz w:val="22"/>
                  <w:szCs w:val="22"/>
                  <w:lang w:eastAsia="zh-CN"/>
                </w:rPr>
                <w:delText>04/05/06</w:delText>
              </w:r>
            </w:del>
          </w:p>
        </w:tc>
        <w:tc>
          <w:tcPr>
            <w:tcW w:w="142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93" w:author="Stephanie Thompson" w:date="2008-11-17T15:36:00Z"/>
                <w:rFonts w:ascii="Garamond" w:hAnsi="Garamond"/>
                <w:sz w:val="22"/>
                <w:szCs w:val="22"/>
                <w:lang w:eastAsia="zh-CN"/>
              </w:rPr>
              <w:pPrChange w:id="7094" w:author="Stephanie Thompson" w:date="2008-11-19T11:52:00Z">
                <w:pPr/>
              </w:pPrChange>
            </w:pPr>
            <w:del w:id="7095" w:author="Stephanie Thompson" w:date="2008-11-17T15:36:00Z">
              <w:r w:rsidRPr="00EB43F4" w:rsidDel="00E361B9">
                <w:rPr>
                  <w:rFonts w:ascii="Garamond" w:hAnsi="Garamond"/>
                  <w:sz w:val="22"/>
                  <w:szCs w:val="22"/>
                  <w:lang w:eastAsia="zh-CN"/>
                </w:rPr>
                <w:delText>13:30 – 19:45</w:delText>
              </w:r>
            </w:del>
          </w:p>
        </w:tc>
      </w:tr>
      <w:tr w:rsidR="009E13DC" w:rsidRPr="00EB43F4" w:rsidDel="00E361B9">
        <w:trPr>
          <w:trHeight w:val="255"/>
          <w:del w:id="7096" w:author="Stephanie Thompson" w:date="2008-11-17T15:36:00Z"/>
        </w:trPr>
        <w:tc>
          <w:tcPr>
            <w:tcW w:w="1500" w:type="dxa"/>
            <w:tcBorders>
              <w:top w:val="nil"/>
              <w:left w:val="nil"/>
              <w:bottom w:val="nil"/>
              <w:right w:val="nil"/>
            </w:tcBorders>
            <w:shd w:val="clear" w:color="auto" w:fill="auto"/>
            <w:noWrap/>
            <w:vAlign w:val="bottom"/>
          </w:tcPr>
          <w:p w:rsidR="009821B1" w:rsidRDefault="009E13DC">
            <w:pPr>
              <w:pStyle w:val="BodyText"/>
              <w:tabs>
                <w:tab w:val="left" w:pos="1080"/>
                <w:tab w:val="left" w:pos="1980"/>
                <w:tab w:val="left" w:pos="10076"/>
              </w:tabs>
              <w:rPr>
                <w:del w:id="7097" w:author="Stephanie Thompson" w:date="2008-11-17T15:36:00Z"/>
                <w:rFonts w:ascii="Garamond" w:hAnsi="Garamond"/>
                <w:sz w:val="22"/>
                <w:szCs w:val="22"/>
                <w:lang w:eastAsia="zh-CN"/>
              </w:rPr>
              <w:pPrChange w:id="7098" w:author="Stephanie Thompson" w:date="2008-11-19T11:52:00Z">
                <w:pPr/>
              </w:pPrChange>
            </w:pPr>
            <w:del w:id="7099"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9821B1" w:rsidRDefault="006B23E6">
            <w:pPr>
              <w:pStyle w:val="BodyText"/>
              <w:tabs>
                <w:tab w:val="left" w:pos="1080"/>
                <w:tab w:val="left" w:pos="1980"/>
                <w:tab w:val="left" w:pos="10076"/>
              </w:tabs>
              <w:rPr>
                <w:del w:id="7100" w:author="Stephanie Thompson" w:date="2008-11-17T15:36:00Z"/>
                <w:rFonts w:ascii="Garamond" w:hAnsi="Garamond"/>
                <w:sz w:val="22"/>
                <w:szCs w:val="22"/>
                <w:lang w:eastAsia="zh-CN"/>
              </w:rPr>
              <w:pPrChange w:id="7101" w:author="Stephanie Thompson" w:date="2008-11-19T11:52:00Z">
                <w:pPr/>
              </w:pPrChange>
            </w:pPr>
            <w:del w:id="7102" w:author="Stephanie Thompson" w:date="2008-11-17T15:36:00Z">
              <w:r w:rsidRPr="00EB43F4" w:rsidDel="00E361B9">
                <w:rPr>
                  <w:rFonts w:ascii="Garamond" w:hAnsi="Garamond"/>
                  <w:sz w:val="22"/>
                  <w:szCs w:val="22"/>
                  <w:lang w:eastAsia="zh-CN"/>
                </w:rPr>
                <w:delText>0</w:delText>
              </w:r>
              <w:r w:rsidR="009E13DC" w:rsidRPr="00EB43F4" w:rsidDel="00E361B9">
                <w:rPr>
                  <w:rFonts w:ascii="Garamond" w:hAnsi="Garamond"/>
                  <w:sz w:val="22"/>
                  <w:szCs w:val="22"/>
                  <w:lang w:eastAsia="zh-CN"/>
                </w:rPr>
                <w:delText>3:00</w:delText>
              </w:r>
              <w:r w:rsidRPr="00EB43F4" w:rsidDel="00E361B9">
                <w:rPr>
                  <w:rFonts w:ascii="Garamond" w:hAnsi="Garamond"/>
                  <w:sz w:val="22"/>
                  <w:szCs w:val="22"/>
                  <w:lang w:eastAsia="zh-CN"/>
                </w:rPr>
                <w:delText xml:space="preserve"> – 06:15</w:delText>
              </w:r>
            </w:del>
          </w:p>
        </w:tc>
      </w:tr>
    </w:tbl>
    <w:p w:rsidR="009821B1" w:rsidRDefault="009821B1">
      <w:pPr>
        <w:pStyle w:val="BodyText"/>
        <w:tabs>
          <w:tab w:val="left" w:pos="1080"/>
          <w:tab w:val="left" w:pos="1980"/>
          <w:tab w:val="left" w:pos="10076"/>
        </w:tabs>
        <w:rPr>
          <w:del w:id="7103" w:author="Stephanie Thompson" w:date="2008-11-17T15:36:00Z"/>
          <w:rFonts w:ascii="Garamond" w:hAnsi="Garamond"/>
          <w:sz w:val="22"/>
          <w:szCs w:val="22"/>
        </w:rPr>
        <w:pPrChange w:id="7104" w:author="Stephanie Thompson" w:date="2008-11-19T11:52:00Z">
          <w:pPr/>
        </w:pPrChange>
      </w:pPr>
    </w:p>
    <w:p w:rsidR="009821B1" w:rsidRDefault="00816F16">
      <w:pPr>
        <w:pStyle w:val="BodyText"/>
        <w:tabs>
          <w:tab w:val="left" w:pos="1080"/>
          <w:tab w:val="left" w:pos="1980"/>
          <w:tab w:val="left" w:pos="10076"/>
        </w:tabs>
        <w:rPr>
          <w:del w:id="7105" w:author="Stephanie Thompson" w:date="2008-11-17T15:36:00Z"/>
          <w:rFonts w:ascii="Garamond" w:hAnsi="Garamond"/>
          <w:sz w:val="22"/>
          <w:szCs w:val="22"/>
        </w:rPr>
        <w:pPrChange w:id="7106" w:author="Stephanie Thompson" w:date="2008-11-19T11:52:00Z">
          <w:pPr/>
        </w:pPrChange>
      </w:pPr>
      <w:del w:id="710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816F16" w:rsidRPr="00EB43F4" w:rsidDel="00E361B9">
        <w:trPr>
          <w:trHeight w:val="255"/>
          <w:del w:id="7108" w:author="Stephanie Thompson" w:date="2008-11-17T15:36:00Z"/>
        </w:trPr>
        <w:tc>
          <w:tcPr>
            <w:tcW w:w="150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09" w:author="Stephanie Thompson" w:date="2008-11-17T15:36:00Z"/>
                <w:rFonts w:ascii="Garamond" w:hAnsi="Garamond"/>
                <w:sz w:val="22"/>
                <w:szCs w:val="22"/>
                <w:lang w:eastAsia="zh-CN"/>
              </w:rPr>
              <w:pPrChange w:id="7110" w:author="Stephanie Thompson" w:date="2008-11-19T11:52:00Z">
                <w:pPr/>
              </w:pPrChange>
            </w:pPr>
            <w:del w:id="7111"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12" w:author="Stephanie Thompson" w:date="2008-11-17T15:36:00Z"/>
                <w:rFonts w:ascii="Garamond" w:hAnsi="Garamond"/>
                <w:sz w:val="22"/>
                <w:szCs w:val="22"/>
                <w:lang w:eastAsia="zh-CN"/>
              </w:rPr>
              <w:pPrChange w:id="7113" w:author="Stephanie Thompson" w:date="2008-11-19T11:52:00Z">
                <w:pPr/>
              </w:pPrChange>
            </w:pPr>
            <w:del w:id="7114" w:author="Stephanie Thompson" w:date="2008-11-17T15:36:00Z">
              <w:r w:rsidRPr="00EB43F4" w:rsidDel="00E361B9">
                <w:rPr>
                  <w:rFonts w:ascii="Garamond" w:hAnsi="Garamond"/>
                  <w:sz w:val="22"/>
                  <w:szCs w:val="22"/>
                  <w:lang w:eastAsia="zh-CN"/>
                </w:rPr>
                <w:delText>04:45 – 05:30</w:delText>
              </w:r>
            </w:del>
          </w:p>
        </w:tc>
      </w:tr>
    </w:tbl>
    <w:p w:rsidR="009821B1" w:rsidRDefault="009821B1">
      <w:pPr>
        <w:pStyle w:val="BodyText"/>
        <w:tabs>
          <w:tab w:val="left" w:pos="1080"/>
          <w:tab w:val="left" w:pos="1980"/>
          <w:tab w:val="left" w:pos="10076"/>
        </w:tabs>
        <w:rPr>
          <w:del w:id="7115" w:author="Stephanie Thompson" w:date="2008-11-17T15:36:00Z"/>
          <w:rFonts w:ascii="Garamond" w:hAnsi="Garamond"/>
          <w:sz w:val="22"/>
          <w:szCs w:val="22"/>
        </w:rPr>
        <w:pPrChange w:id="7116" w:author="Stephanie Thompson" w:date="2008-11-19T11:52:00Z">
          <w:pPr/>
        </w:pPrChange>
      </w:pPr>
    </w:p>
    <w:p w:rsidR="009821B1" w:rsidRDefault="00816F16">
      <w:pPr>
        <w:pStyle w:val="BodyText"/>
        <w:tabs>
          <w:tab w:val="left" w:pos="1080"/>
          <w:tab w:val="left" w:pos="1980"/>
          <w:tab w:val="left" w:pos="10076"/>
        </w:tabs>
        <w:rPr>
          <w:del w:id="7117" w:author="Stephanie Thompson" w:date="2008-11-17T15:36:00Z"/>
          <w:rFonts w:ascii="Garamond" w:hAnsi="Garamond"/>
          <w:sz w:val="22"/>
          <w:szCs w:val="22"/>
        </w:rPr>
        <w:pPrChange w:id="7118" w:author="Stephanie Thompson" w:date="2008-11-19T11:52:00Z">
          <w:pPr/>
        </w:pPrChange>
      </w:pPr>
      <w:del w:id="711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816F16" w:rsidRPr="00EB43F4" w:rsidDel="00E361B9">
        <w:trPr>
          <w:trHeight w:val="255"/>
          <w:del w:id="7120" w:author="Stephanie Thompson" w:date="2008-11-17T15:36:00Z"/>
        </w:trPr>
        <w:tc>
          <w:tcPr>
            <w:tcW w:w="150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21" w:author="Stephanie Thompson" w:date="2008-11-17T15:36:00Z"/>
                <w:rFonts w:ascii="Garamond" w:hAnsi="Garamond"/>
                <w:sz w:val="22"/>
                <w:szCs w:val="22"/>
                <w:lang w:eastAsia="zh-CN"/>
              </w:rPr>
              <w:pPrChange w:id="7122" w:author="Stephanie Thompson" w:date="2008-11-19T11:52:00Z">
                <w:pPr/>
              </w:pPrChange>
            </w:pPr>
            <w:del w:id="7123" w:author="Stephanie Thompson" w:date="2008-11-17T15:36:00Z">
              <w:r w:rsidRPr="00EB43F4" w:rsidDel="00E361B9">
                <w:rPr>
                  <w:rFonts w:ascii="Garamond" w:hAnsi="Garamond"/>
                  <w:sz w:val="22"/>
                  <w:szCs w:val="22"/>
                  <w:lang w:eastAsia="zh-CN"/>
                </w:rPr>
                <w:delText>04/06/06</w:delText>
              </w:r>
            </w:del>
          </w:p>
        </w:tc>
        <w:tc>
          <w:tcPr>
            <w:tcW w:w="142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24" w:author="Stephanie Thompson" w:date="2008-11-17T15:36:00Z"/>
                <w:rFonts w:ascii="Garamond" w:hAnsi="Garamond"/>
                <w:sz w:val="22"/>
                <w:szCs w:val="22"/>
                <w:lang w:eastAsia="zh-CN"/>
              </w:rPr>
              <w:pPrChange w:id="7125" w:author="Stephanie Thompson" w:date="2008-11-19T11:52:00Z">
                <w:pPr/>
              </w:pPrChange>
            </w:pPr>
            <w:del w:id="7126" w:author="Stephanie Thompson" w:date="2008-11-17T15:36:00Z">
              <w:r w:rsidRPr="00EB43F4" w:rsidDel="00E361B9">
                <w:rPr>
                  <w:rFonts w:ascii="Garamond" w:hAnsi="Garamond"/>
                  <w:sz w:val="22"/>
                  <w:szCs w:val="22"/>
                  <w:lang w:eastAsia="zh-CN"/>
                </w:rPr>
                <w:delText>05:00 – 05:45</w:delText>
              </w:r>
            </w:del>
          </w:p>
        </w:tc>
      </w:tr>
    </w:tbl>
    <w:p w:rsidR="009821B1" w:rsidRDefault="009821B1">
      <w:pPr>
        <w:pStyle w:val="BodyText"/>
        <w:tabs>
          <w:tab w:val="left" w:pos="1080"/>
          <w:tab w:val="left" w:pos="1980"/>
          <w:tab w:val="left" w:pos="10076"/>
        </w:tabs>
        <w:rPr>
          <w:del w:id="7127" w:author="Stephanie Thompson" w:date="2008-11-17T15:36:00Z"/>
          <w:rFonts w:ascii="Garamond" w:hAnsi="Garamond"/>
          <w:sz w:val="22"/>
          <w:szCs w:val="22"/>
        </w:rPr>
        <w:pPrChange w:id="7128" w:author="Stephanie Thompson" w:date="2008-11-19T11:52:00Z">
          <w:pPr/>
        </w:pPrChange>
      </w:pPr>
    </w:p>
    <w:p w:rsidR="009821B1" w:rsidRDefault="00816F16">
      <w:pPr>
        <w:pStyle w:val="BodyText"/>
        <w:tabs>
          <w:tab w:val="left" w:pos="1080"/>
          <w:tab w:val="left" w:pos="1980"/>
          <w:tab w:val="left" w:pos="10076"/>
        </w:tabs>
        <w:rPr>
          <w:del w:id="7129" w:author="Stephanie Thompson" w:date="2008-11-17T15:36:00Z"/>
          <w:rFonts w:ascii="Garamond" w:hAnsi="Garamond"/>
          <w:sz w:val="22"/>
          <w:szCs w:val="22"/>
        </w:rPr>
        <w:pPrChange w:id="7130" w:author="Stephanie Thompson" w:date="2008-11-19T11:52:00Z">
          <w:pPr/>
        </w:pPrChange>
      </w:pPr>
      <w:del w:id="7131" w:author="Stephanie Thompson" w:date="2008-11-17T15:36:00Z">
        <w:r w:rsidRPr="00EB43F4" w:rsidDel="00E361B9">
          <w:rPr>
            <w:rFonts w:ascii="Garamond" w:hAnsi="Garamond"/>
            <w:sz w:val="22"/>
            <w:szCs w:val="22"/>
          </w:rPr>
          <w:delText>Negative depth value</w:delText>
        </w:r>
        <w:r w:rsidR="0036137B" w:rsidRPr="00EB43F4" w:rsidDel="00E361B9">
          <w:rPr>
            <w:rFonts w:ascii="Garamond" w:hAnsi="Garamond"/>
            <w:sz w:val="22"/>
            <w:szCs w:val="22"/>
          </w:rPr>
          <w:delText>s</w:delText>
        </w:r>
        <w:r w:rsidRPr="00EB43F4" w:rsidDel="00E361B9">
          <w:rPr>
            <w:rFonts w:ascii="Garamond" w:hAnsi="Garamond"/>
            <w:sz w:val="22"/>
            <w:szCs w:val="22"/>
          </w:rPr>
          <w:delText xml:space="preserve"> removed</w:delText>
        </w:r>
      </w:del>
    </w:p>
    <w:tbl>
      <w:tblPr>
        <w:tblW w:w="2920" w:type="dxa"/>
        <w:tblInd w:w="93" w:type="dxa"/>
        <w:tblLook w:val="0000"/>
      </w:tblPr>
      <w:tblGrid>
        <w:gridCol w:w="1500"/>
        <w:gridCol w:w="1420"/>
      </w:tblGrid>
      <w:tr w:rsidR="00816F16" w:rsidRPr="00EB43F4" w:rsidDel="00E361B9">
        <w:trPr>
          <w:trHeight w:val="255"/>
          <w:del w:id="7132" w:author="Stephanie Thompson" w:date="2008-11-17T15:36:00Z"/>
        </w:trPr>
        <w:tc>
          <w:tcPr>
            <w:tcW w:w="150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33" w:author="Stephanie Thompson" w:date="2008-11-17T15:36:00Z"/>
                <w:rFonts w:ascii="Garamond" w:hAnsi="Garamond"/>
                <w:sz w:val="22"/>
                <w:szCs w:val="22"/>
                <w:lang w:eastAsia="zh-CN"/>
              </w:rPr>
              <w:pPrChange w:id="7134" w:author="Stephanie Thompson" w:date="2008-11-19T11:52:00Z">
                <w:pPr/>
              </w:pPrChange>
            </w:pPr>
            <w:del w:id="7135"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36" w:author="Stephanie Thompson" w:date="2008-11-17T15:36:00Z"/>
                <w:rFonts w:ascii="Garamond" w:hAnsi="Garamond"/>
                <w:sz w:val="22"/>
                <w:szCs w:val="22"/>
                <w:lang w:eastAsia="zh-CN"/>
              </w:rPr>
              <w:pPrChange w:id="7137" w:author="Stephanie Thompson" w:date="2008-11-19T11:52:00Z">
                <w:pPr/>
              </w:pPrChange>
            </w:pPr>
            <w:del w:id="7138" w:author="Stephanie Thompson" w:date="2008-11-17T15:36:00Z">
              <w:r w:rsidRPr="00EB43F4" w:rsidDel="00E361B9">
                <w:rPr>
                  <w:rFonts w:ascii="Garamond" w:hAnsi="Garamond"/>
                  <w:sz w:val="22"/>
                  <w:szCs w:val="22"/>
                  <w:lang w:eastAsia="zh-CN"/>
                </w:rPr>
                <w:delText>07:00 – 09:00</w:delText>
              </w:r>
            </w:del>
          </w:p>
        </w:tc>
      </w:tr>
    </w:tbl>
    <w:p w:rsidR="009821B1" w:rsidRDefault="009821B1">
      <w:pPr>
        <w:pStyle w:val="BodyText"/>
        <w:tabs>
          <w:tab w:val="left" w:pos="1080"/>
          <w:tab w:val="left" w:pos="1980"/>
          <w:tab w:val="left" w:pos="10076"/>
        </w:tabs>
        <w:rPr>
          <w:del w:id="7139" w:author="Stephanie Thompson" w:date="2008-11-17T15:36:00Z"/>
          <w:rFonts w:ascii="Garamond" w:hAnsi="Garamond"/>
          <w:sz w:val="22"/>
          <w:szCs w:val="22"/>
        </w:rPr>
        <w:pPrChange w:id="7140" w:author="Stephanie Thompson" w:date="2008-11-19T11:52:00Z">
          <w:pPr/>
        </w:pPrChange>
      </w:pPr>
    </w:p>
    <w:p w:rsidR="009821B1" w:rsidRDefault="00816F16">
      <w:pPr>
        <w:pStyle w:val="BodyText"/>
        <w:tabs>
          <w:tab w:val="left" w:pos="1080"/>
          <w:tab w:val="left" w:pos="1980"/>
          <w:tab w:val="left" w:pos="10076"/>
        </w:tabs>
        <w:rPr>
          <w:del w:id="7141" w:author="Stephanie Thompson" w:date="2008-11-17T15:36:00Z"/>
          <w:rFonts w:ascii="Garamond" w:hAnsi="Garamond"/>
          <w:sz w:val="22"/>
          <w:szCs w:val="22"/>
        </w:rPr>
        <w:pPrChange w:id="7142" w:author="Stephanie Thompson" w:date="2008-11-19T11:52:00Z">
          <w:pPr/>
        </w:pPrChange>
      </w:pPr>
      <w:del w:id="7143"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816F16" w:rsidRPr="00EB43F4" w:rsidDel="00E361B9">
        <w:trPr>
          <w:trHeight w:val="255"/>
          <w:del w:id="7144" w:author="Stephanie Thompson" w:date="2008-11-17T15:36:00Z"/>
        </w:trPr>
        <w:tc>
          <w:tcPr>
            <w:tcW w:w="150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45" w:author="Stephanie Thompson" w:date="2008-11-17T15:36:00Z"/>
                <w:rFonts w:ascii="Garamond" w:hAnsi="Garamond"/>
                <w:sz w:val="22"/>
                <w:szCs w:val="22"/>
                <w:lang w:eastAsia="zh-CN"/>
              </w:rPr>
              <w:pPrChange w:id="7146" w:author="Stephanie Thompson" w:date="2008-11-19T11:52:00Z">
                <w:pPr/>
              </w:pPrChange>
            </w:pPr>
            <w:del w:id="7147"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48" w:author="Stephanie Thompson" w:date="2008-11-17T15:36:00Z"/>
                <w:rFonts w:ascii="Garamond" w:hAnsi="Garamond"/>
                <w:sz w:val="22"/>
                <w:szCs w:val="22"/>
                <w:lang w:eastAsia="zh-CN"/>
              </w:rPr>
              <w:pPrChange w:id="7149" w:author="Stephanie Thompson" w:date="2008-11-19T11:52:00Z">
                <w:pPr/>
              </w:pPrChange>
            </w:pPr>
            <w:del w:id="7150" w:author="Stephanie Thompson" w:date="2008-11-17T15:36:00Z">
              <w:r w:rsidRPr="00EB43F4" w:rsidDel="00E361B9">
                <w:rPr>
                  <w:rFonts w:ascii="Garamond" w:hAnsi="Garamond"/>
                  <w:sz w:val="22"/>
                  <w:szCs w:val="22"/>
                  <w:lang w:eastAsia="zh-CN"/>
                </w:rPr>
                <w:delText>18:45 – 22:30</w:delText>
              </w:r>
            </w:del>
          </w:p>
        </w:tc>
      </w:tr>
      <w:tr w:rsidR="00816F16" w:rsidRPr="00EB43F4" w:rsidDel="00E361B9">
        <w:trPr>
          <w:trHeight w:val="255"/>
          <w:del w:id="7151" w:author="Stephanie Thompson" w:date="2008-11-17T15:36:00Z"/>
        </w:trPr>
        <w:tc>
          <w:tcPr>
            <w:tcW w:w="150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52" w:author="Stephanie Thompson" w:date="2008-11-17T15:36:00Z"/>
                <w:rFonts w:ascii="Garamond" w:hAnsi="Garamond"/>
                <w:sz w:val="22"/>
                <w:szCs w:val="22"/>
                <w:lang w:eastAsia="zh-CN"/>
              </w:rPr>
              <w:pPrChange w:id="7153" w:author="Stephanie Thompson" w:date="2008-11-19T11:52:00Z">
                <w:pPr/>
              </w:pPrChange>
            </w:pPr>
            <w:del w:id="7154" w:author="Stephanie Thompson" w:date="2008-11-17T15:36:00Z">
              <w:r w:rsidRPr="00EB43F4" w:rsidDel="00E361B9">
                <w:rPr>
                  <w:rFonts w:ascii="Garamond" w:hAnsi="Garamond"/>
                  <w:sz w:val="22"/>
                  <w:szCs w:val="22"/>
                  <w:lang w:eastAsia="zh-CN"/>
                </w:rPr>
                <w:delText>04/09/06</w:delText>
              </w:r>
            </w:del>
          </w:p>
        </w:tc>
        <w:tc>
          <w:tcPr>
            <w:tcW w:w="1420" w:type="dxa"/>
            <w:tcBorders>
              <w:top w:val="nil"/>
              <w:left w:val="nil"/>
              <w:bottom w:val="nil"/>
              <w:right w:val="nil"/>
            </w:tcBorders>
            <w:shd w:val="clear" w:color="auto" w:fill="auto"/>
            <w:noWrap/>
            <w:vAlign w:val="bottom"/>
          </w:tcPr>
          <w:p w:rsidR="009821B1" w:rsidRDefault="00816F16">
            <w:pPr>
              <w:pStyle w:val="BodyText"/>
              <w:tabs>
                <w:tab w:val="left" w:pos="1080"/>
                <w:tab w:val="left" w:pos="1980"/>
                <w:tab w:val="left" w:pos="10076"/>
              </w:tabs>
              <w:rPr>
                <w:del w:id="7155" w:author="Stephanie Thompson" w:date="2008-11-17T15:36:00Z"/>
                <w:rFonts w:ascii="Garamond" w:hAnsi="Garamond"/>
                <w:sz w:val="22"/>
                <w:szCs w:val="22"/>
                <w:lang w:eastAsia="zh-CN"/>
              </w:rPr>
              <w:pPrChange w:id="7156" w:author="Stephanie Thompson" w:date="2008-11-19T11:52:00Z">
                <w:pPr/>
              </w:pPrChange>
            </w:pPr>
            <w:del w:id="7157" w:author="Stephanie Thompson" w:date="2008-11-17T15:36:00Z">
              <w:r w:rsidRPr="00EB43F4" w:rsidDel="00E361B9">
                <w:rPr>
                  <w:rFonts w:ascii="Garamond" w:hAnsi="Garamond"/>
                  <w:sz w:val="22"/>
                  <w:szCs w:val="22"/>
                  <w:lang w:eastAsia="zh-CN"/>
                </w:rPr>
                <w:delText>05:30 – 10:00</w:delText>
              </w:r>
            </w:del>
          </w:p>
        </w:tc>
      </w:tr>
    </w:tbl>
    <w:p w:rsidR="009821B1" w:rsidRDefault="009821B1">
      <w:pPr>
        <w:pStyle w:val="BodyText"/>
        <w:tabs>
          <w:tab w:val="left" w:pos="1080"/>
          <w:tab w:val="left" w:pos="1980"/>
          <w:tab w:val="left" w:pos="10076"/>
        </w:tabs>
        <w:rPr>
          <w:del w:id="7158" w:author="Stephanie Thompson" w:date="2008-11-17T15:36:00Z"/>
          <w:rFonts w:ascii="Garamond" w:hAnsi="Garamond"/>
          <w:sz w:val="22"/>
          <w:szCs w:val="22"/>
        </w:rPr>
        <w:pPrChange w:id="7159" w:author="Stephanie Thompson" w:date="2008-11-19T11:52:00Z">
          <w:pPr/>
        </w:pPrChange>
      </w:pPr>
    </w:p>
    <w:p w:rsidR="009821B1" w:rsidRDefault="00816F16">
      <w:pPr>
        <w:pStyle w:val="BodyText"/>
        <w:tabs>
          <w:tab w:val="left" w:pos="1080"/>
          <w:tab w:val="left" w:pos="1980"/>
          <w:tab w:val="left" w:pos="10076"/>
        </w:tabs>
        <w:rPr>
          <w:del w:id="7160" w:author="Stephanie Thompson" w:date="2008-11-17T15:36:00Z"/>
          <w:rFonts w:ascii="Garamond" w:hAnsi="Garamond"/>
          <w:sz w:val="22"/>
          <w:szCs w:val="22"/>
        </w:rPr>
        <w:pPrChange w:id="7161" w:author="Stephanie Thompson" w:date="2008-11-19T11:52:00Z">
          <w:pPr/>
        </w:pPrChange>
      </w:pPr>
      <w:del w:id="7162"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6560AC" w:rsidRPr="00EB43F4" w:rsidDel="00E361B9">
        <w:trPr>
          <w:trHeight w:val="255"/>
          <w:del w:id="7163" w:author="Stephanie Thompson" w:date="2008-11-17T15:36:00Z"/>
        </w:trPr>
        <w:tc>
          <w:tcPr>
            <w:tcW w:w="150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64" w:author="Stephanie Thompson" w:date="2008-11-17T15:36:00Z"/>
                <w:rFonts w:ascii="Garamond" w:hAnsi="Garamond"/>
                <w:sz w:val="22"/>
                <w:szCs w:val="22"/>
                <w:lang w:eastAsia="zh-CN"/>
              </w:rPr>
              <w:pPrChange w:id="7165" w:author="Stephanie Thompson" w:date="2008-11-19T11:52:00Z">
                <w:pPr/>
              </w:pPrChange>
            </w:pPr>
            <w:del w:id="7166"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67" w:author="Stephanie Thompson" w:date="2008-11-17T15:36:00Z"/>
                <w:rFonts w:ascii="Garamond" w:hAnsi="Garamond"/>
                <w:sz w:val="22"/>
                <w:szCs w:val="22"/>
                <w:lang w:eastAsia="zh-CN"/>
              </w:rPr>
              <w:pPrChange w:id="7168" w:author="Stephanie Thompson" w:date="2008-11-19T11:52:00Z">
                <w:pPr/>
              </w:pPrChange>
            </w:pPr>
            <w:del w:id="7169" w:author="Stephanie Thompson" w:date="2008-11-17T15:36:00Z">
              <w:r w:rsidRPr="00EB43F4" w:rsidDel="00E361B9">
                <w:rPr>
                  <w:rFonts w:ascii="Garamond" w:hAnsi="Garamond"/>
                  <w:sz w:val="22"/>
                  <w:szCs w:val="22"/>
                  <w:lang w:eastAsia="zh-CN"/>
                </w:rPr>
                <w:delText>19:15 – 22:00</w:delText>
              </w:r>
            </w:del>
          </w:p>
        </w:tc>
      </w:tr>
    </w:tbl>
    <w:p w:rsidR="009821B1" w:rsidRDefault="009821B1">
      <w:pPr>
        <w:pStyle w:val="BodyText"/>
        <w:tabs>
          <w:tab w:val="left" w:pos="1080"/>
          <w:tab w:val="left" w:pos="1980"/>
          <w:tab w:val="left" w:pos="10076"/>
        </w:tabs>
        <w:rPr>
          <w:del w:id="7170" w:author="Stephanie Thompson" w:date="2008-11-17T15:36:00Z"/>
          <w:rFonts w:ascii="Garamond" w:hAnsi="Garamond"/>
          <w:sz w:val="22"/>
          <w:szCs w:val="22"/>
        </w:rPr>
        <w:pPrChange w:id="7171" w:author="Stephanie Thompson" w:date="2008-11-19T11:52:00Z">
          <w:pPr/>
        </w:pPrChange>
      </w:pPr>
    </w:p>
    <w:p w:rsidR="009821B1" w:rsidRDefault="006560AC">
      <w:pPr>
        <w:pStyle w:val="BodyText"/>
        <w:tabs>
          <w:tab w:val="left" w:pos="1080"/>
          <w:tab w:val="left" w:pos="1980"/>
          <w:tab w:val="left" w:pos="10076"/>
        </w:tabs>
        <w:rPr>
          <w:del w:id="7172" w:author="Stephanie Thompson" w:date="2008-11-17T15:36:00Z"/>
          <w:rFonts w:ascii="Garamond" w:hAnsi="Garamond"/>
          <w:sz w:val="22"/>
          <w:szCs w:val="22"/>
        </w:rPr>
        <w:pPrChange w:id="7173" w:author="Stephanie Thompson" w:date="2008-11-19T11:52:00Z">
          <w:pPr/>
        </w:pPrChange>
      </w:pPr>
      <w:del w:id="717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560AC" w:rsidRPr="00EB43F4" w:rsidDel="00E361B9">
        <w:trPr>
          <w:trHeight w:val="255"/>
          <w:del w:id="7175" w:author="Stephanie Thompson" w:date="2008-11-17T15:36:00Z"/>
        </w:trPr>
        <w:tc>
          <w:tcPr>
            <w:tcW w:w="150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76" w:author="Stephanie Thompson" w:date="2008-11-17T15:36:00Z"/>
                <w:rFonts w:ascii="Garamond" w:hAnsi="Garamond"/>
                <w:sz w:val="22"/>
                <w:szCs w:val="22"/>
                <w:lang w:eastAsia="zh-CN"/>
              </w:rPr>
              <w:pPrChange w:id="7177" w:author="Stephanie Thompson" w:date="2008-11-19T11:52:00Z">
                <w:pPr/>
              </w:pPrChange>
            </w:pPr>
            <w:del w:id="7178" w:author="Stephanie Thompson" w:date="2008-11-17T15:36:00Z">
              <w:r w:rsidRPr="00EB43F4" w:rsidDel="00E361B9">
                <w:rPr>
                  <w:rFonts w:ascii="Garamond" w:hAnsi="Garamond"/>
                  <w:sz w:val="22"/>
                  <w:szCs w:val="22"/>
                  <w:lang w:eastAsia="zh-CN"/>
                </w:rPr>
                <w:delText>04/08/06</w:delText>
              </w:r>
            </w:del>
          </w:p>
        </w:tc>
        <w:tc>
          <w:tcPr>
            <w:tcW w:w="142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79" w:author="Stephanie Thompson" w:date="2008-11-17T15:36:00Z"/>
                <w:rFonts w:ascii="Garamond" w:hAnsi="Garamond"/>
                <w:sz w:val="22"/>
                <w:szCs w:val="22"/>
                <w:lang w:eastAsia="zh-CN"/>
              </w:rPr>
              <w:pPrChange w:id="7180" w:author="Stephanie Thompson" w:date="2008-11-19T11:52:00Z">
                <w:pPr/>
              </w:pPrChange>
            </w:pPr>
            <w:del w:id="7181" w:author="Stephanie Thompson" w:date="2008-11-17T15:36:00Z">
              <w:r w:rsidRPr="00EB43F4" w:rsidDel="00E361B9">
                <w:rPr>
                  <w:rFonts w:ascii="Garamond" w:hAnsi="Garamond"/>
                  <w:sz w:val="22"/>
                  <w:szCs w:val="22"/>
                  <w:lang w:eastAsia="zh-CN"/>
                </w:rPr>
                <w:delText>20:15 – 21:15</w:delText>
              </w:r>
            </w:del>
          </w:p>
        </w:tc>
      </w:tr>
    </w:tbl>
    <w:p w:rsidR="009821B1" w:rsidRDefault="009821B1">
      <w:pPr>
        <w:pStyle w:val="BodyText"/>
        <w:tabs>
          <w:tab w:val="left" w:pos="1080"/>
          <w:tab w:val="left" w:pos="1980"/>
          <w:tab w:val="left" w:pos="10076"/>
        </w:tabs>
        <w:rPr>
          <w:del w:id="7182" w:author="Stephanie Thompson" w:date="2008-11-17T15:36:00Z"/>
          <w:rFonts w:ascii="Garamond" w:hAnsi="Garamond"/>
          <w:sz w:val="22"/>
          <w:szCs w:val="22"/>
        </w:rPr>
        <w:pPrChange w:id="7183" w:author="Stephanie Thompson" w:date="2008-11-19T11:52:00Z">
          <w:pPr/>
        </w:pPrChange>
      </w:pPr>
    </w:p>
    <w:p w:rsidR="009821B1" w:rsidRDefault="006560AC">
      <w:pPr>
        <w:pStyle w:val="BodyText"/>
        <w:tabs>
          <w:tab w:val="left" w:pos="1080"/>
          <w:tab w:val="left" w:pos="1980"/>
          <w:tab w:val="left" w:pos="10076"/>
        </w:tabs>
        <w:rPr>
          <w:del w:id="7184" w:author="Stephanie Thompson" w:date="2008-11-17T15:36:00Z"/>
          <w:rFonts w:ascii="Garamond" w:hAnsi="Garamond"/>
          <w:sz w:val="22"/>
          <w:szCs w:val="22"/>
        </w:rPr>
        <w:pPrChange w:id="7185" w:author="Stephanie Thompson" w:date="2008-11-19T11:52:00Z">
          <w:pPr/>
        </w:pPrChange>
      </w:pPr>
      <w:del w:id="7186"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560AC" w:rsidRPr="00EB43F4" w:rsidDel="00E361B9">
        <w:trPr>
          <w:trHeight w:val="255"/>
          <w:del w:id="7187" w:author="Stephanie Thompson" w:date="2008-11-17T15:36:00Z"/>
        </w:trPr>
        <w:tc>
          <w:tcPr>
            <w:tcW w:w="150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88" w:author="Stephanie Thompson" w:date="2008-11-17T15:36:00Z"/>
                <w:rFonts w:ascii="Garamond" w:hAnsi="Garamond"/>
                <w:sz w:val="22"/>
                <w:szCs w:val="22"/>
                <w:lang w:eastAsia="zh-CN"/>
              </w:rPr>
              <w:pPrChange w:id="7189" w:author="Stephanie Thompson" w:date="2008-11-19T11:52:00Z">
                <w:pPr/>
              </w:pPrChange>
            </w:pPr>
            <w:del w:id="7190"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191" w:author="Stephanie Thompson" w:date="2008-11-17T15:36:00Z"/>
                <w:rFonts w:ascii="Garamond" w:hAnsi="Garamond"/>
                <w:sz w:val="22"/>
                <w:szCs w:val="22"/>
                <w:lang w:eastAsia="zh-CN"/>
              </w:rPr>
              <w:pPrChange w:id="7192" w:author="Stephanie Thompson" w:date="2008-11-19T11:52:00Z">
                <w:pPr/>
              </w:pPrChange>
            </w:pPr>
            <w:del w:id="7193" w:author="Stephanie Thompson" w:date="2008-11-17T15:36:00Z">
              <w:r w:rsidRPr="00EB43F4" w:rsidDel="00E361B9">
                <w:rPr>
                  <w:rFonts w:ascii="Garamond" w:hAnsi="Garamond"/>
                  <w:sz w:val="22"/>
                  <w:szCs w:val="22"/>
                  <w:lang w:eastAsia="zh-CN"/>
                </w:rPr>
                <w:delText>21:45 to</w:delText>
              </w:r>
            </w:del>
          </w:p>
        </w:tc>
        <w:tc>
          <w:tcPr>
            <w:tcW w:w="1420" w:type="dxa"/>
            <w:vAlign w:val="bottom"/>
          </w:tcPr>
          <w:p w:rsidR="009821B1" w:rsidRDefault="006560AC">
            <w:pPr>
              <w:pStyle w:val="BodyText"/>
              <w:tabs>
                <w:tab w:val="left" w:pos="1080"/>
                <w:tab w:val="left" w:pos="1980"/>
                <w:tab w:val="left" w:pos="10076"/>
              </w:tabs>
              <w:rPr>
                <w:del w:id="7194" w:author="Stephanie Thompson" w:date="2008-11-17T15:36:00Z"/>
                <w:rFonts w:ascii="Garamond" w:hAnsi="Garamond"/>
                <w:sz w:val="22"/>
                <w:szCs w:val="22"/>
              </w:rPr>
              <w:pPrChange w:id="7195" w:author="Stephanie Thompson" w:date="2008-11-19T11:52:00Z">
                <w:pPr/>
              </w:pPrChange>
            </w:pPr>
            <w:del w:id="7196" w:author="Stephanie Thompson" w:date="2008-11-17T15:36:00Z">
              <w:r w:rsidRPr="00EB43F4" w:rsidDel="00E361B9">
                <w:rPr>
                  <w:rFonts w:ascii="Garamond" w:hAnsi="Garamond"/>
                  <w:sz w:val="22"/>
                  <w:szCs w:val="22"/>
                </w:rPr>
                <w:delText>04/14/06</w:delText>
              </w:r>
            </w:del>
          </w:p>
        </w:tc>
        <w:tc>
          <w:tcPr>
            <w:tcW w:w="1420" w:type="dxa"/>
            <w:vAlign w:val="bottom"/>
          </w:tcPr>
          <w:p w:rsidR="009821B1" w:rsidRDefault="006560AC">
            <w:pPr>
              <w:pStyle w:val="BodyText"/>
              <w:tabs>
                <w:tab w:val="left" w:pos="1080"/>
                <w:tab w:val="left" w:pos="1980"/>
                <w:tab w:val="left" w:pos="10076"/>
              </w:tabs>
              <w:rPr>
                <w:del w:id="7197" w:author="Stephanie Thompson" w:date="2008-11-17T15:36:00Z"/>
                <w:rFonts w:ascii="Garamond" w:hAnsi="Garamond"/>
                <w:sz w:val="22"/>
                <w:szCs w:val="22"/>
              </w:rPr>
              <w:pPrChange w:id="7198" w:author="Stephanie Thompson" w:date="2008-11-19T11:52:00Z">
                <w:pPr/>
              </w:pPrChange>
            </w:pPr>
            <w:del w:id="7199" w:author="Stephanie Thompson" w:date="2008-11-17T15:36:00Z">
              <w:r w:rsidRPr="00EB43F4" w:rsidDel="00E361B9">
                <w:rPr>
                  <w:rFonts w:ascii="Garamond" w:hAnsi="Garamond"/>
                  <w:sz w:val="22"/>
                  <w:szCs w:val="22"/>
                </w:rPr>
                <w:delText>00:45,</w:delText>
              </w:r>
            </w:del>
          </w:p>
        </w:tc>
        <w:tc>
          <w:tcPr>
            <w:tcW w:w="1420" w:type="dxa"/>
            <w:vAlign w:val="bottom"/>
          </w:tcPr>
          <w:p w:rsidR="009821B1" w:rsidRDefault="006560AC">
            <w:pPr>
              <w:pStyle w:val="BodyText"/>
              <w:tabs>
                <w:tab w:val="left" w:pos="1080"/>
                <w:tab w:val="left" w:pos="1980"/>
                <w:tab w:val="left" w:pos="10076"/>
              </w:tabs>
              <w:rPr>
                <w:del w:id="7200" w:author="Stephanie Thompson" w:date="2008-11-17T15:36:00Z"/>
                <w:rFonts w:ascii="Garamond" w:hAnsi="Garamond"/>
                <w:sz w:val="22"/>
                <w:szCs w:val="22"/>
              </w:rPr>
              <w:pPrChange w:id="7201" w:author="Stephanie Thompson" w:date="2008-11-19T11:52:00Z">
                <w:pPr/>
              </w:pPrChange>
            </w:pPr>
            <w:del w:id="7202" w:author="Stephanie Thompson" w:date="2008-11-17T15:36:00Z">
              <w:r w:rsidRPr="00EB43F4" w:rsidDel="00E361B9">
                <w:rPr>
                  <w:rFonts w:ascii="Garamond" w:hAnsi="Garamond"/>
                  <w:sz w:val="22"/>
                  <w:szCs w:val="22"/>
                </w:rPr>
                <w:delText>10:00 – 13:15</w:delText>
              </w:r>
            </w:del>
          </w:p>
        </w:tc>
      </w:tr>
    </w:tbl>
    <w:p w:rsidR="009821B1" w:rsidRDefault="009821B1">
      <w:pPr>
        <w:pStyle w:val="BodyText"/>
        <w:tabs>
          <w:tab w:val="left" w:pos="1080"/>
          <w:tab w:val="left" w:pos="1980"/>
          <w:tab w:val="left" w:pos="10076"/>
        </w:tabs>
        <w:rPr>
          <w:del w:id="7203" w:author="Stephanie Thompson" w:date="2008-11-17T15:36:00Z"/>
          <w:rFonts w:ascii="Garamond" w:hAnsi="Garamond"/>
          <w:sz w:val="22"/>
          <w:szCs w:val="22"/>
        </w:rPr>
        <w:pPrChange w:id="7204" w:author="Stephanie Thompson" w:date="2008-11-19T11:52:00Z">
          <w:pPr/>
        </w:pPrChange>
      </w:pPr>
    </w:p>
    <w:p w:rsidR="009821B1" w:rsidRDefault="006560AC">
      <w:pPr>
        <w:pStyle w:val="BodyText"/>
        <w:tabs>
          <w:tab w:val="left" w:pos="1080"/>
          <w:tab w:val="left" w:pos="1980"/>
          <w:tab w:val="left" w:pos="10076"/>
        </w:tabs>
        <w:rPr>
          <w:del w:id="7205" w:author="Stephanie Thompson" w:date="2008-11-17T15:36:00Z"/>
          <w:rFonts w:ascii="Garamond" w:hAnsi="Garamond"/>
          <w:sz w:val="22"/>
          <w:szCs w:val="22"/>
        </w:rPr>
        <w:pPrChange w:id="7206" w:author="Stephanie Thompson" w:date="2008-11-19T11:52:00Z">
          <w:pPr/>
        </w:pPrChange>
      </w:pPr>
      <w:del w:id="720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7208" w:author="Stephanie Thompson" w:date="2008-11-17T15:36:00Z"/>
        </w:trPr>
        <w:tc>
          <w:tcPr>
            <w:tcW w:w="150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209" w:author="Stephanie Thompson" w:date="2008-11-17T15:36:00Z"/>
                <w:rFonts w:ascii="Garamond" w:hAnsi="Garamond"/>
                <w:sz w:val="22"/>
                <w:szCs w:val="22"/>
                <w:lang w:eastAsia="zh-CN"/>
              </w:rPr>
              <w:pPrChange w:id="7210" w:author="Stephanie Thompson" w:date="2008-11-19T11:52:00Z">
                <w:pPr/>
              </w:pPrChange>
            </w:pPr>
            <w:del w:id="7211"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212" w:author="Stephanie Thompson" w:date="2008-11-17T15:36:00Z"/>
                <w:rFonts w:ascii="Garamond" w:hAnsi="Garamond"/>
                <w:sz w:val="22"/>
                <w:szCs w:val="22"/>
                <w:lang w:eastAsia="zh-CN"/>
              </w:rPr>
              <w:pPrChange w:id="7213" w:author="Stephanie Thompson" w:date="2008-11-19T11:52:00Z">
                <w:pPr/>
              </w:pPrChange>
            </w:pPr>
            <w:del w:id="7214" w:author="Stephanie Thompson" w:date="2008-11-17T15:36:00Z">
              <w:r w:rsidRPr="00EB43F4" w:rsidDel="00E361B9">
                <w:rPr>
                  <w:rFonts w:ascii="Garamond" w:hAnsi="Garamond"/>
                  <w:sz w:val="22"/>
                  <w:szCs w:val="22"/>
                  <w:lang w:eastAsia="zh-CN"/>
                </w:rPr>
                <w:delText>23:00 to</w:delText>
              </w:r>
            </w:del>
          </w:p>
        </w:tc>
        <w:tc>
          <w:tcPr>
            <w:tcW w:w="1420" w:type="dxa"/>
            <w:vAlign w:val="bottom"/>
          </w:tcPr>
          <w:p w:rsidR="009821B1" w:rsidRDefault="006560AC">
            <w:pPr>
              <w:pStyle w:val="BodyText"/>
              <w:tabs>
                <w:tab w:val="left" w:pos="1080"/>
                <w:tab w:val="left" w:pos="1980"/>
                <w:tab w:val="left" w:pos="10076"/>
              </w:tabs>
              <w:rPr>
                <w:del w:id="7215" w:author="Stephanie Thompson" w:date="2008-11-17T15:36:00Z"/>
                <w:rFonts w:ascii="Garamond" w:hAnsi="Garamond"/>
                <w:sz w:val="22"/>
                <w:szCs w:val="22"/>
              </w:rPr>
              <w:pPrChange w:id="7216" w:author="Stephanie Thompson" w:date="2008-11-19T11:52:00Z">
                <w:pPr/>
              </w:pPrChange>
            </w:pPr>
            <w:del w:id="7217" w:author="Stephanie Thompson" w:date="2008-11-17T15:36:00Z">
              <w:r w:rsidRPr="00EB43F4" w:rsidDel="00E361B9">
                <w:rPr>
                  <w:rFonts w:ascii="Garamond" w:hAnsi="Garamond"/>
                  <w:sz w:val="22"/>
                  <w:szCs w:val="22"/>
                </w:rPr>
                <w:delText>04/14/06</w:delText>
              </w:r>
            </w:del>
          </w:p>
        </w:tc>
        <w:tc>
          <w:tcPr>
            <w:tcW w:w="1420" w:type="dxa"/>
            <w:vAlign w:val="bottom"/>
          </w:tcPr>
          <w:p w:rsidR="009821B1" w:rsidRDefault="006560AC">
            <w:pPr>
              <w:pStyle w:val="BodyText"/>
              <w:tabs>
                <w:tab w:val="left" w:pos="1080"/>
                <w:tab w:val="left" w:pos="1980"/>
                <w:tab w:val="left" w:pos="10076"/>
              </w:tabs>
              <w:rPr>
                <w:del w:id="7218" w:author="Stephanie Thompson" w:date="2008-11-17T15:36:00Z"/>
                <w:rFonts w:ascii="Garamond" w:hAnsi="Garamond"/>
                <w:sz w:val="22"/>
                <w:szCs w:val="22"/>
              </w:rPr>
              <w:pPrChange w:id="7219" w:author="Stephanie Thompson" w:date="2008-11-19T11:52:00Z">
                <w:pPr/>
              </w:pPrChange>
            </w:pPr>
            <w:del w:id="7220" w:author="Stephanie Thompson" w:date="2008-11-17T15:36:00Z">
              <w:r w:rsidRPr="00EB43F4" w:rsidDel="00E361B9">
                <w:rPr>
                  <w:rFonts w:ascii="Garamond" w:hAnsi="Garamond"/>
                  <w:sz w:val="22"/>
                  <w:szCs w:val="22"/>
                </w:rPr>
                <w:delText>00:15</w:delText>
              </w:r>
            </w:del>
          </w:p>
        </w:tc>
      </w:tr>
      <w:tr w:rsidR="00CF364D" w:rsidRPr="00EB43F4" w:rsidDel="00E361B9">
        <w:trPr>
          <w:gridAfter w:val="2"/>
          <w:wAfter w:w="2840" w:type="dxa"/>
          <w:trHeight w:val="255"/>
          <w:del w:id="7221" w:author="Stephanie Thompson" w:date="2008-11-17T15:36:00Z"/>
        </w:trPr>
        <w:tc>
          <w:tcPr>
            <w:tcW w:w="150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22" w:author="Stephanie Thompson" w:date="2008-11-17T15:36:00Z"/>
                <w:rFonts w:ascii="Garamond" w:hAnsi="Garamond"/>
                <w:sz w:val="22"/>
                <w:szCs w:val="22"/>
                <w:lang w:eastAsia="zh-CN"/>
              </w:rPr>
              <w:pPrChange w:id="7223" w:author="Stephanie Thompson" w:date="2008-11-19T11:52:00Z">
                <w:pPr/>
              </w:pPrChange>
            </w:pPr>
            <w:del w:id="7224"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25" w:author="Stephanie Thompson" w:date="2008-11-17T15:36:00Z"/>
                <w:rFonts w:ascii="Garamond" w:hAnsi="Garamond"/>
                <w:sz w:val="22"/>
                <w:szCs w:val="22"/>
                <w:lang w:eastAsia="zh-CN"/>
              </w:rPr>
              <w:pPrChange w:id="7226" w:author="Stephanie Thompson" w:date="2008-11-19T11:52:00Z">
                <w:pPr/>
              </w:pPrChange>
            </w:pPr>
            <w:del w:id="7227" w:author="Stephanie Thompson" w:date="2008-11-17T15:36:00Z">
              <w:r w:rsidRPr="00EB43F4" w:rsidDel="00E361B9">
                <w:rPr>
                  <w:rFonts w:ascii="Garamond" w:hAnsi="Garamond"/>
                  <w:sz w:val="22"/>
                  <w:szCs w:val="22"/>
                  <w:lang w:eastAsia="zh-CN"/>
                </w:rPr>
                <w:delText>00:00</w:delText>
              </w:r>
            </w:del>
          </w:p>
        </w:tc>
      </w:tr>
    </w:tbl>
    <w:p w:rsidR="009821B1" w:rsidRDefault="009821B1">
      <w:pPr>
        <w:pStyle w:val="BodyText"/>
        <w:tabs>
          <w:tab w:val="left" w:pos="1080"/>
          <w:tab w:val="left" w:pos="1980"/>
          <w:tab w:val="left" w:pos="10076"/>
        </w:tabs>
        <w:rPr>
          <w:del w:id="7228" w:author="Stephanie Thompson" w:date="2008-11-17T15:36:00Z"/>
          <w:rFonts w:ascii="Garamond" w:hAnsi="Garamond"/>
          <w:sz w:val="22"/>
          <w:szCs w:val="22"/>
        </w:rPr>
        <w:pPrChange w:id="7229" w:author="Stephanie Thompson" w:date="2008-11-19T11:52:00Z">
          <w:pPr/>
        </w:pPrChange>
      </w:pPr>
    </w:p>
    <w:p w:rsidR="009821B1" w:rsidRDefault="006560AC">
      <w:pPr>
        <w:pStyle w:val="BodyText"/>
        <w:tabs>
          <w:tab w:val="left" w:pos="1080"/>
          <w:tab w:val="left" w:pos="1980"/>
          <w:tab w:val="left" w:pos="10076"/>
        </w:tabs>
        <w:rPr>
          <w:del w:id="7230" w:author="Stephanie Thompson" w:date="2008-11-17T15:36:00Z"/>
          <w:rFonts w:ascii="Garamond" w:hAnsi="Garamond"/>
          <w:sz w:val="22"/>
          <w:szCs w:val="22"/>
        </w:rPr>
        <w:pPrChange w:id="7231" w:author="Stephanie Thompson" w:date="2008-11-19T11:52:00Z">
          <w:pPr/>
        </w:pPrChange>
      </w:pPr>
      <w:del w:id="723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7E2B28" w:rsidRPr="00EB43F4" w:rsidDel="00E361B9">
        <w:trPr>
          <w:trHeight w:val="255"/>
          <w:del w:id="7233" w:author="Stephanie Thompson" w:date="2008-11-17T15:36:00Z"/>
        </w:trPr>
        <w:tc>
          <w:tcPr>
            <w:tcW w:w="1500" w:type="dxa"/>
            <w:tcBorders>
              <w:top w:val="nil"/>
              <w:left w:val="nil"/>
              <w:bottom w:val="nil"/>
              <w:right w:val="nil"/>
            </w:tcBorders>
            <w:shd w:val="clear" w:color="auto" w:fill="auto"/>
            <w:noWrap/>
            <w:vAlign w:val="bottom"/>
          </w:tcPr>
          <w:p w:rsidR="009821B1" w:rsidRDefault="007E2B28">
            <w:pPr>
              <w:pStyle w:val="BodyText"/>
              <w:tabs>
                <w:tab w:val="left" w:pos="1080"/>
                <w:tab w:val="left" w:pos="1980"/>
                <w:tab w:val="left" w:pos="10076"/>
              </w:tabs>
              <w:rPr>
                <w:del w:id="7234" w:author="Stephanie Thompson" w:date="2008-11-17T15:36:00Z"/>
                <w:rFonts w:ascii="Garamond" w:hAnsi="Garamond"/>
                <w:sz w:val="22"/>
                <w:szCs w:val="22"/>
                <w:lang w:eastAsia="zh-CN"/>
              </w:rPr>
              <w:pPrChange w:id="7235" w:author="Stephanie Thompson" w:date="2008-11-19T11:52:00Z">
                <w:pPr/>
              </w:pPrChange>
            </w:pPr>
            <w:del w:id="7236"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7E2B28">
            <w:pPr>
              <w:pStyle w:val="BodyText"/>
              <w:tabs>
                <w:tab w:val="left" w:pos="1080"/>
                <w:tab w:val="left" w:pos="1980"/>
                <w:tab w:val="left" w:pos="10076"/>
              </w:tabs>
              <w:rPr>
                <w:del w:id="7237" w:author="Stephanie Thompson" w:date="2008-11-17T15:36:00Z"/>
                <w:rFonts w:ascii="Garamond" w:hAnsi="Garamond"/>
                <w:sz w:val="22"/>
                <w:szCs w:val="22"/>
                <w:lang w:eastAsia="zh-CN"/>
              </w:rPr>
              <w:pPrChange w:id="7238" w:author="Stephanie Thompson" w:date="2008-11-19T11:52:00Z">
                <w:pPr/>
              </w:pPrChange>
            </w:pPr>
            <w:del w:id="7239" w:author="Stephanie Thompson" w:date="2008-11-17T15:36:00Z">
              <w:r w:rsidRPr="00EB43F4" w:rsidDel="00E361B9">
                <w:rPr>
                  <w:rFonts w:ascii="Garamond" w:hAnsi="Garamond"/>
                  <w:sz w:val="22"/>
                  <w:szCs w:val="22"/>
                  <w:lang w:eastAsia="zh-CN"/>
                </w:rPr>
                <w:delText>23:15 to</w:delText>
              </w:r>
            </w:del>
          </w:p>
        </w:tc>
        <w:tc>
          <w:tcPr>
            <w:tcW w:w="1420" w:type="dxa"/>
            <w:vAlign w:val="bottom"/>
          </w:tcPr>
          <w:p w:rsidR="009821B1" w:rsidRDefault="007E2B28">
            <w:pPr>
              <w:pStyle w:val="BodyText"/>
              <w:tabs>
                <w:tab w:val="left" w:pos="1080"/>
                <w:tab w:val="left" w:pos="1980"/>
                <w:tab w:val="left" w:pos="10076"/>
              </w:tabs>
              <w:rPr>
                <w:del w:id="7240" w:author="Stephanie Thompson" w:date="2008-11-17T15:36:00Z"/>
                <w:rFonts w:ascii="Garamond" w:hAnsi="Garamond"/>
                <w:sz w:val="22"/>
                <w:szCs w:val="22"/>
              </w:rPr>
              <w:pPrChange w:id="7241" w:author="Stephanie Thompson" w:date="2008-11-19T11:52:00Z">
                <w:pPr/>
              </w:pPrChange>
            </w:pPr>
            <w:del w:id="7242" w:author="Stephanie Thompson" w:date="2008-11-17T15:36:00Z">
              <w:r w:rsidRPr="00EB43F4" w:rsidDel="00E361B9">
                <w:rPr>
                  <w:rFonts w:ascii="Garamond" w:hAnsi="Garamond"/>
                  <w:sz w:val="22"/>
                  <w:szCs w:val="22"/>
                </w:rPr>
                <w:delText>04/14/06</w:delText>
              </w:r>
            </w:del>
          </w:p>
        </w:tc>
        <w:tc>
          <w:tcPr>
            <w:tcW w:w="1420" w:type="dxa"/>
            <w:vAlign w:val="bottom"/>
          </w:tcPr>
          <w:p w:rsidR="009821B1" w:rsidRDefault="007E2B28">
            <w:pPr>
              <w:pStyle w:val="BodyText"/>
              <w:tabs>
                <w:tab w:val="left" w:pos="1080"/>
                <w:tab w:val="left" w:pos="1980"/>
                <w:tab w:val="left" w:pos="10076"/>
              </w:tabs>
              <w:rPr>
                <w:del w:id="7243" w:author="Stephanie Thompson" w:date="2008-11-17T15:36:00Z"/>
                <w:rFonts w:ascii="Garamond" w:hAnsi="Garamond"/>
                <w:sz w:val="22"/>
                <w:szCs w:val="22"/>
              </w:rPr>
              <w:pPrChange w:id="7244" w:author="Stephanie Thompson" w:date="2008-11-19T11:52:00Z">
                <w:pPr/>
              </w:pPrChange>
            </w:pPr>
            <w:del w:id="7245" w:author="Stephanie Thompson" w:date="2008-11-17T15:36:00Z">
              <w:r w:rsidRPr="00EB43F4" w:rsidDel="00E361B9">
                <w:rPr>
                  <w:rFonts w:ascii="Garamond" w:hAnsi="Garamond"/>
                  <w:sz w:val="22"/>
                  <w:szCs w:val="22"/>
                </w:rPr>
                <w:delText>00:15</w:delText>
              </w:r>
            </w:del>
          </w:p>
        </w:tc>
      </w:tr>
    </w:tbl>
    <w:p w:rsidR="009821B1" w:rsidRDefault="009821B1">
      <w:pPr>
        <w:pStyle w:val="BodyText"/>
        <w:tabs>
          <w:tab w:val="left" w:pos="1080"/>
          <w:tab w:val="left" w:pos="1980"/>
          <w:tab w:val="left" w:pos="10076"/>
        </w:tabs>
        <w:rPr>
          <w:del w:id="7246" w:author="Stephanie Thompson" w:date="2008-11-17T15:36:00Z"/>
          <w:rFonts w:ascii="Garamond" w:hAnsi="Garamond"/>
          <w:sz w:val="22"/>
          <w:szCs w:val="22"/>
        </w:rPr>
        <w:pPrChange w:id="7247" w:author="Stephanie Thompson" w:date="2008-11-19T11:52:00Z">
          <w:pPr/>
        </w:pPrChange>
      </w:pPr>
    </w:p>
    <w:p w:rsidR="009821B1" w:rsidRDefault="006560AC">
      <w:pPr>
        <w:pStyle w:val="BodyText"/>
        <w:tabs>
          <w:tab w:val="left" w:pos="1080"/>
          <w:tab w:val="left" w:pos="1980"/>
          <w:tab w:val="left" w:pos="10076"/>
        </w:tabs>
        <w:rPr>
          <w:del w:id="7248" w:author="Stephanie Thompson" w:date="2008-11-17T15:36:00Z"/>
          <w:rFonts w:ascii="Garamond" w:hAnsi="Garamond"/>
          <w:sz w:val="22"/>
          <w:szCs w:val="22"/>
        </w:rPr>
        <w:pPrChange w:id="7249" w:author="Stephanie Thompson" w:date="2008-11-19T11:52:00Z">
          <w:pPr/>
        </w:pPrChange>
      </w:pPr>
      <w:del w:id="7250"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6560AC" w:rsidRPr="00EB43F4" w:rsidDel="00E361B9">
        <w:trPr>
          <w:trHeight w:val="255"/>
          <w:del w:id="7251" w:author="Stephanie Thompson" w:date="2008-11-17T15:36:00Z"/>
        </w:trPr>
        <w:tc>
          <w:tcPr>
            <w:tcW w:w="150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252" w:author="Stephanie Thompson" w:date="2008-11-17T15:36:00Z"/>
                <w:rFonts w:ascii="Garamond" w:hAnsi="Garamond"/>
                <w:sz w:val="22"/>
                <w:szCs w:val="22"/>
                <w:lang w:eastAsia="zh-CN"/>
              </w:rPr>
              <w:pPrChange w:id="7253" w:author="Stephanie Thompson" w:date="2008-11-19T11:52:00Z">
                <w:pPr/>
              </w:pPrChange>
            </w:pPr>
            <w:del w:id="7254"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6560AC">
            <w:pPr>
              <w:pStyle w:val="BodyText"/>
              <w:tabs>
                <w:tab w:val="left" w:pos="1080"/>
                <w:tab w:val="left" w:pos="1980"/>
                <w:tab w:val="left" w:pos="10076"/>
              </w:tabs>
              <w:rPr>
                <w:del w:id="7255" w:author="Stephanie Thompson" w:date="2008-11-17T15:36:00Z"/>
                <w:rFonts w:ascii="Garamond" w:hAnsi="Garamond"/>
                <w:sz w:val="22"/>
                <w:szCs w:val="22"/>
                <w:lang w:eastAsia="zh-CN"/>
              </w:rPr>
              <w:pPrChange w:id="7256" w:author="Stephanie Thompson" w:date="2008-11-19T11:52:00Z">
                <w:pPr/>
              </w:pPrChange>
            </w:pPr>
            <w:del w:id="7257"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9821B1" w:rsidRDefault="006560AC">
            <w:pPr>
              <w:pStyle w:val="BodyText"/>
              <w:tabs>
                <w:tab w:val="left" w:pos="1080"/>
                <w:tab w:val="left" w:pos="1980"/>
                <w:tab w:val="left" w:pos="10076"/>
              </w:tabs>
              <w:rPr>
                <w:del w:id="7258" w:author="Stephanie Thompson" w:date="2008-11-17T15:36:00Z"/>
                <w:rFonts w:ascii="Garamond" w:hAnsi="Garamond"/>
                <w:sz w:val="22"/>
                <w:szCs w:val="22"/>
              </w:rPr>
              <w:pPrChange w:id="7259" w:author="Stephanie Thompson" w:date="2008-11-19T11:52:00Z">
                <w:pPr/>
              </w:pPrChange>
            </w:pPr>
            <w:del w:id="7260" w:author="Stephanie Thompson" w:date="2008-11-17T15:36:00Z">
              <w:r w:rsidRPr="00EB43F4" w:rsidDel="00E361B9">
                <w:rPr>
                  <w:rFonts w:ascii="Garamond" w:hAnsi="Garamond"/>
                  <w:sz w:val="22"/>
                  <w:szCs w:val="22"/>
                </w:rPr>
                <w:delText>04/14/06</w:delText>
              </w:r>
            </w:del>
          </w:p>
        </w:tc>
        <w:tc>
          <w:tcPr>
            <w:tcW w:w="1420" w:type="dxa"/>
            <w:vAlign w:val="bottom"/>
          </w:tcPr>
          <w:p w:rsidR="009821B1" w:rsidRDefault="006560AC">
            <w:pPr>
              <w:pStyle w:val="BodyText"/>
              <w:tabs>
                <w:tab w:val="left" w:pos="1080"/>
                <w:tab w:val="left" w:pos="1980"/>
                <w:tab w:val="left" w:pos="10076"/>
              </w:tabs>
              <w:rPr>
                <w:del w:id="7261" w:author="Stephanie Thompson" w:date="2008-11-17T15:36:00Z"/>
                <w:rFonts w:ascii="Garamond" w:hAnsi="Garamond"/>
                <w:sz w:val="22"/>
                <w:szCs w:val="22"/>
              </w:rPr>
              <w:pPrChange w:id="7262" w:author="Stephanie Thompson" w:date="2008-11-19T11:52:00Z">
                <w:pPr/>
              </w:pPrChange>
            </w:pPr>
            <w:del w:id="7263" w:author="Stephanie Thompson" w:date="2008-11-17T15:36:00Z">
              <w:r w:rsidRPr="00EB43F4" w:rsidDel="00E361B9">
                <w:rPr>
                  <w:rFonts w:ascii="Garamond" w:hAnsi="Garamond"/>
                  <w:sz w:val="22"/>
                  <w:szCs w:val="22"/>
                </w:rPr>
                <w:delText>00:00</w:delText>
              </w:r>
            </w:del>
          </w:p>
        </w:tc>
      </w:tr>
    </w:tbl>
    <w:p w:rsidR="009821B1" w:rsidRDefault="009821B1">
      <w:pPr>
        <w:pStyle w:val="BodyText"/>
        <w:tabs>
          <w:tab w:val="left" w:pos="1080"/>
          <w:tab w:val="left" w:pos="1980"/>
          <w:tab w:val="left" w:pos="10076"/>
        </w:tabs>
        <w:rPr>
          <w:del w:id="7264" w:author="Stephanie Thompson" w:date="2008-11-17T15:36:00Z"/>
          <w:rFonts w:ascii="Garamond" w:hAnsi="Garamond"/>
          <w:sz w:val="22"/>
          <w:szCs w:val="22"/>
        </w:rPr>
        <w:pPrChange w:id="7265" w:author="Stephanie Thompson" w:date="2008-11-19T11:52:00Z">
          <w:pPr/>
        </w:pPrChange>
      </w:pPr>
    </w:p>
    <w:p w:rsidR="009821B1" w:rsidRDefault="007E2B28">
      <w:pPr>
        <w:pStyle w:val="BodyText"/>
        <w:tabs>
          <w:tab w:val="left" w:pos="1080"/>
          <w:tab w:val="left" w:pos="1980"/>
          <w:tab w:val="left" w:pos="10076"/>
        </w:tabs>
        <w:rPr>
          <w:del w:id="7266" w:author="Stephanie Thompson" w:date="2008-11-17T15:36:00Z"/>
          <w:rFonts w:ascii="Garamond" w:hAnsi="Garamond"/>
          <w:sz w:val="22"/>
          <w:szCs w:val="22"/>
        </w:rPr>
        <w:pPrChange w:id="7267" w:author="Stephanie Thompson" w:date="2008-11-19T11:52:00Z">
          <w:pPr/>
        </w:pPrChange>
      </w:pPr>
      <w:del w:id="7268"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CF364D" w:rsidRPr="00EB43F4" w:rsidDel="00E361B9">
        <w:trPr>
          <w:trHeight w:val="255"/>
          <w:del w:id="7269" w:author="Stephanie Thompson" w:date="2008-11-17T15:36:00Z"/>
        </w:trPr>
        <w:tc>
          <w:tcPr>
            <w:tcW w:w="150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70" w:author="Stephanie Thompson" w:date="2008-11-17T15:36:00Z"/>
                <w:rFonts w:ascii="Garamond" w:hAnsi="Garamond"/>
                <w:sz w:val="22"/>
                <w:szCs w:val="22"/>
                <w:lang w:eastAsia="zh-CN"/>
              </w:rPr>
              <w:pPrChange w:id="7271" w:author="Stephanie Thompson" w:date="2008-11-19T11:52:00Z">
                <w:pPr/>
              </w:pPrChange>
            </w:pPr>
            <w:del w:id="7272"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73" w:author="Stephanie Thompson" w:date="2008-11-17T15:36:00Z"/>
                <w:rFonts w:ascii="Garamond" w:hAnsi="Garamond"/>
                <w:sz w:val="22"/>
                <w:szCs w:val="22"/>
                <w:lang w:eastAsia="zh-CN"/>
              </w:rPr>
              <w:pPrChange w:id="7274" w:author="Stephanie Thompson" w:date="2008-11-19T11:52:00Z">
                <w:pPr/>
              </w:pPrChange>
            </w:pPr>
            <w:del w:id="7275" w:author="Stephanie Thompson" w:date="2008-11-17T15:36:00Z">
              <w:r w:rsidRPr="00EB43F4" w:rsidDel="00E361B9">
                <w:rPr>
                  <w:rFonts w:ascii="Garamond" w:hAnsi="Garamond"/>
                  <w:sz w:val="22"/>
                  <w:szCs w:val="22"/>
                  <w:lang w:eastAsia="zh-CN"/>
                </w:rPr>
                <w:delText>23:30 to</w:delText>
              </w:r>
            </w:del>
          </w:p>
        </w:tc>
        <w:tc>
          <w:tcPr>
            <w:tcW w:w="1420" w:type="dxa"/>
            <w:vAlign w:val="bottom"/>
          </w:tcPr>
          <w:p w:rsidR="009821B1" w:rsidRDefault="00CF364D">
            <w:pPr>
              <w:pStyle w:val="BodyText"/>
              <w:tabs>
                <w:tab w:val="left" w:pos="1080"/>
                <w:tab w:val="left" w:pos="1980"/>
                <w:tab w:val="left" w:pos="10076"/>
              </w:tabs>
              <w:rPr>
                <w:del w:id="7276" w:author="Stephanie Thompson" w:date="2008-11-17T15:36:00Z"/>
                <w:rFonts w:ascii="Garamond" w:hAnsi="Garamond"/>
                <w:sz w:val="22"/>
                <w:szCs w:val="22"/>
              </w:rPr>
              <w:pPrChange w:id="7277" w:author="Stephanie Thompson" w:date="2008-11-19T11:52:00Z">
                <w:pPr/>
              </w:pPrChange>
            </w:pPr>
            <w:del w:id="7278" w:author="Stephanie Thompson" w:date="2008-11-17T15:36:00Z">
              <w:r w:rsidRPr="00EB43F4" w:rsidDel="00E361B9">
                <w:rPr>
                  <w:rFonts w:ascii="Garamond" w:hAnsi="Garamond"/>
                  <w:sz w:val="22"/>
                  <w:szCs w:val="22"/>
                </w:rPr>
                <w:delText>04/14/06</w:delText>
              </w:r>
            </w:del>
          </w:p>
        </w:tc>
        <w:tc>
          <w:tcPr>
            <w:tcW w:w="1420" w:type="dxa"/>
            <w:vAlign w:val="bottom"/>
          </w:tcPr>
          <w:p w:rsidR="009821B1" w:rsidRDefault="00CF364D">
            <w:pPr>
              <w:pStyle w:val="BodyText"/>
              <w:tabs>
                <w:tab w:val="left" w:pos="1080"/>
                <w:tab w:val="left" w:pos="1980"/>
                <w:tab w:val="left" w:pos="10076"/>
              </w:tabs>
              <w:rPr>
                <w:del w:id="7279" w:author="Stephanie Thompson" w:date="2008-11-17T15:36:00Z"/>
                <w:rFonts w:ascii="Garamond" w:hAnsi="Garamond"/>
                <w:sz w:val="22"/>
                <w:szCs w:val="22"/>
              </w:rPr>
              <w:pPrChange w:id="7280" w:author="Stephanie Thompson" w:date="2008-11-19T11:52:00Z">
                <w:pPr/>
              </w:pPrChange>
            </w:pPr>
            <w:del w:id="7281" w:author="Stephanie Thompson" w:date="2008-11-17T15:36:00Z">
              <w:r w:rsidRPr="00EB43F4" w:rsidDel="00E361B9">
                <w:rPr>
                  <w:rFonts w:ascii="Garamond" w:hAnsi="Garamond"/>
                  <w:sz w:val="22"/>
                  <w:szCs w:val="22"/>
                </w:rPr>
                <w:delText>00:15</w:delText>
              </w:r>
            </w:del>
          </w:p>
        </w:tc>
      </w:tr>
    </w:tbl>
    <w:p w:rsidR="009821B1" w:rsidRDefault="009821B1">
      <w:pPr>
        <w:pStyle w:val="BodyText"/>
        <w:tabs>
          <w:tab w:val="left" w:pos="1080"/>
          <w:tab w:val="left" w:pos="1980"/>
          <w:tab w:val="left" w:pos="10076"/>
        </w:tabs>
        <w:rPr>
          <w:del w:id="7282" w:author="Stephanie Thompson" w:date="2008-11-17T15:36:00Z"/>
          <w:rFonts w:ascii="Garamond" w:hAnsi="Garamond"/>
          <w:sz w:val="22"/>
          <w:szCs w:val="22"/>
        </w:rPr>
        <w:pPrChange w:id="7283" w:author="Stephanie Thompson" w:date="2008-11-19T11:52:00Z">
          <w:pPr/>
        </w:pPrChange>
      </w:pPr>
    </w:p>
    <w:p w:rsidR="009821B1" w:rsidRDefault="00CF364D">
      <w:pPr>
        <w:pStyle w:val="BodyText"/>
        <w:tabs>
          <w:tab w:val="left" w:pos="1080"/>
          <w:tab w:val="left" w:pos="1980"/>
          <w:tab w:val="left" w:pos="10076"/>
        </w:tabs>
        <w:rPr>
          <w:del w:id="7284" w:author="Stephanie Thompson" w:date="2008-11-17T15:36:00Z"/>
          <w:rFonts w:ascii="Garamond" w:hAnsi="Garamond"/>
          <w:sz w:val="22"/>
          <w:szCs w:val="22"/>
        </w:rPr>
        <w:pPrChange w:id="7285" w:author="Stephanie Thompson" w:date="2008-11-19T11:52:00Z">
          <w:pPr/>
        </w:pPrChange>
      </w:pPr>
      <w:del w:id="7286"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F364D" w:rsidRPr="00EB43F4" w:rsidDel="00E361B9">
        <w:trPr>
          <w:trHeight w:val="255"/>
          <w:del w:id="7287" w:author="Stephanie Thompson" w:date="2008-11-17T15:36:00Z"/>
        </w:trPr>
        <w:tc>
          <w:tcPr>
            <w:tcW w:w="150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88" w:author="Stephanie Thompson" w:date="2008-11-17T15:36:00Z"/>
                <w:rFonts w:ascii="Garamond" w:hAnsi="Garamond"/>
                <w:sz w:val="22"/>
                <w:szCs w:val="22"/>
                <w:lang w:eastAsia="zh-CN"/>
              </w:rPr>
              <w:pPrChange w:id="7289" w:author="Stephanie Thompson" w:date="2008-11-19T11:52:00Z">
                <w:pPr/>
              </w:pPrChange>
            </w:pPr>
            <w:del w:id="7290" w:author="Stephanie Thompson" w:date="2008-11-17T15:36:00Z">
              <w:r w:rsidRPr="00EB43F4" w:rsidDel="00E361B9">
                <w:rPr>
                  <w:rFonts w:ascii="Garamond" w:hAnsi="Garamond"/>
                  <w:sz w:val="22"/>
                  <w:szCs w:val="22"/>
                  <w:lang w:eastAsia="zh-CN"/>
                </w:rPr>
                <w:delText>04/13/06</w:delText>
              </w:r>
            </w:del>
          </w:p>
        </w:tc>
        <w:tc>
          <w:tcPr>
            <w:tcW w:w="142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91" w:author="Stephanie Thompson" w:date="2008-11-17T15:36:00Z"/>
                <w:rFonts w:ascii="Garamond" w:hAnsi="Garamond"/>
                <w:sz w:val="22"/>
                <w:szCs w:val="22"/>
                <w:lang w:eastAsia="zh-CN"/>
              </w:rPr>
              <w:pPrChange w:id="7292" w:author="Stephanie Thompson" w:date="2008-11-19T11:52:00Z">
                <w:pPr/>
              </w:pPrChange>
            </w:pPr>
            <w:del w:id="7293" w:author="Stephanie Thompson" w:date="2008-11-17T15:36:00Z">
              <w:r w:rsidRPr="00EB43F4" w:rsidDel="00E361B9">
                <w:rPr>
                  <w:rFonts w:ascii="Garamond" w:hAnsi="Garamond"/>
                  <w:sz w:val="22"/>
                  <w:szCs w:val="22"/>
                  <w:lang w:eastAsia="zh-CN"/>
                </w:rPr>
                <w:delText>23:45</w:delText>
              </w:r>
            </w:del>
          </w:p>
        </w:tc>
      </w:tr>
      <w:tr w:rsidR="00CF364D" w:rsidRPr="00EB43F4" w:rsidDel="00E361B9">
        <w:trPr>
          <w:trHeight w:val="255"/>
          <w:del w:id="7294" w:author="Stephanie Thompson" w:date="2008-11-17T15:36:00Z"/>
        </w:trPr>
        <w:tc>
          <w:tcPr>
            <w:tcW w:w="150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95" w:author="Stephanie Thompson" w:date="2008-11-17T15:36:00Z"/>
                <w:rFonts w:ascii="Garamond" w:hAnsi="Garamond"/>
                <w:sz w:val="22"/>
                <w:szCs w:val="22"/>
                <w:lang w:eastAsia="zh-CN"/>
              </w:rPr>
              <w:pPrChange w:id="7296" w:author="Stephanie Thompson" w:date="2008-11-19T11:52:00Z">
                <w:pPr/>
              </w:pPrChange>
            </w:pPr>
            <w:del w:id="7297" w:author="Stephanie Thompson" w:date="2008-11-17T15:36:00Z">
              <w:r w:rsidRPr="00EB43F4" w:rsidDel="00E361B9">
                <w:rPr>
                  <w:rFonts w:ascii="Garamond" w:hAnsi="Garamond"/>
                  <w:sz w:val="22"/>
                  <w:szCs w:val="22"/>
                  <w:lang w:eastAsia="zh-CN"/>
                </w:rPr>
                <w:delText>04/14/06</w:delText>
              </w:r>
            </w:del>
          </w:p>
        </w:tc>
        <w:tc>
          <w:tcPr>
            <w:tcW w:w="1420" w:type="dxa"/>
            <w:tcBorders>
              <w:top w:val="nil"/>
              <w:left w:val="nil"/>
              <w:bottom w:val="nil"/>
              <w:right w:val="nil"/>
            </w:tcBorders>
            <w:shd w:val="clear" w:color="auto" w:fill="auto"/>
            <w:noWrap/>
            <w:vAlign w:val="bottom"/>
          </w:tcPr>
          <w:p w:rsidR="009821B1" w:rsidRDefault="00CF364D">
            <w:pPr>
              <w:pStyle w:val="BodyText"/>
              <w:tabs>
                <w:tab w:val="left" w:pos="1080"/>
                <w:tab w:val="left" w:pos="1980"/>
                <w:tab w:val="left" w:pos="10076"/>
              </w:tabs>
              <w:rPr>
                <w:del w:id="7298" w:author="Stephanie Thompson" w:date="2008-11-17T15:36:00Z"/>
                <w:rFonts w:ascii="Garamond" w:hAnsi="Garamond"/>
                <w:sz w:val="22"/>
                <w:szCs w:val="22"/>
                <w:lang w:eastAsia="zh-CN"/>
              </w:rPr>
              <w:pPrChange w:id="7299" w:author="Stephanie Thompson" w:date="2008-11-19T11:52:00Z">
                <w:pPr/>
              </w:pPrChange>
            </w:pPr>
            <w:del w:id="7300" w:author="Stephanie Thompson" w:date="2008-11-17T15:36:00Z">
              <w:r w:rsidRPr="00EB43F4" w:rsidDel="00E361B9">
                <w:rPr>
                  <w:rFonts w:ascii="Garamond" w:hAnsi="Garamond"/>
                  <w:sz w:val="22"/>
                  <w:szCs w:val="22"/>
                  <w:lang w:eastAsia="zh-CN"/>
                </w:rPr>
                <w:delText>11:15</w:delText>
              </w:r>
            </w:del>
          </w:p>
        </w:tc>
      </w:tr>
      <w:tr w:rsidR="0036137B" w:rsidRPr="00EB43F4" w:rsidDel="00E361B9">
        <w:trPr>
          <w:trHeight w:val="255"/>
          <w:del w:id="7301"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02" w:author="Stephanie Thompson" w:date="2008-11-17T15:36:00Z"/>
                <w:rFonts w:ascii="Garamond" w:hAnsi="Garamond"/>
                <w:sz w:val="22"/>
                <w:szCs w:val="22"/>
                <w:lang w:eastAsia="zh-CN"/>
              </w:rPr>
              <w:pPrChange w:id="7303" w:author="Stephanie Thompson" w:date="2008-11-19T11:52:00Z">
                <w:pPr/>
              </w:pPrChange>
            </w:pPr>
            <w:del w:id="7304" w:author="Stephanie Thompson" w:date="2008-11-17T15:36:00Z">
              <w:r w:rsidRPr="00EB43F4" w:rsidDel="00E361B9">
                <w:rPr>
                  <w:rFonts w:ascii="Garamond" w:hAnsi="Garamond"/>
                  <w:sz w:val="22"/>
                  <w:szCs w:val="22"/>
                  <w:lang w:eastAsia="zh-CN"/>
                </w:rPr>
                <w:delText>04/15/06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05" w:author="Stephanie Thompson" w:date="2008-11-17T15:36:00Z"/>
                <w:rFonts w:ascii="Garamond" w:hAnsi="Garamond"/>
                <w:sz w:val="22"/>
                <w:szCs w:val="22"/>
                <w:lang w:eastAsia="zh-CN"/>
              </w:rPr>
              <w:pPrChange w:id="7306" w:author="Stephanie Thompson" w:date="2008-11-19T11:52:00Z">
                <w:pPr/>
              </w:pPrChange>
            </w:pPr>
            <w:del w:id="7307" w:author="Stephanie Thompson" w:date="2008-11-17T15:36:00Z">
              <w:r w:rsidRPr="00EB43F4" w:rsidDel="00E361B9">
                <w:rPr>
                  <w:rFonts w:ascii="Garamond" w:hAnsi="Garamond"/>
                  <w:sz w:val="22"/>
                  <w:szCs w:val="22"/>
                  <w:lang w:eastAsia="zh-CN"/>
                </w:rPr>
                <w:delText>11:30</w:delText>
              </w:r>
            </w:del>
          </w:p>
        </w:tc>
      </w:tr>
    </w:tbl>
    <w:p w:rsidR="009821B1" w:rsidRDefault="009821B1">
      <w:pPr>
        <w:pStyle w:val="BodyText"/>
        <w:tabs>
          <w:tab w:val="left" w:pos="1080"/>
          <w:tab w:val="left" w:pos="1980"/>
          <w:tab w:val="left" w:pos="10076"/>
        </w:tabs>
        <w:rPr>
          <w:del w:id="7308" w:author="Stephanie Thompson" w:date="2008-11-17T15:36:00Z"/>
          <w:rFonts w:ascii="Garamond" w:hAnsi="Garamond"/>
          <w:sz w:val="22"/>
          <w:szCs w:val="22"/>
        </w:rPr>
        <w:pPrChange w:id="7309" w:author="Stephanie Thompson" w:date="2008-11-19T11:52:00Z">
          <w:pPr/>
        </w:pPrChange>
      </w:pPr>
    </w:p>
    <w:p w:rsidR="009821B1" w:rsidRDefault="0036137B">
      <w:pPr>
        <w:pStyle w:val="BodyText"/>
        <w:tabs>
          <w:tab w:val="left" w:pos="1080"/>
          <w:tab w:val="left" w:pos="1980"/>
          <w:tab w:val="left" w:pos="10076"/>
        </w:tabs>
        <w:rPr>
          <w:del w:id="7310" w:author="Stephanie Thompson" w:date="2008-11-17T15:36:00Z"/>
          <w:rFonts w:ascii="Garamond" w:hAnsi="Garamond"/>
          <w:sz w:val="22"/>
          <w:szCs w:val="22"/>
        </w:rPr>
        <w:pPrChange w:id="7311" w:author="Stephanie Thompson" w:date="2008-11-19T11:52:00Z">
          <w:pPr/>
        </w:pPrChange>
      </w:pPr>
      <w:del w:id="7312"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36137B" w:rsidRPr="00EB43F4" w:rsidDel="00E361B9">
        <w:trPr>
          <w:trHeight w:val="255"/>
          <w:del w:id="7313"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14" w:author="Stephanie Thompson" w:date="2008-11-17T15:36:00Z"/>
                <w:rFonts w:ascii="Garamond" w:hAnsi="Garamond"/>
                <w:sz w:val="22"/>
                <w:szCs w:val="22"/>
              </w:rPr>
              <w:pPrChange w:id="7315" w:author="Stephanie Thompson" w:date="2008-11-19T11:52:00Z">
                <w:pPr/>
              </w:pPrChange>
            </w:pPr>
            <w:del w:id="7316"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17" w:author="Stephanie Thompson" w:date="2008-11-17T15:36:00Z"/>
                <w:rFonts w:ascii="Garamond" w:hAnsi="Garamond"/>
                <w:sz w:val="22"/>
                <w:szCs w:val="22"/>
              </w:rPr>
              <w:pPrChange w:id="7318" w:author="Stephanie Thompson" w:date="2008-11-19T11:52:00Z">
                <w:pPr/>
              </w:pPrChange>
            </w:pPr>
            <w:del w:id="7319" w:author="Stephanie Thompson" w:date="2008-11-17T15:36:00Z">
              <w:r w:rsidRPr="00EB43F4" w:rsidDel="00E361B9">
                <w:rPr>
                  <w:rFonts w:ascii="Garamond" w:hAnsi="Garamond"/>
                  <w:sz w:val="22"/>
                  <w:szCs w:val="22"/>
                </w:rPr>
                <w:delText>21:30 – 21:45</w:delText>
              </w:r>
            </w:del>
          </w:p>
        </w:tc>
      </w:tr>
    </w:tbl>
    <w:p w:rsidR="009821B1" w:rsidRDefault="009821B1">
      <w:pPr>
        <w:pStyle w:val="BodyText"/>
        <w:tabs>
          <w:tab w:val="left" w:pos="1080"/>
          <w:tab w:val="left" w:pos="1980"/>
          <w:tab w:val="left" w:pos="10076"/>
        </w:tabs>
        <w:rPr>
          <w:del w:id="7320" w:author="Stephanie Thompson" w:date="2008-11-17T15:36:00Z"/>
          <w:rFonts w:ascii="Garamond" w:hAnsi="Garamond"/>
          <w:sz w:val="22"/>
          <w:szCs w:val="22"/>
        </w:rPr>
        <w:pPrChange w:id="7321" w:author="Stephanie Thompson" w:date="2008-11-19T11:52:00Z">
          <w:pPr/>
        </w:pPrChange>
      </w:pPr>
    </w:p>
    <w:p w:rsidR="009821B1" w:rsidRDefault="0036137B">
      <w:pPr>
        <w:pStyle w:val="BodyText"/>
        <w:tabs>
          <w:tab w:val="left" w:pos="1080"/>
          <w:tab w:val="left" w:pos="1980"/>
          <w:tab w:val="left" w:pos="10076"/>
        </w:tabs>
        <w:rPr>
          <w:del w:id="7322" w:author="Stephanie Thompson" w:date="2008-11-17T15:36:00Z"/>
          <w:rFonts w:ascii="Garamond" w:hAnsi="Garamond"/>
          <w:sz w:val="22"/>
          <w:szCs w:val="22"/>
        </w:rPr>
        <w:pPrChange w:id="7323" w:author="Stephanie Thompson" w:date="2008-11-19T11:52:00Z">
          <w:pPr/>
        </w:pPrChange>
      </w:pPr>
      <w:del w:id="7324"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6137B" w:rsidRPr="00EB43F4" w:rsidDel="00E361B9">
        <w:trPr>
          <w:trHeight w:val="255"/>
          <w:del w:id="7325"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26" w:author="Stephanie Thompson" w:date="2008-11-17T15:36:00Z"/>
                <w:rFonts w:ascii="Garamond" w:hAnsi="Garamond"/>
                <w:sz w:val="22"/>
                <w:szCs w:val="22"/>
              </w:rPr>
              <w:pPrChange w:id="7327" w:author="Stephanie Thompson" w:date="2008-11-19T11:52:00Z">
                <w:pPr/>
              </w:pPrChange>
            </w:pPr>
            <w:del w:id="7328"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29" w:author="Stephanie Thompson" w:date="2008-11-17T15:36:00Z"/>
                <w:rFonts w:ascii="Garamond" w:hAnsi="Garamond"/>
                <w:sz w:val="22"/>
                <w:szCs w:val="22"/>
              </w:rPr>
              <w:pPrChange w:id="7330" w:author="Stephanie Thompson" w:date="2008-11-19T11:52:00Z">
                <w:pPr/>
              </w:pPrChange>
            </w:pPr>
            <w:del w:id="7331"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36137B">
            <w:pPr>
              <w:pStyle w:val="BodyText"/>
              <w:tabs>
                <w:tab w:val="left" w:pos="1080"/>
                <w:tab w:val="left" w:pos="1980"/>
                <w:tab w:val="left" w:pos="10076"/>
              </w:tabs>
              <w:rPr>
                <w:del w:id="7332" w:author="Stephanie Thompson" w:date="2008-11-17T15:36:00Z"/>
                <w:rFonts w:ascii="Garamond" w:hAnsi="Garamond"/>
                <w:sz w:val="22"/>
                <w:szCs w:val="22"/>
              </w:rPr>
              <w:pPrChange w:id="7333" w:author="Stephanie Thompson" w:date="2008-11-19T11:52:00Z">
                <w:pPr/>
              </w:pPrChange>
            </w:pPr>
            <w:del w:id="7334" w:author="Stephanie Thompson" w:date="2008-11-17T15:36:00Z">
              <w:r w:rsidRPr="00EB43F4" w:rsidDel="00E361B9">
                <w:rPr>
                  <w:rFonts w:ascii="Garamond" w:hAnsi="Garamond"/>
                  <w:sz w:val="22"/>
                  <w:szCs w:val="22"/>
                </w:rPr>
                <w:delText>04/15/06</w:delText>
              </w:r>
            </w:del>
          </w:p>
        </w:tc>
        <w:tc>
          <w:tcPr>
            <w:tcW w:w="1420" w:type="dxa"/>
            <w:vAlign w:val="bottom"/>
          </w:tcPr>
          <w:p w:rsidR="009821B1" w:rsidRDefault="0036137B">
            <w:pPr>
              <w:pStyle w:val="BodyText"/>
              <w:tabs>
                <w:tab w:val="left" w:pos="1080"/>
                <w:tab w:val="left" w:pos="1980"/>
                <w:tab w:val="left" w:pos="10076"/>
              </w:tabs>
              <w:rPr>
                <w:del w:id="7335" w:author="Stephanie Thompson" w:date="2008-11-17T15:36:00Z"/>
                <w:rFonts w:ascii="Garamond" w:hAnsi="Garamond"/>
                <w:sz w:val="22"/>
                <w:szCs w:val="22"/>
              </w:rPr>
              <w:pPrChange w:id="7336" w:author="Stephanie Thompson" w:date="2008-11-19T11:52:00Z">
                <w:pPr/>
              </w:pPrChange>
            </w:pPr>
            <w:del w:id="7337" w:author="Stephanie Thompson" w:date="2008-11-17T15:36:00Z">
              <w:r w:rsidRPr="00EB43F4" w:rsidDel="00E361B9">
                <w:rPr>
                  <w:rFonts w:ascii="Garamond" w:hAnsi="Garamond"/>
                  <w:sz w:val="22"/>
                  <w:szCs w:val="22"/>
                </w:rPr>
                <w:delText>01:30</w:delText>
              </w:r>
            </w:del>
          </w:p>
        </w:tc>
      </w:tr>
    </w:tbl>
    <w:p w:rsidR="009821B1" w:rsidRDefault="009821B1">
      <w:pPr>
        <w:pStyle w:val="BodyText"/>
        <w:tabs>
          <w:tab w:val="left" w:pos="1080"/>
          <w:tab w:val="left" w:pos="1980"/>
          <w:tab w:val="left" w:pos="10076"/>
        </w:tabs>
        <w:rPr>
          <w:del w:id="7338" w:author="Stephanie Thompson" w:date="2008-11-17T15:36:00Z"/>
          <w:rFonts w:ascii="Garamond" w:hAnsi="Garamond"/>
          <w:sz w:val="22"/>
          <w:szCs w:val="22"/>
        </w:rPr>
        <w:pPrChange w:id="7339" w:author="Stephanie Thompson" w:date="2008-11-19T11:52:00Z">
          <w:pPr/>
        </w:pPrChange>
      </w:pPr>
    </w:p>
    <w:p w:rsidR="009821B1" w:rsidRDefault="0036137B">
      <w:pPr>
        <w:pStyle w:val="BodyText"/>
        <w:tabs>
          <w:tab w:val="left" w:pos="1080"/>
          <w:tab w:val="left" w:pos="1980"/>
          <w:tab w:val="left" w:pos="10076"/>
        </w:tabs>
        <w:rPr>
          <w:del w:id="7340" w:author="Stephanie Thompson" w:date="2008-11-17T15:36:00Z"/>
          <w:rFonts w:ascii="Garamond" w:hAnsi="Garamond"/>
          <w:sz w:val="22"/>
          <w:szCs w:val="22"/>
        </w:rPr>
        <w:pPrChange w:id="7341" w:author="Stephanie Thompson" w:date="2008-11-19T11:52:00Z">
          <w:pPr/>
        </w:pPrChange>
      </w:pPr>
      <w:del w:id="7342"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36137B" w:rsidRPr="00EB43F4" w:rsidDel="00E361B9">
        <w:trPr>
          <w:trHeight w:val="255"/>
          <w:del w:id="7343"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44" w:author="Stephanie Thompson" w:date="2008-11-17T15:36:00Z"/>
                <w:rFonts w:ascii="Garamond" w:hAnsi="Garamond"/>
                <w:sz w:val="22"/>
                <w:szCs w:val="22"/>
              </w:rPr>
              <w:pPrChange w:id="7345" w:author="Stephanie Thompson" w:date="2008-11-19T11:52:00Z">
                <w:pPr/>
              </w:pPrChange>
            </w:pPr>
            <w:del w:id="7346"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47" w:author="Stephanie Thompson" w:date="2008-11-17T15:36:00Z"/>
                <w:rFonts w:ascii="Garamond" w:hAnsi="Garamond"/>
                <w:sz w:val="22"/>
                <w:szCs w:val="22"/>
              </w:rPr>
              <w:pPrChange w:id="7348" w:author="Stephanie Thompson" w:date="2008-11-19T11:52:00Z">
                <w:pPr/>
              </w:pPrChange>
            </w:pPr>
            <w:del w:id="7349" w:author="Stephanie Thompson" w:date="2008-11-17T15:36:00Z">
              <w:r w:rsidRPr="00EB43F4" w:rsidDel="00E361B9">
                <w:rPr>
                  <w:rFonts w:ascii="Garamond" w:hAnsi="Garamond"/>
                  <w:sz w:val="22"/>
                  <w:szCs w:val="22"/>
                </w:rPr>
                <w:delText>10:45 – 13:45,</w:delText>
              </w:r>
            </w:del>
          </w:p>
        </w:tc>
        <w:tc>
          <w:tcPr>
            <w:tcW w:w="1420" w:type="dxa"/>
            <w:vAlign w:val="bottom"/>
          </w:tcPr>
          <w:p w:rsidR="009821B1" w:rsidRDefault="0036137B">
            <w:pPr>
              <w:pStyle w:val="BodyText"/>
              <w:tabs>
                <w:tab w:val="left" w:pos="1080"/>
                <w:tab w:val="left" w:pos="1980"/>
                <w:tab w:val="left" w:pos="10076"/>
              </w:tabs>
              <w:rPr>
                <w:del w:id="7350" w:author="Stephanie Thompson" w:date="2008-11-17T15:36:00Z"/>
                <w:rFonts w:ascii="Garamond" w:hAnsi="Garamond"/>
                <w:sz w:val="22"/>
                <w:szCs w:val="22"/>
              </w:rPr>
              <w:pPrChange w:id="7351" w:author="Stephanie Thompson" w:date="2008-11-19T11:52:00Z">
                <w:pPr/>
              </w:pPrChange>
            </w:pPr>
            <w:del w:id="7352"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36137B">
            <w:pPr>
              <w:pStyle w:val="BodyText"/>
              <w:tabs>
                <w:tab w:val="left" w:pos="1080"/>
                <w:tab w:val="left" w:pos="1980"/>
                <w:tab w:val="left" w:pos="10076"/>
              </w:tabs>
              <w:rPr>
                <w:del w:id="7353" w:author="Stephanie Thompson" w:date="2008-11-17T15:36:00Z"/>
                <w:rFonts w:ascii="Garamond" w:hAnsi="Garamond"/>
                <w:sz w:val="22"/>
                <w:szCs w:val="22"/>
              </w:rPr>
              <w:pPrChange w:id="7354" w:author="Stephanie Thompson" w:date="2008-11-19T11:52:00Z">
                <w:pPr/>
              </w:pPrChange>
            </w:pPr>
            <w:del w:id="7355" w:author="Stephanie Thompson" w:date="2008-11-17T15:36:00Z">
              <w:r w:rsidRPr="00EB43F4" w:rsidDel="00E361B9">
                <w:rPr>
                  <w:rFonts w:ascii="Garamond" w:hAnsi="Garamond"/>
                  <w:sz w:val="22"/>
                  <w:szCs w:val="22"/>
                </w:rPr>
                <w:delText>04/16/06</w:delText>
              </w:r>
            </w:del>
          </w:p>
        </w:tc>
        <w:tc>
          <w:tcPr>
            <w:tcW w:w="1420" w:type="dxa"/>
            <w:vAlign w:val="bottom"/>
          </w:tcPr>
          <w:p w:rsidR="009821B1" w:rsidRDefault="0036137B">
            <w:pPr>
              <w:pStyle w:val="BodyText"/>
              <w:tabs>
                <w:tab w:val="left" w:pos="1080"/>
                <w:tab w:val="left" w:pos="1980"/>
                <w:tab w:val="left" w:pos="10076"/>
              </w:tabs>
              <w:rPr>
                <w:del w:id="7356" w:author="Stephanie Thompson" w:date="2008-11-17T15:36:00Z"/>
                <w:rFonts w:ascii="Garamond" w:hAnsi="Garamond"/>
                <w:sz w:val="22"/>
                <w:szCs w:val="22"/>
              </w:rPr>
              <w:pPrChange w:id="7357" w:author="Stephanie Thompson" w:date="2008-11-19T11:52:00Z">
                <w:pPr/>
              </w:pPrChange>
            </w:pPr>
            <w:del w:id="7358"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36137B">
            <w:pPr>
              <w:pStyle w:val="BodyText"/>
              <w:tabs>
                <w:tab w:val="left" w:pos="1080"/>
                <w:tab w:val="left" w:pos="1980"/>
                <w:tab w:val="left" w:pos="10076"/>
              </w:tabs>
              <w:rPr>
                <w:del w:id="7359" w:author="Stephanie Thompson" w:date="2008-11-17T15:36:00Z"/>
                <w:rFonts w:ascii="Garamond" w:hAnsi="Garamond"/>
                <w:sz w:val="22"/>
                <w:szCs w:val="22"/>
              </w:rPr>
              <w:pPrChange w:id="7360" w:author="Stephanie Thompson" w:date="2008-11-19T11:52:00Z">
                <w:pPr/>
              </w:pPrChange>
            </w:pPr>
            <w:del w:id="7361" w:author="Stephanie Thompson" w:date="2008-11-17T15:36:00Z">
              <w:r w:rsidRPr="00EB43F4" w:rsidDel="00E361B9">
                <w:rPr>
                  <w:rFonts w:ascii="Garamond" w:hAnsi="Garamond"/>
                  <w:sz w:val="22"/>
                  <w:szCs w:val="22"/>
                </w:rPr>
                <w:delText>12:30 – 13:30</w:delText>
              </w:r>
            </w:del>
          </w:p>
        </w:tc>
      </w:tr>
      <w:tr w:rsidR="0036137B" w:rsidRPr="00EB43F4" w:rsidDel="00E361B9">
        <w:trPr>
          <w:gridAfter w:val="2"/>
          <w:wAfter w:w="2840" w:type="dxa"/>
          <w:trHeight w:val="255"/>
          <w:del w:id="7362"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63" w:author="Stephanie Thompson" w:date="2008-11-17T15:36:00Z"/>
                <w:rFonts w:ascii="Garamond" w:hAnsi="Garamond"/>
                <w:sz w:val="22"/>
                <w:szCs w:val="22"/>
              </w:rPr>
              <w:pPrChange w:id="7364" w:author="Stephanie Thompson" w:date="2008-11-19T11:52:00Z">
                <w:pPr/>
              </w:pPrChange>
            </w:pPr>
            <w:del w:id="7365"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66" w:author="Stephanie Thompson" w:date="2008-11-17T15:36:00Z"/>
                <w:rFonts w:ascii="Garamond" w:hAnsi="Garamond"/>
                <w:sz w:val="22"/>
                <w:szCs w:val="22"/>
              </w:rPr>
              <w:pPrChange w:id="7367" w:author="Stephanie Thompson" w:date="2008-11-19T11:52:00Z">
                <w:pPr/>
              </w:pPrChange>
            </w:pPr>
            <w:del w:id="7368"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36137B">
            <w:pPr>
              <w:pStyle w:val="BodyText"/>
              <w:tabs>
                <w:tab w:val="left" w:pos="1080"/>
                <w:tab w:val="left" w:pos="1980"/>
                <w:tab w:val="left" w:pos="10076"/>
              </w:tabs>
              <w:rPr>
                <w:del w:id="7369" w:author="Stephanie Thompson" w:date="2008-11-17T15:36:00Z"/>
                <w:rFonts w:ascii="Garamond" w:hAnsi="Garamond"/>
                <w:sz w:val="22"/>
                <w:szCs w:val="22"/>
              </w:rPr>
              <w:pPrChange w:id="7370" w:author="Stephanie Thompson" w:date="2008-11-19T11:52:00Z">
                <w:pPr/>
              </w:pPrChange>
            </w:pPr>
            <w:del w:id="7371" w:author="Stephanie Thompson" w:date="2008-11-17T15:36:00Z">
              <w:r w:rsidRPr="00EB43F4" w:rsidDel="00E361B9">
                <w:rPr>
                  <w:rFonts w:ascii="Garamond" w:hAnsi="Garamond"/>
                  <w:sz w:val="22"/>
                  <w:szCs w:val="22"/>
                </w:rPr>
                <w:delText>04/17/06</w:delText>
              </w:r>
            </w:del>
          </w:p>
        </w:tc>
        <w:tc>
          <w:tcPr>
            <w:tcW w:w="1420" w:type="dxa"/>
            <w:vAlign w:val="bottom"/>
          </w:tcPr>
          <w:p w:rsidR="009821B1" w:rsidRDefault="0036137B">
            <w:pPr>
              <w:pStyle w:val="BodyText"/>
              <w:tabs>
                <w:tab w:val="left" w:pos="1080"/>
                <w:tab w:val="left" w:pos="1980"/>
                <w:tab w:val="left" w:pos="10076"/>
              </w:tabs>
              <w:rPr>
                <w:del w:id="7372" w:author="Stephanie Thompson" w:date="2008-11-17T15:36:00Z"/>
                <w:rFonts w:ascii="Garamond" w:hAnsi="Garamond"/>
                <w:sz w:val="22"/>
                <w:szCs w:val="22"/>
              </w:rPr>
              <w:pPrChange w:id="7373" w:author="Stephanie Thompson" w:date="2008-11-19T11:52:00Z">
                <w:pPr/>
              </w:pPrChange>
            </w:pPr>
            <w:del w:id="7374" w:author="Stephanie Thompson" w:date="2008-11-17T15:36:00Z">
              <w:r w:rsidRPr="00EB43F4" w:rsidDel="00E361B9">
                <w:rPr>
                  <w:rFonts w:ascii="Garamond" w:hAnsi="Garamond"/>
                  <w:sz w:val="22"/>
                  <w:szCs w:val="22"/>
                </w:rPr>
                <w:delText>01:30</w:delText>
              </w:r>
            </w:del>
          </w:p>
        </w:tc>
      </w:tr>
    </w:tbl>
    <w:p w:rsidR="009821B1" w:rsidRDefault="009821B1">
      <w:pPr>
        <w:pStyle w:val="BodyText"/>
        <w:tabs>
          <w:tab w:val="left" w:pos="1080"/>
          <w:tab w:val="left" w:pos="1980"/>
          <w:tab w:val="left" w:pos="10076"/>
        </w:tabs>
        <w:rPr>
          <w:del w:id="7375" w:author="Stephanie Thompson" w:date="2008-11-17T15:36:00Z"/>
          <w:rFonts w:ascii="Garamond" w:hAnsi="Garamond"/>
          <w:sz w:val="22"/>
          <w:szCs w:val="22"/>
        </w:rPr>
        <w:pPrChange w:id="7376" w:author="Stephanie Thompson" w:date="2008-11-19T11:52:00Z">
          <w:pPr/>
        </w:pPrChange>
      </w:pPr>
    </w:p>
    <w:p w:rsidR="009821B1" w:rsidRDefault="0036137B">
      <w:pPr>
        <w:pStyle w:val="BodyText"/>
        <w:tabs>
          <w:tab w:val="left" w:pos="1080"/>
          <w:tab w:val="left" w:pos="1980"/>
          <w:tab w:val="left" w:pos="10076"/>
        </w:tabs>
        <w:rPr>
          <w:del w:id="7377" w:author="Stephanie Thompson" w:date="2008-11-17T15:36:00Z"/>
          <w:rFonts w:ascii="Garamond" w:hAnsi="Garamond"/>
          <w:sz w:val="22"/>
          <w:szCs w:val="22"/>
        </w:rPr>
        <w:pPrChange w:id="7378" w:author="Stephanie Thompson" w:date="2008-11-19T11:52:00Z">
          <w:pPr/>
        </w:pPrChange>
      </w:pPr>
      <w:del w:id="7379"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36137B" w:rsidRPr="00EB43F4" w:rsidDel="00E361B9">
        <w:trPr>
          <w:trHeight w:val="255"/>
          <w:del w:id="7380" w:author="Stephanie Thompson" w:date="2008-11-17T15:36:00Z"/>
        </w:trPr>
        <w:tc>
          <w:tcPr>
            <w:tcW w:w="150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81" w:author="Stephanie Thompson" w:date="2008-11-17T15:36:00Z"/>
                <w:rFonts w:ascii="Garamond" w:hAnsi="Garamond"/>
                <w:sz w:val="22"/>
                <w:szCs w:val="22"/>
              </w:rPr>
              <w:pPrChange w:id="7382" w:author="Stephanie Thompson" w:date="2008-11-19T11:52:00Z">
                <w:pPr/>
              </w:pPrChange>
            </w:pPr>
            <w:del w:id="7383"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9821B1" w:rsidRDefault="0036137B">
            <w:pPr>
              <w:pStyle w:val="BodyText"/>
              <w:tabs>
                <w:tab w:val="left" w:pos="1080"/>
                <w:tab w:val="left" w:pos="1980"/>
                <w:tab w:val="left" w:pos="10076"/>
              </w:tabs>
              <w:rPr>
                <w:del w:id="7384" w:author="Stephanie Thompson" w:date="2008-11-17T15:36:00Z"/>
                <w:rFonts w:ascii="Garamond" w:hAnsi="Garamond"/>
                <w:sz w:val="22"/>
                <w:szCs w:val="22"/>
              </w:rPr>
              <w:pPrChange w:id="7385" w:author="Stephanie Thompson" w:date="2008-11-19T11:52:00Z">
                <w:pPr/>
              </w:pPrChange>
            </w:pPr>
            <w:del w:id="7386" w:author="Stephanie Thompson" w:date="2008-11-17T15:36:00Z">
              <w:r w:rsidRPr="00EB43F4" w:rsidDel="00E361B9">
                <w:rPr>
                  <w:rFonts w:ascii="Garamond" w:hAnsi="Garamond"/>
                  <w:sz w:val="22"/>
                  <w:szCs w:val="22"/>
                </w:rPr>
                <w:delText>15:30,</w:delText>
              </w:r>
            </w:del>
          </w:p>
        </w:tc>
        <w:tc>
          <w:tcPr>
            <w:tcW w:w="1420" w:type="dxa"/>
            <w:vAlign w:val="bottom"/>
          </w:tcPr>
          <w:p w:rsidR="009821B1" w:rsidRDefault="0036137B">
            <w:pPr>
              <w:pStyle w:val="BodyText"/>
              <w:tabs>
                <w:tab w:val="left" w:pos="1080"/>
                <w:tab w:val="left" w:pos="1980"/>
                <w:tab w:val="left" w:pos="10076"/>
              </w:tabs>
              <w:rPr>
                <w:del w:id="7387" w:author="Stephanie Thompson" w:date="2008-11-17T15:36:00Z"/>
                <w:rFonts w:ascii="Garamond" w:hAnsi="Garamond"/>
                <w:sz w:val="22"/>
                <w:szCs w:val="22"/>
              </w:rPr>
              <w:pPrChange w:id="7388" w:author="Stephanie Thompson" w:date="2008-11-19T11:52:00Z">
                <w:pPr/>
              </w:pPrChange>
            </w:pPr>
            <w:del w:id="7389" w:author="Stephanie Thompson" w:date="2008-11-17T15:36:00Z">
              <w:r w:rsidRPr="00EB43F4" w:rsidDel="00E361B9">
                <w:rPr>
                  <w:rFonts w:ascii="Garamond" w:hAnsi="Garamond"/>
                  <w:sz w:val="22"/>
                  <w:szCs w:val="22"/>
                </w:rPr>
                <w:delText>18:00,</w:delText>
              </w:r>
            </w:del>
          </w:p>
        </w:tc>
        <w:tc>
          <w:tcPr>
            <w:tcW w:w="1420" w:type="dxa"/>
            <w:vAlign w:val="bottom"/>
          </w:tcPr>
          <w:p w:rsidR="009821B1" w:rsidRDefault="0036137B">
            <w:pPr>
              <w:pStyle w:val="BodyText"/>
              <w:tabs>
                <w:tab w:val="left" w:pos="1080"/>
                <w:tab w:val="left" w:pos="1980"/>
                <w:tab w:val="left" w:pos="10076"/>
              </w:tabs>
              <w:rPr>
                <w:del w:id="7390" w:author="Stephanie Thompson" w:date="2008-11-17T15:36:00Z"/>
                <w:rFonts w:ascii="Garamond" w:hAnsi="Garamond"/>
                <w:sz w:val="22"/>
                <w:szCs w:val="22"/>
              </w:rPr>
              <w:pPrChange w:id="7391" w:author="Stephanie Thompson" w:date="2008-11-19T11:52:00Z">
                <w:pPr/>
              </w:pPrChange>
            </w:pPr>
            <w:del w:id="7392" w:author="Stephanie Thompson" w:date="2008-11-17T15:36:00Z">
              <w:r w:rsidRPr="00EB43F4" w:rsidDel="00E361B9">
                <w:rPr>
                  <w:rFonts w:ascii="Garamond" w:hAnsi="Garamond"/>
                  <w:sz w:val="22"/>
                  <w:szCs w:val="22"/>
                </w:rPr>
                <w:delText>18:30</w:delText>
              </w:r>
            </w:del>
          </w:p>
        </w:tc>
      </w:tr>
    </w:tbl>
    <w:p w:rsidR="009821B1" w:rsidRDefault="009821B1">
      <w:pPr>
        <w:pStyle w:val="BodyText"/>
        <w:tabs>
          <w:tab w:val="left" w:pos="1080"/>
          <w:tab w:val="left" w:pos="1980"/>
          <w:tab w:val="left" w:pos="10076"/>
        </w:tabs>
        <w:rPr>
          <w:del w:id="7393" w:author="Stephanie Thompson" w:date="2008-11-17T15:36:00Z"/>
          <w:rFonts w:ascii="Garamond" w:hAnsi="Garamond"/>
          <w:sz w:val="22"/>
          <w:szCs w:val="22"/>
        </w:rPr>
        <w:pPrChange w:id="7394" w:author="Stephanie Thompson" w:date="2008-11-19T11:52:00Z">
          <w:pPr/>
        </w:pPrChange>
      </w:pPr>
    </w:p>
    <w:p w:rsidR="009821B1" w:rsidRDefault="00DE356E">
      <w:pPr>
        <w:pStyle w:val="BodyText"/>
        <w:tabs>
          <w:tab w:val="left" w:pos="1080"/>
          <w:tab w:val="left" w:pos="1980"/>
          <w:tab w:val="left" w:pos="10076"/>
        </w:tabs>
        <w:rPr>
          <w:del w:id="7395" w:author="Stephanie Thompson" w:date="2008-11-17T15:36:00Z"/>
          <w:rFonts w:ascii="Garamond" w:hAnsi="Garamond"/>
          <w:sz w:val="22"/>
          <w:szCs w:val="22"/>
        </w:rPr>
        <w:pPrChange w:id="7396" w:author="Stephanie Thompson" w:date="2008-11-19T11:52:00Z">
          <w:pPr/>
        </w:pPrChange>
      </w:pPr>
      <w:del w:id="7397"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7398" w:author="Stephanie Thompson" w:date="2008-11-17T15:36:00Z"/>
          <w:rFonts w:ascii="Garamond" w:hAnsi="Garamond"/>
          <w:sz w:val="22"/>
          <w:szCs w:val="22"/>
        </w:rPr>
        <w:pPrChange w:id="7399" w:author="Stephanie Thompson" w:date="2008-11-19T11:52:00Z">
          <w:pPr/>
        </w:pPrChange>
      </w:pPr>
    </w:p>
    <w:p w:rsidR="009821B1" w:rsidRDefault="00397E83">
      <w:pPr>
        <w:pStyle w:val="BodyText"/>
        <w:tabs>
          <w:tab w:val="left" w:pos="1080"/>
          <w:tab w:val="left" w:pos="1980"/>
          <w:tab w:val="left" w:pos="10076"/>
        </w:tabs>
        <w:rPr>
          <w:del w:id="7400" w:author="Stephanie Thompson" w:date="2008-11-17T15:36:00Z"/>
          <w:rFonts w:ascii="Garamond" w:hAnsi="Garamond"/>
          <w:sz w:val="22"/>
          <w:szCs w:val="22"/>
        </w:rPr>
        <w:pPrChange w:id="7401" w:author="Stephanie Thompson" w:date="2008-11-19T11:52:00Z">
          <w:pPr/>
        </w:pPrChange>
      </w:pPr>
      <w:del w:id="7402"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397E83" w:rsidRPr="00EB43F4" w:rsidDel="00E361B9">
        <w:trPr>
          <w:gridAfter w:val="2"/>
          <w:wAfter w:w="2840" w:type="dxa"/>
          <w:trHeight w:val="255"/>
          <w:del w:id="7403"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04" w:author="Stephanie Thompson" w:date="2008-11-17T15:36:00Z"/>
                <w:rFonts w:ascii="Garamond" w:hAnsi="Garamond"/>
                <w:sz w:val="22"/>
                <w:szCs w:val="22"/>
              </w:rPr>
              <w:pPrChange w:id="7405" w:author="Stephanie Thompson" w:date="2008-11-19T11:52:00Z">
                <w:pPr/>
              </w:pPrChange>
            </w:pPr>
            <w:del w:id="7406" w:author="Stephanie Thompson" w:date="2008-11-17T15:36: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07" w:author="Stephanie Thompson" w:date="2008-11-17T15:36:00Z"/>
                <w:rFonts w:ascii="Garamond" w:hAnsi="Garamond"/>
                <w:sz w:val="22"/>
                <w:szCs w:val="22"/>
              </w:rPr>
              <w:pPrChange w:id="7408" w:author="Stephanie Thompson" w:date="2008-11-19T11:52:00Z">
                <w:pPr/>
              </w:pPrChange>
            </w:pPr>
            <w:del w:id="7409" w:author="Stephanie Thompson" w:date="2008-11-17T15:36:00Z">
              <w:r w:rsidRPr="00EB43F4" w:rsidDel="00E361B9">
                <w:rPr>
                  <w:rFonts w:ascii="Garamond" w:hAnsi="Garamond"/>
                  <w:sz w:val="22"/>
                  <w:szCs w:val="22"/>
                </w:rPr>
                <w:delText>16:30 – 19:30</w:delText>
              </w:r>
            </w:del>
          </w:p>
        </w:tc>
      </w:tr>
      <w:tr w:rsidR="00397E83" w:rsidRPr="00EB43F4" w:rsidDel="00E361B9">
        <w:trPr>
          <w:gridAfter w:val="1"/>
          <w:wAfter w:w="1420" w:type="dxa"/>
          <w:trHeight w:val="255"/>
          <w:del w:id="7410"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11" w:author="Stephanie Thompson" w:date="2008-11-17T15:36:00Z"/>
                <w:rFonts w:ascii="Garamond" w:hAnsi="Garamond"/>
                <w:sz w:val="22"/>
                <w:szCs w:val="22"/>
              </w:rPr>
              <w:pPrChange w:id="7412" w:author="Stephanie Thompson" w:date="2008-11-19T11:52:00Z">
                <w:pPr/>
              </w:pPrChange>
            </w:pPr>
            <w:del w:id="7413" w:author="Stephanie Thompson" w:date="2008-11-17T15:36:00Z">
              <w:r w:rsidRPr="00EB43F4" w:rsidDel="00E361B9">
                <w:rPr>
                  <w:rFonts w:ascii="Garamond" w:hAnsi="Garamond"/>
                  <w:sz w:val="22"/>
                  <w:szCs w:val="22"/>
                </w:rPr>
                <w:delText>04/03/06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14" w:author="Stephanie Thompson" w:date="2008-11-17T15:36:00Z"/>
                <w:rFonts w:ascii="Garamond" w:hAnsi="Garamond"/>
                <w:sz w:val="22"/>
                <w:szCs w:val="22"/>
              </w:rPr>
              <w:pPrChange w:id="7415" w:author="Stephanie Thompson" w:date="2008-11-19T11:52:00Z">
                <w:pPr/>
              </w:pPrChange>
            </w:pPr>
            <w:del w:id="7416" w:author="Stephanie Thompson" w:date="2008-11-17T15:36:00Z">
              <w:r w:rsidRPr="00EB43F4" w:rsidDel="00E361B9">
                <w:rPr>
                  <w:rFonts w:ascii="Garamond" w:hAnsi="Garamond"/>
                  <w:sz w:val="22"/>
                  <w:szCs w:val="22"/>
                </w:rPr>
                <w:delText>05:45 – 06:00,</w:delText>
              </w:r>
            </w:del>
          </w:p>
        </w:tc>
        <w:tc>
          <w:tcPr>
            <w:tcW w:w="1420" w:type="dxa"/>
            <w:vAlign w:val="bottom"/>
          </w:tcPr>
          <w:p w:rsidR="009821B1" w:rsidRDefault="00397E83">
            <w:pPr>
              <w:pStyle w:val="BodyText"/>
              <w:tabs>
                <w:tab w:val="left" w:pos="1080"/>
                <w:tab w:val="left" w:pos="1980"/>
                <w:tab w:val="left" w:pos="10076"/>
              </w:tabs>
              <w:rPr>
                <w:del w:id="7417" w:author="Stephanie Thompson" w:date="2008-11-17T15:36:00Z"/>
                <w:rFonts w:ascii="Garamond" w:hAnsi="Garamond"/>
                <w:sz w:val="22"/>
                <w:szCs w:val="22"/>
              </w:rPr>
              <w:pPrChange w:id="7418" w:author="Stephanie Thompson" w:date="2008-11-19T11:52:00Z">
                <w:pPr/>
              </w:pPrChange>
            </w:pPr>
            <w:del w:id="7419" w:author="Stephanie Thompson" w:date="2008-11-17T15:36:00Z">
              <w:r w:rsidRPr="00EB43F4" w:rsidDel="00E361B9">
                <w:rPr>
                  <w:rFonts w:ascii="Garamond" w:hAnsi="Garamond"/>
                  <w:sz w:val="22"/>
                  <w:szCs w:val="22"/>
                </w:rPr>
                <w:delText>19:00 – 19:45</w:delText>
              </w:r>
            </w:del>
          </w:p>
        </w:tc>
      </w:tr>
      <w:tr w:rsidR="00397E83" w:rsidRPr="00EB43F4" w:rsidDel="00E361B9">
        <w:trPr>
          <w:trHeight w:val="255"/>
          <w:del w:id="7420"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21" w:author="Stephanie Thompson" w:date="2008-11-17T15:36:00Z"/>
                <w:rFonts w:ascii="Garamond" w:hAnsi="Garamond"/>
                <w:sz w:val="22"/>
                <w:szCs w:val="22"/>
              </w:rPr>
              <w:pPrChange w:id="7422" w:author="Stephanie Thompson" w:date="2008-11-19T11:52:00Z">
                <w:pPr/>
              </w:pPrChange>
            </w:pPr>
            <w:del w:id="7423"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24" w:author="Stephanie Thompson" w:date="2008-11-17T15:36:00Z"/>
                <w:rFonts w:ascii="Garamond" w:hAnsi="Garamond"/>
                <w:sz w:val="22"/>
                <w:szCs w:val="22"/>
              </w:rPr>
              <w:pPrChange w:id="7425" w:author="Stephanie Thompson" w:date="2008-11-19T11:52:00Z">
                <w:pPr/>
              </w:pPrChange>
            </w:pPr>
            <w:del w:id="7426" w:author="Stephanie Thompson" w:date="2008-11-17T15:36:00Z">
              <w:r w:rsidRPr="00EB43F4" w:rsidDel="00E361B9">
                <w:rPr>
                  <w:rFonts w:ascii="Garamond" w:hAnsi="Garamond"/>
                  <w:sz w:val="22"/>
                  <w:szCs w:val="22"/>
                </w:rPr>
                <w:delText>10:00,</w:delText>
              </w:r>
            </w:del>
          </w:p>
        </w:tc>
        <w:tc>
          <w:tcPr>
            <w:tcW w:w="1420" w:type="dxa"/>
            <w:vAlign w:val="bottom"/>
          </w:tcPr>
          <w:p w:rsidR="009821B1" w:rsidRDefault="00397E83">
            <w:pPr>
              <w:pStyle w:val="BodyText"/>
              <w:tabs>
                <w:tab w:val="left" w:pos="1080"/>
                <w:tab w:val="left" w:pos="1980"/>
                <w:tab w:val="left" w:pos="10076"/>
              </w:tabs>
              <w:rPr>
                <w:del w:id="7427" w:author="Stephanie Thompson" w:date="2008-11-17T15:36:00Z"/>
                <w:rFonts w:ascii="Garamond" w:hAnsi="Garamond"/>
                <w:sz w:val="22"/>
                <w:szCs w:val="22"/>
              </w:rPr>
              <w:pPrChange w:id="7428" w:author="Stephanie Thompson" w:date="2008-11-19T11:52:00Z">
                <w:pPr/>
              </w:pPrChange>
            </w:pPr>
            <w:del w:id="7429" w:author="Stephanie Thompson" w:date="2008-11-17T15:36:00Z">
              <w:r w:rsidRPr="00EB43F4" w:rsidDel="00E361B9">
                <w:rPr>
                  <w:rFonts w:ascii="Garamond" w:hAnsi="Garamond"/>
                  <w:sz w:val="22"/>
                  <w:szCs w:val="22"/>
                </w:rPr>
                <w:delText>17:15 – 17:45,</w:delText>
              </w:r>
            </w:del>
          </w:p>
        </w:tc>
        <w:tc>
          <w:tcPr>
            <w:tcW w:w="1420" w:type="dxa"/>
            <w:vAlign w:val="bottom"/>
          </w:tcPr>
          <w:p w:rsidR="009821B1" w:rsidRDefault="00397E83">
            <w:pPr>
              <w:pStyle w:val="BodyText"/>
              <w:tabs>
                <w:tab w:val="left" w:pos="1080"/>
                <w:tab w:val="left" w:pos="1980"/>
                <w:tab w:val="left" w:pos="10076"/>
              </w:tabs>
              <w:rPr>
                <w:del w:id="7430" w:author="Stephanie Thompson" w:date="2008-11-17T15:36:00Z"/>
                <w:rFonts w:ascii="Garamond" w:hAnsi="Garamond"/>
                <w:sz w:val="22"/>
                <w:szCs w:val="22"/>
              </w:rPr>
              <w:pPrChange w:id="7431" w:author="Stephanie Thompson" w:date="2008-11-19T11:52:00Z">
                <w:pPr/>
              </w:pPrChange>
            </w:pPr>
            <w:del w:id="7432" w:author="Stephanie Thompson" w:date="2008-11-17T15:36:00Z">
              <w:r w:rsidRPr="00EB43F4" w:rsidDel="00E361B9">
                <w:rPr>
                  <w:rFonts w:ascii="Garamond" w:hAnsi="Garamond"/>
                  <w:sz w:val="22"/>
                  <w:szCs w:val="22"/>
                </w:rPr>
                <w:delText>22:00 – 22:45</w:delText>
              </w:r>
            </w:del>
          </w:p>
        </w:tc>
      </w:tr>
      <w:tr w:rsidR="00397E83" w:rsidRPr="00EB43F4" w:rsidDel="00E361B9">
        <w:trPr>
          <w:gridAfter w:val="2"/>
          <w:wAfter w:w="2840" w:type="dxa"/>
          <w:trHeight w:val="255"/>
          <w:del w:id="7433"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34" w:author="Stephanie Thompson" w:date="2008-11-17T15:36:00Z"/>
                <w:rFonts w:ascii="Garamond" w:hAnsi="Garamond"/>
                <w:sz w:val="22"/>
                <w:szCs w:val="22"/>
              </w:rPr>
              <w:pPrChange w:id="7435" w:author="Stephanie Thompson" w:date="2008-11-19T11:52:00Z">
                <w:pPr/>
              </w:pPrChange>
            </w:pPr>
            <w:del w:id="7436"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37" w:author="Stephanie Thompson" w:date="2008-11-17T15:36:00Z"/>
                <w:rFonts w:ascii="Garamond" w:hAnsi="Garamond"/>
                <w:sz w:val="22"/>
                <w:szCs w:val="22"/>
              </w:rPr>
              <w:pPrChange w:id="7438" w:author="Stephanie Thompson" w:date="2008-11-19T11:52:00Z">
                <w:pPr/>
              </w:pPrChange>
            </w:pPr>
            <w:del w:id="7439" w:author="Stephanie Thompson" w:date="2008-11-17T15:36:00Z">
              <w:r w:rsidRPr="00EB43F4" w:rsidDel="00E361B9">
                <w:rPr>
                  <w:rFonts w:ascii="Garamond" w:hAnsi="Garamond"/>
                  <w:sz w:val="22"/>
                  <w:szCs w:val="22"/>
                </w:rPr>
                <w:delText>04:30 – 11:45</w:delText>
              </w:r>
            </w:del>
          </w:p>
        </w:tc>
      </w:tr>
      <w:tr w:rsidR="00397E83" w:rsidRPr="00EB43F4" w:rsidDel="00E361B9">
        <w:trPr>
          <w:gridAfter w:val="2"/>
          <w:wAfter w:w="2840" w:type="dxa"/>
          <w:trHeight w:val="255"/>
          <w:del w:id="7440"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41" w:author="Stephanie Thompson" w:date="2008-11-17T15:36:00Z"/>
                <w:rFonts w:ascii="Garamond" w:hAnsi="Garamond"/>
                <w:sz w:val="22"/>
                <w:szCs w:val="22"/>
              </w:rPr>
              <w:pPrChange w:id="7442" w:author="Stephanie Thompson" w:date="2008-11-19T11:52:00Z">
                <w:pPr/>
              </w:pPrChange>
            </w:pPr>
            <w:del w:id="7443"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44" w:author="Stephanie Thompson" w:date="2008-11-17T15:36:00Z"/>
                <w:rFonts w:ascii="Garamond" w:hAnsi="Garamond"/>
                <w:sz w:val="22"/>
                <w:szCs w:val="22"/>
              </w:rPr>
              <w:pPrChange w:id="7445" w:author="Stephanie Thompson" w:date="2008-11-19T11:52:00Z">
                <w:pPr/>
              </w:pPrChange>
            </w:pPr>
            <w:del w:id="7446" w:author="Stephanie Thompson" w:date="2008-11-17T15:36:00Z">
              <w:r w:rsidRPr="00EB43F4" w:rsidDel="00E361B9">
                <w:rPr>
                  <w:rFonts w:ascii="Garamond" w:hAnsi="Garamond"/>
                  <w:sz w:val="22"/>
                  <w:szCs w:val="22"/>
                </w:rPr>
                <w:delText>09:30 – 09:45</w:delText>
              </w:r>
            </w:del>
          </w:p>
        </w:tc>
      </w:tr>
    </w:tbl>
    <w:p w:rsidR="009821B1" w:rsidRDefault="009821B1">
      <w:pPr>
        <w:pStyle w:val="BodyText"/>
        <w:tabs>
          <w:tab w:val="left" w:pos="1080"/>
          <w:tab w:val="left" w:pos="1980"/>
          <w:tab w:val="left" w:pos="10076"/>
        </w:tabs>
        <w:rPr>
          <w:del w:id="7447" w:author="Stephanie Thompson" w:date="2008-11-17T15:36:00Z"/>
          <w:rFonts w:ascii="Garamond" w:hAnsi="Garamond"/>
          <w:sz w:val="22"/>
          <w:szCs w:val="22"/>
        </w:rPr>
        <w:pPrChange w:id="7448" w:author="Stephanie Thompson" w:date="2008-11-19T11:52:00Z">
          <w:pPr/>
        </w:pPrChange>
      </w:pPr>
    </w:p>
    <w:p w:rsidR="009821B1" w:rsidRDefault="00397E83">
      <w:pPr>
        <w:pStyle w:val="BodyText"/>
        <w:tabs>
          <w:tab w:val="left" w:pos="1080"/>
          <w:tab w:val="left" w:pos="1980"/>
          <w:tab w:val="left" w:pos="10076"/>
        </w:tabs>
        <w:rPr>
          <w:del w:id="7449" w:author="Stephanie Thompson" w:date="2008-11-17T15:36:00Z"/>
          <w:rFonts w:ascii="Garamond" w:hAnsi="Garamond"/>
          <w:sz w:val="22"/>
          <w:szCs w:val="22"/>
        </w:rPr>
        <w:pPrChange w:id="7450" w:author="Stephanie Thompson" w:date="2008-11-19T11:52:00Z">
          <w:pPr/>
        </w:pPrChange>
      </w:pPr>
      <w:del w:id="7451"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397E83" w:rsidRPr="00EB43F4" w:rsidDel="00E361B9">
        <w:trPr>
          <w:gridAfter w:val="1"/>
          <w:wAfter w:w="1420" w:type="dxa"/>
          <w:trHeight w:val="255"/>
          <w:del w:id="7452"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53" w:author="Stephanie Thompson" w:date="2008-11-17T15:36:00Z"/>
                <w:rFonts w:ascii="Garamond" w:hAnsi="Garamond"/>
                <w:sz w:val="22"/>
                <w:szCs w:val="22"/>
              </w:rPr>
              <w:pPrChange w:id="7454" w:author="Stephanie Thompson" w:date="2008-11-19T11:52:00Z">
                <w:pPr/>
              </w:pPrChange>
            </w:pPr>
            <w:del w:id="7455"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56" w:author="Stephanie Thompson" w:date="2008-11-17T15:36:00Z"/>
                <w:rFonts w:ascii="Garamond" w:hAnsi="Garamond"/>
                <w:sz w:val="22"/>
                <w:szCs w:val="22"/>
              </w:rPr>
              <w:pPrChange w:id="7457" w:author="Stephanie Thompson" w:date="2008-11-19T11:52:00Z">
                <w:pPr/>
              </w:pPrChange>
            </w:pPr>
            <w:del w:id="7458" w:author="Stephanie Thompson" w:date="2008-11-17T15:36:00Z">
              <w:r w:rsidRPr="00EB43F4" w:rsidDel="00E361B9">
                <w:rPr>
                  <w:rFonts w:ascii="Garamond" w:hAnsi="Garamond"/>
                  <w:sz w:val="22"/>
                  <w:szCs w:val="22"/>
                </w:rPr>
                <w:delText>00:45 – 07:30,</w:delText>
              </w:r>
            </w:del>
          </w:p>
        </w:tc>
        <w:tc>
          <w:tcPr>
            <w:tcW w:w="1420" w:type="dxa"/>
            <w:vAlign w:val="bottom"/>
          </w:tcPr>
          <w:p w:rsidR="009821B1" w:rsidRDefault="00397E83">
            <w:pPr>
              <w:pStyle w:val="BodyText"/>
              <w:tabs>
                <w:tab w:val="left" w:pos="1080"/>
                <w:tab w:val="left" w:pos="1980"/>
                <w:tab w:val="left" w:pos="10076"/>
              </w:tabs>
              <w:rPr>
                <w:del w:id="7459" w:author="Stephanie Thompson" w:date="2008-11-17T15:36:00Z"/>
                <w:rFonts w:ascii="Garamond" w:hAnsi="Garamond"/>
                <w:sz w:val="22"/>
                <w:szCs w:val="22"/>
              </w:rPr>
              <w:pPrChange w:id="7460" w:author="Stephanie Thompson" w:date="2008-11-19T11:52:00Z">
                <w:pPr/>
              </w:pPrChange>
            </w:pPr>
            <w:del w:id="7461" w:author="Stephanie Thompson" w:date="2008-11-17T15:36:00Z">
              <w:r w:rsidRPr="00EB43F4" w:rsidDel="00E361B9">
                <w:rPr>
                  <w:rFonts w:ascii="Garamond" w:hAnsi="Garamond"/>
                  <w:sz w:val="22"/>
                  <w:szCs w:val="22"/>
                </w:rPr>
                <w:delText>16:45 – 20:15</w:delText>
              </w:r>
            </w:del>
          </w:p>
        </w:tc>
      </w:tr>
      <w:tr w:rsidR="00397E83" w:rsidRPr="00EB43F4" w:rsidDel="00E361B9">
        <w:trPr>
          <w:gridAfter w:val="1"/>
          <w:wAfter w:w="1420" w:type="dxa"/>
          <w:trHeight w:val="255"/>
          <w:del w:id="7462"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63" w:author="Stephanie Thompson" w:date="2008-11-17T15:36:00Z"/>
                <w:rFonts w:ascii="Garamond" w:hAnsi="Garamond"/>
                <w:sz w:val="22"/>
                <w:szCs w:val="22"/>
              </w:rPr>
              <w:pPrChange w:id="7464" w:author="Stephanie Thompson" w:date="2008-11-19T11:52:00Z">
                <w:pPr/>
              </w:pPrChange>
            </w:pPr>
            <w:del w:id="7465" w:author="Stephanie Thompson" w:date="2008-11-17T15:36:00Z">
              <w:r w:rsidRPr="00EB43F4" w:rsidDel="00E361B9">
                <w:rPr>
                  <w:rFonts w:ascii="Garamond" w:hAnsi="Garamond"/>
                  <w:sz w:val="22"/>
                  <w:szCs w:val="22"/>
                </w:rPr>
                <w:delText>04/04/06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66" w:author="Stephanie Thompson" w:date="2008-11-17T15:36:00Z"/>
                <w:rFonts w:ascii="Garamond" w:hAnsi="Garamond"/>
                <w:sz w:val="22"/>
                <w:szCs w:val="22"/>
              </w:rPr>
              <w:pPrChange w:id="7467" w:author="Stephanie Thompson" w:date="2008-11-19T11:52:00Z">
                <w:pPr/>
              </w:pPrChange>
            </w:pPr>
            <w:del w:id="7468" w:author="Stephanie Thompson" w:date="2008-11-17T15:36:00Z">
              <w:r w:rsidRPr="00EB43F4" w:rsidDel="00E361B9">
                <w:rPr>
                  <w:rFonts w:ascii="Garamond" w:hAnsi="Garamond"/>
                  <w:sz w:val="22"/>
                  <w:szCs w:val="22"/>
                </w:rPr>
                <w:delText>05:30 – 09:45,</w:delText>
              </w:r>
            </w:del>
          </w:p>
        </w:tc>
        <w:tc>
          <w:tcPr>
            <w:tcW w:w="1420" w:type="dxa"/>
            <w:vAlign w:val="bottom"/>
          </w:tcPr>
          <w:p w:rsidR="009821B1" w:rsidRDefault="00397E83">
            <w:pPr>
              <w:pStyle w:val="BodyText"/>
              <w:tabs>
                <w:tab w:val="left" w:pos="1080"/>
                <w:tab w:val="left" w:pos="1980"/>
                <w:tab w:val="left" w:pos="10076"/>
              </w:tabs>
              <w:rPr>
                <w:del w:id="7469" w:author="Stephanie Thompson" w:date="2008-11-17T15:36:00Z"/>
                <w:rFonts w:ascii="Garamond" w:hAnsi="Garamond"/>
                <w:sz w:val="22"/>
                <w:szCs w:val="22"/>
              </w:rPr>
              <w:pPrChange w:id="7470" w:author="Stephanie Thompson" w:date="2008-11-19T11:52:00Z">
                <w:pPr/>
              </w:pPrChange>
            </w:pPr>
            <w:del w:id="7471" w:author="Stephanie Thompson" w:date="2008-11-17T15:36:00Z">
              <w:r w:rsidRPr="00EB43F4" w:rsidDel="00E361B9">
                <w:rPr>
                  <w:rFonts w:ascii="Garamond" w:hAnsi="Garamond"/>
                  <w:sz w:val="22"/>
                  <w:szCs w:val="22"/>
                </w:rPr>
                <w:delText>18:00 – 21:45</w:delText>
              </w:r>
            </w:del>
          </w:p>
        </w:tc>
      </w:tr>
      <w:tr w:rsidR="00397E83" w:rsidRPr="00EB43F4" w:rsidDel="00E361B9">
        <w:trPr>
          <w:trHeight w:val="255"/>
          <w:del w:id="7472" w:author="Stephanie Thompson" w:date="2008-11-17T15:36:00Z"/>
        </w:trPr>
        <w:tc>
          <w:tcPr>
            <w:tcW w:w="150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73" w:author="Stephanie Thompson" w:date="2008-11-17T15:36:00Z"/>
                <w:rFonts w:ascii="Garamond" w:hAnsi="Garamond"/>
                <w:sz w:val="22"/>
                <w:szCs w:val="22"/>
              </w:rPr>
              <w:pPrChange w:id="7474" w:author="Stephanie Thompson" w:date="2008-11-19T11:52:00Z">
                <w:pPr/>
              </w:pPrChange>
            </w:pPr>
            <w:del w:id="7475"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397E83">
            <w:pPr>
              <w:pStyle w:val="BodyText"/>
              <w:tabs>
                <w:tab w:val="left" w:pos="1080"/>
                <w:tab w:val="left" w:pos="1980"/>
                <w:tab w:val="left" w:pos="10076"/>
              </w:tabs>
              <w:rPr>
                <w:del w:id="7476" w:author="Stephanie Thompson" w:date="2008-11-17T15:36:00Z"/>
                <w:rFonts w:ascii="Garamond" w:hAnsi="Garamond"/>
                <w:sz w:val="22"/>
                <w:szCs w:val="22"/>
              </w:rPr>
              <w:pPrChange w:id="7477" w:author="Stephanie Thompson" w:date="2008-11-19T11:52:00Z">
                <w:pPr/>
              </w:pPrChange>
            </w:pPr>
            <w:del w:id="7478" w:author="Stephanie Thompson" w:date="2008-11-17T15:36:00Z">
              <w:r w:rsidRPr="00EB43F4" w:rsidDel="00E361B9">
                <w:rPr>
                  <w:rFonts w:ascii="Garamond" w:hAnsi="Garamond"/>
                  <w:sz w:val="22"/>
                  <w:szCs w:val="22"/>
                </w:rPr>
                <w:delText>16:45 to</w:delText>
              </w:r>
            </w:del>
          </w:p>
        </w:tc>
        <w:tc>
          <w:tcPr>
            <w:tcW w:w="1420" w:type="dxa"/>
            <w:vAlign w:val="bottom"/>
          </w:tcPr>
          <w:p w:rsidR="009821B1" w:rsidRDefault="00397E83">
            <w:pPr>
              <w:pStyle w:val="BodyText"/>
              <w:tabs>
                <w:tab w:val="left" w:pos="1080"/>
                <w:tab w:val="left" w:pos="1980"/>
                <w:tab w:val="left" w:pos="10076"/>
              </w:tabs>
              <w:rPr>
                <w:del w:id="7479" w:author="Stephanie Thompson" w:date="2008-11-17T15:36:00Z"/>
                <w:rFonts w:ascii="Garamond" w:hAnsi="Garamond"/>
                <w:sz w:val="22"/>
                <w:szCs w:val="22"/>
              </w:rPr>
              <w:pPrChange w:id="7480" w:author="Stephanie Thompson" w:date="2008-11-19T11:52:00Z">
                <w:pPr/>
              </w:pPrChange>
            </w:pPr>
            <w:del w:id="7481" w:author="Stephanie Thompson" w:date="2008-11-17T15:36:00Z">
              <w:r w:rsidRPr="00EB43F4" w:rsidDel="00E361B9">
                <w:rPr>
                  <w:rFonts w:ascii="Garamond" w:hAnsi="Garamond"/>
                  <w:sz w:val="22"/>
                  <w:szCs w:val="22"/>
                </w:rPr>
                <w:delText>04/06/06</w:delText>
              </w:r>
            </w:del>
          </w:p>
        </w:tc>
        <w:tc>
          <w:tcPr>
            <w:tcW w:w="1420" w:type="dxa"/>
            <w:vAlign w:val="bottom"/>
          </w:tcPr>
          <w:p w:rsidR="009821B1" w:rsidRDefault="00397E83">
            <w:pPr>
              <w:pStyle w:val="BodyText"/>
              <w:tabs>
                <w:tab w:val="left" w:pos="1080"/>
                <w:tab w:val="left" w:pos="1980"/>
                <w:tab w:val="left" w:pos="10076"/>
              </w:tabs>
              <w:rPr>
                <w:del w:id="7482" w:author="Stephanie Thompson" w:date="2008-11-17T15:36:00Z"/>
                <w:rFonts w:ascii="Garamond" w:hAnsi="Garamond"/>
                <w:sz w:val="22"/>
                <w:szCs w:val="22"/>
              </w:rPr>
              <w:pPrChange w:id="7483" w:author="Stephanie Thompson" w:date="2008-11-19T11:52:00Z">
                <w:pPr/>
              </w:pPrChange>
            </w:pPr>
            <w:del w:id="7484" w:author="Stephanie Thompson" w:date="2008-11-17T15:36:00Z">
              <w:r w:rsidRPr="00EB43F4" w:rsidDel="00E361B9">
                <w:rPr>
                  <w:rFonts w:ascii="Garamond" w:hAnsi="Garamond"/>
                  <w:sz w:val="22"/>
                  <w:szCs w:val="22"/>
                </w:rPr>
                <w:delText>03:45</w:delText>
              </w:r>
            </w:del>
          </w:p>
        </w:tc>
      </w:tr>
    </w:tbl>
    <w:p w:rsidR="009821B1" w:rsidRDefault="009821B1">
      <w:pPr>
        <w:pStyle w:val="BodyText"/>
        <w:tabs>
          <w:tab w:val="left" w:pos="1080"/>
          <w:tab w:val="left" w:pos="1980"/>
          <w:tab w:val="left" w:pos="10076"/>
        </w:tabs>
        <w:rPr>
          <w:del w:id="7485" w:author="Stephanie Thompson" w:date="2008-11-17T15:36:00Z"/>
          <w:rFonts w:ascii="Garamond" w:hAnsi="Garamond"/>
          <w:sz w:val="22"/>
          <w:szCs w:val="22"/>
        </w:rPr>
        <w:pPrChange w:id="7486" w:author="Stephanie Thompson" w:date="2008-11-19T11:52:00Z">
          <w:pPr/>
        </w:pPrChange>
      </w:pPr>
    </w:p>
    <w:p w:rsidR="009821B1" w:rsidRDefault="001F7B1C">
      <w:pPr>
        <w:pStyle w:val="BodyText"/>
        <w:tabs>
          <w:tab w:val="left" w:pos="1080"/>
          <w:tab w:val="left" w:pos="1980"/>
          <w:tab w:val="left" w:pos="10076"/>
        </w:tabs>
        <w:rPr>
          <w:del w:id="7487" w:author="Stephanie Thompson" w:date="2008-11-17T15:36:00Z"/>
          <w:rFonts w:ascii="Garamond" w:hAnsi="Garamond"/>
          <w:sz w:val="22"/>
          <w:szCs w:val="22"/>
        </w:rPr>
        <w:pPrChange w:id="7488" w:author="Stephanie Thompson" w:date="2008-11-19T11:52:00Z">
          <w:pPr/>
        </w:pPrChange>
      </w:pPr>
      <w:del w:id="748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1F7B1C" w:rsidRPr="00EB43F4" w:rsidDel="00E361B9">
        <w:trPr>
          <w:trHeight w:val="255"/>
          <w:del w:id="7490"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491" w:author="Stephanie Thompson" w:date="2008-11-17T15:36:00Z"/>
                <w:rFonts w:ascii="Garamond" w:hAnsi="Garamond"/>
                <w:sz w:val="22"/>
                <w:szCs w:val="22"/>
              </w:rPr>
              <w:pPrChange w:id="7492" w:author="Stephanie Thompson" w:date="2008-11-19T11:52:00Z">
                <w:pPr/>
              </w:pPrChange>
            </w:pPr>
            <w:del w:id="7493"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494" w:author="Stephanie Thompson" w:date="2008-11-17T15:36:00Z"/>
                <w:rFonts w:ascii="Garamond" w:hAnsi="Garamond"/>
                <w:sz w:val="22"/>
                <w:szCs w:val="22"/>
              </w:rPr>
              <w:pPrChange w:id="7495" w:author="Stephanie Thompson" w:date="2008-11-19T11:52:00Z">
                <w:pPr/>
              </w:pPrChange>
            </w:pPr>
            <w:del w:id="7496" w:author="Stephanie Thompson" w:date="2008-11-17T15:36:00Z">
              <w:r w:rsidRPr="00EB43F4" w:rsidDel="00E361B9">
                <w:rPr>
                  <w:rFonts w:ascii="Garamond" w:hAnsi="Garamond"/>
                  <w:sz w:val="22"/>
                  <w:szCs w:val="22"/>
                </w:rPr>
                <w:delText>03:00 – 06:30</w:delText>
              </w:r>
            </w:del>
          </w:p>
        </w:tc>
      </w:tr>
      <w:tr w:rsidR="001F7B1C" w:rsidRPr="00EB43F4" w:rsidDel="00E361B9">
        <w:trPr>
          <w:trHeight w:val="255"/>
          <w:del w:id="7497"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498" w:author="Stephanie Thompson" w:date="2008-11-17T15:36:00Z"/>
                <w:rFonts w:ascii="Garamond" w:hAnsi="Garamond"/>
                <w:sz w:val="22"/>
                <w:szCs w:val="22"/>
              </w:rPr>
              <w:pPrChange w:id="7499" w:author="Stephanie Thompson" w:date="2008-11-19T11:52:00Z">
                <w:pPr/>
              </w:pPrChange>
            </w:pPr>
            <w:del w:id="7500"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01" w:author="Stephanie Thompson" w:date="2008-11-17T15:36:00Z"/>
                <w:rFonts w:ascii="Garamond" w:hAnsi="Garamond"/>
                <w:sz w:val="22"/>
                <w:szCs w:val="22"/>
              </w:rPr>
              <w:pPrChange w:id="7502" w:author="Stephanie Thompson" w:date="2008-11-19T11:52:00Z">
                <w:pPr/>
              </w:pPrChange>
            </w:pPr>
            <w:del w:id="7503" w:author="Stephanie Thompson" w:date="2008-11-17T15:36:00Z">
              <w:r w:rsidRPr="00EB43F4" w:rsidDel="00E361B9">
                <w:rPr>
                  <w:rFonts w:ascii="Garamond" w:hAnsi="Garamond"/>
                  <w:sz w:val="22"/>
                  <w:szCs w:val="22"/>
                </w:rPr>
                <w:delText>19:45 – 23:30</w:delText>
              </w:r>
            </w:del>
          </w:p>
        </w:tc>
      </w:tr>
    </w:tbl>
    <w:p w:rsidR="009821B1" w:rsidRDefault="009821B1">
      <w:pPr>
        <w:pStyle w:val="BodyText"/>
        <w:tabs>
          <w:tab w:val="left" w:pos="1080"/>
          <w:tab w:val="left" w:pos="1980"/>
          <w:tab w:val="left" w:pos="10076"/>
        </w:tabs>
        <w:rPr>
          <w:del w:id="7504" w:author="Stephanie Thompson" w:date="2008-11-17T15:36:00Z"/>
          <w:rFonts w:ascii="Garamond" w:hAnsi="Garamond"/>
          <w:sz w:val="22"/>
          <w:szCs w:val="22"/>
        </w:rPr>
        <w:pPrChange w:id="7505" w:author="Stephanie Thompson" w:date="2008-11-19T11:52:00Z">
          <w:pPr/>
        </w:pPrChange>
      </w:pPr>
    </w:p>
    <w:p w:rsidR="009821B1" w:rsidRDefault="001F7B1C">
      <w:pPr>
        <w:pStyle w:val="BodyText"/>
        <w:tabs>
          <w:tab w:val="left" w:pos="1080"/>
          <w:tab w:val="left" w:pos="1980"/>
          <w:tab w:val="left" w:pos="10076"/>
        </w:tabs>
        <w:rPr>
          <w:del w:id="7506" w:author="Stephanie Thompson" w:date="2008-11-17T15:36:00Z"/>
          <w:rFonts w:ascii="Garamond" w:hAnsi="Garamond"/>
          <w:sz w:val="22"/>
          <w:szCs w:val="22"/>
        </w:rPr>
        <w:pPrChange w:id="7507" w:author="Stephanie Thompson" w:date="2008-11-19T11:52:00Z">
          <w:pPr/>
        </w:pPrChange>
      </w:pPr>
      <w:del w:id="7508"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509"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10" w:author="Stephanie Thompson" w:date="2008-11-17T15:36:00Z"/>
                <w:rFonts w:ascii="Garamond" w:hAnsi="Garamond"/>
                <w:sz w:val="22"/>
                <w:szCs w:val="22"/>
              </w:rPr>
              <w:pPrChange w:id="7511" w:author="Stephanie Thompson" w:date="2008-11-19T11:52:00Z">
                <w:pPr/>
              </w:pPrChange>
            </w:pPr>
            <w:del w:id="751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13" w:author="Stephanie Thompson" w:date="2008-11-17T15:36:00Z"/>
                <w:rFonts w:ascii="Garamond" w:hAnsi="Garamond"/>
                <w:sz w:val="22"/>
                <w:szCs w:val="22"/>
              </w:rPr>
              <w:pPrChange w:id="7514" w:author="Stephanie Thompson" w:date="2008-11-19T11:52:00Z">
                <w:pPr/>
              </w:pPrChange>
            </w:pPr>
            <w:del w:id="7515" w:author="Stephanie Thompson" w:date="2008-11-17T15:36:00Z">
              <w:r w:rsidRPr="00EB43F4" w:rsidDel="00E361B9">
                <w:rPr>
                  <w:rFonts w:ascii="Garamond" w:hAnsi="Garamond"/>
                  <w:sz w:val="22"/>
                  <w:szCs w:val="22"/>
                </w:rPr>
                <w:delText>03:30 – 06:15</w:delText>
              </w:r>
            </w:del>
          </w:p>
        </w:tc>
      </w:tr>
    </w:tbl>
    <w:p w:rsidR="009821B1" w:rsidRDefault="009821B1">
      <w:pPr>
        <w:pStyle w:val="BodyText"/>
        <w:tabs>
          <w:tab w:val="left" w:pos="1080"/>
          <w:tab w:val="left" w:pos="1980"/>
          <w:tab w:val="left" w:pos="10076"/>
        </w:tabs>
        <w:rPr>
          <w:del w:id="7516" w:author="Stephanie Thompson" w:date="2008-11-17T15:36:00Z"/>
          <w:rFonts w:ascii="Garamond" w:hAnsi="Garamond"/>
          <w:sz w:val="22"/>
          <w:szCs w:val="22"/>
        </w:rPr>
        <w:pPrChange w:id="7517" w:author="Stephanie Thompson" w:date="2008-11-19T11:52:00Z">
          <w:pPr/>
        </w:pPrChange>
      </w:pPr>
    </w:p>
    <w:p w:rsidR="009821B1" w:rsidRDefault="001F7B1C">
      <w:pPr>
        <w:pStyle w:val="BodyText"/>
        <w:tabs>
          <w:tab w:val="left" w:pos="1080"/>
          <w:tab w:val="left" w:pos="1980"/>
          <w:tab w:val="left" w:pos="10076"/>
        </w:tabs>
        <w:rPr>
          <w:del w:id="7518" w:author="Stephanie Thompson" w:date="2008-11-17T15:36:00Z"/>
          <w:rFonts w:ascii="Garamond" w:hAnsi="Garamond"/>
          <w:sz w:val="22"/>
          <w:szCs w:val="22"/>
        </w:rPr>
        <w:pPrChange w:id="7519" w:author="Stephanie Thompson" w:date="2008-11-19T11:52:00Z">
          <w:pPr/>
        </w:pPrChange>
      </w:pPr>
      <w:del w:id="7520" w:author="Stephanie Thompson" w:date="2008-11-17T15:36:00Z">
        <w:r w:rsidRPr="00EB43F4" w:rsidDel="00E361B9">
          <w:rPr>
            <w:rFonts w:ascii="Garamond" w:hAnsi="Garamond"/>
            <w:sz w:val="22"/>
            <w:szCs w:val="22"/>
          </w:rPr>
          <w:lastRenderedPageBreak/>
          <w:delText>High DO (percent and concentration) values removed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521"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22" w:author="Stephanie Thompson" w:date="2008-11-17T15:36:00Z"/>
                <w:rFonts w:ascii="Garamond" w:hAnsi="Garamond"/>
                <w:sz w:val="22"/>
                <w:szCs w:val="22"/>
              </w:rPr>
              <w:pPrChange w:id="7523" w:author="Stephanie Thompson" w:date="2008-11-19T11:52:00Z">
                <w:pPr/>
              </w:pPrChange>
            </w:pPr>
            <w:del w:id="7524"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25" w:author="Stephanie Thompson" w:date="2008-11-17T15:36:00Z"/>
                <w:rFonts w:ascii="Garamond" w:hAnsi="Garamond"/>
                <w:sz w:val="22"/>
                <w:szCs w:val="22"/>
              </w:rPr>
              <w:pPrChange w:id="7526" w:author="Stephanie Thompson" w:date="2008-11-19T11:52:00Z">
                <w:pPr/>
              </w:pPrChange>
            </w:pPr>
            <w:del w:id="7527" w:author="Stephanie Thompson" w:date="2008-11-17T15:36:00Z">
              <w:r w:rsidRPr="00EB43F4" w:rsidDel="00E361B9">
                <w:rPr>
                  <w:rFonts w:ascii="Garamond" w:hAnsi="Garamond"/>
                  <w:sz w:val="22"/>
                  <w:szCs w:val="22"/>
                </w:rPr>
                <w:delText>03:30 – 06:30</w:delText>
              </w:r>
            </w:del>
          </w:p>
        </w:tc>
      </w:tr>
      <w:tr w:rsidR="001F7B1C" w:rsidRPr="00EB43F4" w:rsidDel="00E361B9">
        <w:trPr>
          <w:trHeight w:val="255"/>
          <w:del w:id="7528"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29" w:author="Stephanie Thompson" w:date="2008-11-17T15:36:00Z"/>
                <w:rFonts w:ascii="Garamond" w:hAnsi="Garamond"/>
                <w:sz w:val="22"/>
                <w:szCs w:val="22"/>
              </w:rPr>
              <w:pPrChange w:id="7530" w:author="Stephanie Thompson" w:date="2008-11-19T11:52:00Z">
                <w:pPr/>
              </w:pPrChange>
            </w:pPr>
            <w:del w:id="7531"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32" w:author="Stephanie Thompson" w:date="2008-11-17T15:36:00Z"/>
                <w:rFonts w:ascii="Garamond" w:hAnsi="Garamond"/>
                <w:sz w:val="22"/>
                <w:szCs w:val="22"/>
              </w:rPr>
              <w:pPrChange w:id="7533" w:author="Stephanie Thompson" w:date="2008-11-19T11:52:00Z">
                <w:pPr/>
              </w:pPrChange>
            </w:pPr>
            <w:del w:id="7534" w:author="Stephanie Thompson" w:date="2008-11-17T15:36:00Z">
              <w:r w:rsidRPr="00EB43F4" w:rsidDel="00E361B9">
                <w:rPr>
                  <w:rFonts w:ascii="Garamond" w:hAnsi="Garamond"/>
                  <w:sz w:val="22"/>
                  <w:szCs w:val="22"/>
                </w:rPr>
                <w:delText>19:45 – 23:15</w:delText>
              </w:r>
            </w:del>
          </w:p>
        </w:tc>
      </w:tr>
    </w:tbl>
    <w:p w:rsidR="009821B1" w:rsidRDefault="009821B1">
      <w:pPr>
        <w:pStyle w:val="BodyText"/>
        <w:tabs>
          <w:tab w:val="left" w:pos="1080"/>
          <w:tab w:val="left" w:pos="1980"/>
          <w:tab w:val="left" w:pos="10076"/>
        </w:tabs>
        <w:rPr>
          <w:del w:id="7535" w:author="Stephanie Thompson" w:date="2008-11-17T15:36:00Z"/>
          <w:rFonts w:ascii="Garamond" w:hAnsi="Garamond"/>
          <w:sz w:val="22"/>
          <w:szCs w:val="22"/>
        </w:rPr>
        <w:pPrChange w:id="7536" w:author="Stephanie Thompson" w:date="2008-11-19T11:52:00Z">
          <w:pPr/>
        </w:pPrChange>
      </w:pPr>
    </w:p>
    <w:p w:rsidR="009821B1" w:rsidRDefault="001F7B1C">
      <w:pPr>
        <w:pStyle w:val="BodyText"/>
        <w:tabs>
          <w:tab w:val="left" w:pos="1080"/>
          <w:tab w:val="left" w:pos="1980"/>
          <w:tab w:val="left" w:pos="10076"/>
        </w:tabs>
        <w:rPr>
          <w:del w:id="7537" w:author="Stephanie Thompson" w:date="2008-11-17T15:36:00Z"/>
          <w:rFonts w:ascii="Garamond" w:hAnsi="Garamond"/>
          <w:sz w:val="22"/>
          <w:szCs w:val="22"/>
        </w:rPr>
        <w:pPrChange w:id="7538" w:author="Stephanie Thompson" w:date="2008-11-19T11:52:00Z">
          <w:pPr/>
        </w:pPrChange>
      </w:pPr>
      <w:del w:id="7539"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1F7B1C" w:rsidRPr="00EB43F4" w:rsidDel="00E361B9">
        <w:trPr>
          <w:trHeight w:val="255"/>
          <w:del w:id="7540"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41" w:author="Stephanie Thompson" w:date="2008-11-17T15:36:00Z"/>
                <w:rFonts w:ascii="Garamond" w:hAnsi="Garamond"/>
                <w:sz w:val="22"/>
                <w:szCs w:val="22"/>
              </w:rPr>
              <w:pPrChange w:id="7542" w:author="Stephanie Thompson" w:date="2008-11-19T11:52:00Z">
                <w:pPr/>
              </w:pPrChange>
            </w:pPr>
            <w:del w:id="7543"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44" w:author="Stephanie Thompson" w:date="2008-11-17T15:36:00Z"/>
                <w:rFonts w:ascii="Garamond" w:hAnsi="Garamond"/>
                <w:sz w:val="22"/>
                <w:szCs w:val="22"/>
              </w:rPr>
              <w:pPrChange w:id="7545" w:author="Stephanie Thompson" w:date="2008-11-19T11:52:00Z">
                <w:pPr/>
              </w:pPrChange>
            </w:pPr>
            <w:del w:id="7546" w:author="Stephanie Thompson" w:date="2008-11-17T15:36:00Z">
              <w:r w:rsidRPr="00EB43F4" w:rsidDel="00E361B9">
                <w:rPr>
                  <w:rFonts w:ascii="Garamond" w:hAnsi="Garamond"/>
                  <w:sz w:val="22"/>
                  <w:szCs w:val="22"/>
                </w:rPr>
                <w:delText>03:45 – 06:15</w:delText>
              </w:r>
            </w:del>
          </w:p>
        </w:tc>
      </w:tr>
      <w:tr w:rsidR="001F7B1C" w:rsidRPr="00EB43F4" w:rsidDel="00E361B9">
        <w:trPr>
          <w:trHeight w:val="255"/>
          <w:del w:id="7547"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48" w:author="Stephanie Thompson" w:date="2008-11-17T15:36:00Z"/>
                <w:rFonts w:ascii="Garamond" w:hAnsi="Garamond"/>
                <w:sz w:val="22"/>
                <w:szCs w:val="22"/>
              </w:rPr>
              <w:pPrChange w:id="7549" w:author="Stephanie Thompson" w:date="2008-11-19T11:52:00Z">
                <w:pPr/>
              </w:pPrChange>
            </w:pPr>
            <w:del w:id="7550"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51" w:author="Stephanie Thompson" w:date="2008-11-17T15:36:00Z"/>
                <w:rFonts w:ascii="Garamond" w:hAnsi="Garamond"/>
                <w:sz w:val="22"/>
                <w:szCs w:val="22"/>
              </w:rPr>
              <w:pPrChange w:id="7552" w:author="Stephanie Thompson" w:date="2008-11-19T11:52:00Z">
                <w:pPr/>
              </w:pPrChange>
            </w:pPr>
            <w:del w:id="7553" w:author="Stephanie Thompson" w:date="2008-11-17T15:36:00Z">
              <w:r w:rsidRPr="00EB43F4" w:rsidDel="00E361B9">
                <w:rPr>
                  <w:rFonts w:ascii="Garamond" w:hAnsi="Garamond"/>
                  <w:sz w:val="22"/>
                  <w:szCs w:val="22"/>
                </w:rPr>
                <w:delText>20:15 – 23:15</w:delText>
              </w:r>
            </w:del>
          </w:p>
        </w:tc>
      </w:tr>
    </w:tbl>
    <w:p w:rsidR="009821B1" w:rsidRDefault="009821B1">
      <w:pPr>
        <w:pStyle w:val="BodyText"/>
        <w:tabs>
          <w:tab w:val="left" w:pos="1080"/>
          <w:tab w:val="left" w:pos="1980"/>
          <w:tab w:val="left" w:pos="10076"/>
        </w:tabs>
        <w:rPr>
          <w:del w:id="7554" w:author="Stephanie Thompson" w:date="2008-11-17T15:36:00Z"/>
          <w:rFonts w:ascii="Garamond" w:hAnsi="Garamond"/>
          <w:sz w:val="22"/>
          <w:szCs w:val="22"/>
        </w:rPr>
        <w:pPrChange w:id="7555" w:author="Stephanie Thompson" w:date="2008-11-19T11:52:00Z">
          <w:pPr/>
        </w:pPrChange>
      </w:pPr>
    </w:p>
    <w:p w:rsidR="009821B1" w:rsidRDefault="001F7B1C">
      <w:pPr>
        <w:pStyle w:val="BodyText"/>
        <w:tabs>
          <w:tab w:val="left" w:pos="1080"/>
          <w:tab w:val="left" w:pos="1980"/>
          <w:tab w:val="left" w:pos="10076"/>
        </w:tabs>
        <w:rPr>
          <w:del w:id="7556" w:author="Stephanie Thompson" w:date="2008-11-17T15:36:00Z"/>
          <w:rFonts w:ascii="Garamond" w:hAnsi="Garamond"/>
          <w:sz w:val="22"/>
          <w:szCs w:val="22"/>
        </w:rPr>
        <w:pPrChange w:id="7557" w:author="Stephanie Thompson" w:date="2008-11-19T11:52:00Z">
          <w:pPr/>
        </w:pPrChange>
      </w:pPr>
      <w:del w:id="755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4340" w:type="dxa"/>
        <w:tblInd w:w="93" w:type="dxa"/>
        <w:tblLook w:val="0000"/>
      </w:tblPr>
      <w:tblGrid>
        <w:gridCol w:w="1500"/>
        <w:gridCol w:w="1420"/>
        <w:gridCol w:w="1420"/>
      </w:tblGrid>
      <w:tr w:rsidR="001F7B1C" w:rsidRPr="00EB43F4" w:rsidDel="00E361B9">
        <w:trPr>
          <w:gridAfter w:val="1"/>
          <w:wAfter w:w="1420" w:type="dxa"/>
          <w:trHeight w:val="255"/>
          <w:del w:id="7559"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60" w:author="Stephanie Thompson" w:date="2008-11-17T15:36:00Z"/>
                <w:rFonts w:ascii="Garamond" w:hAnsi="Garamond"/>
                <w:sz w:val="22"/>
                <w:szCs w:val="22"/>
              </w:rPr>
              <w:pPrChange w:id="7561" w:author="Stephanie Thompson" w:date="2008-11-19T11:52:00Z">
                <w:pPr/>
              </w:pPrChange>
            </w:pPr>
            <w:del w:id="7562" w:author="Stephanie Thompson" w:date="2008-11-17T15:36: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63" w:author="Stephanie Thompson" w:date="2008-11-17T15:36:00Z"/>
                <w:rFonts w:ascii="Garamond" w:hAnsi="Garamond"/>
                <w:sz w:val="22"/>
                <w:szCs w:val="22"/>
              </w:rPr>
              <w:pPrChange w:id="7564" w:author="Stephanie Thompson" w:date="2008-11-19T11:52:00Z">
                <w:pPr/>
              </w:pPrChange>
            </w:pPr>
            <w:del w:id="7565" w:author="Stephanie Thompson" w:date="2008-11-17T15:36:00Z">
              <w:r w:rsidRPr="00EB43F4" w:rsidDel="00E361B9">
                <w:rPr>
                  <w:rFonts w:ascii="Garamond" w:hAnsi="Garamond"/>
                  <w:sz w:val="22"/>
                  <w:szCs w:val="22"/>
                </w:rPr>
                <w:delText>03:45</w:delText>
              </w:r>
            </w:del>
          </w:p>
        </w:tc>
      </w:tr>
      <w:tr w:rsidR="001F7B1C" w:rsidRPr="00EB43F4" w:rsidDel="00E361B9">
        <w:trPr>
          <w:gridAfter w:val="1"/>
          <w:wAfter w:w="1420" w:type="dxa"/>
          <w:trHeight w:val="255"/>
          <w:del w:id="7566"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67" w:author="Stephanie Thompson" w:date="2008-11-17T15:36:00Z"/>
                <w:rFonts w:ascii="Garamond" w:hAnsi="Garamond"/>
                <w:sz w:val="22"/>
                <w:szCs w:val="22"/>
              </w:rPr>
              <w:pPrChange w:id="7568" w:author="Stephanie Thompson" w:date="2008-11-19T11:52:00Z">
                <w:pPr/>
              </w:pPrChange>
            </w:pPr>
            <w:del w:id="7569" w:author="Stephanie Thompson" w:date="2008-11-17T15:36:00Z">
              <w:r w:rsidRPr="00EB43F4" w:rsidDel="00E361B9">
                <w:rPr>
                  <w:rFonts w:ascii="Garamond" w:hAnsi="Garamond"/>
                  <w:sz w:val="22"/>
                  <w:szCs w:val="22"/>
                </w:rPr>
                <w:delText>04/05/06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70" w:author="Stephanie Thompson" w:date="2008-11-17T15:36:00Z"/>
                <w:rFonts w:ascii="Garamond" w:hAnsi="Garamond"/>
                <w:sz w:val="22"/>
                <w:szCs w:val="22"/>
              </w:rPr>
              <w:pPrChange w:id="7571" w:author="Stephanie Thompson" w:date="2008-11-19T11:52:00Z">
                <w:pPr/>
              </w:pPrChange>
            </w:pPr>
            <w:del w:id="7572" w:author="Stephanie Thompson" w:date="2008-11-17T15:36:00Z">
              <w:r w:rsidRPr="00EB43F4" w:rsidDel="00E361B9">
                <w:rPr>
                  <w:rFonts w:ascii="Garamond" w:hAnsi="Garamond"/>
                  <w:sz w:val="22"/>
                  <w:szCs w:val="22"/>
                </w:rPr>
                <w:delText>23:00</w:delText>
              </w:r>
            </w:del>
          </w:p>
        </w:tc>
      </w:tr>
      <w:tr w:rsidR="001F7B1C" w:rsidRPr="00EB43F4" w:rsidDel="00E361B9">
        <w:trPr>
          <w:gridAfter w:val="1"/>
          <w:wAfter w:w="1420" w:type="dxa"/>
          <w:trHeight w:val="255"/>
          <w:del w:id="7573"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74" w:author="Stephanie Thompson" w:date="2008-11-17T15:36:00Z"/>
                <w:rFonts w:ascii="Garamond" w:hAnsi="Garamond"/>
                <w:sz w:val="22"/>
                <w:szCs w:val="22"/>
              </w:rPr>
              <w:pPrChange w:id="7575" w:author="Stephanie Thompson" w:date="2008-11-19T11:52:00Z">
                <w:pPr/>
              </w:pPrChange>
            </w:pPr>
            <w:del w:id="7576"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77" w:author="Stephanie Thompson" w:date="2008-11-17T15:36:00Z"/>
                <w:rFonts w:ascii="Garamond" w:hAnsi="Garamond"/>
                <w:sz w:val="22"/>
                <w:szCs w:val="22"/>
              </w:rPr>
              <w:pPrChange w:id="7578" w:author="Stephanie Thompson" w:date="2008-11-19T11:52:00Z">
                <w:pPr/>
              </w:pPrChange>
            </w:pPr>
            <w:del w:id="7579" w:author="Stephanie Thompson" w:date="2008-11-17T15:36:00Z">
              <w:r w:rsidRPr="00EB43F4" w:rsidDel="00E361B9">
                <w:rPr>
                  <w:rFonts w:ascii="Garamond" w:hAnsi="Garamond"/>
                  <w:sz w:val="22"/>
                  <w:szCs w:val="22"/>
                </w:rPr>
                <w:delText>12:15 – 20:45</w:delText>
              </w:r>
            </w:del>
          </w:p>
        </w:tc>
      </w:tr>
      <w:tr w:rsidR="001F7B1C" w:rsidRPr="00EB43F4" w:rsidDel="00E361B9">
        <w:trPr>
          <w:gridAfter w:val="1"/>
          <w:wAfter w:w="1420" w:type="dxa"/>
          <w:trHeight w:val="255"/>
          <w:del w:id="7580"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81" w:author="Stephanie Thompson" w:date="2008-11-17T15:36:00Z"/>
                <w:rFonts w:ascii="Garamond" w:hAnsi="Garamond"/>
                <w:sz w:val="22"/>
                <w:szCs w:val="22"/>
              </w:rPr>
              <w:pPrChange w:id="7582" w:author="Stephanie Thompson" w:date="2008-11-19T11:52:00Z">
                <w:pPr/>
              </w:pPrChange>
            </w:pPr>
            <w:del w:id="7583" w:author="Stephanie Thompson" w:date="2008-11-17T15:36:00Z">
              <w:r w:rsidRPr="00EB43F4" w:rsidDel="00E361B9">
                <w:rPr>
                  <w:rFonts w:ascii="Garamond" w:hAnsi="Garamond"/>
                  <w:sz w:val="22"/>
                  <w:szCs w:val="22"/>
                </w:rPr>
                <w:delText>04/09/06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84" w:author="Stephanie Thompson" w:date="2008-11-17T15:36:00Z"/>
                <w:rFonts w:ascii="Garamond" w:hAnsi="Garamond"/>
                <w:sz w:val="22"/>
                <w:szCs w:val="22"/>
              </w:rPr>
              <w:pPrChange w:id="7585" w:author="Stephanie Thompson" w:date="2008-11-19T11:52:00Z">
                <w:pPr/>
              </w:pPrChange>
            </w:pPr>
            <w:del w:id="7586" w:author="Stephanie Thompson" w:date="2008-11-17T15:36:00Z">
              <w:r w:rsidRPr="00EB43F4" w:rsidDel="00E361B9">
                <w:rPr>
                  <w:rFonts w:ascii="Garamond" w:hAnsi="Garamond"/>
                  <w:sz w:val="22"/>
                  <w:szCs w:val="22"/>
                </w:rPr>
                <w:delText>05:00</w:delText>
              </w:r>
            </w:del>
          </w:p>
        </w:tc>
      </w:tr>
      <w:tr w:rsidR="001F7B1C" w:rsidRPr="00EB43F4" w:rsidDel="00E361B9">
        <w:trPr>
          <w:trHeight w:val="255"/>
          <w:del w:id="7587"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88" w:author="Stephanie Thompson" w:date="2008-11-17T15:36:00Z"/>
                <w:rFonts w:ascii="Garamond" w:hAnsi="Garamond"/>
                <w:sz w:val="22"/>
                <w:szCs w:val="22"/>
              </w:rPr>
              <w:pPrChange w:id="7589" w:author="Stephanie Thompson" w:date="2008-11-19T11:52:00Z">
                <w:pPr/>
              </w:pPrChange>
            </w:pPr>
            <w:del w:id="7590"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591" w:author="Stephanie Thompson" w:date="2008-11-17T15:36:00Z"/>
                <w:rFonts w:ascii="Garamond" w:hAnsi="Garamond"/>
                <w:sz w:val="22"/>
                <w:szCs w:val="22"/>
              </w:rPr>
              <w:pPrChange w:id="7592" w:author="Stephanie Thompson" w:date="2008-11-19T11:52:00Z">
                <w:pPr/>
              </w:pPrChange>
            </w:pPr>
            <w:del w:id="7593" w:author="Stephanie Thompson" w:date="2008-11-17T15:36:00Z">
              <w:r w:rsidRPr="00EB43F4" w:rsidDel="00E361B9">
                <w:rPr>
                  <w:rFonts w:ascii="Garamond" w:hAnsi="Garamond"/>
                  <w:sz w:val="22"/>
                  <w:szCs w:val="22"/>
                </w:rPr>
                <w:delText>15:00,</w:delText>
              </w:r>
            </w:del>
          </w:p>
        </w:tc>
        <w:tc>
          <w:tcPr>
            <w:tcW w:w="1420" w:type="dxa"/>
            <w:vAlign w:val="bottom"/>
          </w:tcPr>
          <w:p w:rsidR="009821B1" w:rsidRDefault="001F7B1C">
            <w:pPr>
              <w:pStyle w:val="BodyText"/>
              <w:tabs>
                <w:tab w:val="left" w:pos="1080"/>
                <w:tab w:val="left" w:pos="1980"/>
                <w:tab w:val="left" w:pos="10076"/>
              </w:tabs>
              <w:rPr>
                <w:del w:id="7594" w:author="Stephanie Thompson" w:date="2008-11-17T15:36:00Z"/>
                <w:rFonts w:ascii="Garamond" w:hAnsi="Garamond"/>
                <w:sz w:val="22"/>
                <w:szCs w:val="22"/>
              </w:rPr>
              <w:pPrChange w:id="7595" w:author="Stephanie Thompson" w:date="2008-11-19T11:52:00Z">
                <w:pPr/>
              </w:pPrChange>
            </w:pPr>
            <w:del w:id="7596" w:author="Stephanie Thompson" w:date="2008-11-17T15:36:00Z">
              <w:r w:rsidRPr="00EB43F4" w:rsidDel="00E361B9">
                <w:rPr>
                  <w:rFonts w:ascii="Garamond" w:hAnsi="Garamond"/>
                  <w:sz w:val="22"/>
                  <w:szCs w:val="22"/>
                </w:rPr>
                <w:delText>17:15</w:delText>
              </w:r>
            </w:del>
          </w:p>
        </w:tc>
      </w:tr>
    </w:tbl>
    <w:p w:rsidR="009821B1" w:rsidRDefault="009821B1">
      <w:pPr>
        <w:pStyle w:val="BodyText"/>
        <w:tabs>
          <w:tab w:val="left" w:pos="1080"/>
          <w:tab w:val="left" w:pos="1980"/>
          <w:tab w:val="left" w:pos="10076"/>
        </w:tabs>
        <w:rPr>
          <w:del w:id="7597" w:author="Stephanie Thompson" w:date="2008-11-17T15:36:00Z"/>
          <w:rFonts w:ascii="Garamond" w:hAnsi="Garamond"/>
          <w:sz w:val="22"/>
          <w:szCs w:val="22"/>
        </w:rPr>
        <w:pPrChange w:id="7598" w:author="Stephanie Thompson" w:date="2008-11-19T11:52:00Z">
          <w:pPr/>
        </w:pPrChange>
      </w:pPr>
    </w:p>
    <w:p w:rsidR="009821B1" w:rsidRDefault="001F7B1C">
      <w:pPr>
        <w:pStyle w:val="BodyText"/>
        <w:tabs>
          <w:tab w:val="left" w:pos="1080"/>
          <w:tab w:val="left" w:pos="1980"/>
          <w:tab w:val="left" w:pos="10076"/>
        </w:tabs>
        <w:rPr>
          <w:del w:id="7599" w:author="Stephanie Thompson" w:date="2008-11-17T15:36:00Z"/>
          <w:rFonts w:ascii="Garamond" w:hAnsi="Garamond"/>
          <w:sz w:val="22"/>
          <w:szCs w:val="22"/>
        </w:rPr>
        <w:pPrChange w:id="7600" w:author="Stephanie Thompson" w:date="2008-11-19T11:52:00Z">
          <w:pPr/>
        </w:pPrChange>
      </w:pPr>
      <w:del w:id="7601" w:author="Stephanie Thompson" w:date="2008-11-17T15:36:00Z">
        <w:r w:rsidRPr="00EB43F4" w:rsidDel="00E361B9">
          <w:rPr>
            <w:rFonts w:ascii="Garamond" w:hAnsi="Garamond"/>
            <w:sz w:val="22"/>
            <w:szCs w:val="22"/>
          </w:rPr>
          <w:delText>Instrument out of water due to low water level – probes emerged from water except for turbidity – all data deleted except for turbidity.</w:delText>
        </w:r>
      </w:del>
    </w:p>
    <w:tbl>
      <w:tblPr>
        <w:tblW w:w="5760" w:type="dxa"/>
        <w:tblInd w:w="93" w:type="dxa"/>
        <w:tblLook w:val="0000"/>
      </w:tblPr>
      <w:tblGrid>
        <w:gridCol w:w="1500"/>
        <w:gridCol w:w="1420"/>
        <w:gridCol w:w="1420"/>
        <w:gridCol w:w="1420"/>
      </w:tblGrid>
      <w:tr w:rsidR="001F7B1C" w:rsidRPr="00EB43F4" w:rsidDel="00E361B9">
        <w:trPr>
          <w:trHeight w:val="255"/>
          <w:del w:id="7602"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603" w:author="Stephanie Thompson" w:date="2008-11-17T15:36:00Z"/>
                <w:rFonts w:ascii="Garamond" w:hAnsi="Garamond"/>
                <w:sz w:val="22"/>
                <w:szCs w:val="22"/>
              </w:rPr>
              <w:pPrChange w:id="7604" w:author="Stephanie Thompson" w:date="2008-11-19T11:52:00Z">
                <w:pPr/>
              </w:pPrChange>
            </w:pPr>
            <w:del w:id="7605" w:author="Stephanie Thompson" w:date="2008-11-17T15:36:00Z">
              <w:r w:rsidRPr="00EB43F4" w:rsidDel="00E361B9">
                <w:rPr>
                  <w:rFonts w:ascii="Garamond" w:hAnsi="Garamond"/>
                  <w:sz w:val="22"/>
                  <w:szCs w:val="22"/>
                </w:rPr>
                <w:delText>04/08/06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606" w:author="Stephanie Thompson" w:date="2008-11-17T15:36:00Z"/>
                <w:rFonts w:ascii="Garamond" w:hAnsi="Garamond"/>
                <w:sz w:val="22"/>
                <w:szCs w:val="22"/>
              </w:rPr>
              <w:pPrChange w:id="7607" w:author="Stephanie Thompson" w:date="2008-11-19T11:52:00Z">
                <w:pPr/>
              </w:pPrChange>
            </w:pPr>
            <w:del w:id="7608" w:author="Stephanie Thompson" w:date="2008-11-17T15:36:00Z">
              <w:r w:rsidRPr="00EB43F4" w:rsidDel="00E361B9">
                <w:rPr>
                  <w:rFonts w:ascii="Garamond" w:hAnsi="Garamond"/>
                  <w:sz w:val="22"/>
                  <w:szCs w:val="22"/>
                </w:rPr>
                <w:delText>10:00 to</w:delText>
              </w:r>
            </w:del>
          </w:p>
        </w:tc>
        <w:tc>
          <w:tcPr>
            <w:tcW w:w="1420" w:type="dxa"/>
            <w:vAlign w:val="bottom"/>
          </w:tcPr>
          <w:p w:rsidR="009821B1" w:rsidRDefault="001F7B1C">
            <w:pPr>
              <w:pStyle w:val="BodyText"/>
              <w:tabs>
                <w:tab w:val="left" w:pos="1080"/>
                <w:tab w:val="left" w:pos="1980"/>
                <w:tab w:val="left" w:pos="10076"/>
              </w:tabs>
              <w:rPr>
                <w:del w:id="7609" w:author="Stephanie Thompson" w:date="2008-11-17T15:36:00Z"/>
                <w:rFonts w:ascii="Garamond" w:hAnsi="Garamond"/>
                <w:sz w:val="22"/>
                <w:szCs w:val="22"/>
              </w:rPr>
              <w:pPrChange w:id="7610" w:author="Stephanie Thompson" w:date="2008-11-19T11:52:00Z">
                <w:pPr/>
              </w:pPrChange>
            </w:pPr>
            <w:del w:id="7611" w:author="Stephanie Thompson" w:date="2008-11-17T15:36:00Z">
              <w:r w:rsidRPr="00EB43F4" w:rsidDel="00E361B9">
                <w:rPr>
                  <w:rFonts w:ascii="Garamond" w:hAnsi="Garamond"/>
                  <w:sz w:val="22"/>
                  <w:szCs w:val="22"/>
                </w:rPr>
                <w:delText>04/09/06</w:delText>
              </w:r>
            </w:del>
          </w:p>
        </w:tc>
        <w:tc>
          <w:tcPr>
            <w:tcW w:w="1420" w:type="dxa"/>
            <w:vAlign w:val="bottom"/>
          </w:tcPr>
          <w:p w:rsidR="009821B1" w:rsidRDefault="001F7B1C">
            <w:pPr>
              <w:pStyle w:val="BodyText"/>
              <w:tabs>
                <w:tab w:val="left" w:pos="1080"/>
                <w:tab w:val="left" w:pos="1980"/>
                <w:tab w:val="left" w:pos="10076"/>
              </w:tabs>
              <w:rPr>
                <w:del w:id="7612" w:author="Stephanie Thompson" w:date="2008-11-17T15:36:00Z"/>
                <w:rFonts w:ascii="Garamond" w:hAnsi="Garamond"/>
                <w:sz w:val="22"/>
                <w:szCs w:val="22"/>
              </w:rPr>
              <w:pPrChange w:id="7613" w:author="Stephanie Thompson" w:date="2008-11-19T11:52:00Z">
                <w:pPr/>
              </w:pPrChange>
            </w:pPr>
            <w:del w:id="7614" w:author="Stephanie Thompson" w:date="2008-11-17T15:36:00Z">
              <w:r w:rsidRPr="00EB43F4" w:rsidDel="00E361B9">
                <w:rPr>
                  <w:rFonts w:ascii="Garamond" w:hAnsi="Garamond"/>
                  <w:sz w:val="22"/>
                  <w:szCs w:val="22"/>
                </w:rPr>
                <w:delText>13:30</w:delText>
              </w:r>
            </w:del>
          </w:p>
        </w:tc>
      </w:tr>
    </w:tbl>
    <w:p w:rsidR="009821B1" w:rsidRDefault="009821B1">
      <w:pPr>
        <w:pStyle w:val="BodyText"/>
        <w:tabs>
          <w:tab w:val="left" w:pos="1080"/>
          <w:tab w:val="left" w:pos="1980"/>
          <w:tab w:val="left" w:pos="10076"/>
        </w:tabs>
        <w:rPr>
          <w:del w:id="7615" w:author="Stephanie Thompson" w:date="2008-11-17T15:36:00Z"/>
          <w:rFonts w:ascii="Garamond" w:hAnsi="Garamond"/>
          <w:sz w:val="22"/>
          <w:szCs w:val="22"/>
        </w:rPr>
        <w:pPrChange w:id="7616" w:author="Stephanie Thompson" w:date="2008-11-19T11:52:00Z">
          <w:pPr/>
        </w:pPrChange>
      </w:pPr>
    </w:p>
    <w:p w:rsidR="009821B1" w:rsidRDefault="001F7B1C">
      <w:pPr>
        <w:pStyle w:val="BodyText"/>
        <w:tabs>
          <w:tab w:val="left" w:pos="1080"/>
          <w:tab w:val="left" w:pos="1980"/>
          <w:tab w:val="left" w:pos="10076"/>
        </w:tabs>
        <w:rPr>
          <w:del w:id="7617" w:author="Stephanie Thompson" w:date="2008-11-17T15:36:00Z"/>
          <w:rFonts w:ascii="Garamond" w:hAnsi="Garamond"/>
          <w:sz w:val="22"/>
          <w:szCs w:val="22"/>
        </w:rPr>
        <w:pPrChange w:id="7618" w:author="Stephanie Thompson" w:date="2008-11-19T11:52:00Z">
          <w:pPr/>
        </w:pPrChange>
      </w:pPr>
      <w:del w:id="7619"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1F7B1C" w:rsidRPr="00EB43F4" w:rsidDel="00E361B9">
        <w:trPr>
          <w:trHeight w:val="255"/>
          <w:del w:id="7620" w:author="Stephanie Thompson" w:date="2008-11-17T15:36:00Z"/>
        </w:trPr>
        <w:tc>
          <w:tcPr>
            <w:tcW w:w="150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621" w:author="Stephanie Thompson" w:date="2008-11-17T15:36:00Z"/>
                <w:rFonts w:ascii="Garamond" w:hAnsi="Garamond"/>
                <w:sz w:val="22"/>
                <w:szCs w:val="22"/>
              </w:rPr>
              <w:pPrChange w:id="7622" w:author="Stephanie Thompson" w:date="2008-11-19T11:52:00Z">
                <w:pPr/>
              </w:pPrChange>
            </w:pPr>
            <w:del w:id="7623"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9821B1" w:rsidRDefault="001F7B1C">
            <w:pPr>
              <w:pStyle w:val="BodyText"/>
              <w:tabs>
                <w:tab w:val="left" w:pos="1080"/>
                <w:tab w:val="left" w:pos="1980"/>
                <w:tab w:val="left" w:pos="10076"/>
              </w:tabs>
              <w:rPr>
                <w:del w:id="7624" w:author="Stephanie Thompson" w:date="2008-11-17T15:36:00Z"/>
                <w:rFonts w:ascii="Garamond" w:hAnsi="Garamond"/>
                <w:sz w:val="22"/>
                <w:szCs w:val="22"/>
              </w:rPr>
              <w:pPrChange w:id="7625" w:author="Stephanie Thompson" w:date="2008-11-19T11:52:00Z">
                <w:pPr/>
              </w:pPrChange>
            </w:pPr>
            <w:del w:id="7626" w:author="Stephanie Thompson" w:date="2008-11-17T15:36:00Z">
              <w:r w:rsidRPr="00EB43F4" w:rsidDel="00E361B9">
                <w:rPr>
                  <w:rFonts w:ascii="Garamond" w:hAnsi="Garamond"/>
                  <w:sz w:val="22"/>
                  <w:szCs w:val="22"/>
                </w:rPr>
                <w:delText>01:30 – 04:45,</w:delText>
              </w:r>
            </w:del>
          </w:p>
        </w:tc>
        <w:tc>
          <w:tcPr>
            <w:tcW w:w="1420" w:type="dxa"/>
            <w:vAlign w:val="bottom"/>
          </w:tcPr>
          <w:p w:rsidR="009821B1" w:rsidRDefault="001F7B1C">
            <w:pPr>
              <w:pStyle w:val="BodyText"/>
              <w:tabs>
                <w:tab w:val="left" w:pos="1080"/>
                <w:tab w:val="left" w:pos="1980"/>
                <w:tab w:val="left" w:pos="10076"/>
              </w:tabs>
              <w:rPr>
                <w:del w:id="7627" w:author="Stephanie Thompson" w:date="2008-11-17T15:36:00Z"/>
                <w:rFonts w:ascii="Garamond" w:hAnsi="Garamond"/>
                <w:sz w:val="22"/>
                <w:szCs w:val="22"/>
              </w:rPr>
              <w:pPrChange w:id="7628" w:author="Stephanie Thompson" w:date="2008-11-19T11:52:00Z">
                <w:pPr/>
              </w:pPrChange>
            </w:pPr>
            <w:del w:id="7629" w:author="Stephanie Thompson" w:date="2008-11-17T15:36:00Z">
              <w:r w:rsidRPr="00EB43F4" w:rsidDel="00E361B9">
                <w:rPr>
                  <w:rFonts w:ascii="Garamond" w:hAnsi="Garamond"/>
                  <w:sz w:val="22"/>
                  <w:szCs w:val="22"/>
                </w:rPr>
                <w:delText xml:space="preserve">14:30 </w:delText>
              </w:r>
              <w:r w:rsidR="006C4DF1"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C4DF1" w:rsidRPr="00EB43F4" w:rsidDel="00E361B9">
                <w:rPr>
                  <w:rFonts w:ascii="Garamond" w:hAnsi="Garamond"/>
                  <w:sz w:val="22"/>
                  <w:szCs w:val="22"/>
                </w:rPr>
                <w:delText>17:15</w:delText>
              </w:r>
            </w:del>
          </w:p>
        </w:tc>
      </w:tr>
      <w:tr w:rsidR="006C4DF1" w:rsidRPr="00EB43F4" w:rsidDel="00E361B9">
        <w:trPr>
          <w:gridAfter w:val="1"/>
          <w:wAfter w:w="1420" w:type="dxa"/>
          <w:trHeight w:val="255"/>
          <w:del w:id="7630"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31" w:author="Stephanie Thompson" w:date="2008-11-17T15:36:00Z"/>
                <w:rFonts w:ascii="Garamond" w:hAnsi="Garamond"/>
                <w:sz w:val="22"/>
                <w:szCs w:val="22"/>
              </w:rPr>
              <w:pPrChange w:id="7632" w:author="Stephanie Thompson" w:date="2008-11-19T11:52:00Z">
                <w:pPr/>
              </w:pPrChange>
            </w:pPr>
            <w:del w:id="7633"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34" w:author="Stephanie Thompson" w:date="2008-11-17T15:36:00Z"/>
                <w:rFonts w:ascii="Garamond" w:hAnsi="Garamond"/>
                <w:sz w:val="22"/>
                <w:szCs w:val="22"/>
              </w:rPr>
              <w:pPrChange w:id="7635" w:author="Stephanie Thompson" w:date="2008-11-19T11:52:00Z">
                <w:pPr/>
              </w:pPrChange>
            </w:pPr>
            <w:del w:id="7636" w:author="Stephanie Thompson" w:date="2008-11-17T15:36:00Z">
              <w:r w:rsidRPr="00EB43F4" w:rsidDel="00E361B9">
                <w:rPr>
                  <w:rFonts w:ascii="Garamond" w:hAnsi="Garamond"/>
                  <w:sz w:val="22"/>
                  <w:szCs w:val="22"/>
                </w:rPr>
                <w:delText>02:00 – 04:00</w:delText>
              </w:r>
            </w:del>
          </w:p>
        </w:tc>
      </w:tr>
      <w:tr w:rsidR="006C4DF1" w:rsidRPr="00EB43F4" w:rsidDel="00E361B9">
        <w:trPr>
          <w:gridAfter w:val="1"/>
          <w:wAfter w:w="1420" w:type="dxa"/>
          <w:trHeight w:val="255"/>
          <w:del w:id="7637"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38" w:author="Stephanie Thompson" w:date="2008-11-17T15:36:00Z"/>
                <w:rFonts w:ascii="Garamond" w:hAnsi="Garamond"/>
                <w:sz w:val="22"/>
                <w:szCs w:val="22"/>
              </w:rPr>
              <w:pPrChange w:id="7639" w:author="Stephanie Thompson" w:date="2008-11-19T11:52:00Z">
                <w:pPr/>
              </w:pPrChange>
            </w:pPr>
            <w:del w:id="7640"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41" w:author="Stephanie Thompson" w:date="2008-11-17T15:36:00Z"/>
                <w:rFonts w:ascii="Garamond" w:hAnsi="Garamond"/>
                <w:sz w:val="22"/>
                <w:szCs w:val="22"/>
              </w:rPr>
              <w:pPrChange w:id="7642" w:author="Stephanie Thompson" w:date="2008-11-19T11:52:00Z">
                <w:pPr/>
              </w:pPrChange>
            </w:pPr>
            <w:del w:id="7643" w:author="Stephanie Thompson" w:date="2008-11-17T15:36:00Z">
              <w:r w:rsidRPr="00EB43F4" w:rsidDel="00E361B9">
                <w:rPr>
                  <w:rFonts w:ascii="Garamond" w:hAnsi="Garamond"/>
                  <w:sz w:val="22"/>
                  <w:szCs w:val="22"/>
                </w:rPr>
                <w:delText>13:15 – 18:15</w:delText>
              </w:r>
            </w:del>
          </w:p>
        </w:tc>
      </w:tr>
    </w:tbl>
    <w:p w:rsidR="009821B1" w:rsidRDefault="009821B1">
      <w:pPr>
        <w:pStyle w:val="BodyText"/>
        <w:tabs>
          <w:tab w:val="left" w:pos="1080"/>
          <w:tab w:val="left" w:pos="1980"/>
          <w:tab w:val="left" w:pos="10076"/>
        </w:tabs>
        <w:rPr>
          <w:del w:id="7644" w:author="Stephanie Thompson" w:date="2008-11-17T15:36:00Z"/>
          <w:rFonts w:ascii="Garamond" w:hAnsi="Garamond"/>
          <w:sz w:val="22"/>
          <w:szCs w:val="22"/>
        </w:rPr>
        <w:pPrChange w:id="7645" w:author="Stephanie Thompson" w:date="2008-11-19T11:52:00Z">
          <w:pPr/>
        </w:pPrChange>
      </w:pPr>
    </w:p>
    <w:p w:rsidR="009821B1" w:rsidRDefault="001F7B1C">
      <w:pPr>
        <w:pStyle w:val="BodyText"/>
        <w:tabs>
          <w:tab w:val="left" w:pos="1080"/>
          <w:tab w:val="left" w:pos="1980"/>
          <w:tab w:val="left" w:pos="10076"/>
        </w:tabs>
        <w:rPr>
          <w:del w:id="7646" w:author="Stephanie Thompson" w:date="2008-11-17T15:36:00Z"/>
          <w:rFonts w:ascii="Garamond" w:hAnsi="Garamond"/>
          <w:sz w:val="22"/>
          <w:szCs w:val="22"/>
        </w:rPr>
        <w:pPrChange w:id="7647" w:author="Stephanie Thompson" w:date="2008-11-19T11:52:00Z">
          <w:pPr/>
        </w:pPrChange>
      </w:pPr>
      <w:del w:id="7648" w:author="Stephanie Thompson" w:date="2008-11-17T15:36:00Z">
        <w:r w:rsidRPr="00EB43F4" w:rsidDel="00E361B9">
          <w:rPr>
            <w:rFonts w:ascii="Garamond" w:hAnsi="Garamond"/>
            <w:sz w:val="22"/>
            <w:szCs w:val="22"/>
          </w:rPr>
          <w:delText>Negative depth values removed</w:delText>
        </w:r>
      </w:del>
    </w:p>
    <w:tbl>
      <w:tblPr>
        <w:tblW w:w="5760" w:type="dxa"/>
        <w:tblInd w:w="93" w:type="dxa"/>
        <w:tblLook w:val="0000"/>
      </w:tblPr>
      <w:tblGrid>
        <w:gridCol w:w="1500"/>
        <w:gridCol w:w="1420"/>
        <w:gridCol w:w="1420"/>
        <w:gridCol w:w="1420"/>
      </w:tblGrid>
      <w:tr w:rsidR="006C4DF1" w:rsidRPr="00EB43F4" w:rsidDel="00E361B9">
        <w:trPr>
          <w:gridAfter w:val="1"/>
          <w:wAfter w:w="1420" w:type="dxa"/>
          <w:trHeight w:val="255"/>
          <w:del w:id="7649"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50" w:author="Stephanie Thompson" w:date="2008-11-17T15:36:00Z"/>
                <w:rFonts w:ascii="Garamond" w:hAnsi="Garamond"/>
                <w:sz w:val="22"/>
                <w:szCs w:val="22"/>
              </w:rPr>
              <w:pPrChange w:id="7651" w:author="Stephanie Thompson" w:date="2008-11-19T11:52:00Z">
                <w:pPr/>
              </w:pPrChange>
            </w:pPr>
            <w:del w:id="7652"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53" w:author="Stephanie Thompson" w:date="2008-11-17T15:36:00Z"/>
                <w:rFonts w:ascii="Garamond" w:hAnsi="Garamond"/>
                <w:sz w:val="22"/>
                <w:szCs w:val="22"/>
              </w:rPr>
              <w:pPrChange w:id="7654" w:author="Stephanie Thompson" w:date="2008-11-19T11:52:00Z">
                <w:pPr/>
              </w:pPrChange>
            </w:pPr>
            <w:del w:id="7655" w:author="Stephanie Thompson" w:date="2008-11-17T15:36:00Z">
              <w:r w:rsidRPr="00EB43F4" w:rsidDel="00E361B9">
                <w:rPr>
                  <w:rFonts w:ascii="Garamond" w:hAnsi="Garamond"/>
                  <w:sz w:val="22"/>
                  <w:szCs w:val="22"/>
                </w:rPr>
                <w:delText>14:00 – 14:15,</w:delText>
              </w:r>
            </w:del>
          </w:p>
        </w:tc>
        <w:tc>
          <w:tcPr>
            <w:tcW w:w="1420" w:type="dxa"/>
            <w:vAlign w:val="bottom"/>
          </w:tcPr>
          <w:p w:rsidR="009821B1" w:rsidRDefault="006C4DF1">
            <w:pPr>
              <w:pStyle w:val="BodyText"/>
              <w:tabs>
                <w:tab w:val="left" w:pos="1080"/>
                <w:tab w:val="left" w:pos="1980"/>
                <w:tab w:val="left" w:pos="10076"/>
              </w:tabs>
              <w:rPr>
                <w:del w:id="7656" w:author="Stephanie Thompson" w:date="2008-11-17T15:36:00Z"/>
                <w:rFonts w:ascii="Garamond" w:hAnsi="Garamond"/>
                <w:sz w:val="22"/>
                <w:szCs w:val="22"/>
              </w:rPr>
              <w:pPrChange w:id="7657" w:author="Stephanie Thompson" w:date="2008-11-19T11:52:00Z">
                <w:pPr/>
              </w:pPrChange>
            </w:pPr>
            <w:del w:id="7658" w:author="Stephanie Thompson" w:date="2008-11-17T15:36:00Z">
              <w:r w:rsidRPr="00EB43F4" w:rsidDel="00E361B9">
                <w:rPr>
                  <w:rFonts w:ascii="Garamond" w:hAnsi="Garamond"/>
                  <w:sz w:val="22"/>
                  <w:szCs w:val="22"/>
                </w:rPr>
                <w:delText>17:30 – 17:45</w:delText>
              </w:r>
            </w:del>
          </w:p>
        </w:tc>
      </w:tr>
      <w:tr w:rsidR="006C4DF1" w:rsidRPr="00EB43F4" w:rsidDel="00E361B9">
        <w:trPr>
          <w:trHeight w:val="255"/>
          <w:del w:id="7659"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60" w:author="Stephanie Thompson" w:date="2008-11-17T15:36:00Z"/>
                <w:rFonts w:ascii="Garamond" w:hAnsi="Garamond"/>
                <w:sz w:val="22"/>
                <w:szCs w:val="22"/>
              </w:rPr>
              <w:pPrChange w:id="7661" w:author="Stephanie Thompson" w:date="2008-11-19T11:52:00Z">
                <w:pPr/>
              </w:pPrChange>
            </w:pPr>
            <w:del w:id="7662" w:author="Stephanie Thompson" w:date="2008-11-17T15:36:00Z">
              <w:r w:rsidRPr="00EB43F4" w:rsidDel="00E361B9">
                <w:rPr>
                  <w:rFonts w:ascii="Garamond" w:hAnsi="Garamond"/>
                  <w:sz w:val="22"/>
                  <w:szCs w:val="22"/>
                </w:rPr>
                <w:delText>04/15/06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63" w:author="Stephanie Thompson" w:date="2008-11-17T15:36:00Z"/>
                <w:rFonts w:ascii="Garamond" w:hAnsi="Garamond"/>
                <w:sz w:val="22"/>
                <w:szCs w:val="22"/>
              </w:rPr>
              <w:pPrChange w:id="7664" w:author="Stephanie Thompson" w:date="2008-11-19T11:52:00Z">
                <w:pPr/>
              </w:pPrChange>
            </w:pPr>
            <w:del w:id="7665" w:author="Stephanie Thompson" w:date="2008-11-17T15:36:00Z">
              <w:r w:rsidRPr="00EB43F4" w:rsidDel="00E361B9">
                <w:rPr>
                  <w:rFonts w:ascii="Garamond" w:hAnsi="Garamond"/>
                  <w:sz w:val="22"/>
                  <w:szCs w:val="22"/>
                </w:rPr>
                <w:delText>00:45 – 01:45,</w:delText>
              </w:r>
            </w:del>
          </w:p>
        </w:tc>
        <w:tc>
          <w:tcPr>
            <w:tcW w:w="1420" w:type="dxa"/>
            <w:vAlign w:val="bottom"/>
          </w:tcPr>
          <w:p w:rsidR="009821B1" w:rsidRDefault="006C4DF1">
            <w:pPr>
              <w:pStyle w:val="BodyText"/>
              <w:tabs>
                <w:tab w:val="left" w:pos="1080"/>
                <w:tab w:val="left" w:pos="1980"/>
                <w:tab w:val="left" w:pos="10076"/>
              </w:tabs>
              <w:rPr>
                <w:del w:id="7666" w:author="Stephanie Thompson" w:date="2008-11-17T15:36:00Z"/>
                <w:rFonts w:ascii="Garamond" w:hAnsi="Garamond"/>
                <w:sz w:val="22"/>
                <w:szCs w:val="22"/>
              </w:rPr>
              <w:pPrChange w:id="7667" w:author="Stephanie Thompson" w:date="2008-11-19T11:52:00Z">
                <w:pPr/>
              </w:pPrChange>
            </w:pPr>
            <w:del w:id="7668" w:author="Stephanie Thompson" w:date="2008-11-17T15:36:00Z">
              <w:r w:rsidRPr="00EB43F4" w:rsidDel="00E361B9">
                <w:rPr>
                  <w:rFonts w:ascii="Garamond" w:hAnsi="Garamond"/>
                  <w:sz w:val="22"/>
                  <w:szCs w:val="22"/>
                </w:rPr>
                <w:delText>04:15 – 05:00,</w:delText>
              </w:r>
            </w:del>
          </w:p>
        </w:tc>
        <w:tc>
          <w:tcPr>
            <w:tcW w:w="1420" w:type="dxa"/>
            <w:vAlign w:val="bottom"/>
          </w:tcPr>
          <w:p w:rsidR="009821B1" w:rsidRDefault="006C4DF1">
            <w:pPr>
              <w:pStyle w:val="BodyText"/>
              <w:tabs>
                <w:tab w:val="left" w:pos="1080"/>
                <w:tab w:val="left" w:pos="1980"/>
                <w:tab w:val="left" w:pos="10076"/>
              </w:tabs>
              <w:rPr>
                <w:del w:id="7669" w:author="Stephanie Thompson" w:date="2008-11-17T15:36:00Z"/>
                <w:rFonts w:ascii="Garamond" w:hAnsi="Garamond"/>
                <w:sz w:val="22"/>
                <w:szCs w:val="22"/>
              </w:rPr>
              <w:pPrChange w:id="7670" w:author="Stephanie Thompson" w:date="2008-11-19T11:52:00Z">
                <w:pPr/>
              </w:pPrChange>
            </w:pPr>
            <w:del w:id="7671" w:author="Stephanie Thompson" w:date="2008-11-17T15:36:00Z">
              <w:r w:rsidRPr="00EB43F4" w:rsidDel="00E361B9">
                <w:rPr>
                  <w:rFonts w:ascii="Garamond" w:hAnsi="Garamond"/>
                  <w:sz w:val="22"/>
                  <w:szCs w:val="22"/>
                </w:rPr>
                <w:delText>14:45 – 18:30</w:delText>
              </w:r>
            </w:del>
          </w:p>
        </w:tc>
      </w:tr>
      <w:tr w:rsidR="006C4DF1" w:rsidRPr="00EB43F4" w:rsidDel="00E361B9">
        <w:trPr>
          <w:gridAfter w:val="1"/>
          <w:wAfter w:w="1420" w:type="dxa"/>
          <w:trHeight w:val="255"/>
          <w:del w:id="7672"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73" w:author="Stephanie Thompson" w:date="2008-11-17T15:36:00Z"/>
                <w:rFonts w:ascii="Garamond" w:hAnsi="Garamond"/>
                <w:sz w:val="22"/>
                <w:szCs w:val="22"/>
              </w:rPr>
              <w:pPrChange w:id="7674" w:author="Stephanie Thompson" w:date="2008-11-19T11:52:00Z">
                <w:pPr/>
              </w:pPrChange>
            </w:pPr>
            <w:del w:id="7675" w:author="Stephanie Thompson" w:date="2008-11-17T15:36:00Z">
              <w:r w:rsidRPr="00EB43F4" w:rsidDel="00E361B9">
                <w:rPr>
                  <w:rFonts w:ascii="Garamond" w:hAnsi="Garamond"/>
                  <w:sz w:val="22"/>
                  <w:szCs w:val="22"/>
                </w:rPr>
                <w:delText>04/16/06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76" w:author="Stephanie Thompson" w:date="2008-11-17T15:36:00Z"/>
                <w:rFonts w:ascii="Garamond" w:hAnsi="Garamond"/>
                <w:sz w:val="22"/>
                <w:szCs w:val="22"/>
              </w:rPr>
              <w:pPrChange w:id="7677" w:author="Stephanie Thompson" w:date="2008-11-19T11:52:00Z">
                <w:pPr/>
              </w:pPrChange>
            </w:pPr>
            <w:del w:id="7678" w:author="Stephanie Thompson" w:date="2008-11-17T15:36:00Z">
              <w:r w:rsidRPr="00EB43F4" w:rsidDel="00E361B9">
                <w:rPr>
                  <w:rFonts w:ascii="Garamond" w:hAnsi="Garamond"/>
                  <w:sz w:val="22"/>
                  <w:szCs w:val="22"/>
                </w:rPr>
                <w:delText>02:45 – 04:30,</w:delText>
              </w:r>
            </w:del>
          </w:p>
        </w:tc>
        <w:tc>
          <w:tcPr>
            <w:tcW w:w="1420" w:type="dxa"/>
            <w:vAlign w:val="bottom"/>
          </w:tcPr>
          <w:p w:rsidR="009821B1" w:rsidRDefault="006C4DF1">
            <w:pPr>
              <w:pStyle w:val="BodyText"/>
              <w:tabs>
                <w:tab w:val="left" w:pos="1080"/>
                <w:tab w:val="left" w:pos="1980"/>
                <w:tab w:val="left" w:pos="10076"/>
              </w:tabs>
              <w:rPr>
                <w:del w:id="7679" w:author="Stephanie Thompson" w:date="2008-11-17T15:36:00Z"/>
                <w:rFonts w:ascii="Garamond" w:hAnsi="Garamond"/>
                <w:sz w:val="22"/>
                <w:szCs w:val="22"/>
              </w:rPr>
              <w:pPrChange w:id="7680" w:author="Stephanie Thompson" w:date="2008-11-19T11:52:00Z">
                <w:pPr/>
              </w:pPrChange>
            </w:pPr>
            <w:del w:id="7681" w:author="Stephanie Thompson" w:date="2008-11-17T15:36:00Z">
              <w:r w:rsidRPr="00EB43F4" w:rsidDel="00E361B9">
                <w:rPr>
                  <w:rFonts w:ascii="Garamond" w:hAnsi="Garamond"/>
                  <w:sz w:val="22"/>
                  <w:szCs w:val="22"/>
                </w:rPr>
                <w:delText>15:45 – 18:00</w:delText>
              </w:r>
            </w:del>
          </w:p>
        </w:tc>
      </w:tr>
      <w:tr w:rsidR="006C4DF1" w:rsidRPr="00EB43F4" w:rsidDel="00E361B9">
        <w:trPr>
          <w:gridAfter w:val="1"/>
          <w:wAfter w:w="1420" w:type="dxa"/>
          <w:trHeight w:val="255"/>
          <w:del w:id="7682"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83" w:author="Stephanie Thompson" w:date="2008-11-17T15:36:00Z"/>
                <w:rFonts w:ascii="Garamond" w:hAnsi="Garamond"/>
                <w:sz w:val="22"/>
                <w:szCs w:val="22"/>
              </w:rPr>
              <w:pPrChange w:id="7684" w:author="Stephanie Thompson" w:date="2008-11-19T11:52:00Z">
                <w:pPr/>
              </w:pPrChange>
            </w:pPr>
            <w:del w:id="7685" w:author="Stephanie Thompson" w:date="2008-11-17T15:36:00Z">
              <w:r w:rsidRPr="00EB43F4" w:rsidDel="00E361B9">
                <w:rPr>
                  <w:rFonts w:ascii="Garamond" w:hAnsi="Garamond"/>
                  <w:sz w:val="22"/>
                  <w:szCs w:val="22"/>
                </w:rPr>
                <w:delText>04/17/06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86" w:author="Stephanie Thompson" w:date="2008-11-17T15:36:00Z"/>
                <w:rFonts w:ascii="Garamond" w:hAnsi="Garamond"/>
                <w:sz w:val="22"/>
                <w:szCs w:val="22"/>
              </w:rPr>
              <w:pPrChange w:id="7687" w:author="Stephanie Thompson" w:date="2008-11-19T11:52:00Z">
                <w:pPr/>
              </w:pPrChange>
            </w:pPr>
            <w:del w:id="7688" w:author="Stephanie Thompson" w:date="2008-11-17T15:36:00Z">
              <w:r w:rsidRPr="00EB43F4" w:rsidDel="00E361B9">
                <w:rPr>
                  <w:rFonts w:ascii="Garamond" w:hAnsi="Garamond"/>
                  <w:sz w:val="22"/>
                  <w:szCs w:val="22"/>
                </w:rPr>
                <w:delText>03:45 – 04:30,</w:delText>
              </w:r>
            </w:del>
          </w:p>
        </w:tc>
        <w:tc>
          <w:tcPr>
            <w:tcW w:w="1420" w:type="dxa"/>
            <w:vAlign w:val="bottom"/>
          </w:tcPr>
          <w:p w:rsidR="009821B1" w:rsidRDefault="006C4DF1">
            <w:pPr>
              <w:pStyle w:val="BodyText"/>
              <w:tabs>
                <w:tab w:val="left" w:pos="1080"/>
                <w:tab w:val="left" w:pos="1980"/>
                <w:tab w:val="left" w:pos="10076"/>
              </w:tabs>
              <w:rPr>
                <w:del w:id="7689" w:author="Stephanie Thompson" w:date="2008-11-17T15:36:00Z"/>
                <w:rFonts w:ascii="Garamond" w:hAnsi="Garamond"/>
                <w:sz w:val="22"/>
                <w:szCs w:val="22"/>
              </w:rPr>
              <w:pPrChange w:id="7690" w:author="Stephanie Thompson" w:date="2008-11-19T11:52:00Z">
                <w:pPr/>
              </w:pPrChange>
            </w:pPr>
            <w:del w:id="7691" w:author="Stephanie Thompson" w:date="2008-11-17T15:36:00Z">
              <w:r w:rsidRPr="00EB43F4" w:rsidDel="00E361B9">
                <w:rPr>
                  <w:rFonts w:ascii="Garamond" w:hAnsi="Garamond"/>
                  <w:sz w:val="22"/>
                  <w:szCs w:val="22"/>
                </w:rPr>
                <w:delText>16:45 – 19:00</w:delText>
              </w:r>
            </w:del>
          </w:p>
        </w:tc>
      </w:tr>
      <w:tr w:rsidR="006C4DF1" w:rsidRPr="00EB43F4" w:rsidDel="00E361B9">
        <w:trPr>
          <w:gridAfter w:val="2"/>
          <w:wAfter w:w="2840" w:type="dxa"/>
          <w:trHeight w:val="255"/>
          <w:del w:id="7692"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93" w:author="Stephanie Thompson" w:date="2008-11-17T15:36:00Z"/>
                <w:rFonts w:ascii="Garamond" w:hAnsi="Garamond"/>
                <w:sz w:val="22"/>
                <w:szCs w:val="22"/>
              </w:rPr>
              <w:pPrChange w:id="7694" w:author="Stephanie Thompson" w:date="2008-11-19T11:52:00Z">
                <w:pPr/>
              </w:pPrChange>
            </w:pPr>
            <w:del w:id="7695" w:author="Stephanie Thompson" w:date="2008-11-17T15:36:00Z">
              <w:r w:rsidRPr="00EB43F4" w:rsidDel="00E361B9">
                <w:rPr>
                  <w:rFonts w:ascii="Garamond" w:hAnsi="Garamond"/>
                  <w:sz w:val="22"/>
                  <w:szCs w:val="22"/>
                </w:rPr>
                <w:delText>04/18/06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696" w:author="Stephanie Thompson" w:date="2008-11-17T15:36:00Z"/>
                <w:rFonts w:ascii="Garamond" w:hAnsi="Garamond"/>
                <w:sz w:val="22"/>
                <w:szCs w:val="22"/>
              </w:rPr>
              <w:pPrChange w:id="7697" w:author="Stephanie Thompson" w:date="2008-11-19T11:52:00Z">
                <w:pPr/>
              </w:pPrChange>
            </w:pPr>
            <w:del w:id="7698" w:author="Stephanie Thompson" w:date="2008-11-17T15:36:00Z">
              <w:r w:rsidRPr="00EB43F4" w:rsidDel="00E361B9">
                <w:rPr>
                  <w:rFonts w:ascii="Garamond" w:hAnsi="Garamond"/>
                  <w:sz w:val="22"/>
                  <w:szCs w:val="22"/>
                </w:rPr>
                <w:delText>17:30 – 19:30</w:delText>
              </w:r>
            </w:del>
          </w:p>
        </w:tc>
      </w:tr>
      <w:tr w:rsidR="006C4DF1" w:rsidRPr="00EB43F4" w:rsidDel="00E361B9">
        <w:trPr>
          <w:gridAfter w:val="2"/>
          <w:wAfter w:w="2840" w:type="dxa"/>
          <w:trHeight w:val="255"/>
          <w:del w:id="7699"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00" w:author="Stephanie Thompson" w:date="2008-11-17T15:36:00Z"/>
                <w:rFonts w:ascii="Garamond" w:hAnsi="Garamond"/>
                <w:sz w:val="22"/>
                <w:szCs w:val="22"/>
              </w:rPr>
              <w:pPrChange w:id="7701" w:author="Stephanie Thompson" w:date="2008-11-19T11:52:00Z">
                <w:pPr/>
              </w:pPrChange>
            </w:pPr>
            <w:del w:id="7702" w:author="Stephanie Thompson" w:date="2008-11-17T15:36:00Z">
              <w:r w:rsidRPr="00EB43F4" w:rsidDel="00E361B9">
                <w:rPr>
                  <w:rFonts w:ascii="Garamond" w:hAnsi="Garamond"/>
                  <w:sz w:val="22"/>
                  <w:szCs w:val="22"/>
                </w:rPr>
                <w:delText>04/19/06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03" w:author="Stephanie Thompson" w:date="2008-11-17T15:36:00Z"/>
                <w:rFonts w:ascii="Garamond" w:hAnsi="Garamond"/>
                <w:sz w:val="22"/>
                <w:szCs w:val="22"/>
              </w:rPr>
              <w:pPrChange w:id="7704" w:author="Stephanie Thompson" w:date="2008-11-19T11:52:00Z">
                <w:pPr/>
              </w:pPrChange>
            </w:pPr>
            <w:del w:id="7705" w:author="Stephanie Thompson" w:date="2008-11-17T15:36:00Z">
              <w:r w:rsidRPr="00EB43F4" w:rsidDel="00E361B9">
                <w:rPr>
                  <w:rFonts w:ascii="Garamond" w:hAnsi="Garamond"/>
                  <w:sz w:val="22"/>
                  <w:szCs w:val="22"/>
                </w:rPr>
                <w:delText>17:45 – 20:30</w:delText>
              </w:r>
            </w:del>
          </w:p>
        </w:tc>
      </w:tr>
      <w:tr w:rsidR="006C4DF1" w:rsidRPr="00EB43F4" w:rsidDel="00E361B9">
        <w:trPr>
          <w:trHeight w:val="255"/>
          <w:del w:id="7706"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07" w:author="Stephanie Thompson" w:date="2008-11-17T15:36:00Z"/>
                <w:rFonts w:ascii="Garamond" w:hAnsi="Garamond"/>
                <w:sz w:val="22"/>
                <w:szCs w:val="22"/>
              </w:rPr>
              <w:pPrChange w:id="7708" w:author="Stephanie Thompson" w:date="2008-11-19T11:52:00Z">
                <w:pPr/>
              </w:pPrChange>
            </w:pPr>
            <w:del w:id="7709" w:author="Stephanie Thompson" w:date="2008-11-17T15:36:00Z">
              <w:r w:rsidRPr="00EB43F4" w:rsidDel="00E361B9">
                <w:rPr>
                  <w:rFonts w:ascii="Garamond" w:hAnsi="Garamond"/>
                  <w:sz w:val="22"/>
                  <w:szCs w:val="22"/>
                </w:rPr>
                <w:delText>04/25/06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10" w:author="Stephanie Thompson" w:date="2008-11-17T15:36:00Z"/>
                <w:rFonts w:ascii="Garamond" w:hAnsi="Garamond"/>
                <w:sz w:val="22"/>
                <w:szCs w:val="22"/>
              </w:rPr>
              <w:pPrChange w:id="7711" w:author="Stephanie Thompson" w:date="2008-11-19T11:52:00Z">
                <w:pPr/>
              </w:pPrChange>
            </w:pPr>
            <w:del w:id="7712"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6C4DF1">
            <w:pPr>
              <w:pStyle w:val="BodyText"/>
              <w:tabs>
                <w:tab w:val="left" w:pos="1080"/>
                <w:tab w:val="left" w:pos="1980"/>
                <w:tab w:val="left" w:pos="10076"/>
              </w:tabs>
              <w:rPr>
                <w:del w:id="7713" w:author="Stephanie Thompson" w:date="2008-11-17T15:36:00Z"/>
                <w:rFonts w:ascii="Garamond" w:hAnsi="Garamond"/>
                <w:sz w:val="22"/>
                <w:szCs w:val="22"/>
              </w:rPr>
              <w:pPrChange w:id="7714" w:author="Stephanie Thompson" w:date="2008-11-19T11:52:00Z">
                <w:pPr/>
              </w:pPrChange>
            </w:pPr>
            <w:del w:id="7715" w:author="Stephanie Thompson" w:date="2008-11-17T15:36:00Z">
              <w:r w:rsidRPr="00EB43F4" w:rsidDel="00E361B9">
                <w:rPr>
                  <w:rFonts w:ascii="Garamond" w:hAnsi="Garamond"/>
                  <w:sz w:val="22"/>
                  <w:szCs w:val="22"/>
                </w:rPr>
                <w:delText>04/26/06</w:delText>
              </w:r>
            </w:del>
          </w:p>
        </w:tc>
        <w:tc>
          <w:tcPr>
            <w:tcW w:w="1420" w:type="dxa"/>
            <w:vAlign w:val="bottom"/>
          </w:tcPr>
          <w:p w:rsidR="009821B1" w:rsidRDefault="006C4DF1">
            <w:pPr>
              <w:pStyle w:val="BodyText"/>
              <w:tabs>
                <w:tab w:val="left" w:pos="1080"/>
                <w:tab w:val="left" w:pos="1980"/>
                <w:tab w:val="left" w:pos="10076"/>
              </w:tabs>
              <w:rPr>
                <w:del w:id="7716" w:author="Stephanie Thompson" w:date="2008-11-17T15:36:00Z"/>
                <w:rFonts w:ascii="Garamond" w:hAnsi="Garamond"/>
                <w:sz w:val="22"/>
                <w:szCs w:val="22"/>
              </w:rPr>
              <w:pPrChange w:id="7717" w:author="Stephanie Thompson" w:date="2008-11-19T11:52:00Z">
                <w:pPr/>
              </w:pPrChange>
            </w:pPr>
            <w:del w:id="7718" w:author="Stephanie Thompson" w:date="2008-11-17T15:36:00Z">
              <w:r w:rsidRPr="00EB43F4" w:rsidDel="00E361B9">
                <w:rPr>
                  <w:rFonts w:ascii="Garamond" w:hAnsi="Garamond"/>
                  <w:sz w:val="22"/>
                  <w:szCs w:val="22"/>
                </w:rPr>
                <w:delText>00:45</w:delText>
              </w:r>
            </w:del>
          </w:p>
        </w:tc>
      </w:tr>
    </w:tbl>
    <w:p w:rsidR="009821B1" w:rsidRDefault="009821B1">
      <w:pPr>
        <w:pStyle w:val="BodyText"/>
        <w:tabs>
          <w:tab w:val="left" w:pos="1080"/>
          <w:tab w:val="left" w:pos="1980"/>
          <w:tab w:val="left" w:pos="10076"/>
        </w:tabs>
        <w:rPr>
          <w:del w:id="7719" w:author="Stephanie Thompson" w:date="2008-11-17T15:36:00Z"/>
          <w:rFonts w:ascii="Garamond" w:hAnsi="Garamond"/>
          <w:sz w:val="22"/>
          <w:szCs w:val="22"/>
        </w:rPr>
        <w:pPrChange w:id="7720" w:author="Stephanie Thompson" w:date="2008-11-19T11:52:00Z">
          <w:pPr/>
        </w:pPrChange>
      </w:pPr>
    </w:p>
    <w:p w:rsidR="009821B1" w:rsidRDefault="006C4DF1">
      <w:pPr>
        <w:pStyle w:val="BodyText"/>
        <w:tabs>
          <w:tab w:val="left" w:pos="1080"/>
          <w:tab w:val="left" w:pos="1980"/>
          <w:tab w:val="left" w:pos="10076"/>
        </w:tabs>
        <w:rPr>
          <w:del w:id="7721" w:author="Stephanie Thompson" w:date="2008-11-17T15:36:00Z"/>
          <w:rFonts w:ascii="Garamond" w:hAnsi="Garamond"/>
          <w:sz w:val="22"/>
          <w:szCs w:val="22"/>
        </w:rPr>
        <w:pPrChange w:id="7722" w:author="Stephanie Thompson" w:date="2008-11-19T11:52:00Z">
          <w:pPr/>
        </w:pPrChange>
      </w:pPr>
      <w:del w:id="7723"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7724"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25" w:author="Stephanie Thompson" w:date="2008-11-17T15:36:00Z"/>
                <w:rFonts w:ascii="Garamond" w:hAnsi="Garamond"/>
                <w:sz w:val="22"/>
                <w:szCs w:val="22"/>
              </w:rPr>
              <w:pPrChange w:id="7726" w:author="Stephanie Thompson" w:date="2008-11-19T11:52:00Z">
                <w:pPr/>
              </w:pPrChange>
            </w:pPr>
            <w:del w:id="7727" w:author="Stephanie Thompson" w:date="2008-11-17T15:36:00Z">
              <w:r w:rsidRPr="00EB43F4" w:rsidDel="00E361B9">
                <w:rPr>
                  <w:rFonts w:ascii="Garamond" w:hAnsi="Garamond"/>
                  <w:sz w:val="22"/>
                  <w:szCs w:val="22"/>
                </w:rPr>
                <w:delText>04/14/06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28" w:author="Stephanie Thompson" w:date="2008-11-17T15:36:00Z"/>
                <w:rFonts w:ascii="Garamond" w:hAnsi="Garamond"/>
                <w:sz w:val="22"/>
                <w:szCs w:val="22"/>
              </w:rPr>
              <w:pPrChange w:id="7729" w:author="Stephanie Thompson" w:date="2008-11-19T11:52:00Z">
                <w:pPr/>
              </w:pPrChange>
            </w:pPr>
            <w:del w:id="7730" w:author="Stephanie Thompson" w:date="2008-11-17T15:36:00Z">
              <w:r w:rsidRPr="00EB43F4" w:rsidDel="00E361B9">
                <w:rPr>
                  <w:rFonts w:ascii="Garamond" w:hAnsi="Garamond"/>
                  <w:sz w:val="22"/>
                  <w:szCs w:val="22"/>
                </w:rPr>
                <w:delText>02:30 – 03:30</w:delText>
              </w:r>
            </w:del>
          </w:p>
        </w:tc>
      </w:tr>
      <w:tr w:rsidR="006C4DF1" w:rsidRPr="00EB43F4" w:rsidDel="00E361B9">
        <w:trPr>
          <w:trHeight w:val="255"/>
          <w:del w:id="7731"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32" w:author="Stephanie Thompson" w:date="2008-11-17T15:36:00Z"/>
                <w:rFonts w:ascii="Garamond" w:hAnsi="Garamond"/>
                <w:sz w:val="22"/>
                <w:szCs w:val="22"/>
              </w:rPr>
              <w:pPrChange w:id="7733" w:author="Stephanie Thompson" w:date="2008-11-19T11:52:00Z">
                <w:pPr/>
              </w:pPrChange>
            </w:pPr>
            <w:del w:id="7734"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35" w:author="Stephanie Thompson" w:date="2008-11-17T15:36:00Z"/>
                <w:rFonts w:ascii="Garamond" w:hAnsi="Garamond"/>
                <w:sz w:val="22"/>
                <w:szCs w:val="22"/>
              </w:rPr>
              <w:pPrChange w:id="7736" w:author="Stephanie Thompson" w:date="2008-11-19T11:52:00Z">
                <w:pPr/>
              </w:pPrChange>
            </w:pPr>
            <w:del w:id="7737" w:author="Stephanie Thompson" w:date="2008-11-17T15:36:00Z">
              <w:r w:rsidRPr="00EB43F4" w:rsidDel="00E361B9">
                <w:rPr>
                  <w:rFonts w:ascii="Garamond" w:hAnsi="Garamond"/>
                  <w:sz w:val="22"/>
                  <w:szCs w:val="22"/>
                </w:rPr>
                <w:delText>14:30 – 17:45</w:delText>
              </w:r>
            </w:del>
          </w:p>
        </w:tc>
      </w:tr>
    </w:tbl>
    <w:p w:rsidR="009821B1" w:rsidRDefault="009821B1">
      <w:pPr>
        <w:pStyle w:val="BodyText"/>
        <w:tabs>
          <w:tab w:val="left" w:pos="1080"/>
          <w:tab w:val="left" w:pos="1980"/>
          <w:tab w:val="left" w:pos="10076"/>
        </w:tabs>
        <w:rPr>
          <w:del w:id="7738" w:author="Stephanie Thompson" w:date="2008-11-17T15:36:00Z"/>
          <w:rFonts w:ascii="Garamond" w:hAnsi="Garamond"/>
          <w:sz w:val="22"/>
          <w:szCs w:val="22"/>
        </w:rPr>
        <w:pPrChange w:id="7739" w:author="Stephanie Thompson" w:date="2008-11-19T11:52:00Z">
          <w:pPr/>
        </w:pPrChange>
      </w:pPr>
    </w:p>
    <w:p w:rsidR="009821B1" w:rsidRDefault="006C4DF1">
      <w:pPr>
        <w:pStyle w:val="BodyText"/>
        <w:tabs>
          <w:tab w:val="left" w:pos="1080"/>
          <w:tab w:val="left" w:pos="1980"/>
          <w:tab w:val="left" w:pos="10076"/>
        </w:tabs>
        <w:rPr>
          <w:del w:id="7740" w:author="Stephanie Thompson" w:date="2008-11-17T15:36:00Z"/>
          <w:rFonts w:ascii="Garamond" w:hAnsi="Garamond"/>
          <w:sz w:val="22"/>
          <w:szCs w:val="22"/>
        </w:rPr>
        <w:pPrChange w:id="7741" w:author="Stephanie Thompson" w:date="2008-11-19T11:52:00Z">
          <w:pPr/>
        </w:pPrChange>
      </w:pPr>
      <w:del w:id="7742" w:author="Stephanie Thompson" w:date="2008-11-17T15:36:00Z">
        <w:r w:rsidRPr="00EB43F4" w:rsidDel="00E361B9">
          <w:rPr>
            <w:rFonts w:ascii="Garamond" w:hAnsi="Garamond"/>
            <w:sz w:val="22"/>
            <w:szCs w:val="22"/>
          </w:rPr>
          <w:delText>Water temperature, DO (percent and concentration), and  pH values deleted - probes emerged from water due to low water level</w:delText>
        </w:r>
      </w:del>
    </w:p>
    <w:tbl>
      <w:tblPr>
        <w:tblW w:w="2920" w:type="dxa"/>
        <w:tblInd w:w="93" w:type="dxa"/>
        <w:tblLook w:val="0000"/>
      </w:tblPr>
      <w:tblGrid>
        <w:gridCol w:w="1500"/>
        <w:gridCol w:w="1420"/>
      </w:tblGrid>
      <w:tr w:rsidR="006C4DF1" w:rsidRPr="00EB43F4" w:rsidDel="00E361B9">
        <w:trPr>
          <w:trHeight w:val="255"/>
          <w:del w:id="7743" w:author="Stephanie Thompson" w:date="2008-11-17T15:36:00Z"/>
        </w:trPr>
        <w:tc>
          <w:tcPr>
            <w:tcW w:w="150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44" w:author="Stephanie Thompson" w:date="2008-11-17T15:36:00Z"/>
                <w:rFonts w:ascii="Garamond" w:hAnsi="Garamond"/>
                <w:sz w:val="22"/>
                <w:szCs w:val="22"/>
              </w:rPr>
              <w:pPrChange w:id="7745" w:author="Stephanie Thompson" w:date="2008-11-19T11:52:00Z">
                <w:pPr/>
              </w:pPrChange>
            </w:pPr>
            <w:del w:id="7746" w:author="Stephanie Thompson" w:date="2008-11-17T15:36:00Z">
              <w:r w:rsidRPr="00EB43F4" w:rsidDel="00E361B9">
                <w:rPr>
                  <w:rFonts w:ascii="Garamond" w:hAnsi="Garamond"/>
                  <w:sz w:val="22"/>
                  <w:szCs w:val="22"/>
                </w:rPr>
                <w:delText>04/28/06</w:delText>
              </w:r>
            </w:del>
          </w:p>
        </w:tc>
        <w:tc>
          <w:tcPr>
            <w:tcW w:w="1420" w:type="dxa"/>
            <w:tcBorders>
              <w:top w:val="nil"/>
              <w:left w:val="nil"/>
              <w:bottom w:val="nil"/>
              <w:right w:val="nil"/>
            </w:tcBorders>
            <w:shd w:val="clear" w:color="auto" w:fill="auto"/>
            <w:noWrap/>
            <w:vAlign w:val="bottom"/>
          </w:tcPr>
          <w:p w:rsidR="009821B1" w:rsidRDefault="006C4DF1">
            <w:pPr>
              <w:pStyle w:val="BodyText"/>
              <w:tabs>
                <w:tab w:val="left" w:pos="1080"/>
                <w:tab w:val="left" w:pos="1980"/>
                <w:tab w:val="left" w:pos="10076"/>
              </w:tabs>
              <w:rPr>
                <w:del w:id="7747" w:author="Stephanie Thompson" w:date="2008-11-17T15:36:00Z"/>
                <w:rFonts w:ascii="Garamond" w:hAnsi="Garamond"/>
                <w:sz w:val="22"/>
                <w:szCs w:val="22"/>
              </w:rPr>
              <w:pPrChange w:id="7748" w:author="Stephanie Thompson" w:date="2008-11-19T11:52:00Z">
                <w:pPr/>
              </w:pPrChange>
            </w:pPr>
            <w:del w:id="7749" w:author="Stephanie Thompson" w:date="2008-11-17T15:36:00Z">
              <w:r w:rsidRPr="00EB43F4" w:rsidDel="00E361B9">
                <w:rPr>
                  <w:rFonts w:ascii="Garamond" w:hAnsi="Garamond"/>
                  <w:sz w:val="22"/>
                  <w:szCs w:val="22"/>
                </w:rPr>
                <w:delText>14:45 – 17:30</w:delText>
              </w:r>
            </w:del>
          </w:p>
        </w:tc>
      </w:tr>
    </w:tbl>
    <w:p w:rsidR="009821B1" w:rsidRDefault="009821B1">
      <w:pPr>
        <w:pStyle w:val="BodyText"/>
        <w:tabs>
          <w:tab w:val="left" w:pos="1080"/>
          <w:tab w:val="left" w:pos="1980"/>
          <w:tab w:val="left" w:pos="10076"/>
        </w:tabs>
        <w:rPr>
          <w:del w:id="7750" w:author="Stephanie Thompson" w:date="2008-11-17T15:36:00Z"/>
          <w:rFonts w:ascii="Garamond" w:hAnsi="Garamond"/>
          <w:sz w:val="22"/>
          <w:szCs w:val="22"/>
        </w:rPr>
        <w:pPrChange w:id="7751" w:author="Stephanie Thompson" w:date="2008-11-19T11:52:00Z">
          <w:pPr/>
        </w:pPrChange>
      </w:pPr>
    </w:p>
    <w:p w:rsidR="009821B1" w:rsidRDefault="000C125D">
      <w:pPr>
        <w:pStyle w:val="BodyText"/>
        <w:tabs>
          <w:tab w:val="left" w:pos="1080"/>
          <w:tab w:val="left" w:pos="1980"/>
          <w:tab w:val="left" w:pos="10076"/>
        </w:tabs>
        <w:rPr>
          <w:del w:id="7752" w:author="Stephanie Thompson" w:date="2008-11-17T15:36:00Z"/>
          <w:rFonts w:ascii="Garamond" w:hAnsi="Garamond"/>
          <w:sz w:val="22"/>
          <w:szCs w:val="22"/>
        </w:rPr>
        <w:pPrChange w:id="7753" w:author="Stephanie Thompson" w:date="2008-11-19T11:52:00Z">
          <w:pPr/>
        </w:pPrChange>
      </w:pPr>
      <w:del w:id="7754" w:author="Stephanie Thompson" w:date="2008-11-17T15:36:00Z">
        <w:r w:rsidRPr="00EB43F4" w:rsidDel="00E361B9">
          <w:rPr>
            <w:rFonts w:ascii="Garamond" w:hAnsi="Garamond"/>
            <w:sz w:val="22"/>
            <w:szCs w:val="22"/>
          </w:rPr>
          <w:delText>May 1 – 31, 2006</w:delText>
        </w:r>
      </w:del>
    </w:p>
    <w:p w:rsidR="009821B1" w:rsidRDefault="009821B1">
      <w:pPr>
        <w:pStyle w:val="BodyText"/>
        <w:tabs>
          <w:tab w:val="left" w:pos="1080"/>
          <w:tab w:val="left" w:pos="1980"/>
          <w:tab w:val="left" w:pos="10076"/>
        </w:tabs>
        <w:rPr>
          <w:del w:id="7755" w:author="Stephanie Thompson" w:date="2008-11-17T15:36:00Z"/>
          <w:rFonts w:ascii="Garamond" w:hAnsi="Garamond"/>
          <w:sz w:val="22"/>
          <w:szCs w:val="22"/>
        </w:rPr>
        <w:pPrChange w:id="7756" w:author="Stephanie Thompson" w:date="2008-11-19T11:52:00Z">
          <w:pPr/>
        </w:pPrChange>
      </w:pPr>
    </w:p>
    <w:p w:rsidR="009821B1" w:rsidRDefault="00DE356E">
      <w:pPr>
        <w:pStyle w:val="BodyText"/>
        <w:tabs>
          <w:tab w:val="left" w:pos="1080"/>
          <w:tab w:val="left" w:pos="1980"/>
          <w:tab w:val="left" w:pos="10076"/>
        </w:tabs>
        <w:rPr>
          <w:del w:id="7757" w:author="Stephanie Thompson" w:date="2008-11-17T15:36:00Z"/>
          <w:rFonts w:ascii="Garamond" w:hAnsi="Garamond"/>
          <w:sz w:val="22"/>
          <w:szCs w:val="22"/>
        </w:rPr>
        <w:pPrChange w:id="7758" w:author="Stephanie Thompson" w:date="2008-11-19T11:52:00Z">
          <w:pPr/>
        </w:pPrChange>
      </w:pPr>
      <w:del w:id="7759"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7760" w:author="Stephanie Thompson" w:date="2008-11-17T15:36:00Z"/>
          <w:rFonts w:ascii="Garamond" w:hAnsi="Garamond"/>
          <w:sz w:val="22"/>
          <w:szCs w:val="22"/>
        </w:rPr>
        <w:pPrChange w:id="7761" w:author="Stephanie Thompson" w:date="2008-11-19T11:52:00Z">
          <w:pPr/>
        </w:pPrChange>
      </w:pPr>
    </w:p>
    <w:p w:rsidR="009821B1" w:rsidRDefault="00272BF3">
      <w:pPr>
        <w:pStyle w:val="BodyText"/>
        <w:tabs>
          <w:tab w:val="left" w:pos="1080"/>
          <w:tab w:val="left" w:pos="1980"/>
          <w:tab w:val="left" w:pos="10076"/>
        </w:tabs>
        <w:rPr>
          <w:del w:id="7762" w:author="Stephanie Thompson" w:date="2008-11-17T15:36:00Z"/>
          <w:rFonts w:ascii="Garamond" w:hAnsi="Garamond"/>
          <w:sz w:val="22"/>
          <w:szCs w:val="22"/>
        </w:rPr>
        <w:pPrChange w:id="7763" w:author="Stephanie Thompson" w:date="2008-11-19T11:52:00Z">
          <w:pPr/>
        </w:pPrChange>
      </w:pPr>
      <w:del w:id="7764" w:author="Stephanie Thompson" w:date="2008-11-17T15:36:00Z">
        <w:r w:rsidRPr="00EB43F4" w:rsidDel="00E361B9">
          <w:rPr>
            <w:rFonts w:ascii="Garamond" w:hAnsi="Garamond"/>
            <w:sz w:val="22"/>
            <w:szCs w:val="22"/>
          </w:rPr>
          <w:delText>Turbidity data appears falsely high, most likely due to fouling of wiper</w:delText>
        </w:r>
      </w:del>
    </w:p>
    <w:tbl>
      <w:tblPr>
        <w:tblW w:w="5775" w:type="dxa"/>
        <w:tblInd w:w="93" w:type="dxa"/>
        <w:tblLook w:val="0000"/>
      </w:tblPr>
      <w:tblGrid>
        <w:gridCol w:w="1500"/>
        <w:gridCol w:w="1395"/>
        <w:gridCol w:w="1440"/>
        <w:gridCol w:w="1440"/>
      </w:tblGrid>
      <w:tr w:rsidR="00272BF3" w:rsidRPr="00EB43F4" w:rsidDel="00E361B9">
        <w:trPr>
          <w:trHeight w:val="255"/>
          <w:del w:id="7765" w:author="Stephanie Thompson" w:date="2008-11-17T15:36:00Z"/>
        </w:trPr>
        <w:tc>
          <w:tcPr>
            <w:tcW w:w="1500" w:type="dxa"/>
            <w:tcBorders>
              <w:top w:val="nil"/>
              <w:left w:val="nil"/>
              <w:bottom w:val="nil"/>
              <w:right w:val="nil"/>
            </w:tcBorders>
            <w:shd w:val="clear" w:color="auto" w:fill="auto"/>
            <w:noWrap/>
            <w:vAlign w:val="bottom"/>
          </w:tcPr>
          <w:p w:rsidR="009821B1" w:rsidRDefault="00272BF3">
            <w:pPr>
              <w:pStyle w:val="BodyText"/>
              <w:tabs>
                <w:tab w:val="left" w:pos="1080"/>
                <w:tab w:val="left" w:pos="1980"/>
                <w:tab w:val="left" w:pos="10076"/>
              </w:tabs>
              <w:rPr>
                <w:del w:id="7766" w:author="Stephanie Thompson" w:date="2008-11-17T15:36:00Z"/>
                <w:rFonts w:ascii="Garamond" w:hAnsi="Garamond"/>
                <w:sz w:val="22"/>
                <w:szCs w:val="22"/>
              </w:rPr>
              <w:pPrChange w:id="7767" w:author="Stephanie Thompson" w:date="2008-11-19T11:52:00Z">
                <w:pPr/>
              </w:pPrChange>
            </w:pPr>
            <w:del w:id="7768" w:author="Stephanie Thompson" w:date="2008-11-17T15:36:00Z">
              <w:r w:rsidRPr="00EB43F4" w:rsidDel="00E361B9">
                <w:rPr>
                  <w:rFonts w:ascii="Garamond" w:hAnsi="Garamond"/>
                  <w:sz w:val="22"/>
                  <w:szCs w:val="22"/>
                </w:rPr>
                <w:delText>05/01/06</w:delText>
              </w:r>
            </w:del>
          </w:p>
        </w:tc>
        <w:tc>
          <w:tcPr>
            <w:tcW w:w="1395" w:type="dxa"/>
            <w:tcBorders>
              <w:top w:val="nil"/>
              <w:left w:val="nil"/>
              <w:bottom w:val="nil"/>
              <w:right w:val="nil"/>
            </w:tcBorders>
            <w:shd w:val="clear" w:color="auto" w:fill="auto"/>
            <w:noWrap/>
            <w:vAlign w:val="bottom"/>
          </w:tcPr>
          <w:p w:rsidR="009821B1" w:rsidRDefault="00272BF3">
            <w:pPr>
              <w:pStyle w:val="BodyText"/>
              <w:tabs>
                <w:tab w:val="left" w:pos="1080"/>
                <w:tab w:val="left" w:pos="1980"/>
                <w:tab w:val="left" w:pos="10076"/>
              </w:tabs>
              <w:rPr>
                <w:del w:id="7769" w:author="Stephanie Thompson" w:date="2008-11-17T15:36:00Z"/>
                <w:rFonts w:ascii="Garamond" w:hAnsi="Garamond"/>
                <w:sz w:val="22"/>
                <w:szCs w:val="22"/>
              </w:rPr>
              <w:pPrChange w:id="7770" w:author="Stephanie Thompson" w:date="2008-11-19T11:52:00Z">
                <w:pPr/>
              </w:pPrChange>
            </w:pPr>
            <w:del w:id="7771" w:author="Stephanie Thompson" w:date="2008-11-17T15:36:00Z">
              <w:r w:rsidRPr="00EB43F4" w:rsidDel="00E361B9">
                <w:rPr>
                  <w:rFonts w:ascii="Garamond" w:hAnsi="Garamond"/>
                  <w:sz w:val="22"/>
                  <w:szCs w:val="22"/>
                </w:rPr>
                <w:delText>00:00</w:delText>
              </w:r>
            </w:del>
          </w:p>
        </w:tc>
        <w:tc>
          <w:tcPr>
            <w:tcW w:w="1440" w:type="dxa"/>
            <w:vAlign w:val="bottom"/>
          </w:tcPr>
          <w:p w:rsidR="009821B1" w:rsidRDefault="00272BF3">
            <w:pPr>
              <w:pStyle w:val="BodyText"/>
              <w:tabs>
                <w:tab w:val="left" w:pos="1080"/>
                <w:tab w:val="left" w:pos="1980"/>
                <w:tab w:val="left" w:pos="10076"/>
              </w:tabs>
              <w:rPr>
                <w:del w:id="7772" w:author="Stephanie Thompson" w:date="2008-11-17T15:36:00Z"/>
                <w:rFonts w:ascii="Garamond" w:hAnsi="Garamond"/>
                <w:sz w:val="22"/>
                <w:szCs w:val="22"/>
              </w:rPr>
              <w:pPrChange w:id="7773" w:author="Stephanie Thompson" w:date="2008-11-19T11:52:00Z">
                <w:pPr/>
              </w:pPrChange>
            </w:pPr>
            <w:del w:id="7774" w:author="Stephanie Thompson" w:date="2008-11-17T15:36:00Z">
              <w:r w:rsidRPr="00EB43F4" w:rsidDel="00E361B9">
                <w:rPr>
                  <w:rFonts w:ascii="Garamond" w:hAnsi="Garamond"/>
                  <w:sz w:val="22"/>
                  <w:szCs w:val="22"/>
                </w:rPr>
                <w:delText>05/02/06</w:delText>
              </w:r>
            </w:del>
          </w:p>
        </w:tc>
        <w:tc>
          <w:tcPr>
            <w:tcW w:w="1440" w:type="dxa"/>
            <w:vAlign w:val="bottom"/>
          </w:tcPr>
          <w:p w:rsidR="009821B1" w:rsidRDefault="00272BF3">
            <w:pPr>
              <w:pStyle w:val="BodyText"/>
              <w:tabs>
                <w:tab w:val="left" w:pos="1080"/>
                <w:tab w:val="left" w:pos="1980"/>
                <w:tab w:val="left" w:pos="10076"/>
              </w:tabs>
              <w:rPr>
                <w:del w:id="7775" w:author="Stephanie Thompson" w:date="2008-11-17T15:36:00Z"/>
                <w:rFonts w:ascii="Garamond" w:hAnsi="Garamond"/>
                <w:sz w:val="22"/>
                <w:szCs w:val="22"/>
              </w:rPr>
              <w:pPrChange w:id="7776" w:author="Stephanie Thompson" w:date="2008-11-19T11:52:00Z">
                <w:pPr/>
              </w:pPrChange>
            </w:pPr>
            <w:del w:id="7777" w:author="Stephanie Thompson" w:date="2008-11-17T15:36:00Z">
              <w:r w:rsidRPr="00EB43F4" w:rsidDel="00E361B9">
                <w:rPr>
                  <w:rFonts w:ascii="Garamond" w:hAnsi="Garamond"/>
                  <w:sz w:val="22"/>
                  <w:szCs w:val="22"/>
                </w:rPr>
                <w:delText>12:30</w:delText>
              </w:r>
            </w:del>
          </w:p>
        </w:tc>
      </w:tr>
    </w:tbl>
    <w:p w:rsidR="009821B1" w:rsidRDefault="009821B1">
      <w:pPr>
        <w:pStyle w:val="BodyText"/>
        <w:tabs>
          <w:tab w:val="left" w:pos="1080"/>
          <w:tab w:val="left" w:pos="1980"/>
          <w:tab w:val="left" w:pos="10076"/>
        </w:tabs>
        <w:rPr>
          <w:del w:id="7778" w:author="Stephanie Thompson" w:date="2008-11-17T15:36:00Z"/>
          <w:rFonts w:ascii="Garamond" w:hAnsi="Garamond"/>
          <w:sz w:val="22"/>
          <w:szCs w:val="22"/>
        </w:rPr>
        <w:pPrChange w:id="7779" w:author="Stephanie Thompson" w:date="2008-11-19T11:52:00Z">
          <w:pPr/>
        </w:pPrChange>
      </w:pPr>
    </w:p>
    <w:p w:rsidR="009821B1" w:rsidRDefault="00272BF3">
      <w:pPr>
        <w:pStyle w:val="BodyText"/>
        <w:tabs>
          <w:tab w:val="left" w:pos="1080"/>
          <w:tab w:val="left" w:pos="1980"/>
          <w:tab w:val="left" w:pos="10076"/>
        </w:tabs>
        <w:rPr>
          <w:del w:id="7780" w:author="Stephanie Thompson" w:date="2008-11-17T15:36:00Z"/>
          <w:rFonts w:ascii="Garamond" w:hAnsi="Garamond"/>
          <w:sz w:val="22"/>
          <w:szCs w:val="22"/>
        </w:rPr>
        <w:pPrChange w:id="7781" w:author="Stephanie Thompson" w:date="2008-11-19T11:52:00Z">
          <w:pPr/>
        </w:pPrChange>
      </w:pPr>
      <w:del w:id="7782" w:author="Stephanie Thompson" w:date="2008-11-17T15:36:00Z">
        <w:r w:rsidRPr="00EB43F4" w:rsidDel="00E361B9">
          <w:rPr>
            <w:rFonts w:ascii="Garamond" w:hAnsi="Garamond"/>
            <w:sz w:val="22"/>
            <w:szCs w:val="22"/>
          </w:rPr>
          <w:delText>Negative depth values removed</w:delText>
        </w:r>
      </w:del>
    </w:p>
    <w:tbl>
      <w:tblPr>
        <w:tblW w:w="5775" w:type="dxa"/>
        <w:tblInd w:w="93" w:type="dxa"/>
        <w:tblLook w:val="0000"/>
      </w:tblPr>
      <w:tblGrid>
        <w:gridCol w:w="1500"/>
        <w:gridCol w:w="1395"/>
        <w:gridCol w:w="25"/>
        <w:gridCol w:w="1418"/>
        <w:gridCol w:w="1417"/>
        <w:gridCol w:w="20"/>
      </w:tblGrid>
      <w:tr w:rsidR="001834E1" w:rsidRPr="00EB43F4" w:rsidDel="00E361B9">
        <w:trPr>
          <w:trHeight w:val="255"/>
          <w:del w:id="7783" w:author="Stephanie Thompson" w:date="2008-11-17T15:36:00Z"/>
        </w:trPr>
        <w:tc>
          <w:tcPr>
            <w:tcW w:w="1500"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784" w:author="Stephanie Thompson" w:date="2008-11-17T15:36:00Z"/>
                <w:rFonts w:ascii="Garamond" w:hAnsi="Garamond"/>
                <w:sz w:val="22"/>
                <w:szCs w:val="22"/>
              </w:rPr>
              <w:pPrChange w:id="7785" w:author="Stephanie Thompson" w:date="2008-11-19T11:52:00Z">
                <w:pPr/>
              </w:pPrChange>
            </w:pPr>
            <w:del w:id="7786" w:author="Stephanie Thompson" w:date="2008-11-17T15:36:00Z">
              <w:r w:rsidRPr="00EB43F4" w:rsidDel="00E361B9">
                <w:rPr>
                  <w:rFonts w:ascii="Garamond" w:hAnsi="Garamond"/>
                  <w:sz w:val="22"/>
                  <w:szCs w:val="22"/>
                </w:rPr>
                <w:delText>05/16/06</w:delText>
              </w:r>
            </w:del>
          </w:p>
        </w:tc>
        <w:tc>
          <w:tcPr>
            <w:tcW w:w="1395"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787" w:author="Stephanie Thompson" w:date="2008-11-17T15:36:00Z"/>
                <w:rFonts w:ascii="Garamond" w:hAnsi="Garamond"/>
                <w:sz w:val="22"/>
                <w:szCs w:val="22"/>
              </w:rPr>
              <w:pPrChange w:id="7788" w:author="Stephanie Thompson" w:date="2008-11-19T11:52:00Z">
                <w:pPr/>
              </w:pPrChange>
            </w:pPr>
            <w:del w:id="7789" w:author="Stephanie Thompson" w:date="2008-11-17T15:36:00Z">
              <w:r w:rsidRPr="00EB43F4" w:rsidDel="00E361B9">
                <w:rPr>
                  <w:rFonts w:ascii="Garamond" w:hAnsi="Garamond"/>
                  <w:sz w:val="22"/>
                  <w:szCs w:val="22"/>
                </w:rPr>
                <w:delText>11:00 to</w:delText>
              </w:r>
            </w:del>
          </w:p>
        </w:tc>
        <w:tc>
          <w:tcPr>
            <w:tcW w:w="1443" w:type="dxa"/>
            <w:gridSpan w:val="2"/>
            <w:vAlign w:val="bottom"/>
          </w:tcPr>
          <w:p w:rsidR="009821B1" w:rsidRDefault="001834E1">
            <w:pPr>
              <w:pStyle w:val="BodyText"/>
              <w:tabs>
                <w:tab w:val="left" w:pos="1080"/>
                <w:tab w:val="left" w:pos="1980"/>
                <w:tab w:val="left" w:pos="10076"/>
              </w:tabs>
              <w:rPr>
                <w:del w:id="7790" w:author="Stephanie Thompson" w:date="2008-11-17T15:36:00Z"/>
                <w:rFonts w:ascii="Garamond" w:hAnsi="Garamond"/>
                <w:sz w:val="22"/>
                <w:szCs w:val="22"/>
              </w:rPr>
              <w:pPrChange w:id="7791" w:author="Stephanie Thompson" w:date="2008-11-19T11:52:00Z">
                <w:pPr/>
              </w:pPrChange>
            </w:pPr>
            <w:del w:id="7792" w:author="Stephanie Thompson" w:date="2008-11-17T15:36:00Z">
              <w:r w:rsidRPr="00EB43F4" w:rsidDel="00E361B9">
                <w:rPr>
                  <w:rFonts w:ascii="Garamond" w:hAnsi="Garamond"/>
                  <w:sz w:val="22"/>
                  <w:szCs w:val="22"/>
                </w:rPr>
                <w:delText>05/19/06</w:delText>
              </w:r>
            </w:del>
          </w:p>
        </w:tc>
        <w:tc>
          <w:tcPr>
            <w:tcW w:w="1437" w:type="dxa"/>
            <w:gridSpan w:val="2"/>
            <w:vAlign w:val="bottom"/>
          </w:tcPr>
          <w:p w:rsidR="009821B1" w:rsidRDefault="001834E1">
            <w:pPr>
              <w:pStyle w:val="BodyText"/>
              <w:tabs>
                <w:tab w:val="left" w:pos="1080"/>
                <w:tab w:val="left" w:pos="1980"/>
                <w:tab w:val="left" w:pos="10076"/>
              </w:tabs>
              <w:rPr>
                <w:del w:id="7793" w:author="Stephanie Thompson" w:date="2008-11-17T15:36:00Z"/>
                <w:rFonts w:ascii="Garamond" w:hAnsi="Garamond"/>
                <w:sz w:val="22"/>
                <w:szCs w:val="22"/>
              </w:rPr>
              <w:pPrChange w:id="7794" w:author="Stephanie Thompson" w:date="2008-11-19T11:52:00Z">
                <w:pPr/>
              </w:pPrChange>
            </w:pPr>
            <w:del w:id="7795" w:author="Stephanie Thompson" w:date="2008-11-17T15:36:00Z">
              <w:r w:rsidRPr="00EB43F4" w:rsidDel="00E361B9">
                <w:rPr>
                  <w:rFonts w:ascii="Garamond" w:hAnsi="Garamond"/>
                  <w:sz w:val="22"/>
                  <w:szCs w:val="22"/>
                </w:rPr>
                <w:delText>21:30</w:delText>
              </w:r>
            </w:del>
          </w:p>
        </w:tc>
      </w:tr>
      <w:tr w:rsidR="001834E1" w:rsidRPr="00EB43F4" w:rsidDel="00E361B9">
        <w:trPr>
          <w:trHeight w:val="255"/>
          <w:del w:id="7796" w:author="Stephanie Thompson" w:date="2008-11-17T15:36:00Z"/>
        </w:trPr>
        <w:tc>
          <w:tcPr>
            <w:tcW w:w="1500"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797" w:author="Stephanie Thompson" w:date="2008-11-17T15:36:00Z"/>
                <w:rFonts w:ascii="Garamond" w:hAnsi="Garamond"/>
                <w:sz w:val="22"/>
                <w:szCs w:val="22"/>
              </w:rPr>
              <w:pPrChange w:id="7798" w:author="Stephanie Thompson" w:date="2008-11-19T11:52:00Z">
                <w:pPr/>
              </w:pPrChange>
            </w:pPr>
            <w:del w:id="7799" w:author="Stephanie Thompson" w:date="2008-11-17T15:36:00Z">
              <w:r w:rsidRPr="00EB43F4" w:rsidDel="00E361B9">
                <w:rPr>
                  <w:rFonts w:ascii="Garamond" w:hAnsi="Garamond"/>
                  <w:sz w:val="22"/>
                  <w:szCs w:val="22"/>
                </w:rPr>
                <w:delText>05/19/06</w:delText>
              </w:r>
            </w:del>
          </w:p>
        </w:tc>
        <w:tc>
          <w:tcPr>
            <w:tcW w:w="1395"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800" w:author="Stephanie Thompson" w:date="2008-11-17T15:36:00Z"/>
                <w:rFonts w:ascii="Garamond" w:hAnsi="Garamond"/>
                <w:sz w:val="22"/>
                <w:szCs w:val="22"/>
              </w:rPr>
              <w:pPrChange w:id="7801" w:author="Stephanie Thompson" w:date="2008-11-19T11:52:00Z">
                <w:pPr/>
              </w:pPrChange>
            </w:pPr>
            <w:del w:id="7802" w:author="Stephanie Thompson" w:date="2008-11-17T15:36:00Z">
              <w:r w:rsidRPr="00EB43F4" w:rsidDel="00E361B9">
                <w:rPr>
                  <w:rFonts w:ascii="Garamond" w:hAnsi="Garamond"/>
                  <w:sz w:val="22"/>
                  <w:szCs w:val="22"/>
                </w:rPr>
                <w:delText>23:00 to</w:delText>
              </w:r>
            </w:del>
          </w:p>
        </w:tc>
        <w:tc>
          <w:tcPr>
            <w:tcW w:w="1443" w:type="dxa"/>
            <w:gridSpan w:val="2"/>
            <w:vAlign w:val="bottom"/>
          </w:tcPr>
          <w:p w:rsidR="009821B1" w:rsidRDefault="001834E1">
            <w:pPr>
              <w:pStyle w:val="BodyText"/>
              <w:tabs>
                <w:tab w:val="left" w:pos="1080"/>
                <w:tab w:val="left" w:pos="1980"/>
                <w:tab w:val="left" w:pos="10076"/>
              </w:tabs>
              <w:rPr>
                <w:del w:id="7803" w:author="Stephanie Thompson" w:date="2008-11-17T15:36:00Z"/>
                <w:rFonts w:ascii="Garamond" w:hAnsi="Garamond"/>
                <w:sz w:val="22"/>
                <w:szCs w:val="22"/>
              </w:rPr>
              <w:pPrChange w:id="7804" w:author="Stephanie Thompson" w:date="2008-11-19T11:52:00Z">
                <w:pPr/>
              </w:pPrChange>
            </w:pPr>
            <w:del w:id="7805" w:author="Stephanie Thompson" w:date="2008-11-17T15:36:00Z">
              <w:r w:rsidRPr="00EB43F4" w:rsidDel="00E361B9">
                <w:rPr>
                  <w:rFonts w:ascii="Garamond" w:hAnsi="Garamond"/>
                  <w:sz w:val="22"/>
                  <w:szCs w:val="22"/>
                </w:rPr>
                <w:delText>05/20/06</w:delText>
              </w:r>
            </w:del>
          </w:p>
        </w:tc>
        <w:tc>
          <w:tcPr>
            <w:tcW w:w="1437" w:type="dxa"/>
            <w:gridSpan w:val="2"/>
            <w:vAlign w:val="bottom"/>
          </w:tcPr>
          <w:p w:rsidR="009821B1" w:rsidRDefault="001834E1">
            <w:pPr>
              <w:pStyle w:val="BodyText"/>
              <w:tabs>
                <w:tab w:val="left" w:pos="1080"/>
                <w:tab w:val="left" w:pos="1980"/>
                <w:tab w:val="left" w:pos="10076"/>
              </w:tabs>
              <w:rPr>
                <w:del w:id="7806" w:author="Stephanie Thompson" w:date="2008-11-17T15:36:00Z"/>
                <w:rFonts w:ascii="Garamond" w:hAnsi="Garamond"/>
                <w:sz w:val="22"/>
                <w:szCs w:val="22"/>
              </w:rPr>
              <w:pPrChange w:id="7807" w:author="Stephanie Thompson" w:date="2008-11-19T11:52:00Z">
                <w:pPr/>
              </w:pPrChange>
            </w:pPr>
            <w:del w:id="7808" w:author="Stephanie Thompson" w:date="2008-11-17T15:36:00Z">
              <w:r w:rsidRPr="00EB43F4" w:rsidDel="00E361B9">
                <w:rPr>
                  <w:rFonts w:ascii="Garamond" w:hAnsi="Garamond"/>
                  <w:sz w:val="22"/>
                  <w:szCs w:val="22"/>
                </w:rPr>
                <w:delText>07:45</w:delText>
              </w:r>
            </w:del>
          </w:p>
        </w:tc>
      </w:tr>
      <w:tr w:rsidR="001834E1" w:rsidRPr="00EB43F4" w:rsidDel="00E361B9">
        <w:trPr>
          <w:trHeight w:val="255"/>
          <w:del w:id="7809" w:author="Stephanie Thompson" w:date="2008-11-17T15:36:00Z"/>
        </w:trPr>
        <w:tc>
          <w:tcPr>
            <w:tcW w:w="1500"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810" w:author="Stephanie Thompson" w:date="2008-11-17T15:36:00Z"/>
                <w:rFonts w:ascii="Garamond" w:hAnsi="Garamond"/>
                <w:sz w:val="22"/>
                <w:szCs w:val="22"/>
              </w:rPr>
              <w:pPrChange w:id="7811" w:author="Stephanie Thompson" w:date="2008-11-19T11:52:00Z">
                <w:pPr/>
              </w:pPrChange>
            </w:pPr>
            <w:del w:id="7812" w:author="Stephanie Thompson" w:date="2008-11-17T15:36:00Z">
              <w:r w:rsidRPr="00EB43F4" w:rsidDel="00E361B9">
                <w:rPr>
                  <w:rFonts w:ascii="Garamond" w:hAnsi="Garamond"/>
                  <w:sz w:val="22"/>
                  <w:szCs w:val="22"/>
                </w:rPr>
                <w:delText>05/20/06</w:delText>
              </w:r>
            </w:del>
          </w:p>
        </w:tc>
        <w:tc>
          <w:tcPr>
            <w:tcW w:w="1395" w:type="dxa"/>
            <w:tcBorders>
              <w:top w:val="nil"/>
              <w:left w:val="nil"/>
              <w:bottom w:val="nil"/>
              <w:right w:val="nil"/>
            </w:tcBorders>
            <w:shd w:val="clear" w:color="auto" w:fill="auto"/>
            <w:noWrap/>
            <w:vAlign w:val="bottom"/>
          </w:tcPr>
          <w:p w:rsidR="009821B1" w:rsidRDefault="001834E1">
            <w:pPr>
              <w:pStyle w:val="BodyText"/>
              <w:tabs>
                <w:tab w:val="left" w:pos="1080"/>
                <w:tab w:val="left" w:pos="1980"/>
                <w:tab w:val="left" w:pos="10076"/>
              </w:tabs>
              <w:rPr>
                <w:del w:id="7813" w:author="Stephanie Thompson" w:date="2008-11-17T15:36:00Z"/>
                <w:rFonts w:ascii="Garamond" w:hAnsi="Garamond"/>
                <w:sz w:val="22"/>
                <w:szCs w:val="22"/>
              </w:rPr>
              <w:pPrChange w:id="7814" w:author="Stephanie Thompson" w:date="2008-11-19T11:52:00Z">
                <w:pPr/>
              </w:pPrChange>
            </w:pPr>
            <w:del w:id="7815" w:author="Stephanie Thompson" w:date="2008-11-17T15:36:00Z">
              <w:r w:rsidRPr="00EB43F4" w:rsidDel="00E361B9">
                <w:rPr>
                  <w:rFonts w:ascii="Garamond" w:hAnsi="Garamond"/>
                  <w:sz w:val="22"/>
                  <w:szCs w:val="22"/>
                </w:rPr>
                <w:delText xml:space="preserve">14:00 </w:delText>
              </w:r>
              <w:r w:rsidR="00100B56" w:rsidRPr="00EB43F4" w:rsidDel="00E361B9">
                <w:rPr>
                  <w:rFonts w:ascii="Garamond" w:hAnsi="Garamond"/>
                  <w:sz w:val="22"/>
                  <w:szCs w:val="22"/>
                </w:rPr>
                <w:delText>– 20:30</w:delText>
              </w:r>
            </w:del>
          </w:p>
        </w:tc>
        <w:tc>
          <w:tcPr>
            <w:tcW w:w="1443" w:type="dxa"/>
            <w:gridSpan w:val="2"/>
            <w:vAlign w:val="bottom"/>
          </w:tcPr>
          <w:p w:rsidR="009821B1" w:rsidRDefault="009821B1">
            <w:pPr>
              <w:pStyle w:val="BodyText"/>
              <w:tabs>
                <w:tab w:val="left" w:pos="1080"/>
                <w:tab w:val="left" w:pos="1980"/>
                <w:tab w:val="left" w:pos="10076"/>
              </w:tabs>
              <w:rPr>
                <w:del w:id="7816" w:author="Stephanie Thompson" w:date="2008-11-17T15:36:00Z"/>
                <w:rFonts w:ascii="Garamond" w:hAnsi="Garamond"/>
                <w:sz w:val="22"/>
                <w:szCs w:val="22"/>
              </w:rPr>
              <w:pPrChange w:id="7817" w:author="Stephanie Thompson" w:date="2008-11-19T11:52:00Z">
                <w:pPr/>
              </w:pPrChange>
            </w:pPr>
          </w:p>
        </w:tc>
        <w:tc>
          <w:tcPr>
            <w:tcW w:w="1437" w:type="dxa"/>
            <w:gridSpan w:val="2"/>
            <w:vAlign w:val="bottom"/>
          </w:tcPr>
          <w:p w:rsidR="009821B1" w:rsidRDefault="009821B1">
            <w:pPr>
              <w:pStyle w:val="BodyText"/>
              <w:tabs>
                <w:tab w:val="left" w:pos="1080"/>
                <w:tab w:val="left" w:pos="1980"/>
                <w:tab w:val="left" w:pos="10076"/>
              </w:tabs>
              <w:rPr>
                <w:del w:id="7818" w:author="Stephanie Thompson" w:date="2008-11-17T15:36:00Z"/>
                <w:rFonts w:ascii="Garamond" w:hAnsi="Garamond"/>
                <w:sz w:val="22"/>
                <w:szCs w:val="22"/>
              </w:rPr>
              <w:pPrChange w:id="7819" w:author="Stephanie Thompson" w:date="2008-11-19T11:52:00Z">
                <w:pPr/>
              </w:pPrChange>
            </w:pPr>
          </w:p>
        </w:tc>
      </w:tr>
      <w:tr w:rsidR="00100B56" w:rsidRPr="00EB43F4" w:rsidDel="00E361B9">
        <w:trPr>
          <w:trHeight w:val="255"/>
          <w:del w:id="7820"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21" w:author="Stephanie Thompson" w:date="2008-11-17T15:36:00Z"/>
                <w:rFonts w:ascii="Garamond" w:hAnsi="Garamond"/>
                <w:sz w:val="22"/>
                <w:szCs w:val="22"/>
              </w:rPr>
              <w:pPrChange w:id="7822" w:author="Stephanie Thompson" w:date="2008-11-19T11:52:00Z">
                <w:pPr/>
              </w:pPrChange>
            </w:pPr>
            <w:del w:id="7823" w:author="Stephanie Thompson" w:date="2008-11-17T15:36:00Z">
              <w:r w:rsidRPr="00EB43F4" w:rsidDel="00E361B9">
                <w:rPr>
                  <w:rFonts w:ascii="Garamond" w:hAnsi="Garamond"/>
                  <w:sz w:val="22"/>
                  <w:szCs w:val="22"/>
                </w:rPr>
                <w:delText>05/21/06</w:delText>
              </w:r>
            </w:del>
          </w:p>
        </w:tc>
        <w:tc>
          <w:tcPr>
            <w:tcW w:w="1395"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24" w:author="Stephanie Thompson" w:date="2008-11-17T15:36:00Z"/>
                <w:rFonts w:ascii="Garamond" w:hAnsi="Garamond"/>
                <w:sz w:val="22"/>
                <w:szCs w:val="22"/>
              </w:rPr>
              <w:pPrChange w:id="7825" w:author="Stephanie Thompson" w:date="2008-11-19T11:52:00Z">
                <w:pPr/>
              </w:pPrChange>
            </w:pPr>
            <w:del w:id="7826" w:author="Stephanie Thompson" w:date="2008-11-17T15:36:00Z">
              <w:r w:rsidRPr="00EB43F4" w:rsidDel="00E361B9">
                <w:rPr>
                  <w:rFonts w:ascii="Garamond" w:hAnsi="Garamond"/>
                  <w:sz w:val="22"/>
                  <w:szCs w:val="22"/>
                </w:rPr>
                <w:delText xml:space="preserve">03:00 – </w:delText>
              </w:r>
              <w:r w:rsidRPr="00EB43F4" w:rsidDel="00E361B9">
                <w:rPr>
                  <w:rFonts w:ascii="Garamond" w:hAnsi="Garamond"/>
                  <w:sz w:val="22"/>
                  <w:szCs w:val="22"/>
                </w:rPr>
                <w:lastRenderedPageBreak/>
                <w:delText>08:15,</w:delText>
              </w:r>
            </w:del>
          </w:p>
        </w:tc>
        <w:tc>
          <w:tcPr>
            <w:tcW w:w="1443" w:type="dxa"/>
            <w:gridSpan w:val="2"/>
            <w:vAlign w:val="bottom"/>
          </w:tcPr>
          <w:p w:rsidR="009821B1" w:rsidRDefault="00100B56">
            <w:pPr>
              <w:pStyle w:val="BodyText"/>
              <w:tabs>
                <w:tab w:val="left" w:pos="1080"/>
                <w:tab w:val="left" w:pos="1980"/>
                <w:tab w:val="left" w:pos="10076"/>
              </w:tabs>
              <w:rPr>
                <w:del w:id="7827" w:author="Stephanie Thompson" w:date="2008-11-17T15:36:00Z"/>
                <w:rFonts w:ascii="Garamond" w:hAnsi="Garamond"/>
                <w:sz w:val="22"/>
                <w:szCs w:val="22"/>
              </w:rPr>
              <w:pPrChange w:id="7828" w:author="Stephanie Thompson" w:date="2008-11-19T11:52:00Z">
                <w:pPr/>
              </w:pPrChange>
            </w:pPr>
            <w:del w:id="7829" w:author="Stephanie Thompson" w:date="2008-11-17T15:36:00Z">
              <w:r w:rsidRPr="00EB43F4" w:rsidDel="00E361B9">
                <w:rPr>
                  <w:rFonts w:ascii="Garamond" w:hAnsi="Garamond"/>
                  <w:sz w:val="22"/>
                  <w:szCs w:val="22"/>
                </w:rPr>
                <w:lastRenderedPageBreak/>
                <w:delText>15:30 – 20:00</w:delText>
              </w:r>
            </w:del>
          </w:p>
        </w:tc>
        <w:tc>
          <w:tcPr>
            <w:tcW w:w="1437" w:type="dxa"/>
            <w:gridSpan w:val="2"/>
            <w:vAlign w:val="bottom"/>
          </w:tcPr>
          <w:p w:rsidR="009821B1" w:rsidRDefault="009821B1">
            <w:pPr>
              <w:pStyle w:val="BodyText"/>
              <w:tabs>
                <w:tab w:val="left" w:pos="1080"/>
                <w:tab w:val="left" w:pos="1980"/>
                <w:tab w:val="left" w:pos="10076"/>
              </w:tabs>
              <w:rPr>
                <w:del w:id="7830" w:author="Stephanie Thompson" w:date="2008-11-17T15:36:00Z"/>
                <w:rFonts w:ascii="Garamond" w:hAnsi="Garamond"/>
                <w:sz w:val="22"/>
                <w:szCs w:val="22"/>
              </w:rPr>
              <w:pPrChange w:id="7831" w:author="Stephanie Thompson" w:date="2008-11-19T11:52:00Z">
                <w:pPr/>
              </w:pPrChange>
            </w:pPr>
          </w:p>
        </w:tc>
      </w:tr>
      <w:tr w:rsidR="00100B56" w:rsidRPr="00EB43F4" w:rsidDel="00E361B9">
        <w:trPr>
          <w:trHeight w:val="255"/>
          <w:del w:id="7832"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33" w:author="Stephanie Thompson" w:date="2008-11-17T15:36:00Z"/>
                <w:rFonts w:ascii="Garamond" w:hAnsi="Garamond"/>
                <w:sz w:val="22"/>
                <w:szCs w:val="22"/>
              </w:rPr>
              <w:pPrChange w:id="7834" w:author="Stephanie Thompson" w:date="2008-11-19T11:52:00Z">
                <w:pPr/>
              </w:pPrChange>
            </w:pPr>
            <w:del w:id="7835" w:author="Stephanie Thompson" w:date="2008-11-17T15:36:00Z">
              <w:r w:rsidRPr="00EB43F4" w:rsidDel="00E361B9">
                <w:rPr>
                  <w:rFonts w:ascii="Garamond" w:hAnsi="Garamond"/>
                  <w:sz w:val="22"/>
                  <w:szCs w:val="22"/>
                </w:rPr>
                <w:lastRenderedPageBreak/>
                <w:delText>05/22/06</w:delText>
              </w:r>
            </w:del>
          </w:p>
        </w:tc>
        <w:tc>
          <w:tcPr>
            <w:tcW w:w="1395"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36" w:author="Stephanie Thompson" w:date="2008-11-17T15:36:00Z"/>
                <w:rFonts w:ascii="Garamond" w:hAnsi="Garamond"/>
                <w:sz w:val="22"/>
                <w:szCs w:val="22"/>
              </w:rPr>
              <w:pPrChange w:id="7837" w:author="Stephanie Thompson" w:date="2008-11-19T11:52:00Z">
                <w:pPr/>
              </w:pPrChange>
            </w:pPr>
            <w:del w:id="7838" w:author="Stephanie Thompson" w:date="2008-11-17T15:36:00Z">
              <w:r w:rsidRPr="00EB43F4" w:rsidDel="00E361B9">
                <w:rPr>
                  <w:rFonts w:ascii="Garamond" w:hAnsi="Garamond"/>
                  <w:sz w:val="22"/>
                  <w:szCs w:val="22"/>
                </w:rPr>
                <w:delText>05:45 – 09:15,</w:delText>
              </w:r>
            </w:del>
          </w:p>
        </w:tc>
        <w:tc>
          <w:tcPr>
            <w:tcW w:w="1443" w:type="dxa"/>
            <w:gridSpan w:val="2"/>
            <w:vAlign w:val="bottom"/>
          </w:tcPr>
          <w:p w:rsidR="009821B1" w:rsidRDefault="00100B56">
            <w:pPr>
              <w:pStyle w:val="BodyText"/>
              <w:tabs>
                <w:tab w:val="left" w:pos="1080"/>
                <w:tab w:val="left" w:pos="1980"/>
                <w:tab w:val="left" w:pos="10076"/>
              </w:tabs>
              <w:rPr>
                <w:del w:id="7839" w:author="Stephanie Thompson" w:date="2008-11-17T15:36:00Z"/>
                <w:rFonts w:ascii="Garamond" w:hAnsi="Garamond"/>
                <w:sz w:val="22"/>
                <w:szCs w:val="22"/>
              </w:rPr>
              <w:pPrChange w:id="7840" w:author="Stephanie Thompson" w:date="2008-11-19T11:52:00Z">
                <w:pPr/>
              </w:pPrChange>
            </w:pPr>
            <w:del w:id="7841" w:author="Stephanie Thompson" w:date="2008-11-17T15:36:00Z">
              <w:r w:rsidRPr="00EB43F4" w:rsidDel="00E361B9">
                <w:rPr>
                  <w:rFonts w:ascii="Garamond" w:hAnsi="Garamond"/>
                  <w:sz w:val="22"/>
                  <w:szCs w:val="22"/>
                </w:rPr>
                <w:delText>16:15 – 21:00</w:delText>
              </w:r>
            </w:del>
          </w:p>
        </w:tc>
        <w:tc>
          <w:tcPr>
            <w:tcW w:w="1437" w:type="dxa"/>
            <w:gridSpan w:val="2"/>
            <w:vAlign w:val="bottom"/>
          </w:tcPr>
          <w:p w:rsidR="009821B1" w:rsidRDefault="009821B1">
            <w:pPr>
              <w:pStyle w:val="BodyText"/>
              <w:tabs>
                <w:tab w:val="left" w:pos="1080"/>
                <w:tab w:val="left" w:pos="1980"/>
                <w:tab w:val="left" w:pos="10076"/>
              </w:tabs>
              <w:rPr>
                <w:del w:id="7842" w:author="Stephanie Thompson" w:date="2008-11-17T15:36:00Z"/>
                <w:rFonts w:ascii="Garamond" w:hAnsi="Garamond"/>
                <w:sz w:val="22"/>
                <w:szCs w:val="22"/>
              </w:rPr>
              <w:pPrChange w:id="7843" w:author="Stephanie Thompson" w:date="2008-11-19T11:52:00Z">
                <w:pPr/>
              </w:pPrChange>
            </w:pPr>
          </w:p>
        </w:tc>
      </w:tr>
      <w:tr w:rsidR="00100B56" w:rsidRPr="00EB43F4" w:rsidDel="00E361B9">
        <w:trPr>
          <w:gridAfter w:val="1"/>
          <w:wAfter w:w="20" w:type="dxa"/>
          <w:trHeight w:val="255"/>
          <w:del w:id="7844"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45" w:author="Stephanie Thompson" w:date="2008-11-17T15:36:00Z"/>
                <w:rFonts w:ascii="Garamond" w:hAnsi="Garamond"/>
                <w:sz w:val="22"/>
                <w:szCs w:val="22"/>
              </w:rPr>
              <w:pPrChange w:id="7846" w:author="Stephanie Thompson" w:date="2008-11-19T11:52:00Z">
                <w:pPr/>
              </w:pPrChange>
            </w:pPr>
            <w:del w:id="7847" w:author="Stephanie Thompson" w:date="2008-11-17T15:36:00Z">
              <w:r w:rsidRPr="00EB43F4" w:rsidDel="00E361B9">
                <w:rPr>
                  <w:rFonts w:ascii="Garamond" w:hAnsi="Garamond"/>
                  <w:sz w:val="22"/>
                  <w:szCs w:val="22"/>
                </w:rPr>
                <w:delText>05/23/06</w:delText>
              </w:r>
            </w:del>
          </w:p>
        </w:tc>
        <w:tc>
          <w:tcPr>
            <w:tcW w:w="1420" w:type="dxa"/>
            <w:gridSpan w:val="2"/>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48" w:author="Stephanie Thompson" w:date="2008-11-17T15:36:00Z"/>
                <w:rFonts w:ascii="Garamond" w:hAnsi="Garamond"/>
                <w:sz w:val="22"/>
                <w:szCs w:val="22"/>
              </w:rPr>
              <w:pPrChange w:id="7849" w:author="Stephanie Thompson" w:date="2008-11-19T11:52:00Z">
                <w:pPr/>
              </w:pPrChange>
            </w:pPr>
            <w:del w:id="7850" w:author="Stephanie Thompson" w:date="2008-11-17T15:36:00Z">
              <w:r w:rsidRPr="00EB43F4" w:rsidDel="00E361B9">
                <w:rPr>
                  <w:rFonts w:ascii="Garamond" w:hAnsi="Garamond"/>
                  <w:sz w:val="22"/>
                  <w:szCs w:val="22"/>
                </w:rPr>
                <w:delText>18:00 – 21:00</w:delText>
              </w:r>
            </w:del>
          </w:p>
        </w:tc>
        <w:tc>
          <w:tcPr>
            <w:tcW w:w="1418" w:type="dxa"/>
            <w:vAlign w:val="bottom"/>
          </w:tcPr>
          <w:p w:rsidR="009821B1" w:rsidRDefault="009821B1">
            <w:pPr>
              <w:pStyle w:val="BodyText"/>
              <w:tabs>
                <w:tab w:val="left" w:pos="1080"/>
                <w:tab w:val="left" w:pos="1980"/>
                <w:tab w:val="left" w:pos="10076"/>
              </w:tabs>
              <w:rPr>
                <w:del w:id="7851" w:author="Stephanie Thompson" w:date="2008-11-17T15:36:00Z"/>
                <w:rFonts w:ascii="Garamond" w:hAnsi="Garamond"/>
                <w:sz w:val="22"/>
                <w:szCs w:val="22"/>
              </w:rPr>
              <w:pPrChange w:id="7852" w:author="Stephanie Thompson" w:date="2008-11-19T11:52:00Z">
                <w:pPr/>
              </w:pPrChange>
            </w:pPr>
          </w:p>
        </w:tc>
        <w:tc>
          <w:tcPr>
            <w:tcW w:w="1417" w:type="dxa"/>
            <w:vAlign w:val="bottom"/>
          </w:tcPr>
          <w:p w:rsidR="009821B1" w:rsidRDefault="009821B1">
            <w:pPr>
              <w:pStyle w:val="BodyText"/>
              <w:tabs>
                <w:tab w:val="left" w:pos="1080"/>
                <w:tab w:val="left" w:pos="1980"/>
                <w:tab w:val="left" w:pos="10076"/>
              </w:tabs>
              <w:rPr>
                <w:del w:id="7853" w:author="Stephanie Thompson" w:date="2008-11-17T15:36:00Z"/>
                <w:rFonts w:ascii="Garamond" w:hAnsi="Garamond"/>
                <w:sz w:val="22"/>
                <w:szCs w:val="22"/>
              </w:rPr>
              <w:pPrChange w:id="7854" w:author="Stephanie Thompson" w:date="2008-11-19T11:52:00Z">
                <w:pPr/>
              </w:pPrChange>
            </w:pPr>
          </w:p>
        </w:tc>
      </w:tr>
      <w:tr w:rsidR="00100B56" w:rsidRPr="00EB43F4" w:rsidDel="00E361B9">
        <w:trPr>
          <w:gridAfter w:val="1"/>
          <w:wAfter w:w="20" w:type="dxa"/>
          <w:trHeight w:val="255"/>
          <w:del w:id="7855"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56" w:author="Stephanie Thompson" w:date="2008-11-17T15:36:00Z"/>
                <w:rFonts w:ascii="Garamond" w:hAnsi="Garamond"/>
                <w:sz w:val="22"/>
                <w:szCs w:val="22"/>
              </w:rPr>
              <w:pPrChange w:id="7857" w:author="Stephanie Thompson" w:date="2008-11-19T11:52:00Z">
                <w:pPr/>
              </w:pPrChange>
            </w:pPr>
            <w:del w:id="7858" w:author="Stephanie Thompson" w:date="2008-11-17T15:36:00Z">
              <w:r w:rsidRPr="00EB43F4" w:rsidDel="00E361B9">
                <w:rPr>
                  <w:rFonts w:ascii="Garamond" w:hAnsi="Garamond"/>
                  <w:sz w:val="22"/>
                  <w:szCs w:val="22"/>
                </w:rPr>
                <w:delText>05/24/06</w:delText>
              </w:r>
            </w:del>
          </w:p>
        </w:tc>
        <w:tc>
          <w:tcPr>
            <w:tcW w:w="1420" w:type="dxa"/>
            <w:gridSpan w:val="2"/>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59" w:author="Stephanie Thompson" w:date="2008-11-17T15:36:00Z"/>
                <w:rFonts w:ascii="Garamond" w:hAnsi="Garamond"/>
                <w:sz w:val="22"/>
                <w:szCs w:val="22"/>
              </w:rPr>
              <w:pPrChange w:id="7860" w:author="Stephanie Thompson" w:date="2008-11-19T11:52:00Z">
                <w:pPr/>
              </w:pPrChange>
            </w:pPr>
            <w:del w:id="7861" w:author="Stephanie Thompson" w:date="2008-11-17T15:36:00Z">
              <w:r w:rsidRPr="00EB43F4" w:rsidDel="00E361B9">
                <w:rPr>
                  <w:rFonts w:ascii="Garamond" w:hAnsi="Garamond"/>
                  <w:sz w:val="22"/>
                  <w:szCs w:val="22"/>
                </w:rPr>
                <w:delText>19:45 – 21:45</w:delText>
              </w:r>
            </w:del>
          </w:p>
        </w:tc>
        <w:tc>
          <w:tcPr>
            <w:tcW w:w="1418" w:type="dxa"/>
            <w:vAlign w:val="bottom"/>
          </w:tcPr>
          <w:p w:rsidR="009821B1" w:rsidRDefault="009821B1">
            <w:pPr>
              <w:pStyle w:val="BodyText"/>
              <w:tabs>
                <w:tab w:val="left" w:pos="1080"/>
                <w:tab w:val="left" w:pos="1980"/>
                <w:tab w:val="left" w:pos="10076"/>
              </w:tabs>
              <w:rPr>
                <w:del w:id="7862" w:author="Stephanie Thompson" w:date="2008-11-17T15:36:00Z"/>
                <w:rFonts w:ascii="Garamond" w:hAnsi="Garamond"/>
                <w:sz w:val="22"/>
                <w:szCs w:val="22"/>
              </w:rPr>
              <w:pPrChange w:id="7863" w:author="Stephanie Thompson" w:date="2008-11-19T11:52:00Z">
                <w:pPr/>
              </w:pPrChange>
            </w:pPr>
          </w:p>
        </w:tc>
        <w:tc>
          <w:tcPr>
            <w:tcW w:w="1417" w:type="dxa"/>
            <w:vAlign w:val="bottom"/>
          </w:tcPr>
          <w:p w:rsidR="009821B1" w:rsidRDefault="009821B1">
            <w:pPr>
              <w:pStyle w:val="BodyText"/>
              <w:tabs>
                <w:tab w:val="left" w:pos="1080"/>
                <w:tab w:val="left" w:pos="1980"/>
                <w:tab w:val="left" w:pos="10076"/>
              </w:tabs>
              <w:rPr>
                <w:del w:id="7864" w:author="Stephanie Thompson" w:date="2008-11-17T15:36:00Z"/>
                <w:rFonts w:ascii="Garamond" w:hAnsi="Garamond"/>
                <w:sz w:val="22"/>
                <w:szCs w:val="22"/>
              </w:rPr>
              <w:pPrChange w:id="7865" w:author="Stephanie Thompson" w:date="2008-11-19T11:52:00Z">
                <w:pPr/>
              </w:pPrChange>
            </w:pPr>
          </w:p>
        </w:tc>
      </w:tr>
      <w:tr w:rsidR="00100B56" w:rsidRPr="00EB43F4" w:rsidDel="00E361B9">
        <w:trPr>
          <w:gridAfter w:val="3"/>
          <w:wAfter w:w="2855" w:type="dxa"/>
          <w:trHeight w:val="255"/>
          <w:del w:id="7866"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67" w:author="Stephanie Thompson" w:date="2008-11-17T15:36:00Z"/>
                <w:rFonts w:ascii="Garamond" w:hAnsi="Garamond"/>
                <w:sz w:val="22"/>
                <w:szCs w:val="22"/>
              </w:rPr>
              <w:pPrChange w:id="7868" w:author="Stephanie Thompson" w:date="2008-11-19T11:52:00Z">
                <w:pPr/>
              </w:pPrChange>
            </w:pPr>
            <w:del w:id="7869" w:author="Stephanie Thompson" w:date="2008-11-17T15:36:00Z">
              <w:r w:rsidRPr="00EB43F4" w:rsidDel="00E361B9">
                <w:rPr>
                  <w:rFonts w:ascii="Garamond" w:hAnsi="Garamond"/>
                  <w:sz w:val="22"/>
                  <w:szCs w:val="22"/>
                </w:rPr>
                <w:delText>05/26/06</w:delText>
              </w:r>
            </w:del>
          </w:p>
        </w:tc>
        <w:tc>
          <w:tcPr>
            <w:tcW w:w="1420" w:type="dxa"/>
            <w:gridSpan w:val="2"/>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7870" w:author="Stephanie Thompson" w:date="2008-11-17T15:36:00Z"/>
                <w:rFonts w:ascii="Garamond" w:hAnsi="Garamond"/>
                <w:sz w:val="22"/>
                <w:szCs w:val="22"/>
              </w:rPr>
              <w:pPrChange w:id="7871" w:author="Stephanie Thompson" w:date="2008-11-19T11:52:00Z">
                <w:pPr/>
              </w:pPrChange>
            </w:pPr>
            <w:del w:id="7872" w:author="Stephanie Thompson" w:date="2008-11-17T15:36:00Z">
              <w:r w:rsidRPr="00EB43F4" w:rsidDel="00E361B9">
                <w:rPr>
                  <w:rFonts w:ascii="Garamond" w:hAnsi="Garamond"/>
                  <w:sz w:val="22"/>
                  <w:szCs w:val="22"/>
                </w:rPr>
                <w:delText>22:45 – 23:00</w:delText>
              </w:r>
            </w:del>
          </w:p>
        </w:tc>
      </w:tr>
    </w:tbl>
    <w:p w:rsidR="009821B1" w:rsidRDefault="009821B1">
      <w:pPr>
        <w:pStyle w:val="BodyText"/>
        <w:tabs>
          <w:tab w:val="left" w:pos="1080"/>
          <w:tab w:val="left" w:pos="1980"/>
          <w:tab w:val="left" w:pos="10076"/>
        </w:tabs>
        <w:rPr>
          <w:del w:id="7873" w:author="Stephanie Thompson" w:date="2008-11-17T15:36:00Z"/>
          <w:rFonts w:ascii="Garamond" w:hAnsi="Garamond"/>
          <w:sz w:val="22"/>
          <w:szCs w:val="22"/>
        </w:rPr>
        <w:pPrChange w:id="7874" w:author="Stephanie Thompson" w:date="2008-11-19T11:52:00Z">
          <w:pPr/>
        </w:pPrChange>
      </w:pPr>
    </w:p>
    <w:p w:rsidR="009821B1" w:rsidRDefault="00B05141">
      <w:pPr>
        <w:pStyle w:val="BodyText"/>
        <w:tabs>
          <w:tab w:val="left" w:pos="1080"/>
          <w:tab w:val="left" w:pos="1980"/>
          <w:tab w:val="left" w:pos="10076"/>
        </w:tabs>
        <w:rPr>
          <w:del w:id="7875" w:author="Stephanie Thompson" w:date="2008-11-17T15:36:00Z"/>
          <w:rFonts w:ascii="Garamond" w:hAnsi="Garamond"/>
          <w:sz w:val="22"/>
          <w:szCs w:val="22"/>
        </w:rPr>
        <w:pPrChange w:id="7876" w:author="Stephanie Thompson" w:date="2008-11-19T11:52:00Z">
          <w:pPr/>
        </w:pPrChange>
      </w:pPr>
      <w:del w:id="7877"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B05141" w:rsidRPr="00EB43F4" w:rsidDel="00E361B9">
        <w:trPr>
          <w:trHeight w:val="255"/>
          <w:del w:id="7878" w:author="Stephanie Thompson" w:date="2008-11-17T15:36:00Z"/>
        </w:trPr>
        <w:tc>
          <w:tcPr>
            <w:tcW w:w="1500" w:type="dxa"/>
            <w:tcBorders>
              <w:top w:val="nil"/>
              <w:left w:val="nil"/>
              <w:bottom w:val="nil"/>
              <w:right w:val="nil"/>
            </w:tcBorders>
            <w:shd w:val="clear" w:color="auto" w:fill="auto"/>
            <w:noWrap/>
            <w:vAlign w:val="bottom"/>
          </w:tcPr>
          <w:p w:rsidR="009821B1" w:rsidRDefault="00B05141">
            <w:pPr>
              <w:pStyle w:val="BodyText"/>
              <w:tabs>
                <w:tab w:val="left" w:pos="1080"/>
                <w:tab w:val="left" w:pos="1980"/>
                <w:tab w:val="left" w:pos="10076"/>
              </w:tabs>
              <w:rPr>
                <w:del w:id="7879" w:author="Stephanie Thompson" w:date="2008-11-17T15:36:00Z"/>
                <w:rFonts w:ascii="Garamond" w:hAnsi="Garamond"/>
                <w:sz w:val="22"/>
                <w:szCs w:val="22"/>
              </w:rPr>
              <w:pPrChange w:id="7880" w:author="Stephanie Thompson" w:date="2008-11-19T11:52:00Z">
                <w:pPr/>
              </w:pPrChange>
            </w:pPr>
            <w:del w:id="7881"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9821B1" w:rsidRDefault="00B05141">
            <w:pPr>
              <w:pStyle w:val="BodyText"/>
              <w:tabs>
                <w:tab w:val="left" w:pos="1080"/>
                <w:tab w:val="left" w:pos="1980"/>
                <w:tab w:val="left" w:pos="10076"/>
              </w:tabs>
              <w:rPr>
                <w:del w:id="7882" w:author="Stephanie Thompson" w:date="2008-11-17T15:36:00Z"/>
                <w:rFonts w:ascii="Garamond" w:hAnsi="Garamond"/>
                <w:sz w:val="22"/>
                <w:szCs w:val="22"/>
              </w:rPr>
              <w:pPrChange w:id="7883" w:author="Stephanie Thompson" w:date="2008-11-19T11:52:00Z">
                <w:pPr/>
              </w:pPrChange>
            </w:pPr>
            <w:del w:id="7884" w:author="Stephanie Thompson" w:date="2008-11-17T15:36:00Z">
              <w:r w:rsidRPr="00EB43F4" w:rsidDel="00E361B9">
                <w:rPr>
                  <w:rFonts w:ascii="Garamond" w:hAnsi="Garamond"/>
                  <w:sz w:val="22"/>
                  <w:szCs w:val="22"/>
                </w:rPr>
                <w:delText>22:00</w:delText>
              </w:r>
            </w:del>
          </w:p>
        </w:tc>
      </w:tr>
    </w:tbl>
    <w:p w:rsidR="009821B1" w:rsidRDefault="009821B1">
      <w:pPr>
        <w:pStyle w:val="BodyText"/>
        <w:tabs>
          <w:tab w:val="left" w:pos="1080"/>
          <w:tab w:val="left" w:pos="1980"/>
          <w:tab w:val="left" w:pos="10076"/>
        </w:tabs>
        <w:rPr>
          <w:del w:id="7885" w:author="Stephanie Thompson" w:date="2008-11-17T15:36:00Z"/>
          <w:rFonts w:ascii="Garamond" w:hAnsi="Garamond"/>
          <w:sz w:val="22"/>
          <w:szCs w:val="22"/>
        </w:rPr>
        <w:pPrChange w:id="7886" w:author="Stephanie Thompson" w:date="2008-11-19T11:52:00Z">
          <w:pPr/>
        </w:pPrChange>
      </w:pPr>
    </w:p>
    <w:p w:rsidR="009821B1" w:rsidRDefault="00F37383">
      <w:pPr>
        <w:pStyle w:val="BodyText"/>
        <w:tabs>
          <w:tab w:val="left" w:pos="1080"/>
          <w:tab w:val="left" w:pos="1980"/>
          <w:tab w:val="left" w:pos="10076"/>
        </w:tabs>
        <w:rPr>
          <w:del w:id="7887" w:author="Stephanie Thompson" w:date="2008-11-17T15:36:00Z"/>
          <w:rFonts w:ascii="Garamond" w:hAnsi="Garamond"/>
          <w:sz w:val="22"/>
          <w:szCs w:val="22"/>
        </w:rPr>
        <w:pPrChange w:id="7888" w:author="Stephanie Thompson" w:date="2008-11-19T11:52:00Z">
          <w:pPr/>
        </w:pPrChange>
      </w:pPr>
      <w:del w:id="7889"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37383" w:rsidRPr="00EB43F4" w:rsidDel="00E361B9">
        <w:trPr>
          <w:trHeight w:val="255"/>
          <w:del w:id="7890" w:author="Stephanie Thompson" w:date="2008-11-17T15:36:00Z"/>
        </w:trPr>
        <w:tc>
          <w:tcPr>
            <w:tcW w:w="1500" w:type="dxa"/>
            <w:tcBorders>
              <w:top w:val="nil"/>
              <w:left w:val="nil"/>
              <w:bottom w:val="nil"/>
              <w:right w:val="nil"/>
            </w:tcBorders>
            <w:shd w:val="clear" w:color="auto" w:fill="auto"/>
            <w:noWrap/>
            <w:vAlign w:val="bottom"/>
          </w:tcPr>
          <w:p w:rsidR="009821B1" w:rsidRDefault="00F37383">
            <w:pPr>
              <w:pStyle w:val="BodyText"/>
              <w:tabs>
                <w:tab w:val="left" w:pos="1080"/>
                <w:tab w:val="left" w:pos="1980"/>
                <w:tab w:val="left" w:pos="10076"/>
              </w:tabs>
              <w:rPr>
                <w:del w:id="7891" w:author="Stephanie Thompson" w:date="2008-11-17T15:36:00Z"/>
                <w:rFonts w:ascii="Garamond" w:hAnsi="Garamond"/>
                <w:sz w:val="22"/>
                <w:szCs w:val="22"/>
              </w:rPr>
              <w:pPrChange w:id="7892" w:author="Stephanie Thompson" w:date="2008-11-19T11:52:00Z">
                <w:pPr/>
              </w:pPrChange>
            </w:pPr>
            <w:del w:id="7893"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9821B1" w:rsidRDefault="00F37383">
            <w:pPr>
              <w:pStyle w:val="BodyText"/>
              <w:tabs>
                <w:tab w:val="left" w:pos="1080"/>
                <w:tab w:val="left" w:pos="1980"/>
                <w:tab w:val="left" w:pos="10076"/>
              </w:tabs>
              <w:rPr>
                <w:del w:id="7894" w:author="Stephanie Thompson" w:date="2008-11-17T15:36:00Z"/>
                <w:rFonts w:ascii="Garamond" w:hAnsi="Garamond"/>
                <w:sz w:val="22"/>
                <w:szCs w:val="22"/>
              </w:rPr>
              <w:pPrChange w:id="7895" w:author="Stephanie Thompson" w:date="2008-11-19T11:52:00Z">
                <w:pPr/>
              </w:pPrChange>
            </w:pPr>
            <w:del w:id="7896" w:author="Stephanie Thompson" w:date="2008-11-17T15:36:00Z">
              <w:r w:rsidRPr="00EB43F4" w:rsidDel="00E361B9">
                <w:rPr>
                  <w:rFonts w:ascii="Garamond" w:hAnsi="Garamond"/>
                  <w:sz w:val="22"/>
                  <w:szCs w:val="22"/>
                </w:rPr>
                <w:delText>03:00 to</w:delText>
              </w:r>
            </w:del>
          </w:p>
        </w:tc>
        <w:tc>
          <w:tcPr>
            <w:tcW w:w="1420" w:type="dxa"/>
            <w:vAlign w:val="bottom"/>
          </w:tcPr>
          <w:p w:rsidR="009821B1" w:rsidRDefault="00F37383">
            <w:pPr>
              <w:pStyle w:val="BodyText"/>
              <w:tabs>
                <w:tab w:val="left" w:pos="1080"/>
                <w:tab w:val="left" w:pos="1980"/>
                <w:tab w:val="left" w:pos="10076"/>
              </w:tabs>
              <w:rPr>
                <w:del w:id="7897" w:author="Stephanie Thompson" w:date="2008-11-17T15:36:00Z"/>
                <w:rFonts w:ascii="Garamond" w:hAnsi="Garamond"/>
                <w:sz w:val="22"/>
                <w:szCs w:val="22"/>
              </w:rPr>
              <w:pPrChange w:id="7898" w:author="Stephanie Thompson" w:date="2008-11-19T11:52:00Z">
                <w:pPr/>
              </w:pPrChange>
            </w:pPr>
            <w:del w:id="7899" w:author="Stephanie Thompson" w:date="2008-11-17T15:36:00Z">
              <w:r w:rsidRPr="00EB43F4" w:rsidDel="00E361B9">
                <w:rPr>
                  <w:rFonts w:ascii="Garamond" w:hAnsi="Garamond"/>
                  <w:sz w:val="22"/>
                  <w:szCs w:val="22"/>
                </w:rPr>
                <w:delText>05/30/06</w:delText>
              </w:r>
            </w:del>
          </w:p>
        </w:tc>
        <w:tc>
          <w:tcPr>
            <w:tcW w:w="1420" w:type="dxa"/>
            <w:vAlign w:val="bottom"/>
          </w:tcPr>
          <w:p w:rsidR="009821B1" w:rsidRDefault="00F37383">
            <w:pPr>
              <w:pStyle w:val="BodyText"/>
              <w:tabs>
                <w:tab w:val="left" w:pos="1080"/>
                <w:tab w:val="left" w:pos="1980"/>
                <w:tab w:val="left" w:pos="10076"/>
              </w:tabs>
              <w:rPr>
                <w:del w:id="7900" w:author="Stephanie Thompson" w:date="2008-11-17T15:36:00Z"/>
                <w:rFonts w:ascii="Garamond" w:hAnsi="Garamond"/>
                <w:sz w:val="22"/>
                <w:szCs w:val="22"/>
              </w:rPr>
              <w:pPrChange w:id="7901" w:author="Stephanie Thompson" w:date="2008-11-19T11:52:00Z">
                <w:pPr/>
              </w:pPrChange>
            </w:pPr>
            <w:del w:id="7902" w:author="Stephanie Thompson" w:date="2008-11-17T15:36:00Z">
              <w:r w:rsidRPr="00EB43F4" w:rsidDel="00E361B9">
                <w:rPr>
                  <w:rFonts w:ascii="Garamond" w:hAnsi="Garamond"/>
                  <w:sz w:val="22"/>
                  <w:szCs w:val="22"/>
                </w:rPr>
                <w:delText>10:30</w:delText>
              </w:r>
            </w:del>
          </w:p>
        </w:tc>
      </w:tr>
    </w:tbl>
    <w:p w:rsidR="009821B1" w:rsidRDefault="009821B1">
      <w:pPr>
        <w:pStyle w:val="BodyText"/>
        <w:tabs>
          <w:tab w:val="left" w:pos="1080"/>
          <w:tab w:val="left" w:pos="1980"/>
          <w:tab w:val="left" w:pos="10076"/>
        </w:tabs>
        <w:rPr>
          <w:del w:id="7903" w:author="Stephanie Thompson" w:date="2008-11-17T15:36:00Z"/>
          <w:rFonts w:ascii="Garamond" w:hAnsi="Garamond"/>
          <w:sz w:val="22"/>
          <w:szCs w:val="22"/>
        </w:rPr>
        <w:pPrChange w:id="7904" w:author="Stephanie Thompson" w:date="2008-11-19T11:52:00Z">
          <w:pPr/>
        </w:pPrChange>
      </w:pPr>
    </w:p>
    <w:p w:rsidR="009821B1" w:rsidRDefault="00DE356E">
      <w:pPr>
        <w:pStyle w:val="BodyText"/>
        <w:tabs>
          <w:tab w:val="left" w:pos="1080"/>
          <w:tab w:val="left" w:pos="1980"/>
          <w:tab w:val="left" w:pos="10076"/>
        </w:tabs>
        <w:rPr>
          <w:del w:id="7905" w:author="Stephanie Thompson" w:date="2008-11-17T15:36:00Z"/>
          <w:rFonts w:ascii="Garamond" w:hAnsi="Garamond"/>
          <w:sz w:val="22"/>
          <w:szCs w:val="22"/>
        </w:rPr>
        <w:pPrChange w:id="7906" w:author="Stephanie Thompson" w:date="2008-11-19T11:52:00Z">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PrChange>
      </w:pPr>
      <w:del w:id="7907"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7908" w:author="Stephanie Thompson" w:date="2008-11-17T15:36:00Z"/>
          <w:rFonts w:ascii="Garamond" w:hAnsi="Garamond"/>
          <w:sz w:val="22"/>
          <w:szCs w:val="22"/>
        </w:rPr>
        <w:pPrChange w:id="7909" w:author="Stephanie Thompson" w:date="2008-11-19T11:52:00Z">
          <w:pPr/>
        </w:pPrChange>
      </w:pPr>
    </w:p>
    <w:p w:rsidR="009821B1" w:rsidRDefault="009F6394">
      <w:pPr>
        <w:pStyle w:val="BodyText"/>
        <w:tabs>
          <w:tab w:val="left" w:pos="1080"/>
          <w:tab w:val="left" w:pos="1980"/>
          <w:tab w:val="left" w:pos="10076"/>
        </w:tabs>
        <w:rPr>
          <w:del w:id="7910" w:author="Stephanie Thompson" w:date="2008-11-17T15:36:00Z"/>
          <w:rFonts w:ascii="Garamond" w:hAnsi="Garamond"/>
          <w:sz w:val="22"/>
          <w:szCs w:val="22"/>
        </w:rPr>
        <w:pPrChange w:id="7911" w:author="Stephanie Thompson" w:date="2008-11-19T11:52:00Z">
          <w:pPr/>
        </w:pPrChange>
      </w:pPr>
      <w:del w:id="7912" w:author="Stephanie Thompson" w:date="2008-11-17T15:36:00Z">
        <w:r w:rsidRPr="00EB43F4" w:rsidDel="00E361B9">
          <w:rPr>
            <w:rFonts w:ascii="Garamond" w:hAnsi="Garamond"/>
            <w:sz w:val="22"/>
            <w:szCs w:val="22"/>
          </w:rPr>
          <w:delText>Turbidity spikes deleted – wiper experienced malfunction and blocked optic.</w:delText>
        </w:r>
      </w:del>
    </w:p>
    <w:tbl>
      <w:tblPr>
        <w:tblW w:w="2920" w:type="dxa"/>
        <w:tblInd w:w="93" w:type="dxa"/>
        <w:tblLook w:val="0000"/>
      </w:tblPr>
      <w:tblGrid>
        <w:gridCol w:w="1500"/>
        <w:gridCol w:w="1420"/>
      </w:tblGrid>
      <w:tr w:rsidR="009F6394" w:rsidRPr="00EB43F4" w:rsidDel="00E361B9">
        <w:trPr>
          <w:trHeight w:val="255"/>
          <w:del w:id="7913"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7914" w:author="Stephanie Thompson" w:date="2008-11-17T15:36:00Z"/>
                <w:rFonts w:ascii="Garamond" w:hAnsi="Garamond"/>
                <w:sz w:val="22"/>
                <w:szCs w:val="22"/>
              </w:rPr>
              <w:pPrChange w:id="7915" w:author="Stephanie Thompson" w:date="2008-11-19T11:52:00Z">
                <w:pPr/>
              </w:pPrChange>
            </w:pPr>
            <w:del w:id="7916" w:author="Stephanie Thompson" w:date="2008-11-17T15:36:00Z">
              <w:r w:rsidRPr="00EB43F4" w:rsidDel="00E361B9">
                <w:rPr>
                  <w:rFonts w:ascii="Garamond" w:hAnsi="Garamond"/>
                  <w:sz w:val="22"/>
                  <w:szCs w:val="22"/>
                </w:rPr>
                <w:delText>05/11/06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7917" w:author="Stephanie Thompson" w:date="2008-11-17T15:36:00Z"/>
                <w:rFonts w:ascii="Garamond" w:hAnsi="Garamond"/>
                <w:sz w:val="22"/>
                <w:szCs w:val="22"/>
              </w:rPr>
              <w:pPrChange w:id="7918" w:author="Stephanie Thompson" w:date="2008-11-19T11:52:00Z">
                <w:pPr/>
              </w:pPrChange>
            </w:pPr>
            <w:del w:id="7919" w:author="Stephanie Thompson" w:date="2008-11-17T15:36:00Z">
              <w:r w:rsidRPr="00EB43F4" w:rsidDel="00E361B9">
                <w:rPr>
                  <w:rFonts w:ascii="Garamond" w:hAnsi="Garamond"/>
                  <w:sz w:val="22"/>
                  <w:szCs w:val="22"/>
                </w:rPr>
                <w:delText>21:00 – 21:15</w:delText>
              </w:r>
            </w:del>
          </w:p>
        </w:tc>
      </w:tr>
      <w:tr w:rsidR="009F6394" w:rsidRPr="00EB43F4" w:rsidDel="00E361B9">
        <w:trPr>
          <w:trHeight w:val="255"/>
          <w:del w:id="7920" w:author="Stephanie Thompson" w:date="2008-11-17T15:36:00Z"/>
        </w:trPr>
        <w:tc>
          <w:tcPr>
            <w:tcW w:w="150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7921" w:author="Stephanie Thompson" w:date="2008-11-17T15:36:00Z"/>
                <w:rFonts w:ascii="Garamond" w:hAnsi="Garamond"/>
                <w:sz w:val="22"/>
                <w:szCs w:val="22"/>
              </w:rPr>
              <w:pPrChange w:id="7922" w:author="Stephanie Thompson" w:date="2008-11-19T11:52:00Z">
                <w:pPr/>
              </w:pPrChange>
            </w:pPr>
            <w:del w:id="7923" w:author="Stephanie Thompson" w:date="2008-11-17T15:36:00Z">
              <w:r w:rsidRPr="00EB43F4" w:rsidDel="00E361B9">
                <w:rPr>
                  <w:rFonts w:ascii="Garamond" w:hAnsi="Garamond"/>
                  <w:sz w:val="22"/>
                  <w:szCs w:val="22"/>
                </w:rPr>
                <w:delText>05/12/06</w:delText>
              </w:r>
            </w:del>
          </w:p>
        </w:tc>
        <w:tc>
          <w:tcPr>
            <w:tcW w:w="1420" w:type="dxa"/>
            <w:tcBorders>
              <w:top w:val="nil"/>
              <w:left w:val="nil"/>
              <w:bottom w:val="nil"/>
              <w:right w:val="nil"/>
            </w:tcBorders>
            <w:shd w:val="clear" w:color="auto" w:fill="auto"/>
            <w:noWrap/>
            <w:vAlign w:val="bottom"/>
          </w:tcPr>
          <w:p w:rsidR="009821B1" w:rsidRDefault="009F6394">
            <w:pPr>
              <w:pStyle w:val="BodyText"/>
              <w:tabs>
                <w:tab w:val="left" w:pos="1080"/>
                <w:tab w:val="left" w:pos="1980"/>
                <w:tab w:val="left" w:pos="10076"/>
              </w:tabs>
              <w:rPr>
                <w:del w:id="7924" w:author="Stephanie Thompson" w:date="2008-11-17T15:36:00Z"/>
                <w:rFonts w:ascii="Garamond" w:hAnsi="Garamond"/>
                <w:sz w:val="22"/>
                <w:szCs w:val="22"/>
              </w:rPr>
              <w:pPrChange w:id="7925" w:author="Stephanie Thompson" w:date="2008-11-19T11:52:00Z">
                <w:pPr/>
              </w:pPrChange>
            </w:pPr>
            <w:del w:id="7926" w:author="Stephanie Thompson" w:date="2008-11-17T15:36:00Z">
              <w:r w:rsidRPr="00EB43F4" w:rsidDel="00E361B9">
                <w:rPr>
                  <w:rFonts w:ascii="Garamond" w:hAnsi="Garamond"/>
                  <w:sz w:val="22"/>
                  <w:szCs w:val="22"/>
                </w:rPr>
                <w:delText>22:30</w:delText>
              </w:r>
            </w:del>
          </w:p>
        </w:tc>
      </w:tr>
    </w:tbl>
    <w:p w:rsidR="009821B1" w:rsidRDefault="009821B1">
      <w:pPr>
        <w:pStyle w:val="BodyText"/>
        <w:tabs>
          <w:tab w:val="left" w:pos="1080"/>
          <w:tab w:val="left" w:pos="1980"/>
          <w:tab w:val="left" w:pos="10076"/>
        </w:tabs>
        <w:rPr>
          <w:del w:id="7927" w:author="Stephanie Thompson" w:date="2008-11-17T15:36:00Z"/>
          <w:rFonts w:ascii="Garamond" w:hAnsi="Garamond"/>
          <w:sz w:val="22"/>
          <w:szCs w:val="22"/>
        </w:rPr>
        <w:pPrChange w:id="7928" w:author="Stephanie Thompson" w:date="2008-11-19T11:52:00Z">
          <w:pPr/>
        </w:pPrChange>
      </w:pPr>
    </w:p>
    <w:p w:rsidR="009821B1" w:rsidRDefault="00DE356E">
      <w:pPr>
        <w:pStyle w:val="BodyText"/>
        <w:tabs>
          <w:tab w:val="left" w:pos="1080"/>
          <w:tab w:val="left" w:pos="1980"/>
          <w:tab w:val="left" w:pos="10076"/>
        </w:tabs>
        <w:rPr>
          <w:del w:id="7929" w:author="Stephanie Thompson" w:date="2008-11-17T15:36:00Z"/>
          <w:rFonts w:ascii="Garamond" w:hAnsi="Garamond"/>
          <w:sz w:val="22"/>
          <w:szCs w:val="22"/>
        </w:rPr>
        <w:pPrChange w:id="7930" w:author="Stephanie Thompson" w:date="2008-11-19T11:52:00Z">
          <w:pPr/>
        </w:pPrChange>
      </w:pPr>
      <w:del w:id="7931"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7932" w:author="Stephanie Thompson" w:date="2008-11-17T15:36:00Z"/>
        </w:trPr>
        <w:tc>
          <w:tcPr>
            <w:tcW w:w="150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33" w:author="Stephanie Thompson" w:date="2008-11-17T15:36:00Z"/>
                <w:rFonts w:ascii="Garamond" w:hAnsi="Garamond"/>
                <w:sz w:val="22"/>
                <w:szCs w:val="22"/>
              </w:rPr>
              <w:pPrChange w:id="7934" w:author="Stephanie Thompson" w:date="2008-11-19T11:52:00Z">
                <w:pPr/>
              </w:pPrChange>
            </w:pPr>
            <w:del w:id="7935"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36" w:author="Stephanie Thompson" w:date="2008-11-17T15:36:00Z"/>
                <w:rFonts w:ascii="Garamond" w:hAnsi="Garamond"/>
                <w:sz w:val="22"/>
                <w:szCs w:val="22"/>
              </w:rPr>
              <w:pPrChange w:id="7937" w:author="Stephanie Thompson" w:date="2008-11-19T11:52:00Z">
                <w:pPr/>
              </w:pPrChange>
            </w:pPr>
            <w:del w:id="7938" w:author="Stephanie Thompson" w:date="2008-11-17T15:36:00Z">
              <w:r w:rsidRPr="00EB43F4" w:rsidDel="00E361B9">
                <w:rPr>
                  <w:rFonts w:ascii="Garamond" w:hAnsi="Garamond"/>
                  <w:sz w:val="22"/>
                  <w:szCs w:val="22"/>
                </w:rPr>
                <w:delText>11:45</w:delText>
              </w:r>
            </w:del>
          </w:p>
        </w:tc>
      </w:tr>
      <w:tr w:rsidR="005F0F5D" w:rsidRPr="00EB43F4" w:rsidDel="00E361B9">
        <w:trPr>
          <w:trHeight w:val="255"/>
          <w:del w:id="7939" w:author="Stephanie Thompson" w:date="2008-11-17T15:36:00Z"/>
        </w:trPr>
        <w:tc>
          <w:tcPr>
            <w:tcW w:w="150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40" w:author="Stephanie Thompson" w:date="2008-11-17T15:36:00Z"/>
                <w:rFonts w:ascii="Garamond" w:hAnsi="Garamond"/>
                <w:sz w:val="22"/>
                <w:szCs w:val="22"/>
              </w:rPr>
              <w:pPrChange w:id="7941" w:author="Stephanie Thompson" w:date="2008-11-19T11:52:00Z">
                <w:pPr/>
              </w:pPrChange>
            </w:pPr>
            <w:del w:id="7942" w:author="Stephanie Thompson" w:date="2008-11-17T15:36:00Z">
              <w:r w:rsidRPr="00EB43F4" w:rsidDel="00E361B9">
                <w:rPr>
                  <w:rFonts w:ascii="Garamond" w:hAnsi="Garamond"/>
                  <w:sz w:val="22"/>
                  <w:szCs w:val="22"/>
                </w:rPr>
                <w:delText>05/15/06</w:delText>
              </w:r>
            </w:del>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43" w:author="Stephanie Thompson" w:date="2008-11-17T15:36:00Z"/>
                <w:rFonts w:ascii="Garamond" w:hAnsi="Garamond"/>
                <w:sz w:val="22"/>
                <w:szCs w:val="22"/>
              </w:rPr>
              <w:pPrChange w:id="7944" w:author="Stephanie Thompson" w:date="2008-11-19T11:52:00Z">
                <w:pPr/>
              </w:pPrChange>
            </w:pPr>
            <w:del w:id="7945" w:author="Stephanie Thompson" w:date="2008-11-17T15:36:00Z">
              <w:r w:rsidRPr="00EB43F4" w:rsidDel="00E361B9">
                <w:rPr>
                  <w:rFonts w:ascii="Garamond" w:hAnsi="Garamond"/>
                  <w:sz w:val="22"/>
                  <w:szCs w:val="22"/>
                </w:rPr>
                <w:delText>10:30</w:delText>
              </w:r>
            </w:del>
          </w:p>
        </w:tc>
      </w:tr>
    </w:tbl>
    <w:p w:rsidR="009821B1" w:rsidRDefault="009821B1">
      <w:pPr>
        <w:pStyle w:val="BodyText"/>
        <w:tabs>
          <w:tab w:val="left" w:pos="1080"/>
          <w:tab w:val="left" w:pos="1980"/>
          <w:tab w:val="left" w:pos="10076"/>
        </w:tabs>
        <w:rPr>
          <w:del w:id="7946" w:author="Stephanie Thompson" w:date="2008-11-17T15:36:00Z"/>
          <w:rFonts w:ascii="Garamond" w:hAnsi="Garamond"/>
          <w:sz w:val="22"/>
          <w:szCs w:val="22"/>
        </w:rPr>
        <w:pPrChange w:id="7947" w:author="Stephanie Thompson" w:date="2008-11-19T11:52:00Z">
          <w:pPr/>
        </w:pPrChange>
      </w:pPr>
    </w:p>
    <w:p w:rsidR="009821B1" w:rsidRDefault="005F0F5D">
      <w:pPr>
        <w:pStyle w:val="BodyText"/>
        <w:tabs>
          <w:tab w:val="left" w:pos="1080"/>
          <w:tab w:val="left" w:pos="1980"/>
          <w:tab w:val="left" w:pos="10076"/>
        </w:tabs>
        <w:rPr>
          <w:del w:id="7948" w:author="Stephanie Thompson" w:date="2008-11-17T15:36:00Z"/>
          <w:rFonts w:ascii="Garamond" w:hAnsi="Garamond"/>
          <w:sz w:val="22"/>
          <w:szCs w:val="22"/>
        </w:rPr>
        <w:pPrChange w:id="7949" w:author="Stephanie Thompson" w:date="2008-11-19T11:52:00Z">
          <w:pPr/>
        </w:pPrChange>
      </w:pPr>
      <w:del w:id="7950" w:author="Stephanie Thompson" w:date="2008-11-17T15:36:00Z">
        <w:r w:rsidRPr="00EB43F4" w:rsidDel="00E361B9">
          <w:rPr>
            <w:rFonts w:ascii="Garamond" w:hAnsi="Garamond"/>
            <w:sz w:val="22"/>
            <w:szCs w:val="22"/>
          </w:rPr>
          <w:delText>Turbidity spikes deleted – wiper experienced malfunction and blocked optic.</w:delText>
        </w:r>
      </w:del>
    </w:p>
    <w:tbl>
      <w:tblPr>
        <w:tblW w:w="8600" w:type="dxa"/>
        <w:tblInd w:w="93" w:type="dxa"/>
        <w:tblLook w:val="0000"/>
      </w:tblPr>
      <w:tblGrid>
        <w:gridCol w:w="1500"/>
        <w:gridCol w:w="1420"/>
        <w:gridCol w:w="1420"/>
        <w:gridCol w:w="1420"/>
        <w:gridCol w:w="1420"/>
        <w:gridCol w:w="1420"/>
      </w:tblGrid>
      <w:tr w:rsidR="005F0F5D" w:rsidRPr="00EB43F4" w:rsidDel="00E361B9">
        <w:trPr>
          <w:trHeight w:val="255"/>
          <w:del w:id="7951" w:author="Stephanie Thompson" w:date="2008-11-17T15:36:00Z"/>
        </w:trPr>
        <w:tc>
          <w:tcPr>
            <w:tcW w:w="150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52" w:author="Stephanie Thompson" w:date="2008-11-17T15:36:00Z"/>
                <w:rFonts w:ascii="Garamond" w:hAnsi="Garamond"/>
                <w:sz w:val="22"/>
                <w:szCs w:val="22"/>
              </w:rPr>
              <w:pPrChange w:id="7953" w:author="Stephanie Thompson" w:date="2008-11-19T11:52:00Z">
                <w:pPr/>
              </w:pPrChange>
            </w:pPr>
            <w:del w:id="7954" w:author="Stephanie Thompson" w:date="2008-11-17T15:36:00Z">
              <w:r w:rsidRPr="00EB43F4" w:rsidDel="00E361B9">
                <w:rPr>
                  <w:rFonts w:ascii="Garamond" w:hAnsi="Garamond"/>
                  <w:sz w:val="22"/>
                  <w:szCs w:val="22"/>
                </w:rPr>
                <w:delText>05/15/06</w:delText>
              </w:r>
            </w:del>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55" w:author="Stephanie Thompson" w:date="2008-11-17T15:36:00Z"/>
                <w:rFonts w:ascii="Garamond" w:hAnsi="Garamond"/>
                <w:sz w:val="22"/>
                <w:szCs w:val="22"/>
              </w:rPr>
              <w:pPrChange w:id="7956" w:author="Stephanie Thompson" w:date="2008-11-19T11:52:00Z">
                <w:pPr/>
              </w:pPrChange>
            </w:pPr>
            <w:del w:id="7957" w:author="Stephanie Thompson" w:date="2008-11-17T15:36:00Z">
              <w:r w:rsidRPr="00EB43F4" w:rsidDel="00E361B9">
                <w:rPr>
                  <w:rFonts w:ascii="Garamond" w:hAnsi="Garamond"/>
                  <w:sz w:val="22"/>
                  <w:szCs w:val="22"/>
                </w:rPr>
                <w:delText>15:45,</w:delText>
              </w:r>
            </w:del>
          </w:p>
        </w:tc>
        <w:tc>
          <w:tcPr>
            <w:tcW w:w="1420" w:type="dxa"/>
            <w:vAlign w:val="bottom"/>
          </w:tcPr>
          <w:p w:rsidR="009821B1" w:rsidRDefault="005F0F5D">
            <w:pPr>
              <w:pStyle w:val="BodyText"/>
              <w:tabs>
                <w:tab w:val="left" w:pos="1080"/>
                <w:tab w:val="left" w:pos="1980"/>
                <w:tab w:val="left" w:pos="10076"/>
              </w:tabs>
              <w:rPr>
                <w:del w:id="7958" w:author="Stephanie Thompson" w:date="2008-11-17T15:36:00Z"/>
                <w:rFonts w:ascii="Garamond" w:hAnsi="Garamond"/>
                <w:sz w:val="22"/>
                <w:szCs w:val="22"/>
              </w:rPr>
              <w:pPrChange w:id="7959" w:author="Stephanie Thompson" w:date="2008-11-19T11:52:00Z">
                <w:pPr/>
              </w:pPrChange>
            </w:pPr>
            <w:del w:id="7960" w:author="Stephanie Thompson" w:date="2008-11-17T15:36:00Z">
              <w:r w:rsidRPr="00EB43F4" w:rsidDel="00E361B9">
                <w:rPr>
                  <w:rFonts w:ascii="Garamond" w:hAnsi="Garamond"/>
                  <w:sz w:val="22"/>
                  <w:szCs w:val="22"/>
                </w:rPr>
                <w:delText>16:15,</w:delText>
              </w:r>
            </w:del>
          </w:p>
        </w:tc>
        <w:tc>
          <w:tcPr>
            <w:tcW w:w="1420" w:type="dxa"/>
            <w:vAlign w:val="bottom"/>
          </w:tcPr>
          <w:p w:rsidR="009821B1" w:rsidRDefault="005F0F5D">
            <w:pPr>
              <w:pStyle w:val="BodyText"/>
              <w:tabs>
                <w:tab w:val="left" w:pos="1080"/>
                <w:tab w:val="left" w:pos="1980"/>
                <w:tab w:val="left" w:pos="10076"/>
              </w:tabs>
              <w:rPr>
                <w:del w:id="7961" w:author="Stephanie Thompson" w:date="2008-11-17T15:36:00Z"/>
                <w:rFonts w:ascii="Garamond" w:hAnsi="Garamond"/>
                <w:sz w:val="22"/>
                <w:szCs w:val="22"/>
              </w:rPr>
              <w:pPrChange w:id="7962" w:author="Stephanie Thompson" w:date="2008-11-19T11:52:00Z">
                <w:pPr/>
              </w:pPrChange>
            </w:pPr>
            <w:del w:id="7963" w:author="Stephanie Thompson" w:date="2008-11-17T15:36:00Z">
              <w:r w:rsidRPr="00EB43F4" w:rsidDel="00E361B9">
                <w:rPr>
                  <w:rFonts w:ascii="Garamond" w:hAnsi="Garamond"/>
                  <w:sz w:val="22"/>
                  <w:szCs w:val="22"/>
                </w:rPr>
                <w:delText>16:45 – 18:30,</w:delText>
              </w:r>
            </w:del>
          </w:p>
        </w:tc>
        <w:tc>
          <w:tcPr>
            <w:tcW w:w="1420" w:type="dxa"/>
            <w:vAlign w:val="bottom"/>
          </w:tcPr>
          <w:p w:rsidR="009821B1" w:rsidRDefault="005F0F5D">
            <w:pPr>
              <w:pStyle w:val="BodyText"/>
              <w:tabs>
                <w:tab w:val="left" w:pos="1080"/>
                <w:tab w:val="left" w:pos="1980"/>
                <w:tab w:val="left" w:pos="10076"/>
              </w:tabs>
              <w:rPr>
                <w:del w:id="7964" w:author="Stephanie Thompson" w:date="2008-11-17T15:36:00Z"/>
                <w:rFonts w:ascii="Garamond" w:hAnsi="Garamond"/>
                <w:sz w:val="22"/>
                <w:szCs w:val="22"/>
              </w:rPr>
              <w:pPrChange w:id="7965" w:author="Stephanie Thompson" w:date="2008-11-19T11:52:00Z">
                <w:pPr/>
              </w:pPrChange>
            </w:pPr>
            <w:del w:id="7966" w:author="Stephanie Thompson" w:date="2008-11-17T15:36:00Z">
              <w:r w:rsidRPr="00EB43F4" w:rsidDel="00E361B9">
                <w:rPr>
                  <w:rFonts w:ascii="Garamond" w:hAnsi="Garamond"/>
                  <w:sz w:val="22"/>
                  <w:szCs w:val="22"/>
                </w:rPr>
                <w:delText>20:15 – 20:30,</w:delText>
              </w:r>
            </w:del>
          </w:p>
        </w:tc>
        <w:tc>
          <w:tcPr>
            <w:tcW w:w="1420" w:type="dxa"/>
            <w:vAlign w:val="bottom"/>
          </w:tcPr>
          <w:p w:rsidR="009821B1" w:rsidRDefault="005F0F5D">
            <w:pPr>
              <w:pStyle w:val="BodyText"/>
              <w:tabs>
                <w:tab w:val="left" w:pos="1080"/>
                <w:tab w:val="left" w:pos="1980"/>
                <w:tab w:val="left" w:pos="10076"/>
              </w:tabs>
              <w:rPr>
                <w:del w:id="7967" w:author="Stephanie Thompson" w:date="2008-11-17T15:36:00Z"/>
                <w:rFonts w:ascii="Garamond" w:hAnsi="Garamond"/>
                <w:sz w:val="22"/>
                <w:szCs w:val="22"/>
              </w:rPr>
              <w:pPrChange w:id="7968" w:author="Stephanie Thompson" w:date="2008-11-19T11:52:00Z">
                <w:pPr/>
              </w:pPrChange>
            </w:pPr>
            <w:del w:id="7969" w:author="Stephanie Thompson" w:date="2008-11-17T15:36:00Z">
              <w:r w:rsidRPr="00EB43F4" w:rsidDel="00E361B9">
                <w:rPr>
                  <w:rFonts w:ascii="Garamond" w:hAnsi="Garamond"/>
                  <w:sz w:val="22"/>
                  <w:szCs w:val="22"/>
                </w:rPr>
                <w:delText>21:45 – 22:00,</w:delText>
              </w:r>
            </w:del>
          </w:p>
        </w:tc>
      </w:tr>
      <w:tr w:rsidR="005F0F5D" w:rsidRPr="00EB43F4" w:rsidDel="00E361B9">
        <w:trPr>
          <w:gridAfter w:val="4"/>
          <w:wAfter w:w="5680" w:type="dxa"/>
          <w:trHeight w:val="255"/>
          <w:del w:id="7970"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7971" w:author="Stephanie Thompson" w:date="2008-11-17T15:36:00Z"/>
                <w:rFonts w:ascii="Garamond" w:hAnsi="Garamond"/>
                <w:sz w:val="22"/>
                <w:szCs w:val="22"/>
              </w:rPr>
              <w:pPrChange w:id="7972"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73" w:author="Stephanie Thompson" w:date="2008-11-17T15:36:00Z"/>
                <w:rFonts w:ascii="Garamond" w:hAnsi="Garamond"/>
                <w:sz w:val="22"/>
                <w:szCs w:val="22"/>
              </w:rPr>
              <w:pPrChange w:id="7974" w:author="Stephanie Thompson" w:date="2008-11-19T11:52:00Z">
                <w:pPr/>
              </w:pPrChange>
            </w:pPr>
            <w:del w:id="7975" w:author="Stephanie Thompson" w:date="2008-11-17T15:36:00Z">
              <w:r w:rsidRPr="00EB43F4" w:rsidDel="00E361B9">
                <w:rPr>
                  <w:rFonts w:ascii="Garamond" w:hAnsi="Garamond"/>
                  <w:sz w:val="22"/>
                  <w:szCs w:val="22"/>
                </w:rPr>
                <w:delText>22:30 – 23:30,</w:delText>
              </w:r>
            </w:del>
          </w:p>
        </w:tc>
      </w:tr>
      <w:tr w:rsidR="005F0F5D" w:rsidRPr="00EB43F4" w:rsidDel="00E361B9">
        <w:trPr>
          <w:gridAfter w:val="4"/>
          <w:wAfter w:w="5680" w:type="dxa"/>
          <w:trHeight w:val="255"/>
          <w:del w:id="7976" w:author="Stephanie Thompson" w:date="2008-11-17T15:36:00Z"/>
        </w:trPr>
        <w:tc>
          <w:tcPr>
            <w:tcW w:w="150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77" w:author="Stephanie Thompson" w:date="2008-11-17T15:36:00Z"/>
                <w:rFonts w:ascii="Garamond" w:hAnsi="Garamond"/>
                <w:sz w:val="22"/>
                <w:szCs w:val="22"/>
              </w:rPr>
              <w:pPrChange w:id="7978" w:author="Stephanie Thompson" w:date="2008-11-19T11:52:00Z">
                <w:pPr/>
              </w:pPrChange>
            </w:pPr>
            <w:del w:id="7979"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80" w:author="Stephanie Thompson" w:date="2008-11-17T15:36:00Z"/>
                <w:rFonts w:ascii="Garamond" w:hAnsi="Garamond"/>
                <w:sz w:val="22"/>
                <w:szCs w:val="22"/>
              </w:rPr>
              <w:pPrChange w:id="7981" w:author="Stephanie Thompson" w:date="2008-11-19T11:52:00Z">
                <w:pPr/>
              </w:pPrChange>
            </w:pPr>
            <w:del w:id="7982" w:author="Stephanie Thompson" w:date="2008-11-17T15:36:00Z">
              <w:r w:rsidRPr="00EB43F4" w:rsidDel="00E361B9">
                <w:rPr>
                  <w:rFonts w:ascii="Garamond" w:hAnsi="Garamond"/>
                  <w:sz w:val="22"/>
                  <w:szCs w:val="22"/>
                </w:rPr>
                <w:delText>00:00</w:delText>
              </w:r>
            </w:del>
          </w:p>
        </w:tc>
      </w:tr>
    </w:tbl>
    <w:p w:rsidR="009821B1" w:rsidRDefault="009821B1">
      <w:pPr>
        <w:pStyle w:val="BodyText"/>
        <w:tabs>
          <w:tab w:val="left" w:pos="1080"/>
          <w:tab w:val="left" w:pos="1980"/>
          <w:tab w:val="left" w:pos="10076"/>
        </w:tabs>
        <w:rPr>
          <w:del w:id="7983" w:author="Stephanie Thompson" w:date="2008-11-17T15:36:00Z"/>
          <w:rFonts w:ascii="Garamond" w:hAnsi="Garamond"/>
          <w:sz w:val="22"/>
          <w:szCs w:val="22"/>
        </w:rPr>
        <w:pPrChange w:id="7984" w:author="Stephanie Thompson" w:date="2008-11-19T11:52:00Z">
          <w:pPr/>
        </w:pPrChange>
      </w:pPr>
    </w:p>
    <w:p w:rsidR="009821B1" w:rsidRDefault="005F0F5D">
      <w:pPr>
        <w:pStyle w:val="BodyText"/>
        <w:tabs>
          <w:tab w:val="left" w:pos="1080"/>
          <w:tab w:val="left" w:pos="1980"/>
          <w:tab w:val="left" w:pos="10076"/>
        </w:tabs>
        <w:rPr>
          <w:del w:id="7985" w:author="Stephanie Thompson" w:date="2008-11-17T15:36:00Z"/>
          <w:rFonts w:ascii="Garamond" w:hAnsi="Garamond"/>
          <w:sz w:val="22"/>
          <w:szCs w:val="22"/>
        </w:rPr>
        <w:pPrChange w:id="7986" w:author="Stephanie Thompson" w:date="2008-11-19T11:52:00Z">
          <w:pPr/>
        </w:pPrChange>
      </w:pPr>
      <w:del w:id="7987"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F0F5D" w:rsidRPr="00EB43F4" w:rsidDel="00E361B9">
        <w:trPr>
          <w:trHeight w:val="255"/>
          <w:del w:id="7988" w:author="Stephanie Thompson" w:date="2008-11-17T15:36:00Z"/>
        </w:trPr>
        <w:tc>
          <w:tcPr>
            <w:tcW w:w="150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89" w:author="Stephanie Thompson" w:date="2008-11-17T15:36:00Z"/>
                <w:rFonts w:ascii="Garamond" w:hAnsi="Garamond"/>
                <w:sz w:val="22"/>
                <w:szCs w:val="22"/>
              </w:rPr>
              <w:pPrChange w:id="7990" w:author="Stephanie Thompson" w:date="2008-11-19T11:52:00Z">
                <w:pPr/>
              </w:pPrChange>
            </w:pPr>
            <w:del w:id="7991"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9821B1" w:rsidRDefault="005F0F5D">
            <w:pPr>
              <w:pStyle w:val="BodyText"/>
              <w:tabs>
                <w:tab w:val="left" w:pos="1080"/>
                <w:tab w:val="left" w:pos="1980"/>
                <w:tab w:val="left" w:pos="10076"/>
              </w:tabs>
              <w:rPr>
                <w:del w:id="7992" w:author="Stephanie Thompson" w:date="2008-11-17T15:36:00Z"/>
                <w:rFonts w:ascii="Garamond" w:hAnsi="Garamond"/>
                <w:sz w:val="22"/>
                <w:szCs w:val="22"/>
              </w:rPr>
              <w:pPrChange w:id="7993" w:author="Stephanie Thompson" w:date="2008-11-19T11:52:00Z">
                <w:pPr/>
              </w:pPrChange>
            </w:pPr>
            <w:del w:id="7994" w:author="Stephanie Thompson" w:date="2008-11-17T15:36:00Z">
              <w:r w:rsidRPr="00EB43F4" w:rsidDel="00E361B9">
                <w:rPr>
                  <w:rFonts w:ascii="Garamond" w:hAnsi="Garamond"/>
                  <w:sz w:val="22"/>
                  <w:szCs w:val="22"/>
                </w:rPr>
                <w:delText>02:15</w:delText>
              </w:r>
            </w:del>
          </w:p>
        </w:tc>
      </w:tr>
    </w:tbl>
    <w:p w:rsidR="009821B1" w:rsidRDefault="009821B1">
      <w:pPr>
        <w:pStyle w:val="BodyText"/>
        <w:tabs>
          <w:tab w:val="left" w:pos="1080"/>
          <w:tab w:val="left" w:pos="1980"/>
          <w:tab w:val="left" w:pos="10076"/>
        </w:tabs>
        <w:rPr>
          <w:del w:id="7995" w:author="Stephanie Thompson" w:date="2008-11-17T15:36:00Z"/>
          <w:rFonts w:ascii="Garamond" w:hAnsi="Garamond"/>
          <w:sz w:val="22"/>
          <w:szCs w:val="22"/>
        </w:rPr>
        <w:pPrChange w:id="7996" w:author="Stephanie Thompson" w:date="2008-11-19T11:52:00Z">
          <w:pPr/>
        </w:pPrChange>
      </w:pPr>
    </w:p>
    <w:p w:rsidR="009821B1" w:rsidRDefault="00DE356E">
      <w:pPr>
        <w:pStyle w:val="BodyText"/>
        <w:tabs>
          <w:tab w:val="left" w:pos="1080"/>
          <w:tab w:val="left" w:pos="1980"/>
          <w:tab w:val="left" w:pos="10076"/>
        </w:tabs>
        <w:rPr>
          <w:del w:id="7997" w:author="Stephanie Thompson" w:date="2008-11-17T15:36:00Z"/>
          <w:rFonts w:ascii="Garamond" w:hAnsi="Garamond"/>
          <w:sz w:val="22"/>
          <w:szCs w:val="22"/>
        </w:rPr>
        <w:pPrChange w:id="7998" w:author="Stephanie Thompson" w:date="2008-11-19T11:52:00Z">
          <w:pPr/>
        </w:pPrChange>
      </w:pPr>
      <w:del w:id="7999"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8000" w:author="Stephanie Thompson" w:date="2008-11-17T15:36:00Z"/>
          <w:rFonts w:ascii="Garamond" w:hAnsi="Garamond"/>
          <w:sz w:val="22"/>
          <w:szCs w:val="22"/>
        </w:rPr>
        <w:pPrChange w:id="8001" w:author="Stephanie Thompson" w:date="2008-11-19T11:52:00Z">
          <w:pPr/>
        </w:pPrChange>
      </w:pPr>
    </w:p>
    <w:p w:rsidR="009821B1" w:rsidRDefault="007B7822">
      <w:pPr>
        <w:pStyle w:val="BodyText"/>
        <w:tabs>
          <w:tab w:val="left" w:pos="1080"/>
          <w:tab w:val="left" w:pos="1980"/>
          <w:tab w:val="left" w:pos="10076"/>
        </w:tabs>
        <w:rPr>
          <w:del w:id="8002" w:author="Stephanie Thompson" w:date="2008-11-17T15:36:00Z"/>
          <w:rFonts w:ascii="Garamond" w:hAnsi="Garamond"/>
          <w:sz w:val="22"/>
          <w:szCs w:val="22"/>
        </w:rPr>
        <w:pPrChange w:id="8003" w:author="Stephanie Thompson" w:date="2008-11-19T11:52:00Z">
          <w:pPr/>
        </w:pPrChange>
      </w:pPr>
      <w:del w:id="800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7B7822" w:rsidRPr="00EB43F4" w:rsidDel="00E361B9">
        <w:trPr>
          <w:trHeight w:val="255"/>
          <w:del w:id="8005" w:author="Stephanie Thompson" w:date="2008-11-17T15:36:00Z"/>
        </w:trPr>
        <w:tc>
          <w:tcPr>
            <w:tcW w:w="1500" w:type="dxa"/>
            <w:tcBorders>
              <w:top w:val="nil"/>
              <w:left w:val="nil"/>
              <w:bottom w:val="nil"/>
              <w:right w:val="nil"/>
            </w:tcBorders>
            <w:shd w:val="clear" w:color="auto" w:fill="auto"/>
            <w:noWrap/>
            <w:vAlign w:val="bottom"/>
          </w:tcPr>
          <w:p w:rsidR="009821B1" w:rsidRDefault="007B7822">
            <w:pPr>
              <w:pStyle w:val="BodyText"/>
              <w:tabs>
                <w:tab w:val="left" w:pos="1080"/>
                <w:tab w:val="left" w:pos="1980"/>
                <w:tab w:val="left" w:pos="10076"/>
              </w:tabs>
              <w:rPr>
                <w:del w:id="8006" w:author="Stephanie Thompson" w:date="2008-11-17T15:36:00Z"/>
                <w:rFonts w:ascii="Garamond" w:hAnsi="Garamond"/>
                <w:sz w:val="22"/>
                <w:szCs w:val="22"/>
              </w:rPr>
              <w:pPrChange w:id="8007" w:author="Stephanie Thompson" w:date="2008-11-19T11:52:00Z">
                <w:pPr/>
              </w:pPrChange>
            </w:pPr>
            <w:del w:id="8008" w:author="Stephanie Thompson" w:date="2008-11-17T15:36:00Z">
              <w:r w:rsidRPr="00EB43F4" w:rsidDel="00E361B9">
                <w:rPr>
                  <w:rFonts w:ascii="Garamond" w:hAnsi="Garamond"/>
                  <w:sz w:val="22"/>
                  <w:szCs w:val="22"/>
                </w:rPr>
                <w:delText>05/04/06</w:delText>
              </w:r>
            </w:del>
          </w:p>
        </w:tc>
        <w:tc>
          <w:tcPr>
            <w:tcW w:w="1420" w:type="dxa"/>
            <w:tcBorders>
              <w:top w:val="nil"/>
              <w:left w:val="nil"/>
              <w:bottom w:val="nil"/>
              <w:right w:val="nil"/>
            </w:tcBorders>
            <w:shd w:val="clear" w:color="auto" w:fill="auto"/>
            <w:noWrap/>
            <w:vAlign w:val="bottom"/>
          </w:tcPr>
          <w:p w:rsidR="009821B1" w:rsidRDefault="007B7822">
            <w:pPr>
              <w:pStyle w:val="BodyText"/>
              <w:tabs>
                <w:tab w:val="left" w:pos="1080"/>
                <w:tab w:val="left" w:pos="1980"/>
                <w:tab w:val="left" w:pos="10076"/>
              </w:tabs>
              <w:rPr>
                <w:del w:id="8009" w:author="Stephanie Thompson" w:date="2008-11-17T15:36:00Z"/>
                <w:rFonts w:ascii="Garamond" w:hAnsi="Garamond"/>
                <w:sz w:val="22"/>
                <w:szCs w:val="22"/>
              </w:rPr>
              <w:pPrChange w:id="8010" w:author="Stephanie Thompson" w:date="2008-11-19T11:52:00Z">
                <w:pPr/>
              </w:pPrChange>
            </w:pPr>
            <w:del w:id="8011" w:author="Stephanie Thompson" w:date="2008-11-17T15:36:00Z">
              <w:r w:rsidRPr="00EB43F4" w:rsidDel="00E361B9">
                <w:rPr>
                  <w:rFonts w:ascii="Garamond" w:hAnsi="Garamond"/>
                  <w:sz w:val="22"/>
                  <w:szCs w:val="22"/>
                </w:rPr>
                <w:delText>03:30 – 04:15</w:delText>
              </w:r>
            </w:del>
          </w:p>
        </w:tc>
      </w:tr>
    </w:tbl>
    <w:p w:rsidR="009821B1" w:rsidRDefault="009821B1">
      <w:pPr>
        <w:pStyle w:val="BodyText"/>
        <w:tabs>
          <w:tab w:val="left" w:pos="1080"/>
          <w:tab w:val="left" w:pos="1980"/>
          <w:tab w:val="left" w:pos="10076"/>
        </w:tabs>
        <w:rPr>
          <w:del w:id="8012" w:author="Stephanie Thompson" w:date="2008-11-17T15:36:00Z"/>
          <w:rFonts w:ascii="Garamond" w:hAnsi="Garamond"/>
          <w:sz w:val="22"/>
          <w:szCs w:val="22"/>
        </w:rPr>
        <w:pPrChange w:id="8013" w:author="Stephanie Thompson" w:date="2008-11-19T11:52:00Z">
          <w:pPr/>
        </w:pPrChange>
      </w:pPr>
    </w:p>
    <w:p w:rsidR="009821B1" w:rsidRDefault="007B7822">
      <w:pPr>
        <w:pStyle w:val="BodyText"/>
        <w:tabs>
          <w:tab w:val="left" w:pos="1080"/>
          <w:tab w:val="left" w:pos="1980"/>
          <w:tab w:val="left" w:pos="10076"/>
        </w:tabs>
        <w:rPr>
          <w:del w:id="8014" w:author="Stephanie Thompson" w:date="2008-11-17T15:36:00Z"/>
          <w:rFonts w:ascii="Garamond" w:hAnsi="Garamond"/>
          <w:sz w:val="22"/>
          <w:szCs w:val="22"/>
        </w:rPr>
        <w:pPrChange w:id="8015" w:author="Stephanie Thompson" w:date="2008-11-19T11:52:00Z">
          <w:pPr/>
        </w:pPrChange>
      </w:pPr>
      <w:del w:id="8016"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7B7822" w:rsidRPr="00EB43F4" w:rsidDel="00E361B9">
        <w:trPr>
          <w:trHeight w:val="255"/>
          <w:del w:id="8017" w:author="Stephanie Thompson" w:date="2008-11-17T15:36:00Z"/>
        </w:trPr>
        <w:tc>
          <w:tcPr>
            <w:tcW w:w="1500" w:type="dxa"/>
            <w:tcBorders>
              <w:top w:val="nil"/>
              <w:left w:val="nil"/>
              <w:bottom w:val="nil"/>
              <w:right w:val="nil"/>
            </w:tcBorders>
            <w:shd w:val="clear" w:color="auto" w:fill="auto"/>
            <w:noWrap/>
            <w:vAlign w:val="bottom"/>
          </w:tcPr>
          <w:p w:rsidR="009821B1" w:rsidRDefault="007B7822">
            <w:pPr>
              <w:pStyle w:val="BodyText"/>
              <w:tabs>
                <w:tab w:val="left" w:pos="1080"/>
                <w:tab w:val="left" w:pos="1980"/>
                <w:tab w:val="left" w:pos="10076"/>
              </w:tabs>
              <w:rPr>
                <w:del w:id="8018" w:author="Stephanie Thompson" w:date="2008-11-17T15:36:00Z"/>
                <w:rFonts w:ascii="Garamond" w:hAnsi="Garamond"/>
                <w:sz w:val="22"/>
                <w:szCs w:val="22"/>
              </w:rPr>
              <w:pPrChange w:id="8019" w:author="Stephanie Thompson" w:date="2008-11-19T11:52:00Z">
                <w:pPr/>
              </w:pPrChange>
            </w:pPr>
            <w:del w:id="8020" w:author="Stephanie Thompson" w:date="2008-11-17T15:36:00Z">
              <w:r w:rsidRPr="00EB43F4" w:rsidDel="00E361B9">
                <w:rPr>
                  <w:rFonts w:ascii="Garamond" w:hAnsi="Garamond"/>
                  <w:sz w:val="22"/>
                  <w:szCs w:val="22"/>
                </w:rPr>
                <w:delText>05/13/06</w:delText>
              </w:r>
            </w:del>
          </w:p>
        </w:tc>
        <w:tc>
          <w:tcPr>
            <w:tcW w:w="1420" w:type="dxa"/>
            <w:tcBorders>
              <w:top w:val="nil"/>
              <w:left w:val="nil"/>
              <w:bottom w:val="nil"/>
              <w:right w:val="nil"/>
            </w:tcBorders>
            <w:shd w:val="clear" w:color="auto" w:fill="auto"/>
            <w:noWrap/>
            <w:vAlign w:val="bottom"/>
          </w:tcPr>
          <w:p w:rsidR="009821B1" w:rsidRDefault="007B7822">
            <w:pPr>
              <w:pStyle w:val="BodyText"/>
              <w:tabs>
                <w:tab w:val="left" w:pos="1080"/>
                <w:tab w:val="left" w:pos="1980"/>
                <w:tab w:val="left" w:pos="10076"/>
              </w:tabs>
              <w:rPr>
                <w:del w:id="8021" w:author="Stephanie Thompson" w:date="2008-11-17T15:36:00Z"/>
                <w:rFonts w:ascii="Garamond" w:hAnsi="Garamond"/>
                <w:sz w:val="22"/>
                <w:szCs w:val="22"/>
              </w:rPr>
              <w:pPrChange w:id="8022" w:author="Stephanie Thompson" w:date="2008-11-19T11:52:00Z">
                <w:pPr/>
              </w:pPrChange>
            </w:pPr>
            <w:del w:id="8023" w:author="Stephanie Thompson" w:date="2008-11-17T15:36:00Z">
              <w:r w:rsidRPr="00EB43F4" w:rsidDel="00E361B9">
                <w:rPr>
                  <w:rFonts w:ascii="Garamond" w:hAnsi="Garamond"/>
                  <w:sz w:val="22"/>
                  <w:szCs w:val="22"/>
                </w:rPr>
                <w:delText>18:45</w:delText>
              </w:r>
            </w:del>
          </w:p>
        </w:tc>
      </w:tr>
    </w:tbl>
    <w:p w:rsidR="009821B1" w:rsidRDefault="009821B1">
      <w:pPr>
        <w:pStyle w:val="BodyText"/>
        <w:tabs>
          <w:tab w:val="left" w:pos="1080"/>
          <w:tab w:val="left" w:pos="1980"/>
          <w:tab w:val="left" w:pos="10076"/>
        </w:tabs>
        <w:rPr>
          <w:del w:id="8024" w:author="Stephanie Thompson" w:date="2008-11-17T15:36:00Z"/>
          <w:rFonts w:ascii="Garamond" w:hAnsi="Garamond"/>
          <w:sz w:val="22"/>
          <w:szCs w:val="22"/>
        </w:rPr>
        <w:pPrChange w:id="8025" w:author="Stephanie Thompson" w:date="2008-11-19T11:52:00Z">
          <w:pPr/>
        </w:pPrChange>
      </w:pPr>
    </w:p>
    <w:p w:rsidR="009821B1" w:rsidRDefault="007B7822">
      <w:pPr>
        <w:pStyle w:val="BodyText"/>
        <w:tabs>
          <w:tab w:val="left" w:pos="1080"/>
          <w:tab w:val="left" w:pos="1980"/>
          <w:tab w:val="left" w:pos="10076"/>
        </w:tabs>
        <w:rPr>
          <w:del w:id="8026" w:author="Stephanie Thompson" w:date="2008-11-17T15:36:00Z"/>
          <w:rFonts w:ascii="Garamond" w:hAnsi="Garamond"/>
          <w:sz w:val="22"/>
          <w:szCs w:val="22"/>
        </w:rPr>
        <w:pPrChange w:id="8027" w:author="Stephanie Thompson" w:date="2008-11-19T11:52:00Z">
          <w:pPr/>
        </w:pPrChange>
      </w:pPr>
      <w:del w:id="8028"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296297" w:rsidRPr="00EB43F4" w:rsidDel="00E361B9">
        <w:trPr>
          <w:trHeight w:val="255"/>
          <w:del w:id="8029" w:author="Stephanie Thompson" w:date="2008-11-17T15:36:00Z"/>
        </w:trPr>
        <w:tc>
          <w:tcPr>
            <w:tcW w:w="150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30" w:author="Stephanie Thompson" w:date="2008-11-17T15:36:00Z"/>
                <w:rFonts w:ascii="Garamond" w:hAnsi="Garamond"/>
                <w:sz w:val="22"/>
                <w:szCs w:val="22"/>
              </w:rPr>
              <w:pPrChange w:id="8031" w:author="Stephanie Thompson" w:date="2008-11-19T11:52:00Z">
                <w:pPr/>
              </w:pPrChange>
            </w:pPr>
            <w:del w:id="8032"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33" w:author="Stephanie Thompson" w:date="2008-11-17T15:36:00Z"/>
                <w:rFonts w:ascii="Garamond" w:hAnsi="Garamond"/>
                <w:sz w:val="22"/>
                <w:szCs w:val="22"/>
              </w:rPr>
              <w:pPrChange w:id="8034" w:author="Stephanie Thompson" w:date="2008-11-19T11:52:00Z">
                <w:pPr/>
              </w:pPrChange>
            </w:pPr>
            <w:del w:id="8035" w:author="Stephanie Thompson" w:date="2008-11-17T15:36:00Z">
              <w:r w:rsidRPr="00EB43F4" w:rsidDel="00E361B9">
                <w:rPr>
                  <w:rFonts w:ascii="Garamond" w:hAnsi="Garamond"/>
                  <w:sz w:val="22"/>
                  <w:szCs w:val="22"/>
                </w:rPr>
                <w:delText>13:30 to</w:delText>
              </w:r>
            </w:del>
          </w:p>
        </w:tc>
        <w:tc>
          <w:tcPr>
            <w:tcW w:w="1420" w:type="dxa"/>
            <w:vAlign w:val="bottom"/>
          </w:tcPr>
          <w:p w:rsidR="009821B1" w:rsidRDefault="00296297">
            <w:pPr>
              <w:pStyle w:val="BodyText"/>
              <w:tabs>
                <w:tab w:val="left" w:pos="1080"/>
                <w:tab w:val="left" w:pos="1980"/>
                <w:tab w:val="left" w:pos="10076"/>
              </w:tabs>
              <w:rPr>
                <w:del w:id="8036" w:author="Stephanie Thompson" w:date="2008-11-17T15:36:00Z"/>
                <w:rFonts w:ascii="Garamond" w:hAnsi="Garamond"/>
                <w:sz w:val="22"/>
                <w:szCs w:val="22"/>
              </w:rPr>
              <w:pPrChange w:id="8037" w:author="Stephanie Thompson" w:date="2008-11-19T11:52:00Z">
                <w:pPr/>
              </w:pPrChange>
            </w:pPr>
            <w:del w:id="8038" w:author="Stephanie Thompson" w:date="2008-11-17T15:36:00Z">
              <w:r w:rsidRPr="00EB43F4" w:rsidDel="00E361B9">
                <w:rPr>
                  <w:rFonts w:ascii="Garamond" w:hAnsi="Garamond"/>
                  <w:sz w:val="22"/>
                  <w:szCs w:val="22"/>
                </w:rPr>
                <w:delText>05/30/06</w:delText>
              </w:r>
            </w:del>
          </w:p>
        </w:tc>
        <w:tc>
          <w:tcPr>
            <w:tcW w:w="1420" w:type="dxa"/>
            <w:vAlign w:val="bottom"/>
          </w:tcPr>
          <w:p w:rsidR="009821B1" w:rsidRDefault="00296297">
            <w:pPr>
              <w:pStyle w:val="BodyText"/>
              <w:tabs>
                <w:tab w:val="left" w:pos="1080"/>
                <w:tab w:val="left" w:pos="1980"/>
                <w:tab w:val="left" w:pos="10076"/>
              </w:tabs>
              <w:rPr>
                <w:del w:id="8039" w:author="Stephanie Thompson" w:date="2008-11-17T15:36:00Z"/>
                <w:rFonts w:ascii="Garamond" w:hAnsi="Garamond"/>
                <w:sz w:val="22"/>
                <w:szCs w:val="22"/>
              </w:rPr>
              <w:pPrChange w:id="8040" w:author="Stephanie Thompson" w:date="2008-11-19T11:52:00Z">
                <w:pPr/>
              </w:pPrChange>
            </w:pPr>
            <w:del w:id="8041" w:author="Stephanie Thompson" w:date="2008-11-17T15:36:00Z">
              <w:r w:rsidRPr="00EB43F4" w:rsidDel="00E361B9">
                <w:rPr>
                  <w:rFonts w:ascii="Garamond" w:hAnsi="Garamond"/>
                  <w:sz w:val="22"/>
                  <w:szCs w:val="22"/>
                </w:rPr>
                <w:delText>13:15</w:delText>
              </w:r>
            </w:del>
          </w:p>
        </w:tc>
      </w:tr>
    </w:tbl>
    <w:p w:rsidR="009821B1" w:rsidRDefault="009821B1">
      <w:pPr>
        <w:pStyle w:val="BodyText"/>
        <w:tabs>
          <w:tab w:val="left" w:pos="1080"/>
          <w:tab w:val="left" w:pos="1980"/>
          <w:tab w:val="left" w:pos="10076"/>
        </w:tabs>
        <w:rPr>
          <w:del w:id="8042" w:author="Stephanie Thompson" w:date="2008-11-17T15:36:00Z"/>
          <w:rFonts w:ascii="Garamond" w:hAnsi="Garamond"/>
          <w:sz w:val="22"/>
          <w:szCs w:val="22"/>
        </w:rPr>
        <w:pPrChange w:id="8043" w:author="Stephanie Thompson" w:date="2008-11-19T11:52:00Z">
          <w:pPr/>
        </w:pPrChange>
      </w:pPr>
    </w:p>
    <w:p w:rsidR="009821B1" w:rsidRDefault="00296297">
      <w:pPr>
        <w:pStyle w:val="BodyText"/>
        <w:tabs>
          <w:tab w:val="left" w:pos="1080"/>
          <w:tab w:val="left" w:pos="1980"/>
          <w:tab w:val="left" w:pos="10076"/>
        </w:tabs>
        <w:rPr>
          <w:del w:id="8044" w:author="Stephanie Thompson" w:date="2008-11-17T15:36:00Z"/>
          <w:rFonts w:ascii="Garamond" w:hAnsi="Garamond"/>
          <w:sz w:val="22"/>
          <w:szCs w:val="22"/>
        </w:rPr>
        <w:pPrChange w:id="8045" w:author="Stephanie Thompson" w:date="2008-11-19T11:52:00Z">
          <w:pPr/>
        </w:pPrChange>
      </w:pPr>
      <w:del w:id="8046"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296297" w:rsidRPr="00EB43F4" w:rsidDel="00E361B9">
        <w:trPr>
          <w:trHeight w:val="255"/>
          <w:del w:id="8047" w:author="Stephanie Thompson" w:date="2008-11-17T15:36:00Z"/>
        </w:trPr>
        <w:tc>
          <w:tcPr>
            <w:tcW w:w="150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48" w:author="Stephanie Thompson" w:date="2008-11-17T15:36:00Z"/>
                <w:rFonts w:ascii="Garamond" w:hAnsi="Garamond"/>
                <w:sz w:val="22"/>
                <w:szCs w:val="22"/>
              </w:rPr>
              <w:pPrChange w:id="8049" w:author="Stephanie Thompson" w:date="2008-11-19T11:52:00Z">
                <w:pPr/>
              </w:pPrChange>
            </w:pPr>
            <w:del w:id="8050"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51" w:author="Stephanie Thompson" w:date="2008-11-17T15:36:00Z"/>
                <w:rFonts w:ascii="Garamond" w:hAnsi="Garamond"/>
                <w:sz w:val="22"/>
                <w:szCs w:val="22"/>
              </w:rPr>
              <w:pPrChange w:id="8052" w:author="Stephanie Thompson" w:date="2008-11-19T11:52:00Z">
                <w:pPr/>
              </w:pPrChange>
            </w:pPr>
            <w:del w:id="8053" w:author="Stephanie Thompson" w:date="2008-11-17T15:36:00Z">
              <w:r w:rsidRPr="00EB43F4" w:rsidDel="00E361B9">
                <w:rPr>
                  <w:rFonts w:ascii="Garamond" w:hAnsi="Garamond"/>
                  <w:sz w:val="22"/>
                  <w:szCs w:val="22"/>
                </w:rPr>
                <w:delText>00:30 – 02:30,</w:delText>
              </w:r>
            </w:del>
          </w:p>
        </w:tc>
        <w:tc>
          <w:tcPr>
            <w:tcW w:w="1420" w:type="dxa"/>
            <w:vAlign w:val="bottom"/>
          </w:tcPr>
          <w:p w:rsidR="009821B1" w:rsidRDefault="00296297">
            <w:pPr>
              <w:pStyle w:val="BodyText"/>
              <w:tabs>
                <w:tab w:val="left" w:pos="1080"/>
                <w:tab w:val="left" w:pos="1980"/>
                <w:tab w:val="left" w:pos="10076"/>
              </w:tabs>
              <w:rPr>
                <w:del w:id="8054" w:author="Stephanie Thompson" w:date="2008-11-17T15:36:00Z"/>
                <w:rFonts w:ascii="Garamond" w:hAnsi="Garamond"/>
                <w:sz w:val="22"/>
                <w:szCs w:val="22"/>
              </w:rPr>
              <w:pPrChange w:id="8055" w:author="Stephanie Thompson" w:date="2008-11-19T11:52:00Z">
                <w:pPr/>
              </w:pPrChange>
            </w:pPr>
            <w:del w:id="8056" w:author="Stephanie Thompson" w:date="2008-11-17T15:36:00Z">
              <w:r w:rsidRPr="00EB43F4" w:rsidDel="00E361B9">
                <w:rPr>
                  <w:rFonts w:ascii="Garamond" w:hAnsi="Garamond"/>
                  <w:sz w:val="22"/>
                  <w:szCs w:val="22"/>
                </w:rPr>
                <w:delText>14:00 – 15:30</w:delText>
              </w:r>
            </w:del>
          </w:p>
        </w:tc>
      </w:tr>
      <w:tr w:rsidR="00296297" w:rsidRPr="00EB43F4" w:rsidDel="00E361B9">
        <w:trPr>
          <w:trHeight w:val="255"/>
          <w:del w:id="8057" w:author="Stephanie Thompson" w:date="2008-11-17T15:36:00Z"/>
        </w:trPr>
        <w:tc>
          <w:tcPr>
            <w:tcW w:w="150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58" w:author="Stephanie Thompson" w:date="2008-11-17T15:36:00Z"/>
                <w:rFonts w:ascii="Garamond" w:hAnsi="Garamond"/>
                <w:sz w:val="22"/>
                <w:szCs w:val="22"/>
              </w:rPr>
              <w:pPrChange w:id="8059" w:author="Stephanie Thompson" w:date="2008-11-19T11:52:00Z">
                <w:pPr/>
              </w:pPrChange>
            </w:pPr>
            <w:del w:id="8060"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61" w:author="Stephanie Thompson" w:date="2008-11-17T15:36:00Z"/>
                <w:rFonts w:ascii="Garamond" w:hAnsi="Garamond"/>
                <w:sz w:val="22"/>
                <w:szCs w:val="22"/>
              </w:rPr>
              <w:pPrChange w:id="8062" w:author="Stephanie Thompson" w:date="2008-11-19T11:52:00Z">
                <w:pPr/>
              </w:pPrChange>
            </w:pPr>
            <w:del w:id="8063" w:author="Stephanie Thompson" w:date="2008-11-17T15:36:00Z">
              <w:r w:rsidRPr="00EB43F4" w:rsidDel="00E361B9">
                <w:rPr>
                  <w:rFonts w:ascii="Garamond" w:hAnsi="Garamond"/>
                  <w:sz w:val="22"/>
                  <w:szCs w:val="22"/>
                </w:rPr>
                <w:delText>01:00 – 03:45,</w:delText>
              </w:r>
            </w:del>
          </w:p>
        </w:tc>
        <w:tc>
          <w:tcPr>
            <w:tcW w:w="1420" w:type="dxa"/>
            <w:vAlign w:val="bottom"/>
          </w:tcPr>
          <w:p w:rsidR="009821B1" w:rsidRDefault="00296297">
            <w:pPr>
              <w:pStyle w:val="BodyText"/>
              <w:tabs>
                <w:tab w:val="left" w:pos="1080"/>
                <w:tab w:val="left" w:pos="1980"/>
                <w:tab w:val="left" w:pos="10076"/>
              </w:tabs>
              <w:rPr>
                <w:del w:id="8064" w:author="Stephanie Thompson" w:date="2008-11-17T15:36:00Z"/>
                <w:rFonts w:ascii="Garamond" w:hAnsi="Garamond"/>
                <w:sz w:val="22"/>
                <w:szCs w:val="22"/>
              </w:rPr>
              <w:pPrChange w:id="8065" w:author="Stephanie Thompson" w:date="2008-11-19T11:52:00Z">
                <w:pPr/>
              </w:pPrChange>
            </w:pPr>
            <w:del w:id="8066" w:author="Stephanie Thompson" w:date="2008-11-17T15:36:00Z">
              <w:r w:rsidRPr="00EB43F4" w:rsidDel="00E361B9">
                <w:rPr>
                  <w:rFonts w:ascii="Garamond" w:hAnsi="Garamond"/>
                  <w:sz w:val="22"/>
                  <w:szCs w:val="22"/>
                </w:rPr>
                <w:delText>15:00 – 16:15</w:delText>
              </w:r>
            </w:del>
          </w:p>
        </w:tc>
      </w:tr>
      <w:tr w:rsidR="00296297" w:rsidRPr="00EB43F4" w:rsidDel="00E361B9">
        <w:trPr>
          <w:trHeight w:val="255"/>
          <w:del w:id="8067" w:author="Stephanie Thompson" w:date="2008-11-17T15:36:00Z"/>
        </w:trPr>
        <w:tc>
          <w:tcPr>
            <w:tcW w:w="150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68" w:author="Stephanie Thompson" w:date="2008-11-17T15:36:00Z"/>
                <w:rFonts w:ascii="Garamond" w:hAnsi="Garamond"/>
                <w:sz w:val="22"/>
                <w:szCs w:val="22"/>
              </w:rPr>
              <w:pPrChange w:id="8069" w:author="Stephanie Thompson" w:date="2008-11-19T11:52:00Z">
                <w:pPr/>
              </w:pPrChange>
            </w:pPr>
            <w:del w:id="8070"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9821B1" w:rsidRDefault="00296297">
            <w:pPr>
              <w:pStyle w:val="BodyText"/>
              <w:tabs>
                <w:tab w:val="left" w:pos="1080"/>
                <w:tab w:val="left" w:pos="1980"/>
                <w:tab w:val="left" w:pos="10076"/>
              </w:tabs>
              <w:rPr>
                <w:del w:id="8071" w:author="Stephanie Thompson" w:date="2008-11-17T15:36:00Z"/>
                <w:rFonts w:ascii="Garamond" w:hAnsi="Garamond"/>
                <w:sz w:val="22"/>
                <w:szCs w:val="22"/>
              </w:rPr>
              <w:pPrChange w:id="8072" w:author="Stephanie Thompson" w:date="2008-11-19T11:52:00Z">
                <w:pPr/>
              </w:pPrChange>
            </w:pPr>
            <w:del w:id="8073" w:author="Stephanie Thompson" w:date="2008-11-17T15:36:00Z">
              <w:r w:rsidRPr="00EB43F4" w:rsidDel="00E361B9">
                <w:rPr>
                  <w:rFonts w:ascii="Garamond" w:hAnsi="Garamond"/>
                  <w:sz w:val="22"/>
                  <w:szCs w:val="22"/>
                </w:rPr>
                <w:delText>03:15 – 04:15,</w:delText>
              </w:r>
            </w:del>
          </w:p>
        </w:tc>
        <w:tc>
          <w:tcPr>
            <w:tcW w:w="1420" w:type="dxa"/>
            <w:vAlign w:val="bottom"/>
          </w:tcPr>
          <w:p w:rsidR="009821B1" w:rsidRDefault="00296297">
            <w:pPr>
              <w:pStyle w:val="BodyText"/>
              <w:tabs>
                <w:tab w:val="left" w:pos="1080"/>
                <w:tab w:val="left" w:pos="1980"/>
                <w:tab w:val="left" w:pos="10076"/>
              </w:tabs>
              <w:rPr>
                <w:del w:id="8074" w:author="Stephanie Thompson" w:date="2008-11-17T15:36:00Z"/>
                <w:rFonts w:ascii="Garamond" w:hAnsi="Garamond"/>
                <w:sz w:val="22"/>
                <w:szCs w:val="22"/>
              </w:rPr>
              <w:pPrChange w:id="8075" w:author="Stephanie Thompson" w:date="2008-11-19T11:52:00Z">
                <w:pPr/>
              </w:pPrChange>
            </w:pPr>
            <w:del w:id="8076" w:author="Stephanie Thompson" w:date="2008-11-17T15:36:00Z">
              <w:r w:rsidRPr="00EB43F4" w:rsidDel="00E361B9">
                <w:rPr>
                  <w:rFonts w:ascii="Garamond" w:hAnsi="Garamond"/>
                  <w:sz w:val="22"/>
                  <w:szCs w:val="22"/>
                </w:rPr>
                <w:delText>15:30 – 17:30</w:delText>
              </w:r>
            </w:del>
          </w:p>
        </w:tc>
      </w:tr>
      <w:tr w:rsidR="00CC51A4" w:rsidRPr="00EB43F4" w:rsidDel="00E361B9">
        <w:trPr>
          <w:trHeight w:val="255"/>
          <w:del w:id="8077"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078" w:author="Stephanie Thompson" w:date="2008-11-17T15:36:00Z"/>
                <w:rFonts w:ascii="Garamond" w:hAnsi="Garamond"/>
                <w:sz w:val="22"/>
                <w:szCs w:val="22"/>
              </w:rPr>
              <w:pPrChange w:id="8079" w:author="Stephanie Thompson" w:date="2008-11-19T11:52:00Z">
                <w:pPr/>
              </w:pPrChange>
            </w:pPr>
            <w:del w:id="8080" w:author="Stephanie Thompson" w:date="2008-11-17T15:36:00Z">
              <w:r w:rsidRPr="00EB43F4" w:rsidDel="00E361B9">
                <w:rPr>
                  <w:rFonts w:ascii="Garamond" w:hAnsi="Garamond"/>
                  <w:sz w:val="22"/>
                  <w:szCs w:val="22"/>
                </w:rPr>
                <w:delText>05/20/06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081" w:author="Stephanie Thompson" w:date="2008-11-17T15:36:00Z"/>
                <w:rFonts w:ascii="Garamond" w:hAnsi="Garamond"/>
                <w:sz w:val="22"/>
                <w:szCs w:val="22"/>
              </w:rPr>
              <w:pPrChange w:id="8082" w:author="Stephanie Thompson" w:date="2008-11-19T11:52:00Z">
                <w:pPr/>
              </w:pPrChange>
            </w:pPr>
            <w:del w:id="8083" w:author="Stephanie Thompson" w:date="2008-11-17T15:36:00Z">
              <w:r w:rsidRPr="00EB43F4" w:rsidDel="00E361B9">
                <w:rPr>
                  <w:rFonts w:ascii="Garamond" w:hAnsi="Garamond"/>
                  <w:sz w:val="22"/>
                  <w:szCs w:val="22"/>
                </w:rPr>
                <w:delText>03:30 – 05:00,</w:delText>
              </w:r>
            </w:del>
          </w:p>
        </w:tc>
        <w:tc>
          <w:tcPr>
            <w:tcW w:w="1420" w:type="dxa"/>
            <w:vAlign w:val="bottom"/>
          </w:tcPr>
          <w:p w:rsidR="009821B1" w:rsidRDefault="00CC51A4">
            <w:pPr>
              <w:pStyle w:val="BodyText"/>
              <w:tabs>
                <w:tab w:val="left" w:pos="1080"/>
                <w:tab w:val="left" w:pos="1980"/>
                <w:tab w:val="left" w:pos="10076"/>
              </w:tabs>
              <w:rPr>
                <w:del w:id="8084" w:author="Stephanie Thompson" w:date="2008-11-17T15:36:00Z"/>
                <w:rFonts w:ascii="Garamond" w:hAnsi="Garamond"/>
                <w:sz w:val="22"/>
                <w:szCs w:val="22"/>
              </w:rPr>
              <w:pPrChange w:id="8085" w:author="Stephanie Thompson" w:date="2008-11-19T11:52:00Z">
                <w:pPr/>
              </w:pPrChange>
            </w:pPr>
            <w:del w:id="8086" w:author="Stephanie Thompson" w:date="2008-11-17T15:36:00Z">
              <w:r w:rsidRPr="00EB43F4" w:rsidDel="00E361B9">
                <w:rPr>
                  <w:rFonts w:ascii="Garamond" w:hAnsi="Garamond"/>
                  <w:sz w:val="22"/>
                  <w:szCs w:val="22"/>
                </w:rPr>
                <w:delText>17:00 – 18:00</w:delText>
              </w:r>
            </w:del>
          </w:p>
        </w:tc>
      </w:tr>
      <w:tr w:rsidR="00CC51A4" w:rsidRPr="00EB43F4" w:rsidDel="00E361B9">
        <w:trPr>
          <w:trHeight w:val="255"/>
          <w:del w:id="8087"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088" w:author="Stephanie Thompson" w:date="2008-11-17T15:36:00Z"/>
                <w:rFonts w:ascii="Garamond" w:hAnsi="Garamond"/>
                <w:sz w:val="22"/>
                <w:szCs w:val="22"/>
              </w:rPr>
              <w:pPrChange w:id="8089" w:author="Stephanie Thompson" w:date="2008-11-19T11:52:00Z">
                <w:pPr/>
              </w:pPrChange>
            </w:pPr>
            <w:del w:id="8090"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091" w:author="Stephanie Thompson" w:date="2008-11-17T15:36:00Z"/>
                <w:rFonts w:ascii="Garamond" w:hAnsi="Garamond"/>
                <w:sz w:val="22"/>
                <w:szCs w:val="22"/>
              </w:rPr>
              <w:pPrChange w:id="8092" w:author="Stephanie Thompson" w:date="2008-11-19T11:52:00Z">
                <w:pPr/>
              </w:pPrChange>
            </w:pPr>
            <w:del w:id="8093" w:author="Stephanie Thompson" w:date="2008-11-17T15:36:00Z">
              <w:r w:rsidRPr="00EB43F4" w:rsidDel="00E361B9">
                <w:rPr>
                  <w:rFonts w:ascii="Garamond" w:hAnsi="Garamond"/>
                  <w:sz w:val="22"/>
                  <w:szCs w:val="22"/>
                </w:rPr>
                <w:delText>05:00 – 06:30,</w:delText>
              </w:r>
            </w:del>
          </w:p>
        </w:tc>
        <w:tc>
          <w:tcPr>
            <w:tcW w:w="1420" w:type="dxa"/>
            <w:vAlign w:val="bottom"/>
          </w:tcPr>
          <w:p w:rsidR="009821B1" w:rsidRDefault="00CC51A4">
            <w:pPr>
              <w:pStyle w:val="BodyText"/>
              <w:tabs>
                <w:tab w:val="left" w:pos="1080"/>
                <w:tab w:val="left" w:pos="1980"/>
                <w:tab w:val="left" w:pos="10076"/>
              </w:tabs>
              <w:rPr>
                <w:del w:id="8094" w:author="Stephanie Thompson" w:date="2008-11-17T15:36:00Z"/>
                <w:rFonts w:ascii="Garamond" w:hAnsi="Garamond"/>
                <w:sz w:val="22"/>
                <w:szCs w:val="22"/>
              </w:rPr>
              <w:pPrChange w:id="8095" w:author="Stephanie Thompson" w:date="2008-11-19T11:52:00Z">
                <w:pPr/>
              </w:pPrChange>
            </w:pPr>
            <w:del w:id="8096" w:author="Stephanie Thompson" w:date="2008-11-17T15:36:00Z">
              <w:r w:rsidRPr="00EB43F4" w:rsidDel="00E361B9">
                <w:rPr>
                  <w:rFonts w:ascii="Garamond" w:hAnsi="Garamond"/>
                  <w:sz w:val="22"/>
                  <w:szCs w:val="22"/>
                </w:rPr>
                <w:delText>17:15 – 18:45</w:delText>
              </w:r>
            </w:del>
          </w:p>
        </w:tc>
      </w:tr>
      <w:tr w:rsidR="00CC51A4" w:rsidRPr="00EB43F4" w:rsidDel="00E361B9">
        <w:trPr>
          <w:gridAfter w:val="1"/>
          <w:wAfter w:w="1420" w:type="dxa"/>
          <w:trHeight w:val="255"/>
          <w:del w:id="8097"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098" w:author="Stephanie Thompson" w:date="2008-11-17T15:36:00Z"/>
                <w:rFonts w:ascii="Garamond" w:hAnsi="Garamond"/>
                <w:sz w:val="22"/>
                <w:szCs w:val="22"/>
              </w:rPr>
              <w:pPrChange w:id="8099" w:author="Stephanie Thompson" w:date="2008-11-19T11:52:00Z">
                <w:pPr/>
              </w:pPrChange>
            </w:pPr>
            <w:del w:id="8100"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01" w:author="Stephanie Thompson" w:date="2008-11-17T15:36:00Z"/>
                <w:rFonts w:ascii="Garamond" w:hAnsi="Garamond"/>
                <w:sz w:val="22"/>
                <w:szCs w:val="22"/>
              </w:rPr>
              <w:pPrChange w:id="8102" w:author="Stephanie Thompson" w:date="2008-11-19T11:52:00Z">
                <w:pPr/>
              </w:pPrChange>
            </w:pPr>
            <w:del w:id="8103" w:author="Stephanie Thompson" w:date="2008-11-17T15:36:00Z">
              <w:r w:rsidRPr="00EB43F4" w:rsidDel="00E361B9">
                <w:rPr>
                  <w:rFonts w:ascii="Garamond" w:hAnsi="Garamond"/>
                  <w:sz w:val="22"/>
                  <w:szCs w:val="22"/>
                </w:rPr>
                <w:delText>06:15 – 08:30</w:delText>
              </w:r>
            </w:del>
          </w:p>
        </w:tc>
      </w:tr>
    </w:tbl>
    <w:p w:rsidR="009821B1" w:rsidRDefault="009821B1">
      <w:pPr>
        <w:pStyle w:val="BodyText"/>
        <w:tabs>
          <w:tab w:val="left" w:pos="1080"/>
          <w:tab w:val="left" w:pos="1980"/>
          <w:tab w:val="left" w:pos="10076"/>
        </w:tabs>
        <w:rPr>
          <w:del w:id="8104" w:author="Stephanie Thompson" w:date="2008-11-17T15:36:00Z"/>
          <w:rFonts w:ascii="Garamond" w:hAnsi="Garamond"/>
          <w:sz w:val="22"/>
          <w:szCs w:val="22"/>
        </w:rPr>
        <w:pPrChange w:id="8105" w:author="Stephanie Thompson" w:date="2008-11-19T11:52:00Z">
          <w:pPr/>
        </w:pPrChange>
      </w:pPr>
    </w:p>
    <w:p w:rsidR="009821B1" w:rsidRDefault="00CC51A4">
      <w:pPr>
        <w:pStyle w:val="BodyText"/>
        <w:tabs>
          <w:tab w:val="left" w:pos="1080"/>
          <w:tab w:val="left" w:pos="1980"/>
          <w:tab w:val="left" w:pos="10076"/>
        </w:tabs>
        <w:rPr>
          <w:del w:id="8106" w:author="Stephanie Thompson" w:date="2008-11-17T15:36:00Z"/>
          <w:rFonts w:ascii="Garamond" w:hAnsi="Garamond"/>
          <w:sz w:val="22"/>
          <w:szCs w:val="22"/>
        </w:rPr>
        <w:pPrChange w:id="8107" w:author="Stephanie Thompson" w:date="2008-11-19T11:52:00Z">
          <w:pPr/>
        </w:pPrChange>
      </w:pPr>
      <w:del w:id="8108"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CC51A4" w:rsidRPr="00EB43F4" w:rsidDel="00E361B9">
        <w:trPr>
          <w:trHeight w:val="255"/>
          <w:del w:id="8109"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10" w:author="Stephanie Thompson" w:date="2008-11-17T15:36:00Z"/>
                <w:rFonts w:ascii="Garamond" w:hAnsi="Garamond"/>
                <w:sz w:val="22"/>
                <w:szCs w:val="22"/>
              </w:rPr>
              <w:pPrChange w:id="8111" w:author="Stephanie Thompson" w:date="2008-11-19T11:52:00Z">
                <w:pPr/>
              </w:pPrChange>
            </w:pPr>
            <w:del w:id="8112"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13" w:author="Stephanie Thompson" w:date="2008-11-17T15:36:00Z"/>
                <w:rFonts w:ascii="Garamond" w:hAnsi="Garamond"/>
                <w:sz w:val="22"/>
                <w:szCs w:val="22"/>
              </w:rPr>
              <w:pPrChange w:id="8114" w:author="Stephanie Thompson" w:date="2008-11-19T11:52:00Z">
                <w:pPr/>
              </w:pPrChange>
            </w:pPr>
            <w:del w:id="8115" w:author="Stephanie Thompson" w:date="2008-11-17T15:36:00Z">
              <w:r w:rsidRPr="00EB43F4" w:rsidDel="00E361B9">
                <w:rPr>
                  <w:rFonts w:ascii="Garamond" w:hAnsi="Garamond"/>
                  <w:sz w:val="22"/>
                  <w:szCs w:val="22"/>
                </w:rPr>
                <w:delText>14:30 – 19:45</w:delText>
              </w:r>
            </w:del>
          </w:p>
        </w:tc>
      </w:tr>
      <w:tr w:rsidR="00CC51A4" w:rsidRPr="00EB43F4" w:rsidDel="00E361B9">
        <w:trPr>
          <w:trHeight w:val="255"/>
          <w:del w:id="8116"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17" w:author="Stephanie Thompson" w:date="2008-11-17T15:36:00Z"/>
                <w:rFonts w:ascii="Garamond" w:hAnsi="Garamond"/>
                <w:sz w:val="22"/>
                <w:szCs w:val="22"/>
              </w:rPr>
              <w:pPrChange w:id="8118" w:author="Stephanie Thompson" w:date="2008-11-19T11:52:00Z">
                <w:pPr/>
              </w:pPrChange>
            </w:pPr>
            <w:del w:id="8119"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20" w:author="Stephanie Thompson" w:date="2008-11-17T15:36:00Z"/>
                <w:rFonts w:ascii="Garamond" w:hAnsi="Garamond"/>
                <w:sz w:val="22"/>
                <w:szCs w:val="22"/>
              </w:rPr>
              <w:pPrChange w:id="8121" w:author="Stephanie Thompson" w:date="2008-11-19T11:52:00Z">
                <w:pPr/>
              </w:pPrChange>
            </w:pPr>
            <w:del w:id="8122" w:author="Stephanie Thompson" w:date="2008-11-17T15:36:00Z">
              <w:r w:rsidRPr="00EB43F4" w:rsidDel="00E361B9">
                <w:rPr>
                  <w:rFonts w:ascii="Garamond" w:hAnsi="Garamond"/>
                  <w:sz w:val="22"/>
                  <w:szCs w:val="22"/>
                </w:rPr>
                <w:delText>19:15 – 20:15</w:delText>
              </w:r>
            </w:del>
          </w:p>
        </w:tc>
      </w:tr>
      <w:tr w:rsidR="00CC51A4" w:rsidRPr="00EB43F4" w:rsidDel="00E361B9">
        <w:trPr>
          <w:trHeight w:val="255"/>
          <w:del w:id="8123" w:author="Stephanie Thompson" w:date="2008-11-17T15:36:00Z"/>
        </w:trPr>
        <w:tc>
          <w:tcPr>
            <w:tcW w:w="150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24" w:author="Stephanie Thompson" w:date="2008-11-17T15:36:00Z"/>
                <w:rFonts w:ascii="Garamond" w:hAnsi="Garamond"/>
                <w:sz w:val="22"/>
                <w:szCs w:val="22"/>
              </w:rPr>
              <w:pPrChange w:id="8125" w:author="Stephanie Thompson" w:date="2008-11-19T11:52:00Z">
                <w:pPr/>
              </w:pPrChange>
            </w:pPr>
            <w:del w:id="8126" w:author="Stephanie Thompson" w:date="2008-11-17T15:36:00Z">
              <w:r w:rsidRPr="00EB43F4" w:rsidDel="00E361B9">
                <w:rPr>
                  <w:rFonts w:ascii="Garamond" w:hAnsi="Garamond"/>
                  <w:sz w:val="22"/>
                  <w:szCs w:val="22"/>
                </w:rPr>
                <w:lastRenderedPageBreak/>
                <w:delText>05/24/06</w:delText>
              </w:r>
            </w:del>
          </w:p>
        </w:tc>
        <w:tc>
          <w:tcPr>
            <w:tcW w:w="1420" w:type="dxa"/>
            <w:tcBorders>
              <w:top w:val="nil"/>
              <w:left w:val="nil"/>
              <w:bottom w:val="nil"/>
              <w:right w:val="nil"/>
            </w:tcBorders>
            <w:shd w:val="clear" w:color="auto" w:fill="auto"/>
            <w:noWrap/>
            <w:vAlign w:val="bottom"/>
          </w:tcPr>
          <w:p w:rsidR="009821B1" w:rsidRDefault="00CC51A4">
            <w:pPr>
              <w:pStyle w:val="BodyText"/>
              <w:tabs>
                <w:tab w:val="left" w:pos="1080"/>
                <w:tab w:val="left" w:pos="1980"/>
                <w:tab w:val="left" w:pos="10076"/>
              </w:tabs>
              <w:rPr>
                <w:del w:id="8127" w:author="Stephanie Thompson" w:date="2008-11-17T15:36:00Z"/>
                <w:rFonts w:ascii="Garamond" w:hAnsi="Garamond"/>
                <w:sz w:val="22"/>
                <w:szCs w:val="22"/>
              </w:rPr>
              <w:pPrChange w:id="8128" w:author="Stephanie Thompson" w:date="2008-11-19T11:52:00Z">
                <w:pPr/>
              </w:pPrChange>
            </w:pPr>
            <w:del w:id="8129" w:author="Stephanie Thompson" w:date="2008-11-17T15:36:00Z">
              <w:r w:rsidRPr="00EB43F4" w:rsidDel="00E361B9">
                <w:rPr>
                  <w:rFonts w:ascii="Garamond" w:hAnsi="Garamond"/>
                  <w:sz w:val="22"/>
                  <w:szCs w:val="22"/>
                </w:rPr>
                <w:delText>20:30 – 21:15</w:delText>
              </w:r>
            </w:del>
          </w:p>
        </w:tc>
      </w:tr>
    </w:tbl>
    <w:p w:rsidR="009821B1" w:rsidRDefault="009821B1">
      <w:pPr>
        <w:pStyle w:val="BodyText"/>
        <w:tabs>
          <w:tab w:val="left" w:pos="1080"/>
          <w:tab w:val="left" w:pos="1980"/>
          <w:tab w:val="left" w:pos="10076"/>
        </w:tabs>
        <w:rPr>
          <w:del w:id="8130" w:author="Stephanie Thompson" w:date="2008-11-17T15:36:00Z"/>
          <w:rFonts w:ascii="Garamond" w:hAnsi="Garamond"/>
          <w:sz w:val="22"/>
          <w:szCs w:val="22"/>
        </w:rPr>
        <w:pPrChange w:id="8131" w:author="Stephanie Thompson" w:date="2008-11-19T11:52:00Z">
          <w:pPr/>
        </w:pPrChange>
      </w:pPr>
    </w:p>
    <w:p w:rsidR="009821B1" w:rsidRDefault="00224EE1">
      <w:pPr>
        <w:pStyle w:val="BodyText"/>
        <w:tabs>
          <w:tab w:val="left" w:pos="1080"/>
          <w:tab w:val="left" w:pos="1980"/>
          <w:tab w:val="left" w:pos="10076"/>
        </w:tabs>
        <w:rPr>
          <w:del w:id="8132" w:author="Stephanie Thompson" w:date="2008-11-17T15:36:00Z"/>
          <w:rFonts w:ascii="Garamond" w:hAnsi="Garamond"/>
          <w:sz w:val="22"/>
          <w:szCs w:val="22"/>
        </w:rPr>
        <w:pPrChange w:id="8133" w:author="Stephanie Thompson" w:date="2008-11-19T11:52:00Z">
          <w:pPr/>
        </w:pPrChange>
      </w:pPr>
      <w:del w:id="813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224EE1" w:rsidRPr="00EB43F4" w:rsidDel="00E361B9">
        <w:trPr>
          <w:trHeight w:val="255"/>
          <w:del w:id="8135" w:author="Stephanie Thompson" w:date="2008-11-17T15:36:00Z"/>
        </w:trPr>
        <w:tc>
          <w:tcPr>
            <w:tcW w:w="1500" w:type="dxa"/>
            <w:tcBorders>
              <w:top w:val="nil"/>
              <w:left w:val="nil"/>
              <w:bottom w:val="nil"/>
              <w:right w:val="nil"/>
            </w:tcBorders>
            <w:shd w:val="clear" w:color="auto" w:fill="auto"/>
            <w:noWrap/>
            <w:vAlign w:val="bottom"/>
          </w:tcPr>
          <w:p w:rsidR="009821B1" w:rsidRDefault="00224EE1">
            <w:pPr>
              <w:pStyle w:val="BodyText"/>
              <w:tabs>
                <w:tab w:val="left" w:pos="1080"/>
                <w:tab w:val="left" w:pos="1980"/>
                <w:tab w:val="left" w:pos="10076"/>
              </w:tabs>
              <w:rPr>
                <w:del w:id="8136" w:author="Stephanie Thompson" w:date="2008-11-17T15:36:00Z"/>
                <w:rFonts w:ascii="Garamond" w:hAnsi="Garamond"/>
                <w:sz w:val="22"/>
                <w:szCs w:val="22"/>
              </w:rPr>
              <w:pPrChange w:id="8137" w:author="Stephanie Thompson" w:date="2008-11-19T11:52:00Z">
                <w:pPr/>
              </w:pPrChange>
            </w:pPr>
            <w:del w:id="8138"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224EE1">
            <w:pPr>
              <w:pStyle w:val="BodyText"/>
              <w:tabs>
                <w:tab w:val="left" w:pos="1080"/>
                <w:tab w:val="left" w:pos="1980"/>
                <w:tab w:val="left" w:pos="10076"/>
              </w:tabs>
              <w:rPr>
                <w:del w:id="8139" w:author="Stephanie Thompson" w:date="2008-11-17T15:36:00Z"/>
                <w:rFonts w:ascii="Garamond" w:hAnsi="Garamond"/>
                <w:sz w:val="22"/>
                <w:szCs w:val="22"/>
              </w:rPr>
              <w:pPrChange w:id="8140" w:author="Stephanie Thompson" w:date="2008-11-19T11:52:00Z">
                <w:pPr/>
              </w:pPrChange>
            </w:pPr>
            <w:del w:id="8141" w:author="Stephanie Thompson" w:date="2008-11-17T15:36:00Z">
              <w:r w:rsidRPr="00EB43F4" w:rsidDel="00E361B9">
                <w:rPr>
                  <w:rFonts w:ascii="Garamond" w:hAnsi="Garamond"/>
                  <w:sz w:val="22"/>
                  <w:szCs w:val="22"/>
                </w:rPr>
                <w:delText>18:00 – 20:00</w:delText>
              </w:r>
            </w:del>
          </w:p>
        </w:tc>
      </w:tr>
      <w:tr w:rsidR="00224EE1" w:rsidRPr="00EB43F4" w:rsidDel="00E361B9">
        <w:trPr>
          <w:trHeight w:val="255"/>
          <w:del w:id="8142" w:author="Stephanie Thompson" w:date="2008-11-17T15:36:00Z"/>
        </w:trPr>
        <w:tc>
          <w:tcPr>
            <w:tcW w:w="1500" w:type="dxa"/>
            <w:tcBorders>
              <w:top w:val="nil"/>
              <w:left w:val="nil"/>
              <w:bottom w:val="nil"/>
              <w:right w:val="nil"/>
            </w:tcBorders>
            <w:shd w:val="clear" w:color="auto" w:fill="auto"/>
            <w:noWrap/>
            <w:vAlign w:val="bottom"/>
          </w:tcPr>
          <w:p w:rsidR="009821B1" w:rsidRDefault="00224EE1">
            <w:pPr>
              <w:pStyle w:val="BodyText"/>
              <w:tabs>
                <w:tab w:val="left" w:pos="1080"/>
                <w:tab w:val="left" w:pos="1980"/>
                <w:tab w:val="left" w:pos="10076"/>
              </w:tabs>
              <w:rPr>
                <w:del w:id="8143" w:author="Stephanie Thompson" w:date="2008-11-17T15:36:00Z"/>
                <w:rFonts w:ascii="Garamond" w:hAnsi="Garamond"/>
                <w:sz w:val="22"/>
                <w:szCs w:val="22"/>
              </w:rPr>
              <w:pPrChange w:id="8144" w:author="Stephanie Thompson" w:date="2008-11-19T11:52:00Z">
                <w:pPr/>
              </w:pPrChange>
            </w:pPr>
            <w:del w:id="8145"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224EE1">
            <w:pPr>
              <w:pStyle w:val="BodyText"/>
              <w:tabs>
                <w:tab w:val="left" w:pos="1080"/>
                <w:tab w:val="left" w:pos="1980"/>
                <w:tab w:val="left" w:pos="10076"/>
              </w:tabs>
              <w:rPr>
                <w:del w:id="8146" w:author="Stephanie Thompson" w:date="2008-11-17T15:36:00Z"/>
                <w:rFonts w:ascii="Garamond" w:hAnsi="Garamond"/>
                <w:sz w:val="22"/>
                <w:szCs w:val="22"/>
              </w:rPr>
              <w:pPrChange w:id="8147" w:author="Stephanie Thompson" w:date="2008-11-19T11:52:00Z">
                <w:pPr/>
              </w:pPrChange>
            </w:pPr>
            <w:del w:id="8148" w:author="Stephanie Thompson" w:date="2008-11-17T15:36:00Z">
              <w:r w:rsidRPr="00EB43F4" w:rsidDel="00E361B9">
                <w:rPr>
                  <w:rFonts w:ascii="Garamond" w:hAnsi="Garamond"/>
                  <w:sz w:val="22"/>
                  <w:szCs w:val="22"/>
                </w:rPr>
                <w:delText xml:space="preserve">18:45 </w:delText>
              </w:r>
              <w:r w:rsidR="000C45FC"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0C45FC" w:rsidRPr="00EB43F4" w:rsidDel="00E361B9">
                <w:rPr>
                  <w:rFonts w:ascii="Garamond" w:hAnsi="Garamond"/>
                  <w:sz w:val="22"/>
                  <w:szCs w:val="22"/>
                </w:rPr>
                <w:delText>20:30</w:delText>
              </w:r>
            </w:del>
          </w:p>
        </w:tc>
      </w:tr>
      <w:tr w:rsidR="000C45FC" w:rsidRPr="00EB43F4" w:rsidDel="00E361B9">
        <w:trPr>
          <w:trHeight w:val="255"/>
          <w:del w:id="8149"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50" w:author="Stephanie Thompson" w:date="2008-11-17T15:36:00Z"/>
                <w:rFonts w:ascii="Garamond" w:hAnsi="Garamond"/>
                <w:sz w:val="22"/>
                <w:szCs w:val="22"/>
              </w:rPr>
              <w:pPrChange w:id="8151" w:author="Stephanie Thompson" w:date="2008-11-19T11:52:00Z">
                <w:pPr/>
              </w:pPrChange>
            </w:pPr>
            <w:del w:id="8152"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53" w:author="Stephanie Thompson" w:date="2008-11-17T15:36:00Z"/>
                <w:rFonts w:ascii="Garamond" w:hAnsi="Garamond"/>
                <w:sz w:val="22"/>
                <w:szCs w:val="22"/>
              </w:rPr>
              <w:pPrChange w:id="8154" w:author="Stephanie Thompson" w:date="2008-11-19T11:52:00Z">
                <w:pPr/>
              </w:pPrChange>
            </w:pPr>
            <w:del w:id="8155" w:author="Stephanie Thompson" w:date="2008-11-17T15:36:00Z">
              <w:r w:rsidRPr="00EB43F4" w:rsidDel="00E361B9">
                <w:rPr>
                  <w:rFonts w:ascii="Garamond" w:hAnsi="Garamond"/>
                  <w:sz w:val="22"/>
                  <w:szCs w:val="22"/>
                </w:rPr>
                <w:delText>20:00 – 21:30</w:delText>
              </w:r>
            </w:del>
          </w:p>
        </w:tc>
      </w:tr>
    </w:tbl>
    <w:p w:rsidR="009821B1" w:rsidRDefault="009821B1">
      <w:pPr>
        <w:pStyle w:val="BodyText"/>
        <w:tabs>
          <w:tab w:val="left" w:pos="1080"/>
          <w:tab w:val="left" w:pos="1980"/>
          <w:tab w:val="left" w:pos="10076"/>
        </w:tabs>
        <w:rPr>
          <w:del w:id="8156" w:author="Stephanie Thompson" w:date="2008-11-17T15:36:00Z"/>
          <w:rFonts w:ascii="Garamond" w:hAnsi="Garamond"/>
          <w:sz w:val="22"/>
          <w:szCs w:val="22"/>
        </w:rPr>
        <w:pPrChange w:id="8157" w:author="Stephanie Thompson" w:date="2008-11-19T11:52:00Z">
          <w:pPr/>
        </w:pPrChange>
      </w:pPr>
    </w:p>
    <w:p w:rsidR="009821B1" w:rsidRDefault="000C45FC">
      <w:pPr>
        <w:pStyle w:val="BodyText"/>
        <w:tabs>
          <w:tab w:val="left" w:pos="1080"/>
          <w:tab w:val="left" w:pos="1980"/>
          <w:tab w:val="left" w:pos="10076"/>
        </w:tabs>
        <w:rPr>
          <w:del w:id="8158" w:author="Stephanie Thompson" w:date="2008-11-17T15:36:00Z"/>
          <w:rFonts w:ascii="Garamond" w:hAnsi="Garamond"/>
          <w:sz w:val="22"/>
          <w:szCs w:val="22"/>
        </w:rPr>
        <w:pPrChange w:id="8159" w:author="Stephanie Thompson" w:date="2008-11-19T11:52:00Z">
          <w:pPr/>
        </w:pPrChange>
      </w:pPr>
      <w:del w:id="8160"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8161"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62" w:author="Stephanie Thompson" w:date="2008-11-17T15:36:00Z"/>
                <w:rFonts w:ascii="Garamond" w:hAnsi="Garamond"/>
                <w:sz w:val="22"/>
                <w:szCs w:val="22"/>
              </w:rPr>
              <w:pPrChange w:id="8163" w:author="Stephanie Thompson" w:date="2008-11-19T11:52:00Z">
                <w:pPr/>
              </w:pPrChange>
            </w:pPr>
            <w:del w:id="8164"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65" w:author="Stephanie Thompson" w:date="2008-11-17T15:36:00Z"/>
                <w:rFonts w:ascii="Garamond" w:hAnsi="Garamond"/>
                <w:sz w:val="22"/>
                <w:szCs w:val="22"/>
              </w:rPr>
              <w:pPrChange w:id="8166" w:author="Stephanie Thompson" w:date="2008-11-19T11:52:00Z">
                <w:pPr/>
              </w:pPrChange>
            </w:pPr>
            <w:del w:id="8167" w:author="Stephanie Thompson" w:date="2008-11-17T15:36:00Z">
              <w:r w:rsidRPr="00EB43F4" w:rsidDel="00E361B9">
                <w:rPr>
                  <w:rFonts w:ascii="Garamond" w:hAnsi="Garamond"/>
                  <w:sz w:val="22"/>
                  <w:szCs w:val="22"/>
                </w:rPr>
                <w:delText>18:00 – 20:15</w:delText>
              </w:r>
            </w:del>
          </w:p>
        </w:tc>
      </w:tr>
      <w:tr w:rsidR="000C45FC" w:rsidRPr="00EB43F4" w:rsidDel="00E361B9">
        <w:trPr>
          <w:trHeight w:val="255"/>
          <w:del w:id="8168"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69" w:author="Stephanie Thompson" w:date="2008-11-17T15:36:00Z"/>
                <w:rFonts w:ascii="Garamond" w:hAnsi="Garamond"/>
                <w:sz w:val="22"/>
                <w:szCs w:val="22"/>
              </w:rPr>
              <w:pPrChange w:id="8170" w:author="Stephanie Thompson" w:date="2008-11-19T11:52:00Z">
                <w:pPr/>
              </w:pPrChange>
            </w:pPr>
            <w:del w:id="8171"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72" w:author="Stephanie Thompson" w:date="2008-11-17T15:36:00Z"/>
                <w:rFonts w:ascii="Garamond" w:hAnsi="Garamond"/>
                <w:sz w:val="22"/>
                <w:szCs w:val="22"/>
              </w:rPr>
              <w:pPrChange w:id="8173" w:author="Stephanie Thompson" w:date="2008-11-19T11:52:00Z">
                <w:pPr/>
              </w:pPrChange>
            </w:pPr>
            <w:del w:id="8174" w:author="Stephanie Thompson" w:date="2008-11-17T15:36:00Z">
              <w:r w:rsidRPr="00EB43F4" w:rsidDel="00E361B9">
                <w:rPr>
                  <w:rFonts w:ascii="Garamond" w:hAnsi="Garamond"/>
                  <w:sz w:val="22"/>
                  <w:szCs w:val="22"/>
                </w:rPr>
                <w:delText>19:15 – 20:15</w:delText>
              </w:r>
            </w:del>
          </w:p>
        </w:tc>
      </w:tr>
      <w:tr w:rsidR="000C45FC" w:rsidRPr="00EB43F4" w:rsidDel="00E361B9">
        <w:trPr>
          <w:trHeight w:val="255"/>
          <w:del w:id="8175"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76" w:author="Stephanie Thompson" w:date="2008-11-17T15:36:00Z"/>
                <w:rFonts w:ascii="Garamond" w:hAnsi="Garamond"/>
                <w:sz w:val="22"/>
                <w:szCs w:val="22"/>
              </w:rPr>
              <w:pPrChange w:id="8177" w:author="Stephanie Thompson" w:date="2008-11-19T11:52:00Z">
                <w:pPr/>
              </w:pPrChange>
            </w:pPr>
            <w:del w:id="8178"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79" w:author="Stephanie Thompson" w:date="2008-11-17T15:36:00Z"/>
                <w:rFonts w:ascii="Garamond" w:hAnsi="Garamond"/>
                <w:sz w:val="22"/>
                <w:szCs w:val="22"/>
              </w:rPr>
              <w:pPrChange w:id="8180" w:author="Stephanie Thompson" w:date="2008-11-19T11:52:00Z">
                <w:pPr/>
              </w:pPrChange>
            </w:pPr>
            <w:del w:id="8181" w:author="Stephanie Thompson" w:date="2008-11-17T15:36:00Z">
              <w:r w:rsidRPr="00EB43F4" w:rsidDel="00E361B9">
                <w:rPr>
                  <w:rFonts w:ascii="Garamond" w:hAnsi="Garamond"/>
                  <w:sz w:val="22"/>
                  <w:szCs w:val="22"/>
                </w:rPr>
                <w:delText>20:30 – 21:15</w:delText>
              </w:r>
            </w:del>
          </w:p>
        </w:tc>
      </w:tr>
    </w:tbl>
    <w:p w:rsidR="009821B1" w:rsidRDefault="009821B1">
      <w:pPr>
        <w:pStyle w:val="BodyText"/>
        <w:tabs>
          <w:tab w:val="left" w:pos="1080"/>
          <w:tab w:val="left" w:pos="1980"/>
          <w:tab w:val="left" w:pos="10076"/>
        </w:tabs>
        <w:rPr>
          <w:del w:id="8182" w:author="Stephanie Thompson" w:date="2008-11-17T15:36:00Z"/>
          <w:rFonts w:ascii="Garamond" w:hAnsi="Garamond"/>
          <w:sz w:val="22"/>
          <w:szCs w:val="22"/>
        </w:rPr>
        <w:pPrChange w:id="8183" w:author="Stephanie Thompson" w:date="2008-11-19T11:52:00Z">
          <w:pPr/>
        </w:pPrChange>
      </w:pPr>
    </w:p>
    <w:p w:rsidR="009821B1" w:rsidRDefault="000C45FC">
      <w:pPr>
        <w:pStyle w:val="BodyText"/>
        <w:tabs>
          <w:tab w:val="left" w:pos="1080"/>
          <w:tab w:val="left" w:pos="1980"/>
          <w:tab w:val="left" w:pos="10076"/>
        </w:tabs>
        <w:rPr>
          <w:del w:id="8184" w:author="Stephanie Thompson" w:date="2008-11-17T15:36:00Z"/>
          <w:rFonts w:ascii="Garamond" w:hAnsi="Garamond"/>
          <w:sz w:val="22"/>
          <w:szCs w:val="22"/>
        </w:rPr>
        <w:pPrChange w:id="8185" w:author="Stephanie Thompson" w:date="2008-11-19T11:52:00Z">
          <w:pPr/>
        </w:pPrChange>
      </w:pPr>
      <w:del w:id="8186"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0C45FC" w:rsidRPr="00EB43F4" w:rsidDel="00E361B9">
        <w:trPr>
          <w:trHeight w:val="255"/>
          <w:del w:id="8187"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88" w:author="Stephanie Thompson" w:date="2008-11-17T15:36:00Z"/>
                <w:rFonts w:ascii="Garamond" w:hAnsi="Garamond"/>
                <w:sz w:val="22"/>
                <w:szCs w:val="22"/>
              </w:rPr>
              <w:pPrChange w:id="8189" w:author="Stephanie Thompson" w:date="2008-11-19T11:52:00Z">
                <w:pPr/>
              </w:pPrChange>
            </w:pPr>
            <w:del w:id="8190"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91" w:author="Stephanie Thompson" w:date="2008-11-17T15:36:00Z"/>
                <w:rFonts w:ascii="Garamond" w:hAnsi="Garamond"/>
                <w:sz w:val="22"/>
                <w:szCs w:val="22"/>
              </w:rPr>
              <w:pPrChange w:id="8192" w:author="Stephanie Thompson" w:date="2008-11-19T11:52:00Z">
                <w:pPr/>
              </w:pPrChange>
            </w:pPr>
            <w:del w:id="8193" w:author="Stephanie Thompson" w:date="2008-11-17T15:36:00Z">
              <w:r w:rsidRPr="00EB43F4" w:rsidDel="00E361B9">
                <w:rPr>
                  <w:rFonts w:ascii="Garamond" w:hAnsi="Garamond"/>
                  <w:sz w:val="22"/>
                  <w:szCs w:val="22"/>
                </w:rPr>
                <w:delText>18:15 – 19:45</w:delText>
              </w:r>
            </w:del>
          </w:p>
        </w:tc>
      </w:tr>
      <w:tr w:rsidR="000C45FC" w:rsidRPr="00EB43F4" w:rsidDel="00E361B9">
        <w:trPr>
          <w:trHeight w:val="255"/>
          <w:del w:id="8194"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95" w:author="Stephanie Thompson" w:date="2008-11-17T15:36:00Z"/>
                <w:rFonts w:ascii="Garamond" w:hAnsi="Garamond"/>
                <w:sz w:val="22"/>
                <w:szCs w:val="22"/>
              </w:rPr>
              <w:pPrChange w:id="8196" w:author="Stephanie Thompson" w:date="2008-11-19T11:52:00Z">
                <w:pPr/>
              </w:pPrChange>
            </w:pPr>
            <w:del w:id="8197"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198" w:author="Stephanie Thompson" w:date="2008-11-17T15:36:00Z"/>
                <w:rFonts w:ascii="Garamond" w:hAnsi="Garamond"/>
                <w:sz w:val="22"/>
                <w:szCs w:val="22"/>
              </w:rPr>
              <w:pPrChange w:id="8199" w:author="Stephanie Thompson" w:date="2008-11-19T11:52:00Z">
                <w:pPr/>
              </w:pPrChange>
            </w:pPr>
            <w:del w:id="8200" w:author="Stephanie Thompson" w:date="2008-11-17T15:36:00Z">
              <w:r w:rsidRPr="00EB43F4" w:rsidDel="00E361B9">
                <w:rPr>
                  <w:rFonts w:ascii="Garamond" w:hAnsi="Garamond"/>
                  <w:sz w:val="22"/>
                  <w:szCs w:val="22"/>
                </w:rPr>
                <w:delText>18:45 – 20:00</w:delText>
              </w:r>
            </w:del>
          </w:p>
        </w:tc>
      </w:tr>
      <w:tr w:rsidR="000C45FC" w:rsidRPr="00EB43F4" w:rsidDel="00E361B9">
        <w:trPr>
          <w:trHeight w:val="255"/>
          <w:del w:id="8201" w:author="Stephanie Thompson" w:date="2008-11-17T15:36:00Z"/>
        </w:trPr>
        <w:tc>
          <w:tcPr>
            <w:tcW w:w="150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202" w:author="Stephanie Thompson" w:date="2008-11-17T15:36:00Z"/>
                <w:rFonts w:ascii="Garamond" w:hAnsi="Garamond"/>
                <w:sz w:val="22"/>
                <w:szCs w:val="22"/>
              </w:rPr>
              <w:pPrChange w:id="8203" w:author="Stephanie Thompson" w:date="2008-11-19T11:52:00Z">
                <w:pPr/>
              </w:pPrChange>
            </w:pPr>
            <w:del w:id="8204"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0C45FC">
            <w:pPr>
              <w:pStyle w:val="BodyText"/>
              <w:tabs>
                <w:tab w:val="left" w:pos="1080"/>
                <w:tab w:val="left" w:pos="1980"/>
                <w:tab w:val="left" w:pos="10076"/>
              </w:tabs>
              <w:rPr>
                <w:del w:id="8205" w:author="Stephanie Thompson" w:date="2008-11-17T15:36:00Z"/>
                <w:rFonts w:ascii="Garamond" w:hAnsi="Garamond"/>
                <w:sz w:val="22"/>
                <w:szCs w:val="22"/>
              </w:rPr>
              <w:pPrChange w:id="8206" w:author="Stephanie Thompson" w:date="2008-11-19T11:52:00Z">
                <w:pPr/>
              </w:pPrChange>
            </w:pPr>
            <w:del w:id="8207" w:author="Stephanie Thompson" w:date="2008-11-17T15:36:00Z">
              <w:r w:rsidRPr="00EB43F4" w:rsidDel="00E361B9">
                <w:rPr>
                  <w:rFonts w:ascii="Garamond" w:hAnsi="Garamond"/>
                  <w:sz w:val="22"/>
                  <w:szCs w:val="22"/>
                </w:rPr>
                <w:delText>20:30 – 21:15</w:delText>
              </w:r>
            </w:del>
          </w:p>
        </w:tc>
      </w:tr>
    </w:tbl>
    <w:p w:rsidR="009821B1" w:rsidRDefault="009821B1">
      <w:pPr>
        <w:pStyle w:val="BodyText"/>
        <w:tabs>
          <w:tab w:val="left" w:pos="1080"/>
          <w:tab w:val="left" w:pos="1980"/>
          <w:tab w:val="left" w:pos="10076"/>
        </w:tabs>
        <w:rPr>
          <w:del w:id="8208" w:author="Stephanie Thompson" w:date="2008-11-17T15:36:00Z"/>
          <w:rFonts w:ascii="Garamond" w:hAnsi="Garamond"/>
          <w:sz w:val="22"/>
          <w:szCs w:val="22"/>
        </w:rPr>
        <w:pPrChange w:id="8209" w:author="Stephanie Thompson" w:date="2008-11-19T11:52:00Z">
          <w:pPr/>
        </w:pPrChange>
      </w:pPr>
    </w:p>
    <w:p w:rsidR="009821B1" w:rsidRDefault="00DA34E6">
      <w:pPr>
        <w:pStyle w:val="BodyText"/>
        <w:tabs>
          <w:tab w:val="left" w:pos="1080"/>
          <w:tab w:val="left" w:pos="1980"/>
          <w:tab w:val="left" w:pos="10076"/>
        </w:tabs>
        <w:rPr>
          <w:del w:id="8210" w:author="Stephanie Thompson" w:date="2008-11-17T15:36:00Z"/>
          <w:rFonts w:ascii="Garamond" w:hAnsi="Garamond"/>
          <w:sz w:val="22"/>
          <w:szCs w:val="22"/>
        </w:rPr>
        <w:pPrChange w:id="8211" w:author="Stephanie Thompson" w:date="2008-11-19T11:52:00Z">
          <w:pPr/>
        </w:pPrChange>
      </w:pPr>
      <w:del w:id="8212"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8213"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14" w:author="Stephanie Thompson" w:date="2008-11-17T15:36:00Z"/>
                <w:rFonts w:ascii="Garamond" w:hAnsi="Garamond"/>
                <w:sz w:val="22"/>
                <w:szCs w:val="22"/>
              </w:rPr>
              <w:pPrChange w:id="8215" w:author="Stephanie Thompson" w:date="2008-11-19T11:52:00Z">
                <w:pPr/>
              </w:pPrChange>
            </w:pPr>
            <w:del w:id="8216"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17" w:author="Stephanie Thompson" w:date="2008-11-17T15:36:00Z"/>
                <w:rFonts w:ascii="Garamond" w:hAnsi="Garamond"/>
                <w:sz w:val="22"/>
                <w:szCs w:val="22"/>
              </w:rPr>
              <w:pPrChange w:id="8218" w:author="Stephanie Thompson" w:date="2008-11-19T11:52:00Z">
                <w:pPr/>
              </w:pPrChange>
            </w:pPr>
            <w:del w:id="8219" w:author="Stephanie Thompson" w:date="2008-11-17T15:36:00Z">
              <w:r w:rsidRPr="00EB43F4" w:rsidDel="00E361B9">
                <w:rPr>
                  <w:rFonts w:ascii="Garamond" w:hAnsi="Garamond"/>
                  <w:sz w:val="22"/>
                  <w:szCs w:val="22"/>
                </w:rPr>
                <w:delText>16:45 – 20:30</w:delText>
              </w:r>
            </w:del>
          </w:p>
        </w:tc>
      </w:tr>
      <w:tr w:rsidR="0056438C" w:rsidRPr="00EB43F4" w:rsidDel="00E361B9">
        <w:trPr>
          <w:trHeight w:val="255"/>
          <w:del w:id="8220"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21" w:author="Stephanie Thompson" w:date="2008-11-17T15:36:00Z"/>
                <w:rFonts w:ascii="Garamond" w:hAnsi="Garamond"/>
                <w:sz w:val="22"/>
                <w:szCs w:val="22"/>
              </w:rPr>
              <w:pPrChange w:id="8222" w:author="Stephanie Thompson" w:date="2008-11-19T11:52:00Z">
                <w:pPr/>
              </w:pPrChange>
            </w:pPr>
            <w:del w:id="8223"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24" w:author="Stephanie Thompson" w:date="2008-11-17T15:36:00Z"/>
                <w:rFonts w:ascii="Garamond" w:hAnsi="Garamond"/>
                <w:sz w:val="22"/>
                <w:szCs w:val="22"/>
              </w:rPr>
              <w:pPrChange w:id="8225" w:author="Stephanie Thompson" w:date="2008-11-19T11:52:00Z">
                <w:pPr/>
              </w:pPrChange>
            </w:pPr>
            <w:del w:id="8226" w:author="Stephanie Thompson" w:date="2008-11-17T15:36:00Z">
              <w:r w:rsidRPr="00EB43F4" w:rsidDel="00E361B9">
                <w:rPr>
                  <w:rFonts w:ascii="Garamond" w:hAnsi="Garamond"/>
                  <w:sz w:val="22"/>
                  <w:szCs w:val="22"/>
                </w:rPr>
                <w:delText>07:15 – 09:30,</w:delText>
              </w:r>
            </w:del>
          </w:p>
        </w:tc>
        <w:tc>
          <w:tcPr>
            <w:tcW w:w="1420" w:type="dxa"/>
            <w:vAlign w:val="bottom"/>
          </w:tcPr>
          <w:p w:rsidR="009821B1" w:rsidRDefault="0056438C">
            <w:pPr>
              <w:pStyle w:val="BodyText"/>
              <w:tabs>
                <w:tab w:val="left" w:pos="1080"/>
                <w:tab w:val="left" w:pos="1980"/>
                <w:tab w:val="left" w:pos="10076"/>
              </w:tabs>
              <w:rPr>
                <w:del w:id="8227" w:author="Stephanie Thompson" w:date="2008-11-17T15:36:00Z"/>
                <w:rFonts w:ascii="Garamond" w:hAnsi="Garamond"/>
                <w:sz w:val="22"/>
                <w:szCs w:val="22"/>
              </w:rPr>
              <w:pPrChange w:id="8228" w:author="Stephanie Thompson" w:date="2008-11-19T11:52:00Z">
                <w:pPr/>
              </w:pPrChange>
            </w:pPr>
            <w:del w:id="8229" w:author="Stephanie Thompson" w:date="2008-11-17T15:36:00Z">
              <w:r w:rsidRPr="00EB43F4" w:rsidDel="00E361B9">
                <w:rPr>
                  <w:rFonts w:ascii="Garamond" w:hAnsi="Garamond"/>
                  <w:sz w:val="22"/>
                  <w:szCs w:val="22"/>
                </w:rPr>
                <w:delText>17:45 – 21:15</w:delText>
              </w:r>
            </w:del>
          </w:p>
        </w:tc>
      </w:tr>
      <w:tr w:rsidR="0056438C" w:rsidRPr="00EB43F4" w:rsidDel="00E361B9">
        <w:trPr>
          <w:trHeight w:val="255"/>
          <w:del w:id="8230"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31" w:author="Stephanie Thompson" w:date="2008-11-17T15:36:00Z"/>
                <w:rFonts w:ascii="Garamond" w:hAnsi="Garamond"/>
                <w:sz w:val="22"/>
                <w:szCs w:val="22"/>
              </w:rPr>
              <w:pPrChange w:id="8232" w:author="Stephanie Thompson" w:date="2008-11-19T11:52:00Z">
                <w:pPr/>
              </w:pPrChange>
            </w:pPr>
            <w:del w:id="8233"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34" w:author="Stephanie Thompson" w:date="2008-11-17T15:36:00Z"/>
                <w:rFonts w:ascii="Garamond" w:hAnsi="Garamond"/>
                <w:sz w:val="22"/>
                <w:szCs w:val="22"/>
              </w:rPr>
              <w:pPrChange w:id="8235" w:author="Stephanie Thompson" w:date="2008-11-19T11:52:00Z">
                <w:pPr/>
              </w:pPrChange>
            </w:pPr>
            <w:del w:id="8236" w:author="Stephanie Thompson" w:date="2008-11-17T15:36:00Z">
              <w:r w:rsidRPr="00EB43F4" w:rsidDel="00E361B9">
                <w:rPr>
                  <w:rFonts w:ascii="Garamond" w:hAnsi="Garamond"/>
                  <w:sz w:val="22"/>
                  <w:szCs w:val="22"/>
                </w:rPr>
                <w:delText>07:45 – 09:30,</w:delText>
              </w:r>
            </w:del>
          </w:p>
        </w:tc>
        <w:tc>
          <w:tcPr>
            <w:tcW w:w="1420" w:type="dxa"/>
            <w:vAlign w:val="bottom"/>
          </w:tcPr>
          <w:p w:rsidR="009821B1" w:rsidRDefault="0056438C">
            <w:pPr>
              <w:pStyle w:val="BodyText"/>
              <w:tabs>
                <w:tab w:val="left" w:pos="1080"/>
                <w:tab w:val="left" w:pos="1980"/>
                <w:tab w:val="left" w:pos="10076"/>
              </w:tabs>
              <w:rPr>
                <w:del w:id="8237" w:author="Stephanie Thompson" w:date="2008-11-17T15:36:00Z"/>
                <w:rFonts w:ascii="Garamond" w:hAnsi="Garamond"/>
                <w:sz w:val="22"/>
                <w:szCs w:val="22"/>
              </w:rPr>
              <w:pPrChange w:id="8238" w:author="Stephanie Thompson" w:date="2008-11-19T11:52:00Z">
                <w:pPr/>
              </w:pPrChange>
            </w:pPr>
            <w:del w:id="8239" w:author="Stephanie Thompson" w:date="2008-11-17T15:36:00Z">
              <w:r w:rsidRPr="00EB43F4" w:rsidDel="00E361B9">
                <w:rPr>
                  <w:rFonts w:ascii="Garamond" w:hAnsi="Garamond"/>
                  <w:sz w:val="22"/>
                  <w:szCs w:val="22"/>
                </w:rPr>
                <w:delText>19:00 – 22:30</w:delText>
              </w:r>
            </w:del>
          </w:p>
        </w:tc>
      </w:tr>
    </w:tbl>
    <w:p w:rsidR="009821B1" w:rsidRDefault="009821B1">
      <w:pPr>
        <w:pStyle w:val="BodyText"/>
        <w:tabs>
          <w:tab w:val="left" w:pos="1080"/>
          <w:tab w:val="left" w:pos="1980"/>
          <w:tab w:val="left" w:pos="10076"/>
        </w:tabs>
        <w:rPr>
          <w:del w:id="8240" w:author="Stephanie Thompson" w:date="2008-11-17T15:36:00Z"/>
          <w:rFonts w:ascii="Garamond" w:hAnsi="Garamond"/>
          <w:sz w:val="22"/>
          <w:szCs w:val="22"/>
        </w:rPr>
        <w:pPrChange w:id="8241" w:author="Stephanie Thompson" w:date="2008-11-19T11:52:00Z">
          <w:pPr/>
        </w:pPrChange>
      </w:pPr>
    </w:p>
    <w:p w:rsidR="009821B1" w:rsidRDefault="0056438C">
      <w:pPr>
        <w:pStyle w:val="BodyText"/>
        <w:tabs>
          <w:tab w:val="left" w:pos="1080"/>
          <w:tab w:val="left" w:pos="1980"/>
          <w:tab w:val="left" w:pos="10076"/>
        </w:tabs>
        <w:rPr>
          <w:del w:id="8242" w:author="Stephanie Thompson" w:date="2008-11-17T15:36:00Z"/>
          <w:rFonts w:ascii="Garamond" w:hAnsi="Garamond"/>
          <w:sz w:val="22"/>
          <w:szCs w:val="22"/>
        </w:rPr>
        <w:pPrChange w:id="8243" w:author="Stephanie Thompson" w:date="2008-11-19T11:52:00Z">
          <w:pPr/>
        </w:pPrChange>
      </w:pPr>
      <w:del w:id="8244"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56438C" w:rsidRPr="00EB43F4" w:rsidDel="00E361B9">
        <w:trPr>
          <w:trHeight w:val="255"/>
          <w:del w:id="8245"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46" w:author="Stephanie Thompson" w:date="2008-11-17T15:36:00Z"/>
                <w:rFonts w:ascii="Garamond" w:hAnsi="Garamond"/>
                <w:sz w:val="22"/>
                <w:szCs w:val="22"/>
              </w:rPr>
              <w:pPrChange w:id="8247" w:author="Stephanie Thompson" w:date="2008-11-19T11:52:00Z">
                <w:pPr/>
              </w:pPrChange>
            </w:pPr>
            <w:del w:id="8248"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49" w:author="Stephanie Thompson" w:date="2008-11-17T15:36:00Z"/>
                <w:rFonts w:ascii="Garamond" w:hAnsi="Garamond"/>
                <w:sz w:val="22"/>
                <w:szCs w:val="22"/>
              </w:rPr>
              <w:pPrChange w:id="8250" w:author="Stephanie Thompson" w:date="2008-11-19T11:52:00Z">
                <w:pPr/>
              </w:pPrChange>
            </w:pPr>
            <w:del w:id="8251" w:author="Stephanie Thompson" w:date="2008-11-17T15:36:00Z">
              <w:r w:rsidRPr="00EB43F4" w:rsidDel="00E361B9">
                <w:rPr>
                  <w:rFonts w:ascii="Garamond" w:hAnsi="Garamond"/>
                  <w:sz w:val="22"/>
                  <w:szCs w:val="22"/>
                </w:rPr>
                <w:delText>09:30 – 10:15</w:delText>
              </w:r>
            </w:del>
          </w:p>
        </w:tc>
      </w:tr>
    </w:tbl>
    <w:p w:rsidR="009821B1" w:rsidRDefault="009821B1">
      <w:pPr>
        <w:pStyle w:val="BodyText"/>
        <w:tabs>
          <w:tab w:val="left" w:pos="1080"/>
          <w:tab w:val="left" w:pos="1980"/>
          <w:tab w:val="left" w:pos="10076"/>
        </w:tabs>
        <w:rPr>
          <w:del w:id="8252" w:author="Stephanie Thompson" w:date="2008-11-17T15:36:00Z"/>
          <w:rFonts w:ascii="Garamond" w:hAnsi="Garamond"/>
          <w:sz w:val="22"/>
          <w:szCs w:val="22"/>
        </w:rPr>
        <w:pPrChange w:id="8253" w:author="Stephanie Thompson" w:date="2008-11-19T11:52:00Z">
          <w:pPr/>
        </w:pPrChange>
      </w:pPr>
    </w:p>
    <w:p w:rsidR="009821B1" w:rsidRDefault="0056438C">
      <w:pPr>
        <w:pStyle w:val="BodyText"/>
        <w:tabs>
          <w:tab w:val="left" w:pos="1080"/>
          <w:tab w:val="left" w:pos="1980"/>
          <w:tab w:val="left" w:pos="10076"/>
        </w:tabs>
        <w:rPr>
          <w:del w:id="8254" w:author="Stephanie Thompson" w:date="2008-11-17T15:36:00Z"/>
          <w:rFonts w:ascii="Garamond" w:hAnsi="Garamond"/>
          <w:sz w:val="22"/>
          <w:szCs w:val="22"/>
        </w:rPr>
        <w:pPrChange w:id="8255" w:author="Stephanie Thompson" w:date="2008-11-19T11:52:00Z">
          <w:pPr/>
        </w:pPrChange>
      </w:pPr>
      <w:del w:id="8256"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56438C" w:rsidRPr="00EB43F4" w:rsidDel="00E361B9">
        <w:trPr>
          <w:trHeight w:val="255"/>
          <w:del w:id="8257"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58" w:author="Stephanie Thompson" w:date="2008-11-17T15:36:00Z"/>
                <w:rFonts w:ascii="Garamond" w:hAnsi="Garamond"/>
                <w:sz w:val="22"/>
                <w:szCs w:val="22"/>
              </w:rPr>
              <w:pPrChange w:id="8259" w:author="Stephanie Thompson" w:date="2008-11-19T11:52:00Z">
                <w:pPr/>
              </w:pPrChange>
            </w:pPr>
            <w:del w:id="8260"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61" w:author="Stephanie Thompson" w:date="2008-11-17T15:36:00Z"/>
                <w:rFonts w:ascii="Garamond" w:hAnsi="Garamond"/>
                <w:sz w:val="22"/>
                <w:szCs w:val="22"/>
              </w:rPr>
              <w:pPrChange w:id="8262" w:author="Stephanie Thompson" w:date="2008-11-19T11:52:00Z">
                <w:pPr/>
              </w:pPrChange>
            </w:pPr>
            <w:del w:id="8263" w:author="Stephanie Thompson" w:date="2008-11-17T15:36:00Z">
              <w:r w:rsidRPr="00EB43F4" w:rsidDel="00E361B9">
                <w:rPr>
                  <w:rFonts w:ascii="Garamond" w:hAnsi="Garamond"/>
                  <w:sz w:val="22"/>
                  <w:szCs w:val="22"/>
                </w:rPr>
                <w:delText>20:30 – 22:30</w:delText>
              </w:r>
            </w:del>
          </w:p>
        </w:tc>
      </w:tr>
    </w:tbl>
    <w:p w:rsidR="009821B1" w:rsidRDefault="009821B1">
      <w:pPr>
        <w:pStyle w:val="BodyText"/>
        <w:tabs>
          <w:tab w:val="left" w:pos="1080"/>
          <w:tab w:val="left" w:pos="1980"/>
          <w:tab w:val="left" w:pos="10076"/>
        </w:tabs>
        <w:rPr>
          <w:del w:id="8264" w:author="Stephanie Thompson" w:date="2008-11-17T15:36:00Z"/>
          <w:rFonts w:ascii="Garamond" w:hAnsi="Garamond"/>
          <w:sz w:val="22"/>
          <w:szCs w:val="22"/>
        </w:rPr>
        <w:pPrChange w:id="8265" w:author="Stephanie Thompson" w:date="2008-11-19T11:52:00Z">
          <w:pPr/>
        </w:pPrChange>
      </w:pPr>
    </w:p>
    <w:p w:rsidR="009821B1" w:rsidRDefault="0056438C">
      <w:pPr>
        <w:pStyle w:val="BodyText"/>
        <w:tabs>
          <w:tab w:val="left" w:pos="1080"/>
          <w:tab w:val="left" w:pos="1980"/>
          <w:tab w:val="left" w:pos="10076"/>
        </w:tabs>
        <w:rPr>
          <w:del w:id="8266" w:author="Stephanie Thompson" w:date="2008-11-17T15:36:00Z"/>
          <w:rFonts w:ascii="Garamond" w:hAnsi="Garamond"/>
          <w:sz w:val="22"/>
          <w:szCs w:val="22"/>
        </w:rPr>
        <w:pPrChange w:id="8267" w:author="Stephanie Thompson" w:date="2008-11-19T11:52:00Z">
          <w:pPr/>
        </w:pPrChange>
      </w:pPr>
      <w:del w:id="8268"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56438C" w:rsidRPr="00EB43F4" w:rsidDel="00E361B9">
        <w:trPr>
          <w:gridAfter w:val="1"/>
          <w:wAfter w:w="1420" w:type="dxa"/>
          <w:trHeight w:val="255"/>
          <w:del w:id="8269"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70" w:author="Stephanie Thompson" w:date="2008-11-17T15:36:00Z"/>
                <w:rFonts w:ascii="Garamond" w:hAnsi="Garamond"/>
                <w:sz w:val="22"/>
                <w:szCs w:val="22"/>
              </w:rPr>
              <w:pPrChange w:id="8271" w:author="Stephanie Thompson" w:date="2008-11-19T11:52:00Z">
                <w:pPr/>
              </w:pPrChange>
            </w:pPr>
            <w:del w:id="8272" w:author="Stephanie Thompson" w:date="2008-11-17T15:36:00Z">
              <w:r w:rsidRPr="00EB43F4" w:rsidDel="00E361B9">
                <w:rPr>
                  <w:rFonts w:ascii="Garamond" w:hAnsi="Garamond"/>
                  <w:sz w:val="22"/>
                  <w:szCs w:val="22"/>
                </w:rPr>
                <w:delText>05/25/06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73" w:author="Stephanie Thompson" w:date="2008-11-17T15:36:00Z"/>
                <w:rFonts w:ascii="Garamond" w:hAnsi="Garamond"/>
                <w:sz w:val="22"/>
                <w:szCs w:val="22"/>
              </w:rPr>
              <w:pPrChange w:id="8274" w:author="Stephanie Thompson" w:date="2008-11-19T11:52:00Z">
                <w:pPr/>
              </w:pPrChange>
            </w:pPr>
            <w:del w:id="8275" w:author="Stephanie Thompson" w:date="2008-11-17T15:36:00Z">
              <w:r w:rsidRPr="00EB43F4" w:rsidDel="00E361B9">
                <w:rPr>
                  <w:rFonts w:ascii="Garamond" w:hAnsi="Garamond"/>
                  <w:sz w:val="22"/>
                  <w:szCs w:val="22"/>
                </w:rPr>
                <w:delText>22:45</w:delText>
              </w:r>
            </w:del>
          </w:p>
        </w:tc>
      </w:tr>
      <w:tr w:rsidR="0056438C" w:rsidRPr="00EB43F4" w:rsidDel="00E361B9">
        <w:trPr>
          <w:trHeight w:val="255"/>
          <w:del w:id="8276"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77" w:author="Stephanie Thompson" w:date="2008-11-17T15:36:00Z"/>
                <w:rFonts w:ascii="Garamond" w:hAnsi="Garamond"/>
                <w:sz w:val="22"/>
                <w:szCs w:val="22"/>
              </w:rPr>
              <w:pPrChange w:id="8278" w:author="Stephanie Thompson" w:date="2008-11-19T11:52:00Z">
                <w:pPr/>
              </w:pPrChange>
            </w:pPr>
            <w:del w:id="8279"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80" w:author="Stephanie Thompson" w:date="2008-11-17T15:36:00Z"/>
                <w:rFonts w:ascii="Garamond" w:hAnsi="Garamond"/>
                <w:sz w:val="22"/>
                <w:szCs w:val="22"/>
              </w:rPr>
              <w:pPrChange w:id="8281" w:author="Stephanie Thompson" w:date="2008-11-19T11:52:00Z">
                <w:pPr/>
              </w:pPrChange>
            </w:pPr>
            <w:del w:id="8282" w:author="Stephanie Thompson" w:date="2008-11-17T15:36:00Z">
              <w:r w:rsidRPr="00EB43F4" w:rsidDel="00E361B9">
                <w:rPr>
                  <w:rFonts w:ascii="Garamond" w:hAnsi="Garamond"/>
                  <w:sz w:val="22"/>
                  <w:szCs w:val="22"/>
                </w:rPr>
                <w:delText>21:15 – 21:30,</w:delText>
              </w:r>
            </w:del>
          </w:p>
        </w:tc>
        <w:tc>
          <w:tcPr>
            <w:tcW w:w="1420" w:type="dxa"/>
            <w:vAlign w:val="bottom"/>
          </w:tcPr>
          <w:p w:rsidR="009821B1" w:rsidRDefault="0056438C">
            <w:pPr>
              <w:pStyle w:val="BodyText"/>
              <w:tabs>
                <w:tab w:val="left" w:pos="1080"/>
                <w:tab w:val="left" w:pos="1980"/>
                <w:tab w:val="left" w:pos="10076"/>
              </w:tabs>
              <w:rPr>
                <w:del w:id="8283" w:author="Stephanie Thompson" w:date="2008-11-17T15:36:00Z"/>
                <w:rFonts w:ascii="Garamond" w:hAnsi="Garamond"/>
                <w:sz w:val="22"/>
                <w:szCs w:val="22"/>
              </w:rPr>
              <w:pPrChange w:id="8284" w:author="Stephanie Thompson" w:date="2008-11-19T11:52:00Z">
                <w:pPr/>
              </w:pPrChange>
            </w:pPr>
            <w:del w:id="8285" w:author="Stephanie Thompson" w:date="2008-11-17T15:36:00Z">
              <w:r w:rsidRPr="00EB43F4" w:rsidDel="00E361B9">
                <w:rPr>
                  <w:rFonts w:ascii="Garamond" w:hAnsi="Garamond"/>
                  <w:sz w:val="22"/>
                  <w:szCs w:val="22"/>
                </w:rPr>
                <w:delText>23:30 – 23:45</w:delText>
              </w:r>
            </w:del>
          </w:p>
        </w:tc>
      </w:tr>
      <w:tr w:rsidR="0056438C" w:rsidRPr="00EB43F4" w:rsidDel="00E361B9">
        <w:trPr>
          <w:gridAfter w:val="1"/>
          <w:wAfter w:w="1420" w:type="dxa"/>
          <w:trHeight w:val="255"/>
          <w:del w:id="8286"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87" w:author="Stephanie Thompson" w:date="2008-11-17T15:36:00Z"/>
                <w:rFonts w:ascii="Garamond" w:hAnsi="Garamond"/>
                <w:sz w:val="22"/>
                <w:szCs w:val="22"/>
              </w:rPr>
              <w:pPrChange w:id="8288" w:author="Stephanie Thompson" w:date="2008-11-19T11:52:00Z">
                <w:pPr/>
              </w:pPrChange>
            </w:pPr>
            <w:del w:id="8289"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90" w:author="Stephanie Thompson" w:date="2008-11-17T15:36:00Z"/>
                <w:rFonts w:ascii="Garamond" w:hAnsi="Garamond"/>
                <w:sz w:val="22"/>
                <w:szCs w:val="22"/>
              </w:rPr>
              <w:pPrChange w:id="8291" w:author="Stephanie Thompson" w:date="2008-11-19T11:52:00Z">
                <w:pPr/>
              </w:pPrChange>
            </w:pPr>
            <w:del w:id="8292" w:author="Stephanie Thompson" w:date="2008-11-17T15:36:00Z">
              <w:r w:rsidRPr="00EB43F4" w:rsidDel="00E361B9">
                <w:rPr>
                  <w:rFonts w:ascii="Garamond" w:hAnsi="Garamond"/>
                  <w:sz w:val="22"/>
                  <w:szCs w:val="22"/>
                </w:rPr>
                <w:delText>12:45</w:delText>
              </w:r>
            </w:del>
          </w:p>
        </w:tc>
      </w:tr>
    </w:tbl>
    <w:p w:rsidR="009821B1" w:rsidRDefault="009821B1">
      <w:pPr>
        <w:pStyle w:val="BodyText"/>
        <w:tabs>
          <w:tab w:val="left" w:pos="1080"/>
          <w:tab w:val="left" w:pos="1980"/>
          <w:tab w:val="left" w:pos="10076"/>
        </w:tabs>
        <w:rPr>
          <w:del w:id="8293" w:author="Stephanie Thompson" w:date="2008-11-17T15:36:00Z"/>
          <w:rFonts w:ascii="Garamond" w:hAnsi="Garamond"/>
          <w:sz w:val="22"/>
          <w:szCs w:val="22"/>
        </w:rPr>
        <w:pPrChange w:id="8294" w:author="Stephanie Thompson" w:date="2008-11-19T11:52:00Z">
          <w:pPr/>
        </w:pPrChange>
      </w:pPr>
    </w:p>
    <w:p w:rsidR="009821B1" w:rsidRDefault="0056438C">
      <w:pPr>
        <w:pStyle w:val="BodyText"/>
        <w:tabs>
          <w:tab w:val="left" w:pos="1080"/>
          <w:tab w:val="left" w:pos="1980"/>
          <w:tab w:val="left" w:pos="10076"/>
        </w:tabs>
        <w:rPr>
          <w:del w:id="8295" w:author="Stephanie Thompson" w:date="2008-11-17T15:36:00Z"/>
          <w:rFonts w:ascii="Garamond" w:hAnsi="Garamond"/>
          <w:sz w:val="22"/>
          <w:szCs w:val="22"/>
        </w:rPr>
        <w:pPrChange w:id="8296" w:author="Stephanie Thompson" w:date="2008-11-19T11:52:00Z">
          <w:pPr/>
        </w:pPrChange>
      </w:pPr>
      <w:del w:id="8297"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56438C" w:rsidRPr="00EB43F4" w:rsidDel="00E361B9">
        <w:trPr>
          <w:gridAfter w:val="3"/>
          <w:wAfter w:w="4260" w:type="dxa"/>
          <w:trHeight w:val="255"/>
          <w:del w:id="8298"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299" w:author="Stephanie Thompson" w:date="2008-11-17T15:36:00Z"/>
                <w:rFonts w:ascii="Garamond" w:hAnsi="Garamond"/>
                <w:sz w:val="22"/>
                <w:szCs w:val="22"/>
              </w:rPr>
              <w:pPrChange w:id="8300" w:author="Stephanie Thompson" w:date="2008-11-19T11:52:00Z">
                <w:pPr/>
              </w:pPrChange>
            </w:pPr>
            <w:del w:id="8301"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302" w:author="Stephanie Thompson" w:date="2008-11-17T15:36:00Z"/>
                <w:rFonts w:ascii="Garamond" w:hAnsi="Garamond"/>
                <w:sz w:val="22"/>
                <w:szCs w:val="22"/>
              </w:rPr>
              <w:pPrChange w:id="8303" w:author="Stephanie Thompson" w:date="2008-11-19T11:52:00Z">
                <w:pPr/>
              </w:pPrChange>
            </w:pPr>
            <w:del w:id="8304" w:author="Stephanie Thompson" w:date="2008-11-17T15:36:00Z">
              <w:r w:rsidRPr="00EB43F4" w:rsidDel="00E361B9">
                <w:rPr>
                  <w:rFonts w:ascii="Garamond" w:hAnsi="Garamond"/>
                  <w:sz w:val="22"/>
                  <w:szCs w:val="22"/>
                </w:rPr>
                <w:delText>21:45 – 23:15</w:delText>
              </w:r>
            </w:del>
          </w:p>
        </w:tc>
      </w:tr>
      <w:tr w:rsidR="0056438C" w:rsidRPr="00EB43F4" w:rsidDel="00E361B9">
        <w:trPr>
          <w:trHeight w:val="255"/>
          <w:del w:id="8305"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306" w:author="Stephanie Thompson" w:date="2008-11-17T15:36:00Z"/>
                <w:rFonts w:ascii="Garamond" w:hAnsi="Garamond"/>
                <w:sz w:val="22"/>
                <w:szCs w:val="22"/>
              </w:rPr>
              <w:pPrChange w:id="8307" w:author="Stephanie Thompson" w:date="2008-11-19T11:52:00Z">
                <w:pPr/>
              </w:pPrChange>
            </w:pPr>
            <w:del w:id="8308"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309" w:author="Stephanie Thompson" w:date="2008-11-17T15:36:00Z"/>
                <w:rFonts w:ascii="Garamond" w:hAnsi="Garamond"/>
                <w:sz w:val="22"/>
                <w:szCs w:val="22"/>
              </w:rPr>
              <w:pPrChange w:id="8310" w:author="Stephanie Thompson" w:date="2008-11-19T11:52:00Z">
                <w:pPr/>
              </w:pPrChange>
            </w:pPr>
            <w:del w:id="8311" w:author="Stephanie Thompson" w:date="2008-11-17T15:36:00Z">
              <w:r w:rsidRPr="00EB43F4" w:rsidDel="00E361B9">
                <w:rPr>
                  <w:rFonts w:ascii="Garamond" w:hAnsi="Garamond"/>
                  <w:sz w:val="22"/>
                  <w:szCs w:val="22"/>
                </w:rPr>
                <w:delText>11:15 – 12:30,</w:delText>
              </w:r>
            </w:del>
          </w:p>
        </w:tc>
        <w:tc>
          <w:tcPr>
            <w:tcW w:w="1420" w:type="dxa"/>
            <w:vAlign w:val="bottom"/>
          </w:tcPr>
          <w:p w:rsidR="009821B1" w:rsidRDefault="0056438C">
            <w:pPr>
              <w:pStyle w:val="BodyText"/>
              <w:tabs>
                <w:tab w:val="left" w:pos="1080"/>
                <w:tab w:val="left" w:pos="1980"/>
                <w:tab w:val="left" w:pos="10076"/>
              </w:tabs>
              <w:rPr>
                <w:del w:id="8312" w:author="Stephanie Thompson" w:date="2008-11-17T15:36:00Z"/>
                <w:rFonts w:ascii="Garamond" w:hAnsi="Garamond"/>
                <w:sz w:val="22"/>
                <w:szCs w:val="22"/>
              </w:rPr>
              <w:pPrChange w:id="8313" w:author="Stephanie Thompson" w:date="2008-11-19T11:52:00Z">
                <w:pPr/>
              </w:pPrChange>
            </w:pPr>
            <w:del w:id="8314"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56438C">
            <w:pPr>
              <w:pStyle w:val="BodyText"/>
              <w:tabs>
                <w:tab w:val="left" w:pos="1080"/>
                <w:tab w:val="left" w:pos="1980"/>
                <w:tab w:val="left" w:pos="10076"/>
              </w:tabs>
              <w:rPr>
                <w:del w:id="8315" w:author="Stephanie Thompson" w:date="2008-11-17T15:36:00Z"/>
                <w:rFonts w:ascii="Garamond" w:hAnsi="Garamond"/>
                <w:sz w:val="22"/>
                <w:szCs w:val="22"/>
              </w:rPr>
              <w:pPrChange w:id="8316" w:author="Stephanie Thompson" w:date="2008-11-19T11:52:00Z">
                <w:pPr/>
              </w:pPrChange>
            </w:pPr>
            <w:del w:id="8317" w:author="Stephanie Thompson" w:date="2008-11-17T15:36:00Z">
              <w:r w:rsidRPr="00EB43F4" w:rsidDel="00E361B9">
                <w:rPr>
                  <w:rFonts w:ascii="Garamond" w:hAnsi="Garamond"/>
                  <w:sz w:val="22"/>
                  <w:szCs w:val="22"/>
                </w:rPr>
                <w:delText>05/28/06</w:delText>
              </w:r>
            </w:del>
          </w:p>
        </w:tc>
        <w:tc>
          <w:tcPr>
            <w:tcW w:w="1420" w:type="dxa"/>
            <w:vAlign w:val="bottom"/>
          </w:tcPr>
          <w:p w:rsidR="009821B1" w:rsidRDefault="0056438C">
            <w:pPr>
              <w:pStyle w:val="BodyText"/>
              <w:tabs>
                <w:tab w:val="left" w:pos="1080"/>
                <w:tab w:val="left" w:pos="1980"/>
                <w:tab w:val="left" w:pos="10076"/>
              </w:tabs>
              <w:rPr>
                <w:del w:id="8318" w:author="Stephanie Thompson" w:date="2008-11-17T15:36:00Z"/>
                <w:rFonts w:ascii="Garamond" w:hAnsi="Garamond"/>
                <w:sz w:val="22"/>
                <w:szCs w:val="22"/>
              </w:rPr>
              <w:pPrChange w:id="8319" w:author="Stephanie Thompson" w:date="2008-11-19T11:52:00Z">
                <w:pPr/>
              </w:pPrChange>
            </w:pPr>
            <w:del w:id="8320" w:author="Stephanie Thompson" w:date="2008-11-17T15:36:00Z">
              <w:r w:rsidRPr="00EB43F4" w:rsidDel="00E361B9">
                <w:rPr>
                  <w:rFonts w:ascii="Garamond" w:hAnsi="Garamond"/>
                  <w:sz w:val="22"/>
                  <w:szCs w:val="22"/>
                </w:rPr>
                <w:delText>00:30</w:delText>
              </w:r>
            </w:del>
          </w:p>
        </w:tc>
      </w:tr>
      <w:tr w:rsidR="0056438C" w:rsidRPr="00EB43F4" w:rsidDel="00E361B9">
        <w:trPr>
          <w:gridAfter w:val="1"/>
          <w:wAfter w:w="1420" w:type="dxa"/>
          <w:trHeight w:val="255"/>
          <w:del w:id="8321" w:author="Stephanie Thompson" w:date="2008-11-17T15:36:00Z"/>
        </w:trPr>
        <w:tc>
          <w:tcPr>
            <w:tcW w:w="150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322" w:author="Stephanie Thompson" w:date="2008-11-17T15:36:00Z"/>
                <w:rFonts w:ascii="Garamond" w:hAnsi="Garamond"/>
                <w:sz w:val="22"/>
                <w:szCs w:val="22"/>
              </w:rPr>
              <w:pPrChange w:id="8323" w:author="Stephanie Thompson" w:date="2008-11-19T11:52:00Z">
                <w:pPr/>
              </w:pPrChange>
            </w:pPr>
            <w:del w:id="8324"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9821B1" w:rsidRDefault="0056438C">
            <w:pPr>
              <w:pStyle w:val="BodyText"/>
              <w:tabs>
                <w:tab w:val="left" w:pos="1080"/>
                <w:tab w:val="left" w:pos="1980"/>
                <w:tab w:val="left" w:pos="10076"/>
              </w:tabs>
              <w:rPr>
                <w:del w:id="8325" w:author="Stephanie Thompson" w:date="2008-11-17T15:36:00Z"/>
                <w:rFonts w:ascii="Garamond" w:hAnsi="Garamond"/>
                <w:sz w:val="22"/>
                <w:szCs w:val="22"/>
              </w:rPr>
              <w:pPrChange w:id="8326" w:author="Stephanie Thompson" w:date="2008-11-19T11:52:00Z">
                <w:pPr/>
              </w:pPrChange>
            </w:pPr>
            <w:del w:id="8327" w:author="Stephanie Thompson" w:date="2008-11-17T15:36:00Z">
              <w:r w:rsidRPr="00EB43F4" w:rsidDel="00E361B9">
                <w:rPr>
                  <w:rFonts w:ascii="Garamond" w:hAnsi="Garamond"/>
                  <w:sz w:val="22"/>
                  <w:szCs w:val="22"/>
                </w:rPr>
                <w:delText>22:45 to</w:delText>
              </w:r>
            </w:del>
          </w:p>
        </w:tc>
        <w:tc>
          <w:tcPr>
            <w:tcW w:w="1420" w:type="dxa"/>
            <w:vAlign w:val="bottom"/>
          </w:tcPr>
          <w:p w:rsidR="009821B1" w:rsidRDefault="0056438C">
            <w:pPr>
              <w:pStyle w:val="BodyText"/>
              <w:tabs>
                <w:tab w:val="left" w:pos="1080"/>
                <w:tab w:val="left" w:pos="1980"/>
                <w:tab w:val="left" w:pos="10076"/>
              </w:tabs>
              <w:rPr>
                <w:del w:id="8328" w:author="Stephanie Thompson" w:date="2008-11-17T15:36:00Z"/>
                <w:rFonts w:ascii="Garamond" w:hAnsi="Garamond"/>
                <w:sz w:val="22"/>
                <w:szCs w:val="22"/>
              </w:rPr>
              <w:pPrChange w:id="8329" w:author="Stephanie Thompson" w:date="2008-11-19T11:52:00Z">
                <w:pPr/>
              </w:pPrChange>
            </w:pPr>
            <w:del w:id="8330" w:author="Stephanie Thompson" w:date="2008-11-17T15:36:00Z">
              <w:r w:rsidRPr="00EB43F4" w:rsidDel="00E361B9">
                <w:rPr>
                  <w:rFonts w:ascii="Garamond" w:hAnsi="Garamond"/>
                  <w:sz w:val="22"/>
                  <w:szCs w:val="22"/>
                </w:rPr>
                <w:delText>05/29/06</w:delText>
              </w:r>
            </w:del>
          </w:p>
        </w:tc>
        <w:tc>
          <w:tcPr>
            <w:tcW w:w="1420" w:type="dxa"/>
            <w:vAlign w:val="bottom"/>
          </w:tcPr>
          <w:p w:rsidR="009821B1" w:rsidRDefault="0056438C">
            <w:pPr>
              <w:pStyle w:val="BodyText"/>
              <w:tabs>
                <w:tab w:val="left" w:pos="1080"/>
                <w:tab w:val="left" w:pos="1980"/>
                <w:tab w:val="left" w:pos="10076"/>
              </w:tabs>
              <w:rPr>
                <w:del w:id="8331" w:author="Stephanie Thompson" w:date="2008-11-17T15:36:00Z"/>
                <w:rFonts w:ascii="Garamond" w:hAnsi="Garamond"/>
                <w:sz w:val="22"/>
                <w:szCs w:val="22"/>
              </w:rPr>
              <w:pPrChange w:id="8332" w:author="Stephanie Thompson" w:date="2008-11-19T11:52:00Z">
                <w:pPr/>
              </w:pPrChange>
            </w:pPr>
            <w:del w:id="8333" w:author="Stephanie Thompson" w:date="2008-11-17T15:36:00Z">
              <w:r w:rsidRPr="00EB43F4" w:rsidDel="00E361B9">
                <w:rPr>
                  <w:rFonts w:ascii="Garamond" w:hAnsi="Garamond"/>
                  <w:sz w:val="22"/>
                  <w:szCs w:val="22"/>
                </w:rPr>
                <w:delText>01:15</w:delText>
              </w:r>
            </w:del>
          </w:p>
        </w:tc>
      </w:tr>
      <w:tr w:rsidR="00E61CA0" w:rsidRPr="00EB43F4" w:rsidDel="00E361B9">
        <w:trPr>
          <w:gridAfter w:val="3"/>
          <w:wAfter w:w="4260" w:type="dxa"/>
          <w:trHeight w:val="255"/>
          <w:del w:id="8334" w:author="Stephanie Thompson" w:date="2008-11-17T15:36:00Z"/>
        </w:trPr>
        <w:tc>
          <w:tcPr>
            <w:tcW w:w="1500" w:type="dxa"/>
            <w:tcBorders>
              <w:top w:val="nil"/>
              <w:left w:val="nil"/>
              <w:bottom w:val="nil"/>
              <w:right w:val="nil"/>
            </w:tcBorders>
            <w:shd w:val="clear" w:color="auto" w:fill="auto"/>
            <w:noWrap/>
            <w:vAlign w:val="bottom"/>
          </w:tcPr>
          <w:p w:rsidR="009821B1" w:rsidRDefault="00E61CA0">
            <w:pPr>
              <w:pStyle w:val="BodyText"/>
              <w:tabs>
                <w:tab w:val="left" w:pos="1080"/>
                <w:tab w:val="left" w:pos="1980"/>
                <w:tab w:val="left" w:pos="10076"/>
              </w:tabs>
              <w:rPr>
                <w:del w:id="8335" w:author="Stephanie Thompson" w:date="2008-11-17T15:36:00Z"/>
                <w:rFonts w:ascii="Garamond" w:hAnsi="Garamond"/>
                <w:sz w:val="22"/>
                <w:szCs w:val="22"/>
              </w:rPr>
              <w:pPrChange w:id="8336" w:author="Stephanie Thompson" w:date="2008-11-19T11:52:00Z">
                <w:pPr/>
              </w:pPrChange>
            </w:pPr>
            <w:del w:id="8337" w:author="Stephanie Thompson" w:date="2008-11-17T15:36:00Z">
              <w:r w:rsidRPr="00EB43F4" w:rsidDel="00E361B9">
                <w:rPr>
                  <w:rFonts w:ascii="Garamond" w:hAnsi="Garamond"/>
                  <w:sz w:val="22"/>
                  <w:szCs w:val="22"/>
                </w:rPr>
                <w:delText>05/30/06</w:delText>
              </w:r>
            </w:del>
          </w:p>
        </w:tc>
        <w:tc>
          <w:tcPr>
            <w:tcW w:w="1420" w:type="dxa"/>
            <w:tcBorders>
              <w:top w:val="nil"/>
              <w:left w:val="nil"/>
              <w:bottom w:val="nil"/>
              <w:right w:val="nil"/>
            </w:tcBorders>
            <w:shd w:val="clear" w:color="auto" w:fill="auto"/>
            <w:noWrap/>
            <w:vAlign w:val="bottom"/>
          </w:tcPr>
          <w:p w:rsidR="009821B1" w:rsidRDefault="00E61CA0">
            <w:pPr>
              <w:pStyle w:val="BodyText"/>
              <w:tabs>
                <w:tab w:val="left" w:pos="1080"/>
                <w:tab w:val="left" w:pos="1980"/>
                <w:tab w:val="left" w:pos="10076"/>
              </w:tabs>
              <w:rPr>
                <w:del w:id="8338" w:author="Stephanie Thompson" w:date="2008-11-17T15:36:00Z"/>
                <w:rFonts w:ascii="Garamond" w:hAnsi="Garamond"/>
                <w:sz w:val="22"/>
                <w:szCs w:val="22"/>
              </w:rPr>
              <w:pPrChange w:id="8339" w:author="Stephanie Thompson" w:date="2008-11-19T11:52:00Z">
                <w:pPr/>
              </w:pPrChange>
            </w:pPr>
            <w:del w:id="8340" w:author="Stephanie Thompson" w:date="2008-11-17T15:36:00Z">
              <w:r w:rsidRPr="00EB43F4" w:rsidDel="00E361B9">
                <w:rPr>
                  <w:rFonts w:ascii="Garamond" w:hAnsi="Garamond"/>
                  <w:sz w:val="22"/>
                  <w:szCs w:val="22"/>
                </w:rPr>
                <w:delText>00:15 – 01:30</w:delText>
              </w:r>
            </w:del>
          </w:p>
        </w:tc>
      </w:tr>
    </w:tbl>
    <w:p w:rsidR="009821B1" w:rsidRDefault="009821B1">
      <w:pPr>
        <w:pStyle w:val="BodyText"/>
        <w:tabs>
          <w:tab w:val="left" w:pos="1080"/>
          <w:tab w:val="left" w:pos="1980"/>
          <w:tab w:val="left" w:pos="10076"/>
        </w:tabs>
        <w:rPr>
          <w:del w:id="8341" w:author="Stephanie Thompson" w:date="2008-11-17T15:36:00Z"/>
          <w:rFonts w:ascii="Garamond" w:hAnsi="Garamond"/>
          <w:sz w:val="22"/>
          <w:szCs w:val="22"/>
        </w:rPr>
        <w:pPrChange w:id="8342" w:author="Stephanie Thompson" w:date="2008-11-19T11:52:00Z">
          <w:pPr/>
        </w:pPrChange>
      </w:pPr>
    </w:p>
    <w:p w:rsidR="009821B1" w:rsidRDefault="00DE356E">
      <w:pPr>
        <w:pStyle w:val="BodyText"/>
        <w:tabs>
          <w:tab w:val="left" w:pos="1080"/>
          <w:tab w:val="left" w:pos="1980"/>
          <w:tab w:val="left" w:pos="10076"/>
        </w:tabs>
        <w:rPr>
          <w:del w:id="8343" w:author="Stephanie Thompson" w:date="2008-11-17T15:36:00Z"/>
          <w:rFonts w:ascii="Garamond" w:hAnsi="Garamond"/>
          <w:sz w:val="22"/>
          <w:szCs w:val="22"/>
        </w:rPr>
        <w:pPrChange w:id="8344" w:author="Stephanie Thompson" w:date="2008-11-19T11:52:00Z">
          <w:pPr/>
        </w:pPrChange>
      </w:pPr>
      <w:del w:id="8345"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8346" w:author="Stephanie Thompson" w:date="2008-11-17T15:36:00Z"/>
          <w:rFonts w:ascii="Garamond" w:hAnsi="Garamond"/>
          <w:sz w:val="22"/>
          <w:szCs w:val="22"/>
        </w:rPr>
        <w:pPrChange w:id="8347" w:author="Stephanie Thompson" w:date="2008-11-19T11:52:00Z">
          <w:pPr/>
        </w:pPrChange>
      </w:pPr>
    </w:p>
    <w:p w:rsidR="009821B1" w:rsidRDefault="009E7CAC">
      <w:pPr>
        <w:pStyle w:val="BodyText"/>
        <w:tabs>
          <w:tab w:val="left" w:pos="1080"/>
          <w:tab w:val="left" w:pos="1980"/>
          <w:tab w:val="left" w:pos="10076"/>
        </w:tabs>
        <w:rPr>
          <w:del w:id="8348" w:author="Stephanie Thompson" w:date="2008-11-17T15:36:00Z"/>
          <w:rFonts w:ascii="Garamond" w:hAnsi="Garamond"/>
          <w:sz w:val="22"/>
          <w:szCs w:val="22"/>
        </w:rPr>
        <w:pPrChange w:id="8349" w:author="Stephanie Thompson" w:date="2008-11-19T11:52:00Z">
          <w:pPr/>
        </w:pPrChange>
      </w:pPr>
      <w:del w:id="8350"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9E7CAC" w:rsidRPr="00EB43F4" w:rsidDel="00E361B9">
        <w:trPr>
          <w:gridAfter w:val="1"/>
          <w:wAfter w:w="1420" w:type="dxa"/>
          <w:trHeight w:val="255"/>
          <w:del w:id="8351" w:author="Stephanie Thompson" w:date="2008-11-17T15:36:00Z"/>
        </w:trPr>
        <w:tc>
          <w:tcPr>
            <w:tcW w:w="150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52" w:author="Stephanie Thompson" w:date="2008-11-17T15:36:00Z"/>
                <w:rFonts w:ascii="Garamond" w:hAnsi="Garamond"/>
                <w:sz w:val="22"/>
                <w:szCs w:val="22"/>
              </w:rPr>
              <w:pPrChange w:id="8353" w:author="Stephanie Thompson" w:date="2008-11-19T11:52:00Z">
                <w:pPr/>
              </w:pPrChange>
            </w:pPr>
            <w:del w:id="8354" w:author="Stephanie Thompson" w:date="2008-11-17T15:36:00Z">
              <w:r w:rsidRPr="00EB43F4" w:rsidDel="00E361B9">
                <w:rPr>
                  <w:rFonts w:ascii="Garamond" w:hAnsi="Garamond"/>
                  <w:sz w:val="22"/>
                  <w:szCs w:val="22"/>
                </w:rPr>
                <w:delText>05/16/06</w:delText>
              </w:r>
            </w:del>
          </w:p>
        </w:tc>
        <w:tc>
          <w:tcPr>
            <w:tcW w:w="142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55" w:author="Stephanie Thompson" w:date="2008-11-17T15:36:00Z"/>
                <w:rFonts w:ascii="Garamond" w:hAnsi="Garamond"/>
                <w:sz w:val="22"/>
                <w:szCs w:val="22"/>
              </w:rPr>
              <w:pPrChange w:id="8356" w:author="Stephanie Thompson" w:date="2008-11-19T11:52:00Z">
                <w:pPr/>
              </w:pPrChange>
            </w:pPr>
            <w:del w:id="8357" w:author="Stephanie Thompson" w:date="2008-11-17T15:36:00Z">
              <w:r w:rsidRPr="00EB43F4" w:rsidDel="00E361B9">
                <w:rPr>
                  <w:rFonts w:ascii="Garamond" w:hAnsi="Garamond"/>
                  <w:sz w:val="22"/>
                  <w:szCs w:val="22"/>
                </w:rPr>
                <w:delText>16:30 – 18:15</w:delText>
              </w:r>
            </w:del>
          </w:p>
        </w:tc>
      </w:tr>
      <w:tr w:rsidR="009E7CAC" w:rsidRPr="00EB43F4" w:rsidDel="00E361B9">
        <w:trPr>
          <w:trHeight w:val="255"/>
          <w:del w:id="8358" w:author="Stephanie Thompson" w:date="2008-11-17T15:36:00Z"/>
        </w:trPr>
        <w:tc>
          <w:tcPr>
            <w:tcW w:w="150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59" w:author="Stephanie Thompson" w:date="2008-11-17T15:36:00Z"/>
                <w:rFonts w:ascii="Garamond" w:hAnsi="Garamond"/>
                <w:sz w:val="22"/>
                <w:szCs w:val="22"/>
              </w:rPr>
              <w:pPrChange w:id="8360" w:author="Stephanie Thompson" w:date="2008-11-19T11:52:00Z">
                <w:pPr/>
              </w:pPrChange>
            </w:pPr>
            <w:del w:id="8361" w:author="Stephanie Thompson" w:date="2008-11-17T15:36:00Z">
              <w:r w:rsidRPr="00EB43F4" w:rsidDel="00E361B9">
                <w:rPr>
                  <w:rFonts w:ascii="Garamond" w:hAnsi="Garamond"/>
                  <w:sz w:val="22"/>
                  <w:szCs w:val="22"/>
                </w:rPr>
                <w:delText>05/17/06</w:delText>
              </w:r>
            </w:del>
          </w:p>
        </w:tc>
        <w:tc>
          <w:tcPr>
            <w:tcW w:w="142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62" w:author="Stephanie Thompson" w:date="2008-11-17T15:36:00Z"/>
                <w:rFonts w:ascii="Garamond" w:hAnsi="Garamond"/>
                <w:sz w:val="22"/>
                <w:szCs w:val="22"/>
              </w:rPr>
              <w:pPrChange w:id="8363" w:author="Stephanie Thompson" w:date="2008-11-19T11:52:00Z">
                <w:pPr/>
              </w:pPrChange>
            </w:pPr>
            <w:del w:id="8364" w:author="Stephanie Thompson" w:date="2008-11-17T15:36:00Z">
              <w:r w:rsidRPr="00EB43F4" w:rsidDel="00E361B9">
                <w:rPr>
                  <w:rFonts w:ascii="Garamond" w:hAnsi="Garamond"/>
                  <w:sz w:val="22"/>
                  <w:szCs w:val="22"/>
                </w:rPr>
                <w:delText>04:15 – 05:30,</w:delText>
              </w:r>
            </w:del>
          </w:p>
        </w:tc>
        <w:tc>
          <w:tcPr>
            <w:tcW w:w="1420" w:type="dxa"/>
            <w:vAlign w:val="bottom"/>
          </w:tcPr>
          <w:p w:rsidR="009821B1" w:rsidRDefault="009E7CAC">
            <w:pPr>
              <w:pStyle w:val="BodyText"/>
              <w:tabs>
                <w:tab w:val="left" w:pos="1080"/>
                <w:tab w:val="left" w:pos="1980"/>
                <w:tab w:val="left" w:pos="10076"/>
              </w:tabs>
              <w:rPr>
                <w:del w:id="8365" w:author="Stephanie Thompson" w:date="2008-11-17T15:36:00Z"/>
                <w:rFonts w:ascii="Garamond" w:hAnsi="Garamond"/>
                <w:sz w:val="22"/>
                <w:szCs w:val="22"/>
              </w:rPr>
              <w:pPrChange w:id="8366" w:author="Stephanie Thompson" w:date="2008-11-19T11:52:00Z">
                <w:pPr/>
              </w:pPrChange>
            </w:pPr>
            <w:del w:id="8367" w:author="Stephanie Thompson" w:date="2008-11-17T15:36:00Z">
              <w:r w:rsidRPr="00EB43F4" w:rsidDel="00E361B9">
                <w:rPr>
                  <w:rFonts w:ascii="Garamond" w:hAnsi="Garamond"/>
                  <w:sz w:val="22"/>
                  <w:szCs w:val="22"/>
                </w:rPr>
                <w:delText>17:15 – 19:45</w:delText>
              </w:r>
            </w:del>
          </w:p>
        </w:tc>
      </w:tr>
      <w:tr w:rsidR="009E7CAC" w:rsidRPr="00EB43F4" w:rsidDel="00E361B9">
        <w:trPr>
          <w:trHeight w:val="255"/>
          <w:del w:id="8368" w:author="Stephanie Thompson" w:date="2008-11-17T15:36:00Z"/>
        </w:trPr>
        <w:tc>
          <w:tcPr>
            <w:tcW w:w="150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69" w:author="Stephanie Thompson" w:date="2008-11-17T15:36:00Z"/>
                <w:rFonts w:ascii="Garamond" w:hAnsi="Garamond"/>
                <w:sz w:val="22"/>
                <w:szCs w:val="22"/>
              </w:rPr>
              <w:pPrChange w:id="8370" w:author="Stephanie Thompson" w:date="2008-11-19T11:52:00Z">
                <w:pPr/>
              </w:pPrChange>
            </w:pPr>
            <w:del w:id="8371" w:author="Stephanie Thompson" w:date="2008-11-17T15:36:00Z">
              <w:r w:rsidRPr="00EB43F4" w:rsidDel="00E361B9">
                <w:rPr>
                  <w:rFonts w:ascii="Garamond" w:hAnsi="Garamond"/>
                  <w:sz w:val="22"/>
                  <w:szCs w:val="22"/>
                </w:rPr>
                <w:delText>05/18/06</w:delText>
              </w:r>
            </w:del>
          </w:p>
        </w:tc>
        <w:tc>
          <w:tcPr>
            <w:tcW w:w="1420" w:type="dxa"/>
            <w:tcBorders>
              <w:top w:val="nil"/>
              <w:left w:val="nil"/>
              <w:bottom w:val="nil"/>
              <w:right w:val="nil"/>
            </w:tcBorders>
            <w:shd w:val="clear" w:color="auto" w:fill="auto"/>
            <w:noWrap/>
            <w:vAlign w:val="bottom"/>
          </w:tcPr>
          <w:p w:rsidR="009821B1" w:rsidRDefault="009E7CAC">
            <w:pPr>
              <w:pStyle w:val="BodyText"/>
              <w:tabs>
                <w:tab w:val="left" w:pos="1080"/>
                <w:tab w:val="left" w:pos="1980"/>
                <w:tab w:val="left" w:pos="10076"/>
              </w:tabs>
              <w:rPr>
                <w:del w:id="8372" w:author="Stephanie Thompson" w:date="2008-11-17T15:36:00Z"/>
                <w:rFonts w:ascii="Garamond" w:hAnsi="Garamond"/>
                <w:sz w:val="22"/>
                <w:szCs w:val="22"/>
              </w:rPr>
              <w:pPrChange w:id="8373" w:author="Stephanie Thompson" w:date="2008-11-19T11:52:00Z">
                <w:pPr/>
              </w:pPrChange>
            </w:pPr>
            <w:del w:id="8374" w:author="Stephanie Thompson" w:date="2008-11-17T15:36:00Z">
              <w:r w:rsidRPr="00EB43F4" w:rsidDel="00E361B9">
                <w:rPr>
                  <w:rFonts w:ascii="Garamond" w:hAnsi="Garamond"/>
                  <w:sz w:val="22"/>
                  <w:szCs w:val="22"/>
                </w:rPr>
                <w:delText>04:15 – 06:45,</w:delText>
              </w:r>
            </w:del>
          </w:p>
        </w:tc>
        <w:tc>
          <w:tcPr>
            <w:tcW w:w="1420" w:type="dxa"/>
            <w:vAlign w:val="bottom"/>
          </w:tcPr>
          <w:p w:rsidR="009821B1" w:rsidRDefault="009E7CAC">
            <w:pPr>
              <w:pStyle w:val="BodyText"/>
              <w:tabs>
                <w:tab w:val="left" w:pos="1080"/>
                <w:tab w:val="left" w:pos="1980"/>
                <w:tab w:val="left" w:pos="10076"/>
              </w:tabs>
              <w:rPr>
                <w:del w:id="8375" w:author="Stephanie Thompson" w:date="2008-11-17T15:36:00Z"/>
                <w:rFonts w:ascii="Garamond" w:hAnsi="Garamond"/>
                <w:sz w:val="22"/>
                <w:szCs w:val="22"/>
              </w:rPr>
              <w:pPrChange w:id="8376" w:author="Stephanie Thompson" w:date="2008-11-19T11:52:00Z">
                <w:pPr/>
              </w:pPrChange>
            </w:pPr>
            <w:del w:id="8377" w:author="Stephanie Thompson" w:date="2008-11-17T15:36:00Z">
              <w:r w:rsidRPr="00EB43F4" w:rsidDel="00E361B9">
                <w:rPr>
                  <w:rFonts w:ascii="Garamond" w:hAnsi="Garamond"/>
                  <w:sz w:val="22"/>
                  <w:szCs w:val="22"/>
                </w:rPr>
                <w:delText>18:45 – 19:00</w:delText>
              </w:r>
            </w:del>
          </w:p>
        </w:tc>
      </w:tr>
      <w:tr w:rsidR="00834F8C" w:rsidRPr="00EB43F4" w:rsidDel="00E361B9">
        <w:trPr>
          <w:trHeight w:val="255"/>
          <w:del w:id="8378"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379" w:author="Stephanie Thompson" w:date="2008-11-17T15:36:00Z"/>
                <w:rFonts w:ascii="Garamond" w:hAnsi="Garamond"/>
                <w:sz w:val="22"/>
                <w:szCs w:val="22"/>
              </w:rPr>
              <w:pPrChange w:id="8380" w:author="Stephanie Thompson" w:date="2008-11-19T11:52:00Z">
                <w:pPr/>
              </w:pPrChange>
            </w:pPr>
            <w:del w:id="8381" w:author="Stephanie Thompson" w:date="2008-11-17T15:36:00Z">
              <w:r w:rsidRPr="00EB43F4" w:rsidDel="00E361B9">
                <w:rPr>
                  <w:rFonts w:ascii="Garamond" w:hAnsi="Garamond"/>
                  <w:sz w:val="22"/>
                  <w:szCs w:val="22"/>
                </w:rPr>
                <w:delText>05/19/06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382" w:author="Stephanie Thompson" w:date="2008-11-17T15:36:00Z"/>
                <w:rFonts w:ascii="Garamond" w:hAnsi="Garamond"/>
                <w:sz w:val="22"/>
                <w:szCs w:val="22"/>
              </w:rPr>
              <w:pPrChange w:id="8383" w:author="Stephanie Thompson" w:date="2008-11-19T11:52:00Z">
                <w:pPr/>
              </w:pPrChange>
            </w:pPr>
            <w:del w:id="8384" w:author="Stephanie Thompson" w:date="2008-11-17T15:36:00Z">
              <w:r w:rsidRPr="00EB43F4" w:rsidDel="00E361B9">
                <w:rPr>
                  <w:rFonts w:ascii="Garamond" w:hAnsi="Garamond"/>
                  <w:sz w:val="22"/>
                  <w:szCs w:val="22"/>
                </w:rPr>
                <w:delText>05:30 – 08:00,</w:delText>
              </w:r>
            </w:del>
          </w:p>
        </w:tc>
        <w:tc>
          <w:tcPr>
            <w:tcW w:w="1420" w:type="dxa"/>
            <w:vAlign w:val="bottom"/>
          </w:tcPr>
          <w:p w:rsidR="009821B1" w:rsidRDefault="00834F8C">
            <w:pPr>
              <w:pStyle w:val="BodyText"/>
              <w:tabs>
                <w:tab w:val="left" w:pos="1080"/>
                <w:tab w:val="left" w:pos="1980"/>
                <w:tab w:val="left" w:pos="10076"/>
              </w:tabs>
              <w:rPr>
                <w:del w:id="8385" w:author="Stephanie Thompson" w:date="2008-11-17T15:36:00Z"/>
                <w:rFonts w:ascii="Garamond" w:hAnsi="Garamond"/>
                <w:sz w:val="22"/>
                <w:szCs w:val="22"/>
              </w:rPr>
              <w:pPrChange w:id="8386" w:author="Stephanie Thompson" w:date="2008-11-19T11:52:00Z">
                <w:pPr/>
              </w:pPrChange>
            </w:pPr>
            <w:del w:id="8387" w:author="Stephanie Thompson" w:date="2008-11-17T15:36:00Z">
              <w:r w:rsidRPr="00EB43F4" w:rsidDel="00E361B9">
                <w:rPr>
                  <w:rFonts w:ascii="Garamond" w:hAnsi="Garamond"/>
                  <w:sz w:val="22"/>
                  <w:szCs w:val="22"/>
                </w:rPr>
                <w:delText>20:15</w:delText>
              </w:r>
            </w:del>
          </w:p>
        </w:tc>
      </w:tr>
      <w:tr w:rsidR="00834F8C" w:rsidRPr="00EB43F4" w:rsidDel="00E361B9">
        <w:trPr>
          <w:trHeight w:val="255"/>
          <w:del w:id="8388"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389" w:author="Stephanie Thompson" w:date="2008-11-17T15:36:00Z"/>
                <w:rFonts w:ascii="Garamond" w:hAnsi="Garamond"/>
                <w:sz w:val="22"/>
                <w:szCs w:val="22"/>
              </w:rPr>
              <w:pPrChange w:id="8390" w:author="Stephanie Thompson" w:date="2008-11-19T11:52:00Z">
                <w:pPr/>
              </w:pPrChange>
            </w:pPr>
            <w:del w:id="8391" w:author="Stephanie Thompson" w:date="2008-11-17T15:36:00Z">
              <w:r w:rsidRPr="00EB43F4" w:rsidDel="00E361B9">
                <w:rPr>
                  <w:rFonts w:ascii="Garamond" w:hAnsi="Garamond"/>
                  <w:sz w:val="22"/>
                  <w:szCs w:val="22"/>
                </w:rPr>
                <w:delText>05/21/06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392" w:author="Stephanie Thompson" w:date="2008-11-17T15:36:00Z"/>
                <w:rFonts w:ascii="Garamond" w:hAnsi="Garamond"/>
                <w:sz w:val="22"/>
                <w:szCs w:val="22"/>
              </w:rPr>
              <w:pPrChange w:id="8393" w:author="Stephanie Thompson" w:date="2008-11-19T11:52:00Z">
                <w:pPr/>
              </w:pPrChange>
            </w:pPr>
            <w:del w:id="8394" w:author="Stephanie Thompson" w:date="2008-11-17T15:36:00Z">
              <w:r w:rsidRPr="00EB43F4" w:rsidDel="00E361B9">
                <w:rPr>
                  <w:rFonts w:ascii="Garamond" w:hAnsi="Garamond"/>
                  <w:sz w:val="22"/>
                  <w:szCs w:val="22"/>
                </w:rPr>
                <w:delText>07:45,</w:delText>
              </w:r>
            </w:del>
          </w:p>
        </w:tc>
        <w:tc>
          <w:tcPr>
            <w:tcW w:w="1420" w:type="dxa"/>
            <w:vAlign w:val="bottom"/>
          </w:tcPr>
          <w:p w:rsidR="009821B1" w:rsidRDefault="00834F8C">
            <w:pPr>
              <w:pStyle w:val="BodyText"/>
              <w:tabs>
                <w:tab w:val="left" w:pos="1080"/>
                <w:tab w:val="left" w:pos="1980"/>
                <w:tab w:val="left" w:pos="10076"/>
              </w:tabs>
              <w:rPr>
                <w:del w:id="8395" w:author="Stephanie Thompson" w:date="2008-11-17T15:36:00Z"/>
                <w:rFonts w:ascii="Garamond" w:hAnsi="Garamond"/>
                <w:sz w:val="22"/>
                <w:szCs w:val="22"/>
              </w:rPr>
              <w:pPrChange w:id="8396" w:author="Stephanie Thompson" w:date="2008-11-19T11:52:00Z">
                <w:pPr/>
              </w:pPrChange>
            </w:pPr>
            <w:del w:id="8397" w:author="Stephanie Thompson" w:date="2008-11-17T15:36:00Z">
              <w:r w:rsidRPr="00EB43F4" w:rsidDel="00E361B9">
                <w:rPr>
                  <w:rFonts w:ascii="Garamond" w:hAnsi="Garamond"/>
                  <w:sz w:val="22"/>
                  <w:szCs w:val="22"/>
                </w:rPr>
                <w:delText>08:15 – 10:00</w:delText>
              </w:r>
            </w:del>
          </w:p>
        </w:tc>
      </w:tr>
    </w:tbl>
    <w:p w:rsidR="009821B1" w:rsidRDefault="009821B1">
      <w:pPr>
        <w:pStyle w:val="BodyText"/>
        <w:tabs>
          <w:tab w:val="left" w:pos="1080"/>
          <w:tab w:val="left" w:pos="1980"/>
          <w:tab w:val="left" w:pos="10076"/>
        </w:tabs>
        <w:rPr>
          <w:del w:id="8398" w:author="Stephanie Thompson" w:date="2008-11-17T15:36:00Z"/>
          <w:rFonts w:ascii="Garamond" w:hAnsi="Garamond"/>
          <w:sz w:val="22"/>
          <w:szCs w:val="22"/>
        </w:rPr>
        <w:pPrChange w:id="8399" w:author="Stephanie Thompson" w:date="2008-11-19T11:52:00Z">
          <w:pPr/>
        </w:pPrChange>
      </w:pPr>
    </w:p>
    <w:p w:rsidR="009821B1" w:rsidRDefault="00834F8C">
      <w:pPr>
        <w:pStyle w:val="BodyText"/>
        <w:tabs>
          <w:tab w:val="left" w:pos="1080"/>
          <w:tab w:val="left" w:pos="1980"/>
          <w:tab w:val="left" w:pos="10076"/>
        </w:tabs>
        <w:rPr>
          <w:del w:id="8400" w:author="Stephanie Thompson" w:date="2008-11-17T15:36:00Z"/>
          <w:rFonts w:ascii="Garamond" w:hAnsi="Garamond"/>
          <w:sz w:val="22"/>
          <w:szCs w:val="22"/>
        </w:rPr>
        <w:pPrChange w:id="8401" w:author="Stephanie Thompson" w:date="2008-11-19T11:52:00Z">
          <w:pPr/>
        </w:pPrChange>
      </w:pPr>
      <w:del w:id="8402"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834F8C" w:rsidRPr="00EB43F4" w:rsidDel="00E361B9">
        <w:trPr>
          <w:gridAfter w:val="3"/>
          <w:wAfter w:w="4260" w:type="dxa"/>
          <w:trHeight w:val="255"/>
          <w:del w:id="8403"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04" w:author="Stephanie Thompson" w:date="2008-11-17T15:36:00Z"/>
                <w:rFonts w:ascii="Garamond" w:hAnsi="Garamond"/>
                <w:sz w:val="22"/>
                <w:szCs w:val="22"/>
              </w:rPr>
              <w:pPrChange w:id="8405" w:author="Stephanie Thompson" w:date="2008-11-19T11:52:00Z">
                <w:pPr/>
              </w:pPrChange>
            </w:pPr>
            <w:del w:id="8406"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07" w:author="Stephanie Thompson" w:date="2008-11-17T15:36:00Z"/>
                <w:rFonts w:ascii="Garamond" w:hAnsi="Garamond"/>
                <w:sz w:val="22"/>
                <w:szCs w:val="22"/>
              </w:rPr>
              <w:pPrChange w:id="8408" w:author="Stephanie Thompson" w:date="2008-11-19T11:52:00Z">
                <w:pPr/>
              </w:pPrChange>
            </w:pPr>
            <w:del w:id="8409" w:author="Stephanie Thompson" w:date="2008-11-17T15:36:00Z">
              <w:r w:rsidRPr="00EB43F4" w:rsidDel="00E361B9">
                <w:rPr>
                  <w:rFonts w:ascii="Garamond" w:hAnsi="Garamond"/>
                  <w:sz w:val="22"/>
                  <w:szCs w:val="22"/>
                </w:rPr>
                <w:delText>08:00 – 13:30</w:delText>
              </w:r>
            </w:del>
          </w:p>
        </w:tc>
      </w:tr>
      <w:tr w:rsidR="00834F8C" w:rsidRPr="00EB43F4" w:rsidDel="00E361B9">
        <w:trPr>
          <w:gridAfter w:val="3"/>
          <w:wAfter w:w="4260" w:type="dxa"/>
          <w:trHeight w:val="255"/>
          <w:del w:id="8410"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11" w:author="Stephanie Thompson" w:date="2008-11-17T15:36:00Z"/>
                <w:rFonts w:ascii="Garamond" w:hAnsi="Garamond"/>
                <w:sz w:val="22"/>
                <w:szCs w:val="22"/>
              </w:rPr>
              <w:pPrChange w:id="8412" w:author="Stephanie Thompson" w:date="2008-11-19T11:52:00Z">
                <w:pPr/>
              </w:pPrChange>
            </w:pPr>
            <w:del w:id="8413"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14" w:author="Stephanie Thompson" w:date="2008-11-17T15:36:00Z"/>
                <w:rFonts w:ascii="Garamond" w:hAnsi="Garamond"/>
                <w:sz w:val="22"/>
                <w:szCs w:val="22"/>
              </w:rPr>
              <w:pPrChange w:id="8415" w:author="Stephanie Thompson" w:date="2008-11-19T11:52:00Z">
                <w:pPr/>
              </w:pPrChange>
            </w:pPr>
            <w:del w:id="8416" w:author="Stephanie Thompson" w:date="2008-11-17T15:36:00Z">
              <w:r w:rsidRPr="00EB43F4" w:rsidDel="00E361B9">
                <w:rPr>
                  <w:rFonts w:ascii="Garamond" w:hAnsi="Garamond"/>
                  <w:sz w:val="22"/>
                  <w:szCs w:val="22"/>
                </w:rPr>
                <w:delText>10:30 – 13:45</w:delText>
              </w:r>
            </w:del>
          </w:p>
        </w:tc>
      </w:tr>
      <w:tr w:rsidR="00834F8C" w:rsidRPr="00EB43F4" w:rsidDel="00E361B9">
        <w:trPr>
          <w:trHeight w:val="255"/>
          <w:del w:id="8417"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18" w:author="Stephanie Thompson" w:date="2008-11-17T15:36:00Z"/>
                <w:rFonts w:ascii="Garamond" w:hAnsi="Garamond"/>
                <w:sz w:val="22"/>
                <w:szCs w:val="22"/>
              </w:rPr>
              <w:pPrChange w:id="8419" w:author="Stephanie Thompson" w:date="2008-11-19T11:52:00Z">
                <w:pPr/>
              </w:pPrChange>
            </w:pPr>
            <w:del w:id="8420"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21" w:author="Stephanie Thompson" w:date="2008-11-17T15:36:00Z"/>
                <w:rFonts w:ascii="Garamond" w:hAnsi="Garamond"/>
                <w:sz w:val="22"/>
                <w:szCs w:val="22"/>
              </w:rPr>
              <w:pPrChange w:id="8422" w:author="Stephanie Thompson" w:date="2008-11-19T11:52:00Z">
                <w:pPr/>
              </w:pPrChange>
            </w:pPr>
            <w:del w:id="8423" w:author="Stephanie Thompson" w:date="2008-11-17T15:36:00Z">
              <w:r w:rsidRPr="00EB43F4" w:rsidDel="00E361B9">
                <w:rPr>
                  <w:rFonts w:ascii="Garamond" w:hAnsi="Garamond"/>
                  <w:sz w:val="22"/>
                  <w:szCs w:val="22"/>
                </w:rPr>
                <w:delText>11:45 – 13:45,</w:delText>
              </w:r>
            </w:del>
          </w:p>
        </w:tc>
        <w:tc>
          <w:tcPr>
            <w:tcW w:w="1420" w:type="dxa"/>
            <w:vAlign w:val="bottom"/>
          </w:tcPr>
          <w:p w:rsidR="009821B1" w:rsidRDefault="00834F8C">
            <w:pPr>
              <w:pStyle w:val="BodyText"/>
              <w:tabs>
                <w:tab w:val="left" w:pos="1080"/>
                <w:tab w:val="left" w:pos="1980"/>
                <w:tab w:val="left" w:pos="10076"/>
              </w:tabs>
              <w:rPr>
                <w:del w:id="8424" w:author="Stephanie Thompson" w:date="2008-11-17T15:36:00Z"/>
                <w:rFonts w:ascii="Garamond" w:hAnsi="Garamond"/>
                <w:sz w:val="22"/>
                <w:szCs w:val="22"/>
              </w:rPr>
              <w:pPrChange w:id="8425" w:author="Stephanie Thompson" w:date="2008-11-19T11:52:00Z">
                <w:pPr/>
              </w:pPrChange>
            </w:pPr>
            <w:del w:id="8426" w:author="Stephanie Thompson" w:date="2008-11-17T15:36:00Z">
              <w:r w:rsidRPr="00EB43F4" w:rsidDel="00E361B9">
                <w:rPr>
                  <w:rFonts w:ascii="Garamond" w:hAnsi="Garamond"/>
                  <w:sz w:val="22"/>
                  <w:szCs w:val="22"/>
                </w:rPr>
                <w:delText>22:45 to</w:delText>
              </w:r>
            </w:del>
          </w:p>
        </w:tc>
        <w:tc>
          <w:tcPr>
            <w:tcW w:w="1420" w:type="dxa"/>
            <w:vAlign w:val="bottom"/>
          </w:tcPr>
          <w:p w:rsidR="009821B1" w:rsidRDefault="00834F8C">
            <w:pPr>
              <w:pStyle w:val="BodyText"/>
              <w:tabs>
                <w:tab w:val="left" w:pos="1080"/>
                <w:tab w:val="left" w:pos="1980"/>
                <w:tab w:val="left" w:pos="10076"/>
              </w:tabs>
              <w:rPr>
                <w:del w:id="8427" w:author="Stephanie Thompson" w:date="2008-11-17T15:36:00Z"/>
                <w:rFonts w:ascii="Garamond" w:hAnsi="Garamond"/>
                <w:sz w:val="22"/>
                <w:szCs w:val="22"/>
              </w:rPr>
              <w:pPrChange w:id="8428" w:author="Stephanie Thompson" w:date="2008-11-19T11:52:00Z">
                <w:pPr/>
              </w:pPrChange>
            </w:pPr>
            <w:del w:id="8429" w:author="Stephanie Thompson" w:date="2008-11-17T15:36:00Z">
              <w:r w:rsidRPr="00EB43F4" w:rsidDel="00E361B9">
                <w:rPr>
                  <w:rFonts w:ascii="Garamond" w:hAnsi="Garamond"/>
                  <w:sz w:val="22"/>
                  <w:szCs w:val="22"/>
                </w:rPr>
                <w:delText>05/25/06</w:delText>
              </w:r>
            </w:del>
          </w:p>
        </w:tc>
        <w:tc>
          <w:tcPr>
            <w:tcW w:w="1420" w:type="dxa"/>
            <w:vAlign w:val="bottom"/>
          </w:tcPr>
          <w:p w:rsidR="009821B1" w:rsidRDefault="00834F8C">
            <w:pPr>
              <w:pStyle w:val="BodyText"/>
              <w:tabs>
                <w:tab w:val="left" w:pos="1080"/>
                <w:tab w:val="left" w:pos="1980"/>
                <w:tab w:val="left" w:pos="10076"/>
              </w:tabs>
              <w:rPr>
                <w:del w:id="8430" w:author="Stephanie Thompson" w:date="2008-11-17T15:36:00Z"/>
                <w:rFonts w:ascii="Garamond" w:hAnsi="Garamond"/>
                <w:sz w:val="22"/>
                <w:szCs w:val="22"/>
              </w:rPr>
              <w:pPrChange w:id="8431" w:author="Stephanie Thompson" w:date="2008-11-19T11:52:00Z">
                <w:pPr/>
              </w:pPrChange>
            </w:pPr>
            <w:del w:id="8432" w:author="Stephanie Thompson" w:date="2008-11-17T15:36:00Z">
              <w:r w:rsidRPr="00EB43F4" w:rsidDel="00E361B9">
                <w:rPr>
                  <w:rFonts w:ascii="Garamond" w:hAnsi="Garamond"/>
                  <w:sz w:val="22"/>
                  <w:szCs w:val="22"/>
                </w:rPr>
                <w:delText>01:15</w:delText>
              </w:r>
            </w:del>
          </w:p>
        </w:tc>
      </w:tr>
    </w:tbl>
    <w:p w:rsidR="009821B1" w:rsidRDefault="009821B1">
      <w:pPr>
        <w:pStyle w:val="BodyText"/>
        <w:tabs>
          <w:tab w:val="left" w:pos="1080"/>
          <w:tab w:val="left" w:pos="1980"/>
          <w:tab w:val="left" w:pos="10076"/>
        </w:tabs>
        <w:rPr>
          <w:del w:id="8433" w:author="Stephanie Thompson" w:date="2008-11-17T15:36:00Z"/>
          <w:rFonts w:ascii="Garamond" w:hAnsi="Garamond"/>
          <w:sz w:val="22"/>
          <w:szCs w:val="22"/>
        </w:rPr>
        <w:pPrChange w:id="8434" w:author="Stephanie Thompson" w:date="2008-11-19T11:52:00Z">
          <w:pPr/>
        </w:pPrChange>
      </w:pPr>
    </w:p>
    <w:p w:rsidR="009821B1" w:rsidRDefault="00834F8C">
      <w:pPr>
        <w:pStyle w:val="BodyText"/>
        <w:tabs>
          <w:tab w:val="left" w:pos="1080"/>
          <w:tab w:val="left" w:pos="1980"/>
          <w:tab w:val="left" w:pos="10076"/>
        </w:tabs>
        <w:rPr>
          <w:del w:id="8435" w:author="Stephanie Thompson" w:date="2008-11-17T15:36:00Z"/>
          <w:rFonts w:ascii="Garamond" w:hAnsi="Garamond"/>
          <w:sz w:val="22"/>
          <w:szCs w:val="22"/>
        </w:rPr>
        <w:pPrChange w:id="8436" w:author="Stephanie Thompson" w:date="2008-11-19T11:52:00Z">
          <w:pPr/>
        </w:pPrChange>
      </w:pPr>
      <w:del w:id="8437" w:author="Stephanie Thompson" w:date="2008-11-17T15:36:00Z">
        <w:r w:rsidRPr="00EB43F4" w:rsidDel="00E361B9">
          <w:rPr>
            <w:rFonts w:ascii="Garamond" w:hAnsi="Garamond"/>
            <w:sz w:val="22"/>
            <w:szCs w:val="22"/>
          </w:rPr>
          <w:lastRenderedPageBreak/>
          <w:delText>High DO (percent and concentration) values removed - probe emerged from water due to low water level</w:delText>
        </w:r>
      </w:del>
    </w:p>
    <w:tbl>
      <w:tblPr>
        <w:tblW w:w="2920" w:type="dxa"/>
        <w:tblInd w:w="93" w:type="dxa"/>
        <w:tblLook w:val="0000"/>
      </w:tblPr>
      <w:tblGrid>
        <w:gridCol w:w="1500"/>
        <w:gridCol w:w="1420"/>
      </w:tblGrid>
      <w:tr w:rsidR="00834F8C" w:rsidRPr="00EB43F4" w:rsidDel="00E361B9">
        <w:trPr>
          <w:trHeight w:val="255"/>
          <w:del w:id="8438" w:author="Stephanie Thompson" w:date="2008-11-17T15:36:00Z"/>
        </w:trPr>
        <w:tc>
          <w:tcPr>
            <w:tcW w:w="150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39" w:author="Stephanie Thompson" w:date="2008-11-17T15:36:00Z"/>
                <w:rFonts w:ascii="Garamond" w:hAnsi="Garamond"/>
                <w:sz w:val="22"/>
                <w:szCs w:val="22"/>
              </w:rPr>
              <w:pPrChange w:id="8440" w:author="Stephanie Thompson" w:date="2008-11-19T11:52:00Z">
                <w:pPr/>
              </w:pPrChange>
            </w:pPr>
            <w:del w:id="8441"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834F8C">
            <w:pPr>
              <w:pStyle w:val="BodyText"/>
              <w:tabs>
                <w:tab w:val="left" w:pos="1080"/>
                <w:tab w:val="left" w:pos="1980"/>
                <w:tab w:val="left" w:pos="10076"/>
              </w:tabs>
              <w:rPr>
                <w:del w:id="8442" w:author="Stephanie Thompson" w:date="2008-11-17T15:36:00Z"/>
                <w:rFonts w:ascii="Garamond" w:hAnsi="Garamond"/>
                <w:sz w:val="22"/>
                <w:szCs w:val="22"/>
              </w:rPr>
              <w:pPrChange w:id="8443" w:author="Stephanie Thompson" w:date="2008-11-19T11:52:00Z">
                <w:pPr/>
              </w:pPrChange>
            </w:pPr>
            <w:del w:id="8444" w:author="Stephanie Thompson" w:date="2008-11-17T15:36:00Z">
              <w:r w:rsidRPr="00EB43F4" w:rsidDel="00E361B9">
                <w:rPr>
                  <w:rFonts w:ascii="Garamond" w:hAnsi="Garamond"/>
                  <w:sz w:val="22"/>
                  <w:szCs w:val="22"/>
                </w:rPr>
                <w:delText>09:00 – 12:30</w:delText>
              </w:r>
            </w:del>
          </w:p>
        </w:tc>
      </w:tr>
      <w:tr w:rsidR="009D7AC3" w:rsidRPr="00EB43F4" w:rsidDel="00E361B9">
        <w:trPr>
          <w:trHeight w:val="255"/>
          <w:del w:id="8445"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46" w:author="Stephanie Thompson" w:date="2008-11-17T15:36:00Z"/>
                <w:rFonts w:ascii="Garamond" w:hAnsi="Garamond"/>
                <w:sz w:val="22"/>
                <w:szCs w:val="22"/>
              </w:rPr>
              <w:pPrChange w:id="8447" w:author="Stephanie Thompson" w:date="2008-11-19T11:52:00Z">
                <w:pPr/>
              </w:pPrChange>
            </w:pPr>
            <w:del w:id="8448"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49" w:author="Stephanie Thompson" w:date="2008-11-17T15:36:00Z"/>
                <w:rFonts w:ascii="Garamond" w:hAnsi="Garamond"/>
                <w:sz w:val="22"/>
                <w:szCs w:val="22"/>
              </w:rPr>
              <w:pPrChange w:id="8450" w:author="Stephanie Thompson" w:date="2008-11-19T11:52:00Z">
                <w:pPr/>
              </w:pPrChange>
            </w:pPr>
            <w:del w:id="8451" w:author="Stephanie Thompson" w:date="2008-11-17T15:36:00Z">
              <w:r w:rsidRPr="00EB43F4" w:rsidDel="00E361B9">
                <w:rPr>
                  <w:rFonts w:ascii="Garamond" w:hAnsi="Garamond"/>
                  <w:sz w:val="22"/>
                  <w:szCs w:val="22"/>
                </w:rPr>
                <w:delText>10:45 – 13:30</w:delText>
              </w:r>
            </w:del>
          </w:p>
        </w:tc>
      </w:tr>
      <w:tr w:rsidR="009D7AC3" w:rsidRPr="00EB43F4" w:rsidDel="00E361B9">
        <w:trPr>
          <w:trHeight w:val="255"/>
          <w:del w:id="8452"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53" w:author="Stephanie Thompson" w:date="2008-11-17T15:36:00Z"/>
                <w:rFonts w:ascii="Garamond" w:hAnsi="Garamond"/>
                <w:sz w:val="22"/>
                <w:szCs w:val="22"/>
              </w:rPr>
              <w:pPrChange w:id="8454" w:author="Stephanie Thompson" w:date="2008-11-19T11:52:00Z">
                <w:pPr/>
              </w:pPrChange>
            </w:pPr>
            <w:del w:id="8455"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56" w:author="Stephanie Thompson" w:date="2008-11-17T15:36:00Z"/>
                <w:rFonts w:ascii="Garamond" w:hAnsi="Garamond"/>
                <w:sz w:val="22"/>
                <w:szCs w:val="22"/>
              </w:rPr>
              <w:pPrChange w:id="8457" w:author="Stephanie Thompson" w:date="2008-11-19T11:52:00Z">
                <w:pPr/>
              </w:pPrChange>
            </w:pPr>
            <w:del w:id="8458" w:author="Stephanie Thompson" w:date="2008-11-17T15:36:00Z">
              <w:r w:rsidRPr="00EB43F4" w:rsidDel="00E361B9">
                <w:rPr>
                  <w:rFonts w:ascii="Garamond" w:hAnsi="Garamond"/>
                  <w:sz w:val="22"/>
                  <w:szCs w:val="22"/>
                </w:rPr>
                <w:delText>12:00 – 14:45</w:delText>
              </w:r>
            </w:del>
          </w:p>
        </w:tc>
      </w:tr>
      <w:tr w:rsidR="009D7AC3" w:rsidRPr="00EB43F4" w:rsidDel="00E361B9">
        <w:trPr>
          <w:trHeight w:val="255"/>
          <w:del w:id="8459"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60" w:author="Stephanie Thompson" w:date="2008-11-17T15:36:00Z"/>
                <w:rFonts w:ascii="Garamond" w:hAnsi="Garamond"/>
                <w:sz w:val="22"/>
                <w:szCs w:val="22"/>
              </w:rPr>
              <w:pPrChange w:id="8461" w:author="Stephanie Thompson" w:date="2008-11-19T11:52:00Z">
                <w:pPr/>
              </w:pPrChange>
            </w:pPr>
            <w:del w:id="8462"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63" w:author="Stephanie Thompson" w:date="2008-11-17T15:36:00Z"/>
                <w:rFonts w:ascii="Garamond" w:hAnsi="Garamond"/>
                <w:sz w:val="22"/>
                <w:szCs w:val="22"/>
              </w:rPr>
              <w:pPrChange w:id="8464" w:author="Stephanie Thompson" w:date="2008-11-19T11:52:00Z">
                <w:pPr/>
              </w:pPrChange>
            </w:pPr>
            <w:del w:id="8465" w:author="Stephanie Thompson" w:date="2008-11-17T15:36:00Z">
              <w:r w:rsidRPr="00EB43F4" w:rsidDel="00E361B9">
                <w:rPr>
                  <w:rFonts w:ascii="Garamond" w:hAnsi="Garamond"/>
                  <w:sz w:val="22"/>
                  <w:szCs w:val="22"/>
                </w:rPr>
                <w:delText>14:15 – 17:45</w:delText>
              </w:r>
            </w:del>
          </w:p>
        </w:tc>
      </w:tr>
      <w:tr w:rsidR="009D7AC3" w:rsidRPr="00EB43F4" w:rsidDel="00E361B9">
        <w:trPr>
          <w:trHeight w:val="255"/>
          <w:del w:id="8466"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67" w:author="Stephanie Thompson" w:date="2008-11-17T15:36:00Z"/>
                <w:rFonts w:ascii="Garamond" w:hAnsi="Garamond"/>
                <w:sz w:val="22"/>
                <w:szCs w:val="22"/>
              </w:rPr>
              <w:pPrChange w:id="8468" w:author="Stephanie Thompson" w:date="2008-11-19T11:52:00Z">
                <w:pPr/>
              </w:pPrChange>
            </w:pPr>
            <w:del w:id="8469"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70" w:author="Stephanie Thompson" w:date="2008-11-17T15:36:00Z"/>
                <w:rFonts w:ascii="Garamond" w:hAnsi="Garamond"/>
                <w:sz w:val="22"/>
                <w:szCs w:val="22"/>
              </w:rPr>
              <w:pPrChange w:id="8471" w:author="Stephanie Thompson" w:date="2008-11-19T11:52:00Z">
                <w:pPr/>
              </w:pPrChange>
            </w:pPr>
            <w:del w:id="8472" w:author="Stephanie Thompson" w:date="2008-11-17T15:36:00Z">
              <w:r w:rsidRPr="00EB43F4" w:rsidDel="00E361B9">
                <w:rPr>
                  <w:rFonts w:ascii="Garamond" w:hAnsi="Garamond"/>
                  <w:sz w:val="22"/>
                  <w:szCs w:val="22"/>
                </w:rPr>
                <w:delText>15:00 – 18:15</w:delText>
              </w:r>
            </w:del>
          </w:p>
        </w:tc>
      </w:tr>
      <w:tr w:rsidR="009D7AC3" w:rsidRPr="00EB43F4" w:rsidDel="00E361B9">
        <w:trPr>
          <w:trHeight w:val="255"/>
          <w:del w:id="8473"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74" w:author="Stephanie Thompson" w:date="2008-11-17T15:36:00Z"/>
                <w:rFonts w:ascii="Garamond" w:hAnsi="Garamond"/>
                <w:sz w:val="22"/>
                <w:szCs w:val="22"/>
              </w:rPr>
              <w:pPrChange w:id="8475" w:author="Stephanie Thompson" w:date="2008-11-19T11:52:00Z">
                <w:pPr/>
              </w:pPrChange>
            </w:pPr>
            <w:del w:id="8476" w:author="Stephanie Thompson" w:date="2008-11-17T15:36:00Z">
              <w:r w:rsidRPr="00EB43F4" w:rsidDel="00E361B9">
                <w:rPr>
                  <w:rFonts w:ascii="Garamond" w:hAnsi="Garamond"/>
                  <w:sz w:val="22"/>
                  <w:szCs w:val="22"/>
                </w:rPr>
                <w:delText>05/29/06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77" w:author="Stephanie Thompson" w:date="2008-11-17T15:36:00Z"/>
                <w:rFonts w:ascii="Garamond" w:hAnsi="Garamond"/>
                <w:sz w:val="22"/>
                <w:szCs w:val="22"/>
              </w:rPr>
              <w:pPrChange w:id="8478" w:author="Stephanie Thompson" w:date="2008-11-19T11:52:00Z">
                <w:pPr/>
              </w:pPrChange>
            </w:pPr>
            <w:del w:id="8479" w:author="Stephanie Thompson" w:date="2008-11-17T15:36:00Z">
              <w:r w:rsidRPr="00EB43F4" w:rsidDel="00E361B9">
                <w:rPr>
                  <w:rFonts w:ascii="Garamond" w:hAnsi="Garamond"/>
                  <w:sz w:val="22"/>
                  <w:szCs w:val="22"/>
                </w:rPr>
                <w:delText>16:00 – 18:45</w:delText>
              </w:r>
            </w:del>
          </w:p>
        </w:tc>
      </w:tr>
    </w:tbl>
    <w:p w:rsidR="009821B1" w:rsidRDefault="009821B1">
      <w:pPr>
        <w:pStyle w:val="BodyText"/>
        <w:tabs>
          <w:tab w:val="left" w:pos="1080"/>
          <w:tab w:val="left" w:pos="1980"/>
          <w:tab w:val="left" w:pos="10076"/>
        </w:tabs>
        <w:rPr>
          <w:del w:id="8480" w:author="Stephanie Thompson" w:date="2008-11-17T15:36:00Z"/>
          <w:rFonts w:ascii="Garamond" w:hAnsi="Garamond"/>
          <w:sz w:val="22"/>
          <w:szCs w:val="22"/>
        </w:rPr>
        <w:pPrChange w:id="8481" w:author="Stephanie Thompson" w:date="2008-11-19T11:52:00Z">
          <w:pPr/>
        </w:pPrChange>
      </w:pPr>
    </w:p>
    <w:p w:rsidR="009821B1" w:rsidRDefault="009D7AC3">
      <w:pPr>
        <w:pStyle w:val="BodyText"/>
        <w:tabs>
          <w:tab w:val="left" w:pos="1080"/>
          <w:tab w:val="left" w:pos="1980"/>
          <w:tab w:val="left" w:pos="10076"/>
        </w:tabs>
        <w:rPr>
          <w:del w:id="8482" w:author="Stephanie Thompson" w:date="2008-11-17T15:36:00Z"/>
          <w:rFonts w:ascii="Garamond" w:hAnsi="Garamond"/>
          <w:sz w:val="22"/>
          <w:szCs w:val="22"/>
        </w:rPr>
        <w:pPrChange w:id="8483" w:author="Stephanie Thompson" w:date="2008-11-19T11:52:00Z">
          <w:pPr/>
        </w:pPrChange>
      </w:pPr>
      <w:del w:id="8484"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9D7AC3" w:rsidRPr="00EB43F4" w:rsidDel="00E361B9">
        <w:trPr>
          <w:trHeight w:val="255"/>
          <w:del w:id="8485"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86" w:author="Stephanie Thompson" w:date="2008-11-17T15:36:00Z"/>
                <w:rFonts w:ascii="Garamond" w:hAnsi="Garamond"/>
                <w:sz w:val="22"/>
                <w:szCs w:val="22"/>
              </w:rPr>
              <w:pPrChange w:id="8487" w:author="Stephanie Thompson" w:date="2008-11-19T11:52:00Z">
                <w:pPr/>
              </w:pPrChange>
            </w:pPr>
            <w:del w:id="8488"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89" w:author="Stephanie Thompson" w:date="2008-11-17T15:36:00Z"/>
                <w:rFonts w:ascii="Garamond" w:hAnsi="Garamond"/>
                <w:sz w:val="22"/>
                <w:szCs w:val="22"/>
              </w:rPr>
              <w:pPrChange w:id="8490" w:author="Stephanie Thompson" w:date="2008-11-19T11:52:00Z">
                <w:pPr/>
              </w:pPrChange>
            </w:pPr>
            <w:del w:id="8491" w:author="Stephanie Thompson" w:date="2008-11-17T15:36:00Z">
              <w:r w:rsidRPr="00EB43F4" w:rsidDel="00E361B9">
                <w:rPr>
                  <w:rFonts w:ascii="Garamond" w:hAnsi="Garamond"/>
                  <w:sz w:val="22"/>
                  <w:szCs w:val="22"/>
                </w:rPr>
                <w:delText>09:30 – 12:15</w:delText>
              </w:r>
            </w:del>
          </w:p>
        </w:tc>
      </w:tr>
      <w:tr w:rsidR="009D7AC3" w:rsidRPr="00EB43F4" w:rsidDel="00E361B9">
        <w:trPr>
          <w:trHeight w:val="255"/>
          <w:del w:id="8492" w:author="Stephanie Thompson" w:date="2008-11-17T15:36:00Z"/>
        </w:trPr>
        <w:tc>
          <w:tcPr>
            <w:tcW w:w="150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93" w:author="Stephanie Thompson" w:date="2008-11-17T15:36:00Z"/>
                <w:rFonts w:ascii="Garamond" w:hAnsi="Garamond"/>
                <w:sz w:val="22"/>
                <w:szCs w:val="22"/>
              </w:rPr>
              <w:pPrChange w:id="8494" w:author="Stephanie Thompson" w:date="2008-11-19T11:52:00Z">
                <w:pPr/>
              </w:pPrChange>
            </w:pPr>
            <w:del w:id="8495"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9D7AC3">
            <w:pPr>
              <w:pStyle w:val="BodyText"/>
              <w:tabs>
                <w:tab w:val="left" w:pos="1080"/>
                <w:tab w:val="left" w:pos="1980"/>
                <w:tab w:val="left" w:pos="10076"/>
              </w:tabs>
              <w:rPr>
                <w:del w:id="8496" w:author="Stephanie Thompson" w:date="2008-11-17T15:36:00Z"/>
                <w:rFonts w:ascii="Garamond" w:hAnsi="Garamond"/>
                <w:sz w:val="22"/>
                <w:szCs w:val="22"/>
              </w:rPr>
              <w:pPrChange w:id="8497" w:author="Stephanie Thompson" w:date="2008-11-19T11:52:00Z">
                <w:pPr/>
              </w:pPrChange>
            </w:pPr>
            <w:del w:id="8498" w:author="Stephanie Thompson" w:date="2008-11-17T15:36:00Z">
              <w:r w:rsidRPr="00EB43F4" w:rsidDel="00E361B9">
                <w:rPr>
                  <w:rFonts w:ascii="Garamond" w:hAnsi="Garamond"/>
                  <w:sz w:val="22"/>
                  <w:szCs w:val="22"/>
                </w:rPr>
                <w:delText>14:15 – 18:30</w:delText>
              </w:r>
            </w:del>
          </w:p>
        </w:tc>
      </w:tr>
    </w:tbl>
    <w:p w:rsidR="009821B1" w:rsidRDefault="009821B1">
      <w:pPr>
        <w:pStyle w:val="BodyText"/>
        <w:tabs>
          <w:tab w:val="left" w:pos="1080"/>
          <w:tab w:val="left" w:pos="1980"/>
          <w:tab w:val="left" w:pos="10076"/>
        </w:tabs>
        <w:rPr>
          <w:del w:id="8499" w:author="Stephanie Thompson" w:date="2008-11-17T15:36:00Z"/>
          <w:rFonts w:ascii="Garamond" w:hAnsi="Garamond"/>
          <w:sz w:val="22"/>
          <w:szCs w:val="22"/>
        </w:rPr>
        <w:pPrChange w:id="8500" w:author="Stephanie Thompson" w:date="2008-11-19T11:52:00Z">
          <w:pPr/>
        </w:pPrChange>
      </w:pPr>
    </w:p>
    <w:p w:rsidR="009821B1" w:rsidRDefault="00B350AB">
      <w:pPr>
        <w:pStyle w:val="BodyText"/>
        <w:tabs>
          <w:tab w:val="left" w:pos="1080"/>
          <w:tab w:val="left" w:pos="1980"/>
          <w:tab w:val="left" w:pos="10076"/>
        </w:tabs>
        <w:rPr>
          <w:del w:id="8501" w:author="Stephanie Thompson" w:date="2008-11-17T15:36:00Z"/>
          <w:rFonts w:ascii="Garamond" w:hAnsi="Garamond"/>
          <w:sz w:val="22"/>
          <w:szCs w:val="22"/>
        </w:rPr>
        <w:pPrChange w:id="8502" w:author="Stephanie Thompson" w:date="2008-11-19T11:52:00Z">
          <w:pPr/>
        </w:pPrChange>
      </w:pPr>
      <w:del w:id="8503"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350AB" w:rsidRPr="00EB43F4" w:rsidDel="00E361B9">
        <w:trPr>
          <w:trHeight w:val="255"/>
          <w:del w:id="8504"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05" w:author="Stephanie Thompson" w:date="2008-11-17T15:36:00Z"/>
                <w:rFonts w:ascii="Garamond" w:hAnsi="Garamond"/>
                <w:sz w:val="22"/>
                <w:szCs w:val="22"/>
              </w:rPr>
              <w:pPrChange w:id="8506" w:author="Stephanie Thompson" w:date="2008-11-19T11:52:00Z">
                <w:pPr/>
              </w:pPrChange>
            </w:pPr>
            <w:del w:id="8507"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08" w:author="Stephanie Thompson" w:date="2008-11-17T15:36:00Z"/>
                <w:rFonts w:ascii="Garamond" w:hAnsi="Garamond"/>
                <w:sz w:val="22"/>
                <w:szCs w:val="22"/>
              </w:rPr>
              <w:pPrChange w:id="8509" w:author="Stephanie Thompson" w:date="2008-11-19T11:52:00Z">
                <w:pPr/>
              </w:pPrChange>
            </w:pPr>
            <w:del w:id="8510" w:author="Stephanie Thompson" w:date="2008-11-17T15:36:00Z">
              <w:r w:rsidRPr="00EB43F4" w:rsidDel="00E361B9">
                <w:rPr>
                  <w:rFonts w:ascii="Garamond" w:hAnsi="Garamond"/>
                  <w:sz w:val="22"/>
                  <w:szCs w:val="22"/>
                </w:rPr>
                <w:delText>09:45 – 11:30</w:delText>
              </w:r>
            </w:del>
          </w:p>
        </w:tc>
      </w:tr>
      <w:tr w:rsidR="00B350AB" w:rsidRPr="00EB43F4" w:rsidDel="00E361B9">
        <w:trPr>
          <w:trHeight w:val="255"/>
          <w:del w:id="8511"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12" w:author="Stephanie Thompson" w:date="2008-11-17T15:36:00Z"/>
                <w:rFonts w:ascii="Garamond" w:hAnsi="Garamond"/>
                <w:sz w:val="22"/>
                <w:szCs w:val="22"/>
              </w:rPr>
              <w:pPrChange w:id="8513" w:author="Stephanie Thompson" w:date="2008-11-19T11:52:00Z">
                <w:pPr/>
              </w:pPrChange>
            </w:pPr>
            <w:del w:id="8514"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15" w:author="Stephanie Thompson" w:date="2008-11-17T15:36:00Z"/>
                <w:rFonts w:ascii="Garamond" w:hAnsi="Garamond"/>
                <w:sz w:val="22"/>
                <w:szCs w:val="22"/>
              </w:rPr>
              <w:pPrChange w:id="8516" w:author="Stephanie Thompson" w:date="2008-11-19T11:52:00Z">
                <w:pPr/>
              </w:pPrChange>
            </w:pPr>
            <w:del w:id="8517" w:author="Stephanie Thompson" w:date="2008-11-17T15:36:00Z">
              <w:r w:rsidRPr="00EB43F4" w:rsidDel="00E361B9">
                <w:rPr>
                  <w:rFonts w:ascii="Garamond" w:hAnsi="Garamond"/>
                  <w:sz w:val="22"/>
                  <w:szCs w:val="22"/>
                </w:rPr>
                <w:delText>10:45 – 13:30</w:delText>
              </w:r>
            </w:del>
          </w:p>
        </w:tc>
      </w:tr>
      <w:tr w:rsidR="00B350AB" w:rsidRPr="00EB43F4" w:rsidDel="00E361B9">
        <w:trPr>
          <w:trHeight w:val="255"/>
          <w:del w:id="8518"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19" w:author="Stephanie Thompson" w:date="2008-11-17T15:36:00Z"/>
                <w:rFonts w:ascii="Garamond" w:hAnsi="Garamond"/>
                <w:sz w:val="22"/>
                <w:szCs w:val="22"/>
              </w:rPr>
              <w:pPrChange w:id="8520" w:author="Stephanie Thompson" w:date="2008-11-19T11:52:00Z">
                <w:pPr/>
              </w:pPrChange>
            </w:pPr>
            <w:del w:id="8521"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22" w:author="Stephanie Thompson" w:date="2008-11-17T15:36:00Z"/>
                <w:rFonts w:ascii="Garamond" w:hAnsi="Garamond"/>
                <w:sz w:val="22"/>
                <w:szCs w:val="22"/>
              </w:rPr>
              <w:pPrChange w:id="8523" w:author="Stephanie Thompson" w:date="2008-11-19T11:52:00Z">
                <w:pPr/>
              </w:pPrChange>
            </w:pPr>
            <w:del w:id="8524" w:author="Stephanie Thompson" w:date="2008-11-17T15:36:00Z">
              <w:r w:rsidRPr="00EB43F4" w:rsidDel="00E361B9">
                <w:rPr>
                  <w:rFonts w:ascii="Garamond" w:hAnsi="Garamond"/>
                  <w:sz w:val="22"/>
                  <w:szCs w:val="22"/>
                </w:rPr>
                <w:delText>14:15 – 17:30</w:delText>
              </w:r>
            </w:del>
          </w:p>
        </w:tc>
      </w:tr>
    </w:tbl>
    <w:p w:rsidR="009821B1" w:rsidRDefault="009821B1">
      <w:pPr>
        <w:pStyle w:val="BodyText"/>
        <w:tabs>
          <w:tab w:val="left" w:pos="1080"/>
          <w:tab w:val="left" w:pos="1980"/>
          <w:tab w:val="left" w:pos="10076"/>
        </w:tabs>
        <w:rPr>
          <w:del w:id="8525" w:author="Stephanie Thompson" w:date="2008-11-17T15:36:00Z"/>
          <w:rFonts w:ascii="Garamond" w:hAnsi="Garamond"/>
          <w:sz w:val="22"/>
          <w:szCs w:val="22"/>
        </w:rPr>
        <w:pPrChange w:id="8526" w:author="Stephanie Thompson" w:date="2008-11-19T11:52:00Z">
          <w:pPr/>
        </w:pPrChange>
      </w:pPr>
    </w:p>
    <w:p w:rsidR="009821B1" w:rsidRDefault="00B350AB">
      <w:pPr>
        <w:pStyle w:val="BodyText"/>
        <w:tabs>
          <w:tab w:val="left" w:pos="1080"/>
          <w:tab w:val="left" w:pos="1980"/>
          <w:tab w:val="left" w:pos="10076"/>
        </w:tabs>
        <w:rPr>
          <w:del w:id="8527" w:author="Stephanie Thompson" w:date="2008-11-17T15:36:00Z"/>
          <w:rFonts w:ascii="Garamond" w:hAnsi="Garamond"/>
          <w:sz w:val="22"/>
          <w:szCs w:val="22"/>
        </w:rPr>
        <w:pPrChange w:id="8528" w:author="Stephanie Thompson" w:date="2008-11-19T11:52:00Z">
          <w:pPr/>
        </w:pPrChange>
      </w:pPr>
      <w:del w:id="8529"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B350AB" w:rsidRPr="00EB43F4" w:rsidDel="00E361B9">
        <w:trPr>
          <w:gridAfter w:val="2"/>
          <w:wAfter w:w="2840" w:type="dxa"/>
          <w:trHeight w:val="255"/>
          <w:del w:id="8530"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31" w:author="Stephanie Thompson" w:date="2008-11-17T15:36:00Z"/>
                <w:rFonts w:ascii="Garamond" w:hAnsi="Garamond"/>
                <w:sz w:val="22"/>
                <w:szCs w:val="22"/>
              </w:rPr>
              <w:pPrChange w:id="8532" w:author="Stephanie Thompson" w:date="2008-11-19T11:52:00Z">
                <w:pPr/>
              </w:pPrChange>
            </w:pPr>
            <w:del w:id="8533"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34" w:author="Stephanie Thompson" w:date="2008-11-17T15:36:00Z"/>
                <w:rFonts w:ascii="Garamond" w:hAnsi="Garamond"/>
                <w:sz w:val="22"/>
                <w:szCs w:val="22"/>
              </w:rPr>
              <w:pPrChange w:id="8535" w:author="Stephanie Thompson" w:date="2008-11-19T11:52:00Z">
                <w:pPr/>
              </w:pPrChange>
            </w:pPr>
            <w:del w:id="8536" w:author="Stephanie Thompson" w:date="2008-11-17T15:36:00Z">
              <w:r w:rsidRPr="00EB43F4" w:rsidDel="00E361B9">
                <w:rPr>
                  <w:rFonts w:ascii="Garamond" w:hAnsi="Garamond"/>
                  <w:sz w:val="22"/>
                  <w:szCs w:val="22"/>
                </w:rPr>
                <w:delText>09:45 – 11:30</w:delText>
              </w:r>
            </w:del>
          </w:p>
        </w:tc>
      </w:tr>
      <w:tr w:rsidR="00B350AB" w:rsidRPr="00EB43F4" w:rsidDel="00E361B9">
        <w:trPr>
          <w:gridAfter w:val="2"/>
          <w:wAfter w:w="2840" w:type="dxa"/>
          <w:trHeight w:val="255"/>
          <w:del w:id="8537"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38" w:author="Stephanie Thompson" w:date="2008-11-17T15:36:00Z"/>
                <w:rFonts w:ascii="Garamond" w:hAnsi="Garamond"/>
                <w:sz w:val="22"/>
                <w:szCs w:val="22"/>
              </w:rPr>
              <w:pPrChange w:id="8539" w:author="Stephanie Thompson" w:date="2008-11-19T11:52:00Z">
                <w:pPr/>
              </w:pPrChange>
            </w:pPr>
            <w:del w:id="8540" w:author="Stephanie Thompson" w:date="2008-11-17T15:36:00Z">
              <w:r w:rsidRPr="00EB43F4" w:rsidDel="00E361B9">
                <w:rPr>
                  <w:rFonts w:ascii="Garamond" w:hAnsi="Garamond"/>
                  <w:sz w:val="22"/>
                  <w:szCs w:val="22"/>
                </w:rPr>
                <w:delText>05/23/06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41" w:author="Stephanie Thompson" w:date="2008-11-17T15:36:00Z"/>
                <w:rFonts w:ascii="Garamond" w:hAnsi="Garamond"/>
                <w:sz w:val="22"/>
                <w:szCs w:val="22"/>
              </w:rPr>
              <w:pPrChange w:id="8542" w:author="Stephanie Thompson" w:date="2008-11-19T11:52:00Z">
                <w:pPr/>
              </w:pPrChange>
            </w:pPr>
            <w:del w:id="8543" w:author="Stephanie Thompson" w:date="2008-11-17T15:36:00Z">
              <w:r w:rsidRPr="00EB43F4" w:rsidDel="00E361B9">
                <w:rPr>
                  <w:rFonts w:ascii="Garamond" w:hAnsi="Garamond"/>
                  <w:sz w:val="22"/>
                  <w:szCs w:val="22"/>
                </w:rPr>
                <w:delText>12:00 – 13:15</w:delText>
              </w:r>
            </w:del>
          </w:p>
        </w:tc>
      </w:tr>
      <w:tr w:rsidR="00B350AB" w:rsidRPr="00EB43F4" w:rsidDel="00E361B9">
        <w:trPr>
          <w:gridAfter w:val="2"/>
          <w:wAfter w:w="2840" w:type="dxa"/>
          <w:trHeight w:val="255"/>
          <w:del w:id="8544"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45" w:author="Stephanie Thompson" w:date="2008-11-17T15:36:00Z"/>
                <w:rFonts w:ascii="Garamond" w:hAnsi="Garamond"/>
                <w:sz w:val="22"/>
                <w:szCs w:val="22"/>
              </w:rPr>
              <w:pPrChange w:id="8546" w:author="Stephanie Thompson" w:date="2008-11-19T11:52:00Z">
                <w:pPr/>
              </w:pPrChange>
            </w:pPr>
            <w:del w:id="8547" w:author="Stephanie Thompson" w:date="2008-11-17T15:36:00Z">
              <w:r w:rsidRPr="00EB43F4" w:rsidDel="00E361B9">
                <w:rPr>
                  <w:rFonts w:ascii="Garamond" w:hAnsi="Garamond"/>
                  <w:sz w:val="22"/>
                  <w:szCs w:val="22"/>
                </w:rPr>
                <w:delText>05/24/06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48" w:author="Stephanie Thompson" w:date="2008-11-17T15:36:00Z"/>
                <w:rFonts w:ascii="Garamond" w:hAnsi="Garamond"/>
                <w:sz w:val="22"/>
                <w:szCs w:val="22"/>
              </w:rPr>
              <w:pPrChange w:id="8549" w:author="Stephanie Thompson" w:date="2008-11-19T11:52:00Z">
                <w:pPr/>
              </w:pPrChange>
            </w:pPr>
            <w:del w:id="8550" w:author="Stephanie Thompson" w:date="2008-11-17T15:36:00Z">
              <w:r w:rsidRPr="00EB43F4" w:rsidDel="00E361B9">
                <w:rPr>
                  <w:rFonts w:ascii="Garamond" w:hAnsi="Garamond"/>
                  <w:sz w:val="22"/>
                  <w:szCs w:val="22"/>
                </w:rPr>
                <w:delText>12:00 – 18:30</w:delText>
              </w:r>
            </w:del>
          </w:p>
        </w:tc>
      </w:tr>
      <w:tr w:rsidR="00B350AB" w:rsidRPr="00EB43F4" w:rsidDel="00E361B9">
        <w:trPr>
          <w:gridAfter w:val="2"/>
          <w:wAfter w:w="2840" w:type="dxa"/>
          <w:trHeight w:val="255"/>
          <w:del w:id="8551"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52" w:author="Stephanie Thompson" w:date="2008-11-17T15:36:00Z"/>
                <w:rFonts w:ascii="Garamond" w:hAnsi="Garamond"/>
                <w:sz w:val="22"/>
                <w:szCs w:val="22"/>
              </w:rPr>
              <w:pPrChange w:id="8553" w:author="Stephanie Thompson" w:date="2008-11-19T11:52:00Z">
                <w:pPr/>
              </w:pPrChange>
            </w:pPr>
            <w:del w:id="8554"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55" w:author="Stephanie Thompson" w:date="2008-11-17T15:36:00Z"/>
                <w:rFonts w:ascii="Garamond" w:hAnsi="Garamond"/>
                <w:sz w:val="22"/>
                <w:szCs w:val="22"/>
              </w:rPr>
              <w:pPrChange w:id="8556" w:author="Stephanie Thompson" w:date="2008-11-19T11:52:00Z">
                <w:pPr/>
              </w:pPrChange>
            </w:pPr>
            <w:del w:id="8557" w:author="Stephanie Thompson" w:date="2008-11-17T15:36:00Z">
              <w:r w:rsidRPr="00EB43F4" w:rsidDel="00E361B9">
                <w:rPr>
                  <w:rFonts w:ascii="Garamond" w:hAnsi="Garamond"/>
                  <w:sz w:val="22"/>
                  <w:szCs w:val="22"/>
                </w:rPr>
                <w:delText>14:15 – 18:00</w:delText>
              </w:r>
            </w:del>
          </w:p>
        </w:tc>
      </w:tr>
      <w:tr w:rsidR="00B350AB" w:rsidRPr="00EB43F4" w:rsidDel="00E361B9">
        <w:trPr>
          <w:trHeight w:val="255"/>
          <w:del w:id="8558"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59" w:author="Stephanie Thompson" w:date="2008-11-17T15:36:00Z"/>
                <w:rFonts w:ascii="Garamond" w:hAnsi="Garamond"/>
                <w:sz w:val="22"/>
                <w:szCs w:val="22"/>
              </w:rPr>
              <w:pPrChange w:id="8560" w:author="Stephanie Thompson" w:date="2008-11-19T11:52:00Z">
                <w:pPr/>
              </w:pPrChange>
            </w:pPr>
            <w:del w:id="8561"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62" w:author="Stephanie Thompson" w:date="2008-11-17T15:36:00Z"/>
                <w:rFonts w:ascii="Garamond" w:hAnsi="Garamond"/>
                <w:sz w:val="22"/>
                <w:szCs w:val="22"/>
              </w:rPr>
              <w:pPrChange w:id="8563" w:author="Stephanie Thompson" w:date="2008-11-19T11:52:00Z">
                <w:pPr/>
              </w:pPrChange>
            </w:pPr>
            <w:del w:id="8564" w:author="Stephanie Thompson" w:date="2008-11-17T15:36:00Z">
              <w:r w:rsidRPr="00EB43F4" w:rsidDel="00E361B9">
                <w:rPr>
                  <w:rFonts w:ascii="Garamond" w:hAnsi="Garamond"/>
                  <w:sz w:val="22"/>
                  <w:szCs w:val="22"/>
                </w:rPr>
                <w:delText>15:00 to</w:delText>
              </w:r>
            </w:del>
          </w:p>
        </w:tc>
        <w:tc>
          <w:tcPr>
            <w:tcW w:w="1420" w:type="dxa"/>
            <w:vAlign w:val="bottom"/>
          </w:tcPr>
          <w:p w:rsidR="009821B1" w:rsidRDefault="00B350AB">
            <w:pPr>
              <w:pStyle w:val="BodyText"/>
              <w:tabs>
                <w:tab w:val="left" w:pos="1080"/>
                <w:tab w:val="left" w:pos="1980"/>
                <w:tab w:val="left" w:pos="10076"/>
              </w:tabs>
              <w:rPr>
                <w:del w:id="8565" w:author="Stephanie Thompson" w:date="2008-11-17T15:36:00Z"/>
                <w:rFonts w:ascii="Garamond" w:hAnsi="Garamond"/>
                <w:sz w:val="22"/>
                <w:szCs w:val="22"/>
              </w:rPr>
              <w:pPrChange w:id="8566" w:author="Stephanie Thompson" w:date="2008-11-19T11:52:00Z">
                <w:pPr/>
              </w:pPrChange>
            </w:pPr>
            <w:del w:id="8567" w:author="Stephanie Thompson" w:date="2008-11-17T15:36:00Z">
              <w:r w:rsidRPr="00EB43F4" w:rsidDel="00E361B9">
                <w:rPr>
                  <w:rFonts w:ascii="Garamond" w:hAnsi="Garamond"/>
                  <w:sz w:val="22"/>
                  <w:szCs w:val="22"/>
                </w:rPr>
                <w:delText>05/29/06</w:delText>
              </w:r>
            </w:del>
          </w:p>
        </w:tc>
        <w:tc>
          <w:tcPr>
            <w:tcW w:w="1420" w:type="dxa"/>
            <w:vAlign w:val="bottom"/>
          </w:tcPr>
          <w:p w:rsidR="009821B1" w:rsidRDefault="00B350AB">
            <w:pPr>
              <w:pStyle w:val="BodyText"/>
              <w:tabs>
                <w:tab w:val="left" w:pos="1080"/>
                <w:tab w:val="left" w:pos="1980"/>
                <w:tab w:val="left" w:pos="10076"/>
              </w:tabs>
              <w:rPr>
                <w:del w:id="8568" w:author="Stephanie Thompson" w:date="2008-11-17T15:36:00Z"/>
                <w:rFonts w:ascii="Garamond" w:hAnsi="Garamond"/>
                <w:sz w:val="22"/>
                <w:szCs w:val="22"/>
              </w:rPr>
              <w:pPrChange w:id="8569" w:author="Stephanie Thompson" w:date="2008-11-19T11:52:00Z">
                <w:pPr/>
              </w:pPrChange>
            </w:pPr>
            <w:del w:id="8570" w:author="Stephanie Thompson" w:date="2008-11-17T15:36:00Z">
              <w:r w:rsidRPr="00EB43F4" w:rsidDel="00E361B9">
                <w:rPr>
                  <w:rFonts w:ascii="Garamond" w:hAnsi="Garamond"/>
                  <w:sz w:val="22"/>
                  <w:szCs w:val="22"/>
                </w:rPr>
                <w:delText>19:30</w:delText>
              </w:r>
            </w:del>
          </w:p>
        </w:tc>
      </w:tr>
    </w:tbl>
    <w:p w:rsidR="009821B1" w:rsidRDefault="009821B1">
      <w:pPr>
        <w:pStyle w:val="BodyText"/>
        <w:tabs>
          <w:tab w:val="left" w:pos="1080"/>
          <w:tab w:val="left" w:pos="1980"/>
          <w:tab w:val="left" w:pos="10076"/>
        </w:tabs>
        <w:rPr>
          <w:del w:id="8571" w:author="Stephanie Thompson" w:date="2008-11-17T15:36:00Z"/>
          <w:rFonts w:ascii="Garamond" w:hAnsi="Garamond"/>
          <w:sz w:val="22"/>
          <w:szCs w:val="22"/>
        </w:rPr>
        <w:pPrChange w:id="8572" w:author="Stephanie Thompson" w:date="2008-11-19T11:52:00Z">
          <w:pPr/>
        </w:pPrChange>
      </w:pPr>
    </w:p>
    <w:p w:rsidR="009821B1" w:rsidRDefault="00B350AB">
      <w:pPr>
        <w:pStyle w:val="BodyText"/>
        <w:tabs>
          <w:tab w:val="left" w:pos="1080"/>
          <w:tab w:val="left" w:pos="1980"/>
          <w:tab w:val="left" w:pos="10076"/>
        </w:tabs>
        <w:rPr>
          <w:del w:id="8573" w:author="Stephanie Thompson" w:date="2008-11-17T15:36:00Z"/>
          <w:rFonts w:ascii="Garamond" w:hAnsi="Garamond"/>
          <w:sz w:val="22"/>
          <w:szCs w:val="22"/>
        </w:rPr>
        <w:pPrChange w:id="8574" w:author="Stephanie Thompson" w:date="2008-11-19T11:52:00Z">
          <w:pPr/>
        </w:pPrChange>
      </w:pPr>
      <w:del w:id="8575"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B350AB" w:rsidRPr="00EB43F4" w:rsidDel="00E361B9">
        <w:trPr>
          <w:trHeight w:val="255"/>
          <w:del w:id="8576"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77" w:author="Stephanie Thompson" w:date="2008-11-17T15:36:00Z"/>
                <w:rFonts w:ascii="Garamond" w:hAnsi="Garamond"/>
                <w:sz w:val="22"/>
                <w:szCs w:val="22"/>
              </w:rPr>
              <w:pPrChange w:id="8578" w:author="Stephanie Thompson" w:date="2008-11-19T11:52:00Z">
                <w:pPr/>
              </w:pPrChange>
            </w:pPr>
            <w:del w:id="8579" w:author="Stephanie Thompson" w:date="2008-11-17T15:36:00Z">
              <w:r w:rsidRPr="00EB43F4" w:rsidDel="00E361B9">
                <w:rPr>
                  <w:rFonts w:ascii="Garamond" w:hAnsi="Garamond"/>
                  <w:sz w:val="22"/>
                  <w:szCs w:val="22"/>
                </w:rPr>
                <w:delText>05/22/06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80" w:author="Stephanie Thompson" w:date="2008-11-17T15:36:00Z"/>
                <w:rFonts w:ascii="Garamond" w:hAnsi="Garamond"/>
                <w:sz w:val="22"/>
                <w:szCs w:val="22"/>
              </w:rPr>
              <w:pPrChange w:id="8581" w:author="Stephanie Thompson" w:date="2008-11-19T11:52:00Z">
                <w:pPr/>
              </w:pPrChange>
            </w:pPr>
            <w:del w:id="8582" w:author="Stephanie Thompson" w:date="2008-11-17T15:36:00Z">
              <w:r w:rsidRPr="00EB43F4" w:rsidDel="00E361B9">
                <w:rPr>
                  <w:rFonts w:ascii="Garamond" w:hAnsi="Garamond"/>
                  <w:sz w:val="22"/>
                  <w:szCs w:val="22"/>
                </w:rPr>
                <w:delText>09:45 – 11:30</w:delText>
              </w:r>
            </w:del>
          </w:p>
        </w:tc>
      </w:tr>
    </w:tbl>
    <w:p w:rsidR="009821B1" w:rsidRDefault="009821B1">
      <w:pPr>
        <w:pStyle w:val="BodyText"/>
        <w:tabs>
          <w:tab w:val="left" w:pos="1080"/>
          <w:tab w:val="left" w:pos="1980"/>
          <w:tab w:val="left" w:pos="10076"/>
        </w:tabs>
        <w:rPr>
          <w:del w:id="8583" w:author="Stephanie Thompson" w:date="2008-11-17T15:36:00Z"/>
          <w:rFonts w:ascii="Garamond" w:hAnsi="Garamond"/>
          <w:sz w:val="22"/>
          <w:szCs w:val="22"/>
        </w:rPr>
        <w:pPrChange w:id="8584" w:author="Stephanie Thompson" w:date="2008-11-19T11:52:00Z">
          <w:pPr/>
        </w:pPrChange>
      </w:pPr>
    </w:p>
    <w:p w:rsidR="009821B1" w:rsidRDefault="00B350AB">
      <w:pPr>
        <w:pStyle w:val="BodyText"/>
        <w:tabs>
          <w:tab w:val="left" w:pos="1080"/>
          <w:tab w:val="left" w:pos="1980"/>
          <w:tab w:val="left" w:pos="10076"/>
        </w:tabs>
        <w:rPr>
          <w:del w:id="8585" w:author="Stephanie Thompson" w:date="2008-11-17T15:36:00Z"/>
          <w:rFonts w:ascii="Garamond" w:hAnsi="Garamond"/>
          <w:sz w:val="22"/>
          <w:szCs w:val="22"/>
        </w:rPr>
        <w:pPrChange w:id="8586" w:author="Stephanie Thompson" w:date="2008-11-19T11:52:00Z">
          <w:pPr/>
        </w:pPrChange>
      </w:pPr>
      <w:del w:id="8587"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B350AB" w:rsidRPr="00EB43F4" w:rsidDel="00E361B9">
        <w:trPr>
          <w:trHeight w:val="255"/>
          <w:del w:id="8588"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89" w:author="Stephanie Thompson" w:date="2008-11-17T15:36:00Z"/>
                <w:rFonts w:ascii="Garamond" w:hAnsi="Garamond"/>
                <w:sz w:val="22"/>
                <w:szCs w:val="22"/>
              </w:rPr>
              <w:pPrChange w:id="8590" w:author="Stephanie Thompson" w:date="2008-11-19T11:52:00Z">
                <w:pPr/>
              </w:pPrChange>
            </w:pPr>
            <w:del w:id="8591" w:author="Stephanie Thompson" w:date="2008-11-17T15:36:00Z">
              <w:r w:rsidRPr="00EB43F4" w:rsidDel="00E361B9">
                <w:rPr>
                  <w:rFonts w:ascii="Garamond" w:hAnsi="Garamond"/>
                  <w:sz w:val="22"/>
                  <w:szCs w:val="22"/>
                </w:rPr>
                <w:delText>05/26/06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92" w:author="Stephanie Thompson" w:date="2008-11-17T15:36:00Z"/>
                <w:rFonts w:ascii="Garamond" w:hAnsi="Garamond"/>
                <w:sz w:val="22"/>
                <w:szCs w:val="22"/>
              </w:rPr>
              <w:pPrChange w:id="8593" w:author="Stephanie Thompson" w:date="2008-11-19T11:52:00Z">
                <w:pPr/>
              </w:pPrChange>
            </w:pPr>
            <w:del w:id="8594" w:author="Stephanie Thompson" w:date="2008-11-17T15:36:00Z">
              <w:r w:rsidRPr="00EB43F4" w:rsidDel="00E361B9">
                <w:rPr>
                  <w:rFonts w:ascii="Garamond" w:hAnsi="Garamond"/>
                  <w:sz w:val="22"/>
                  <w:szCs w:val="22"/>
                </w:rPr>
                <w:delText>00:30 – 01:45</w:delText>
              </w:r>
            </w:del>
          </w:p>
        </w:tc>
      </w:tr>
      <w:tr w:rsidR="00B350AB" w:rsidRPr="00EB43F4" w:rsidDel="00E361B9">
        <w:trPr>
          <w:trHeight w:val="255"/>
          <w:del w:id="8595"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96" w:author="Stephanie Thompson" w:date="2008-11-17T15:36:00Z"/>
                <w:rFonts w:ascii="Garamond" w:hAnsi="Garamond"/>
                <w:sz w:val="22"/>
                <w:szCs w:val="22"/>
              </w:rPr>
              <w:pPrChange w:id="8597" w:author="Stephanie Thompson" w:date="2008-11-19T11:52:00Z">
                <w:pPr/>
              </w:pPrChange>
            </w:pPr>
            <w:del w:id="8598"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599" w:author="Stephanie Thompson" w:date="2008-11-17T15:36:00Z"/>
                <w:rFonts w:ascii="Garamond" w:hAnsi="Garamond"/>
                <w:sz w:val="22"/>
                <w:szCs w:val="22"/>
              </w:rPr>
              <w:pPrChange w:id="8600" w:author="Stephanie Thompson" w:date="2008-11-19T11:52:00Z">
                <w:pPr/>
              </w:pPrChange>
            </w:pPr>
            <w:del w:id="8601" w:author="Stephanie Thompson" w:date="2008-11-17T15:36:00Z">
              <w:r w:rsidRPr="00EB43F4" w:rsidDel="00E361B9">
                <w:rPr>
                  <w:rFonts w:ascii="Garamond" w:hAnsi="Garamond"/>
                  <w:sz w:val="22"/>
                  <w:szCs w:val="22"/>
                </w:rPr>
                <w:delText>00:15 – 02:45</w:delText>
              </w:r>
            </w:del>
          </w:p>
        </w:tc>
      </w:tr>
    </w:tbl>
    <w:p w:rsidR="009821B1" w:rsidRDefault="009821B1">
      <w:pPr>
        <w:pStyle w:val="BodyText"/>
        <w:tabs>
          <w:tab w:val="left" w:pos="1080"/>
          <w:tab w:val="left" w:pos="1980"/>
          <w:tab w:val="left" w:pos="10076"/>
        </w:tabs>
        <w:rPr>
          <w:del w:id="8602" w:author="Stephanie Thompson" w:date="2008-11-17T15:36:00Z"/>
          <w:rFonts w:ascii="Garamond" w:hAnsi="Garamond"/>
          <w:sz w:val="22"/>
          <w:szCs w:val="22"/>
        </w:rPr>
        <w:pPrChange w:id="8603" w:author="Stephanie Thompson" w:date="2008-11-19T11:52:00Z">
          <w:pPr/>
        </w:pPrChange>
      </w:pPr>
    </w:p>
    <w:p w:rsidR="009821B1" w:rsidRDefault="00B350AB">
      <w:pPr>
        <w:pStyle w:val="BodyText"/>
        <w:tabs>
          <w:tab w:val="left" w:pos="1080"/>
          <w:tab w:val="left" w:pos="1980"/>
          <w:tab w:val="left" w:pos="10076"/>
        </w:tabs>
        <w:rPr>
          <w:del w:id="8604" w:author="Stephanie Thompson" w:date="2008-11-17T15:36:00Z"/>
          <w:rFonts w:ascii="Garamond" w:hAnsi="Garamond"/>
          <w:sz w:val="22"/>
          <w:szCs w:val="22"/>
        </w:rPr>
        <w:pPrChange w:id="8605" w:author="Stephanie Thompson" w:date="2008-11-19T11:52:00Z">
          <w:pPr/>
        </w:pPrChange>
      </w:pPr>
      <w:del w:id="8606"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B350AB" w:rsidRPr="00EB43F4" w:rsidDel="00E361B9">
        <w:trPr>
          <w:gridAfter w:val="1"/>
          <w:wAfter w:w="1420" w:type="dxa"/>
          <w:trHeight w:val="255"/>
          <w:del w:id="8607"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608" w:author="Stephanie Thompson" w:date="2008-11-17T15:36:00Z"/>
                <w:rFonts w:ascii="Garamond" w:hAnsi="Garamond"/>
                <w:sz w:val="22"/>
                <w:szCs w:val="22"/>
              </w:rPr>
              <w:pPrChange w:id="8609" w:author="Stephanie Thompson" w:date="2008-11-19T11:52:00Z">
                <w:pPr/>
              </w:pPrChange>
            </w:pPr>
            <w:del w:id="8610" w:author="Stephanie Thompson" w:date="2008-11-17T15:36:00Z">
              <w:r w:rsidRPr="00EB43F4" w:rsidDel="00E361B9">
                <w:rPr>
                  <w:rFonts w:ascii="Garamond" w:hAnsi="Garamond"/>
                  <w:sz w:val="22"/>
                  <w:szCs w:val="22"/>
                </w:rPr>
                <w:delText>05/27/06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611" w:author="Stephanie Thompson" w:date="2008-11-17T15:36:00Z"/>
                <w:rFonts w:ascii="Garamond" w:hAnsi="Garamond"/>
                <w:sz w:val="22"/>
                <w:szCs w:val="22"/>
              </w:rPr>
              <w:pPrChange w:id="8612" w:author="Stephanie Thompson" w:date="2008-11-19T11:52:00Z">
                <w:pPr/>
              </w:pPrChange>
            </w:pPr>
            <w:del w:id="8613" w:author="Stephanie Thompson" w:date="2008-11-17T15:36:00Z">
              <w:r w:rsidRPr="00EB43F4" w:rsidDel="00E361B9">
                <w:rPr>
                  <w:rFonts w:ascii="Garamond" w:hAnsi="Garamond"/>
                  <w:sz w:val="22"/>
                  <w:szCs w:val="22"/>
                </w:rPr>
                <w:delText>14:30 – 17:00</w:delText>
              </w:r>
            </w:del>
          </w:p>
        </w:tc>
      </w:tr>
      <w:tr w:rsidR="00B350AB" w:rsidRPr="00EB43F4" w:rsidDel="00E361B9">
        <w:trPr>
          <w:trHeight w:val="255"/>
          <w:del w:id="8614" w:author="Stephanie Thompson" w:date="2008-11-17T15:36:00Z"/>
        </w:trPr>
        <w:tc>
          <w:tcPr>
            <w:tcW w:w="150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615" w:author="Stephanie Thompson" w:date="2008-11-17T15:36:00Z"/>
                <w:rFonts w:ascii="Garamond" w:hAnsi="Garamond"/>
                <w:sz w:val="22"/>
                <w:szCs w:val="22"/>
              </w:rPr>
              <w:pPrChange w:id="8616" w:author="Stephanie Thompson" w:date="2008-11-19T11:52:00Z">
                <w:pPr/>
              </w:pPrChange>
            </w:pPr>
            <w:del w:id="8617" w:author="Stephanie Thompson" w:date="2008-11-17T15:36:00Z">
              <w:r w:rsidRPr="00EB43F4" w:rsidDel="00E361B9">
                <w:rPr>
                  <w:rFonts w:ascii="Garamond" w:hAnsi="Garamond"/>
                  <w:sz w:val="22"/>
                  <w:szCs w:val="22"/>
                </w:rPr>
                <w:delText>05/28/06</w:delText>
              </w:r>
            </w:del>
          </w:p>
        </w:tc>
        <w:tc>
          <w:tcPr>
            <w:tcW w:w="1420" w:type="dxa"/>
            <w:tcBorders>
              <w:top w:val="nil"/>
              <w:left w:val="nil"/>
              <w:bottom w:val="nil"/>
              <w:right w:val="nil"/>
            </w:tcBorders>
            <w:shd w:val="clear" w:color="auto" w:fill="auto"/>
            <w:noWrap/>
            <w:vAlign w:val="bottom"/>
          </w:tcPr>
          <w:p w:rsidR="009821B1" w:rsidRDefault="00B350AB">
            <w:pPr>
              <w:pStyle w:val="BodyText"/>
              <w:tabs>
                <w:tab w:val="left" w:pos="1080"/>
                <w:tab w:val="left" w:pos="1980"/>
                <w:tab w:val="left" w:pos="10076"/>
              </w:tabs>
              <w:rPr>
                <w:del w:id="8618" w:author="Stephanie Thompson" w:date="2008-11-17T15:36:00Z"/>
                <w:rFonts w:ascii="Garamond" w:hAnsi="Garamond"/>
                <w:sz w:val="22"/>
                <w:szCs w:val="22"/>
              </w:rPr>
              <w:pPrChange w:id="8619" w:author="Stephanie Thompson" w:date="2008-11-19T11:52:00Z">
                <w:pPr/>
              </w:pPrChange>
            </w:pPr>
            <w:del w:id="8620" w:author="Stephanie Thompson" w:date="2008-11-17T15:36:00Z">
              <w:r w:rsidRPr="00EB43F4" w:rsidDel="00E361B9">
                <w:rPr>
                  <w:rFonts w:ascii="Garamond" w:hAnsi="Garamond"/>
                  <w:sz w:val="22"/>
                  <w:szCs w:val="22"/>
                </w:rPr>
                <w:delText>01:15 – 03:30,</w:delText>
              </w:r>
            </w:del>
          </w:p>
        </w:tc>
        <w:tc>
          <w:tcPr>
            <w:tcW w:w="1420" w:type="dxa"/>
            <w:vAlign w:val="bottom"/>
          </w:tcPr>
          <w:p w:rsidR="009821B1" w:rsidRDefault="00B350AB">
            <w:pPr>
              <w:pStyle w:val="BodyText"/>
              <w:tabs>
                <w:tab w:val="left" w:pos="1080"/>
                <w:tab w:val="left" w:pos="1980"/>
                <w:tab w:val="left" w:pos="10076"/>
              </w:tabs>
              <w:rPr>
                <w:del w:id="8621" w:author="Stephanie Thompson" w:date="2008-11-17T15:36:00Z"/>
                <w:rFonts w:ascii="Garamond" w:hAnsi="Garamond"/>
                <w:sz w:val="22"/>
                <w:szCs w:val="22"/>
              </w:rPr>
              <w:pPrChange w:id="8622" w:author="Stephanie Thompson" w:date="2008-11-19T11:52:00Z">
                <w:pPr/>
              </w:pPrChange>
            </w:pPr>
            <w:del w:id="8623" w:author="Stephanie Thompson" w:date="2008-11-17T15:36:00Z">
              <w:r w:rsidRPr="00EB43F4" w:rsidDel="00E361B9">
                <w:rPr>
                  <w:rFonts w:ascii="Garamond" w:hAnsi="Garamond"/>
                  <w:sz w:val="22"/>
                  <w:szCs w:val="22"/>
                </w:rPr>
                <w:delText>15:00 – 17:30</w:delText>
              </w:r>
            </w:del>
          </w:p>
        </w:tc>
      </w:tr>
    </w:tbl>
    <w:p w:rsidR="009821B1" w:rsidRDefault="009821B1">
      <w:pPr>
        <w:pStyle w:val="BodyText"/>
        <w:tabs>
          <w:tab w:val="left" w:pos="1080"/>
          <w:tab w:val="left" w:pos="1980"/>
          <w:tab w:val="left" w:pos="10076"/>
        </w:tabs>
        <w:rPr>
          <w:del w:id="8624" w:author="Stephanie Thompson" w:date="2008-11-17T15:36:00Z"/>
          <w:rFonts w:ascii="Garamond" w:hAnsi="Garamond"/>
          <w:sz w:val="22"/>
          <w:szCs w:val="22"/>
        </w:rPr>
        <w:pPrChange w:id="8625" w:author="Stephanie Thompson" w:date="2008-11-19T11:52:00Z">
          <w:pPr/>
        </w:pPrChange>
      </w:pPr>
    </w:p>
    <w:p w:rsidR="009821B1" w:rsidRDefault="000C125D">
      <w:pPr>
        <w:pStyle w:val="BodyText"/>
        <w:tabs>
          <w:tab w:val="left" w:pos="1080"/>
          <w:tab w:val="left" w:pos="1980"/>
          <w:tab w:val="left" w:pos="10076"/>
        </w:tabs>
        <w:rPr>
          <w:del w:id="8626" w:author="Stephanie Thompson" w:date="2008-11-17T15:36:00Z"/>
          <w:rFonts w:ascii="Garamond" w:hAnsi="Garamond"/>
          <w:sz w:val="22"/>
          <w:szCs w:val="22"/>
        </w:rPr>
        <w:pPrChange w:id="8627" w:author="Stephanie Thompson" w:date="2008-11-19T11:52:00Z">
          <w:pPr/>
        </w:pPrChange>
      </w:pPr>
      <w:del w:id="8628" w:author="Stephanie Thompson" w:date="2008-11-17T15:36:00Z">
        <w:r w:rsidRPr="00EB43F4" w:rsidDel="00E361B9">
          <w:rPr>
            <w:rFonts w:ascii="Garamond" w:hAnsi="Garamond"/>
            <w:sz w:val="22"/>
            <w:szCs w:val="22"/>
          </w:rPr>
          <w:delText>June 1 – 30, 2006</w:delText>
        </w:r>
      </w:del>
    </w:p>
    <w:p w:rsidR="009821B1" w:rsidRDefault="009821B1">
      <w:pPr>
        <w:pStyle w:val="BodyText"/>
        <w:tabs>
          <w:tab w:val="left" w:pos="1080"/>
          <w:tab w:val="left" w:pos="1980"/>
          <w:tab w:val="left" w:pos="10076"/>
        </w:tabs>
        <w:rPr>
          <w:del w:id="8629" w:author="Stephanie Thompson" w:date="2008-11-17T15:36:00Z"/>
          <w:rFonts w:ascii="Garamond" w:hAnsi="Garamond"/>
          <w:sz w:val="22"/>
          <w:szCs w:val="22"/>
        </w:rPr>
        <w:pPrChange w:id="8630" w:author="Stephanie Thompson" w:date="2008-11-19T11:52:00Z">
          <w:pPr/>
        </w:pPrChange>
      </w:pPr>
    </w:p>
    <w:p w:rsidR="009821B1" w:rsidRDefault="00DE356E">
      <w:pPr>
        <w:pStyle w:val="BodyText"/>
        <w:tabs>
          <w:tab w:val="left" w:pos="1080"/>
          <w:tab w:val="left" w:pos="1980"/>
          <w:tab w:val="left" w:pos="10076"/>
        </w:tabs>
        <w:rPr>
          <w:del w:id="8631" w:author="Stephanie Thompson" w:date="2008-11-17T15:36:00Z"/>
          <w:rFonts w:ascii="Garamond" w:hAnsi="Garamond"/>
          <w:sz w:val="22"/>
          <w:szCs w:val="22"/>
        </w:rPr>
        <w:pPrChange w:id="8632" w:author="Stephanie Thompson" w:date="2008-11-19T11:52:00Z">
          <w:pPr/>
        </w:pPrChange>
      </w:pPr>
      <w:del w:id="8633"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8634" w:author="Stephanie Thompson" w:date="2008-11-17T15:36:00Z"/>
          <w:rFonts w:ascii="Garamond" w:hAnsi="Garamond"/>
          <w:sz w:val="22"/>
          <w:szCs w:val="22"/>
        </w:rPr>
        <w:pPrChange w:id="8635" w:author="Stephanie Thompson" w:date="2008-11-19T11:52:00Z">
          <w:pPr/>
        </w:pPrChange>
      </w:pPr>
    </w:p>
    <w:p w:rsidR="009821B1" w:rsidRDefault="00BA2DA1">
      <w:pPr>
        <w:pStyle w:val="BodyText"/>
        <w:tabs>
          <w:tab w:val="left" w:pos="1080"/>
          <w:tab w:val="left" w:pos="1980"/>
          <w:tab w:val="left" w:pos="10076"/>
        </w:tabs>
        <w:rPr>
          <w:del w:id="8636" w:author="Stephanie Thompson" w:date="2008-11-17T15:36:00Z"/>
          <w:rFonts w:ascii="Garamond" w:hAnsi="Garamond"/>
          <w:sz w:val="22"/>
          <w:szCs w:val="22"/>
        </w:rPr>
        <w:pPrChange w:id="8637" w:author="Stephanie Thompson" w:date="2008-11-19T11:52:00Z">
          <w:pPr/>
        </w:pPrChange>
      </w:pPr>
      <w:del w:id="8638" w:author="Stephanie Thompson" w:date="2008-11-17T15:36:00Z">
        <w:r w:rsidRPr="00EB43F4" w:rsidDel="00E361B9">
          <w:rPr>
            <w:rFonts w:ascii="Garamond" w:hAnsi="Garamond"/>
            <w:sz w:val="22"/>
            <w:szCs w:val="22"/>
          </w:rPr>
          <w:delText xml:space="preserve">pH post-calibrated off by &gt; </w:delText>
        </w:r>
        <w:r w:rsidR="003F3E7F" w:rsidRPr="00EB43F4" w:rsidDel="00E361B9">
          <w:rPr>
            <w:rFonts w:ascii="Garamond" w:hAnsi="Garamond"/>
            <w:sz w:val="22"/>
            <w:szCs w:val="22"/>
            <w:u w:val="single"/>
          </w:rPr>
          <w:delText>+</w:delText>
        </w:r>
        <w:r w:rsidR="003F3E7F" w:rsidRPr="00EB43F4" w:rsidDel="00E361B9">
          <w:rPr>
            <w:rFonts w:ascii="Garamond" w:hAnsi="Garamond"/>
            <w:sz w:val="22"/>
            <w:szCs w:val="22"/>
          </w:rPr>
          <w:delText xml:space="preserve"> </w:delText>
        </w:r>
        <w:r w:rsidRPr="00EB43F4" w:rsidDel="00E361B9">
          <w:rPr>
            <w:rFonts w:ascii="Garamond" w:hAnsi="Garamond"/>
            <w:sz w:val="22"/>
            <w:szCs w:val="22"/>
          </w:rPr>
          <w:delText>0.2 units</w:delText>
        </w:r>
      </w:del>
    </w:p>
    <w:tbl>
      <w:tblPr>
        <w:tblW w:w="5760" w:type="dxa"/>
        <w:tblInd w:w="93" w:type="dxa"/>
        <w:tblLook w:val="0000"/>
      </w:tblPr>
      <w:tblGrid>
        <w:gridCol w:w="1500"/>
        <w:gridCol w:w="1420"/>
        <w:gridCol w:w="1420"/>
        <w:gridCol w:w="1420"/>
      </w:tblGrid>
      <w:tr w:rsidR="003F3E7F" w:rsidRPr="00EB43F4" w:rsidDel="00E361B9">
        <w:trPr>
          <w:trHeight w:val="255"/>
          <w:del w:id="8639" w:author="Stephanie Thompson" w:date="2008-11-17T15:36:00Z"/>
        </w:trPr>
        <w:tc>
          <w:tcPr>
            <w:tcW w:w="150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40" w:author="Stephanie Thompson" w:date="2008-11-17T15:36:00Z"/>
                <w:rFonts w:ascii="Garamond" w:hAnsi="Garamond"/>
                <w:sz w:val="22"/>
                <w:szCs w:val="22"/>
              </w:rPr>
              <w:pPrChange w:id="8641" w:author="Stephanie Thompson" w:date="2008-11-19T11:52:00Z">
                <w:pPr/>
              </w:pPrChange>
            </w:pPr>
            <w:del w:id="8642"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43" w:author="Stephanie Thompson" w:date="2008-11-17T15:36:00Z"/>
                <w:rFonts w:ascii="Garamond" w:hAnsi="Garamond"/>
                <w:sz w:val="22"/>
                <w:szCs w:val="22"/>
              </w:rPr>
              <w:pPrChange w:id="8644" w:author="Stephanie Thompson" w:date="2008-11-19T11:52:00Z">
                <w:pPr/>
              </w:pPrChange>
            </w:pPr>
            <w:del w:id="8645" w:author="Stephanie Thompson" w:date="2008-11-17T15:36:00Z">
              <w:r w:rsidRPr="00EB43F4" w:rsidDel="00E361B9">
                <w:rPr>
                  <w:rFonts w:ascii="Garamond" w:hAnsi="Garamond"/>
                  <w:sz w:val="22"/>
                  <w:szCs w:val="22"/>
                </w:rPr>
                <w:delText xml:space="preserve">14:00 to </w:delText>
              </w:r>
            </w:del>
          </w:p>
        </w:tc>
        <w:tc>
          <w:tcPr>
            <w:tcW w:w="1420" w:type="dxa"/>
            <w:vAlign w:val="bottom"/>
          </w:tcPr>
          <w:p w:rsidR="009821B1" w:rsidRDefault="003F3E7F">
            <w:pPr>
              <w:pStyle w:val="BodyText"/>
              <w:tabs>
                <w:tab w:val="left" w:pos="1080"/>
                <w:tab w:val="left" w:pos="1980"/>
                <w:tab w:val="left" w:pos="10076"/>
              </w:tabs>
              <w:rPr>
                <w:del w:id="8646" w:author="Stephanie Thompson" w:date="2008-11-17T15:36:00Z"/>
                <w:rFonts w:ascii="Garamond" w:hAnsi="Garamond"/>
                <w:sz w:val="22"/>
                <w:szCs w:val="22"/>
              </w:rPr>
              <w:pPrChange w:id="8647" w:author="Stephanie Thompson" w:date="2008-11-19T11:52:00Z">
                <w:pPr/>
              </w:pPrChange>
            </w:pPr>
            <w:del w:id="8648" w:author="Stephanie Thompson" w:date="2008-11-17T15:36:00Z">
              <w:r w:rsidRPr="00EB43F4" w:rsidDel="00E361B9">
                <w:rPr>
                  <w:rFonts w:ascii="Garamond" w:hAnsi="Garamond"/>
                  <w:sz w:val="22"/>
                  <w:szCs w:val="22"/>
                </w:rPr>
                <w:delText>06/13/06</w:delText>
              </w:r>
            </w:del>
          </w:p>
        </w:tc>
        <w:tc>
          <w:tcPr>
            <w:tcW w:w="1420" w:type="dxa"/>
            <w:vAlign w:val="bottom"/>
          </w:tcPr>
          <w:p w:rsidR="009821B1" w:rsidRDefault="003F3E7F">
            <w:pPr>
              <w:pStyle w:val="BodyText"/>
              <w:tabs>
                <w:tab w:val="left" w:pos="1080"/>
                <w:tab w:val="left" w:pos="1980"/>
                <w:tab w:val="left" w:pos="10076"/>
              </w:tabs>
              <w:rPr>
                <w:del w:id="8649" w:author="Stephanie Thompson" w:date="2008-11-17T15:36:00Z"/>
                <w:rFonts w:ascii="Garamond" w:hAnsi="Garamond"/>
                <w:sz w:val="22"/>
                <w:szCs w:val="22"/>
              </w:rPr>
              <w:pPrChange w:id="8650" w:author="Stephanie Thompson" w:date="2008-11-19T11:52:00Z">
                <w:pPr/>
              </w:pPrChange>
            </w:pPr>
            <w:del w:id="8651" w:author="Stephanie Thompson" w:date="2008-11-17T15:36:00Z">
              <w:r w:rsidRPr="00EB43F4" w:rsidDel="00E361B9">
                <w:rPr>
                  <w:rFonts w:ascii="Garamond" w:hAnsi="Garamond"/>
                  <w:sz w:val="22"/>
                  <w:szCs w:val="22"/>
                </w:rPr>
                <w:delText>10:30</w:delText>
              </w:r>
            </w:del>
          </w:p>
        </w:tc>
      </w:tr>
    </w:tbl>
    <w:p w:rsidR="009821B1" w:rsidRDefault="009821B1">
      <w:pPr>
        <w:pStyle w:val="BodyText"/>
        <w:tabs>
          <w:tab w:val="left" w:pos="1080"/>
          <w:tab w:val="left" w:pos="1980"/>
          <w:tab w:val="left" w:pos="10076"/>
        </w:tabs>
        <w:rPr>
          <w:del w:id="8652" w:author="Stephanie Thompson" w:date="2008-11-17T15:36:00Z"/>
          <w:rFonts w:ascii="Garamond" w:hAnsi="Garamond"/>
          <w:sz w:val="22"/>
          <w:szCs w:val="22"/>
        </w:rPr>
        <w:pPrChange w:id="8653" w:author="Stephanie Thompson" w:date="2008-11-19T11:52:00Z">
          <w:pPr/>
        </w:pPrChange>
      </w:pPr>
    </w:p>
    <w:p w:rsidR="009821B1" w:rsidRDefault="003F3E7F">
      <w:pPr>
        <w:pStyle w:val="BodyText"/>
        <w:tabs>
          <w:tab w:val="left" w:pos="1080"/>
          <w:tab w:val="left" w:pos="1980"/>
          <w:tab w:val="left" w:pos="10076"/>
        </w:tabs>
        <w:rPr>
          <w:del w:id="8654" w:author="Stephanie Thompson" w:date="2008-11-17T15:36:00Z"/>
          <w:rFonts w:ascii="Garamond" w:hAnsi="Garamond"/>
          <w:sz w:val="22"/>
          <w:szCs w:val="22"/>
        </w:rPr>
        <w:pPrChange w:id="8655" w:author="Stephanie Thompson" w:date="2008-11-19T11:52:00Z">
          <w:pPr/>
        </w:pPrChange>
      </w:pPr>
      <w:del w:id="8656"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5760" w:type="dxa"/>
        <w:tblInd w:w="93" w:type="dxa"/>
        <w:tblLook w:val="0000"/>
      </w:tblPr>
      <w:tblGrid>
        <w:gridCol w:w="1500"/>
        <w:gridCol w:w="1420"/>
        <w:gridCol w:w="1420"/>
        <w:gridCol w:w="1420"/>
      </w:tblGrid>
      <w:tr w:rsidR="00100B56" w:rsidRPr="00EB43F4" w:rsidDel="00E361B9">
        <w:trPr>
          <w:trHeight w:val="255"/>
          <w:del w:id="8657" w:author="Stephanie Thompson" w:date="2008-11-17T15:36:00Z"/>
        </w:trPr>
        <w:tc>
          <w:tcPr>
            <w:tcW w:w="150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8658" w:author="Stephanie Thompson" w:date="2008-11-17T15:36:00Z"/>
                <w:rFonts w:ascii="Garamond" w:hAnsi="Garamond"/>
                <w:sz w:val="22"/>
                <w:szCs w:val="22"/>
              </w:rPr>
              <w:pPrChange w:id="8659" w:author="Stephanie Thompson" w:date="2008-11-19T11:52:00Z">
                <w:pPr/>
              </w:pPrChange>
            </w:pPr>
            <w:del w:id="8660"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9821B1" w:rsidRDefault="00100B56">
            <w:pPr>
              <w:pStyle w:val="BodyText"/>
              <w:tabs>
                <w:tab w:val="left" w:pos="1080"/>
                <w:tab w:val="left" w:pos="1980"/>
                <w:tab w:val="left" w:pos="10076"/>
              </w:tabs>
              <w:rPr>
                <w:del w:id="8661" w:author="Stephanie Thompson" w:date="2008-11-17T15:36:00Z"/>
                <w:rFonts w:ascii="Garamond" w:hAnsi="Garamond"/>
                <w:sz w:val="22"/>
                <w:szCs w:val="22"/>
              </w:rPr>
              <w:pPrChange w:id="8662" w:author="Stephanie Thompson" w:date="2008-11-19T11:52:00Z">
                <w:pPr/>
              </w:pPrChange>
            </w:pPr>
            <w:del w:id="8663" w:author="Stephanie Thompson" w:date="2008-11-17T15:36:00Z">
              <w:r w:rsidRPr="00EB43F4" w:rsidDel="00E361B9">
                <w:rPr>
                  <w:rFonts w:ascii="Garamond" w:hAnsi="Garamond"/>
                  <w:sz w:val="22"/>
                  <w:szCs w:val="22"/>
                </w:rPr>
                <w:delText>20:45,</w:delText>
              </w:r>
            </w:del>
          </w:p>
        </w:tc>
        <w:tc>
          <w:tcPr>
            <w:tcW w:w="1420" w:type="dxa"/>
            <w:vAlign w:val="bottom"/>
          </w:tcPr>
          <w:p w:rsidR="009821B1" w:rsidRDefault="00100B56">
            <w:pPr>
              <w:pStyle w:val="BodyText"/>
              <w:tabs>
                <w:tab w:val="left" w:pos="1080"/>
                <w:tab w:val="left" w:pos="1980"/>
                <w:tab w:val="left" w:pos="10076"/>
              </w:tabs>
              <w:rPr>
                <w:del w:id="8664" w:author="Stephanie Thompson" w:date="2008-11-17T15:36:00Z"/>
                <w:rFonts w:ascii="Garamond" w:hAnsi="Garamond"/>
                <w:sz w:val="22"/>
                <w:szCs w:val="22"/>
              </w:rPr>
              <w:pPrChange w:id="8665" w:author="Stephanie Thompson" w:date="2008-11-19T11:52:00Z">
                <w:pPr/>
              </w:pPrChange>
            </w:pPr>
            <w:del w:id="8666" w:author="Stephanie Thompson" w:date="2008-11-17T15:36:00Z">
              <w:r w:rsidRPr="00EB43F4" w:rsidDel="00E361B9">
                <w:rPr>
                  <w:rFonts w:ascii="Garamond" w:hAnsi="Garamond"/>
                  <w:sz w:val="22"/>
                  <w:szCs w:val="22"/>
                </w:rPr>
                <w:delText>22:15,</w:delText>
              </w:r>
            </w:del>
          </w:p>
        </w:tc>
        <w:tc>
          <w:tcPr>
            <w:tcW w:w="1420" w:type="dxa"/>
            <w:vAlign w:val="bottom"/>
          </w:tcPr>
          <w:p w:rsidR="009821B1" w:rsidRDefault="00100B56">
            <w:pPr>
              <w:pStyle w:val="BodyText"/>
              <w:tabs>
                <w:tab w:val="left" w:pos="1080"/>
                <w:tab w:val="left" w:pos="1980"/>
                <w:tab w:val="left" w:pos="10076"/>
              </w:tabs>
              <w:rPr>
                <w:del w:id="8667" w:author="Stephanie Thompson" w:date="2008-11-17T15:36:00Z"/>
                <w:rFonts w:ascii="Garamond" w:hAnsi="Garamond"/>
                <w:sz w:val="22"/>
                <w:szCs w:val="22"/>
              </w:rPr>
              <w:pPrChange w:id="8668" w:author="Stephanie Thompson" w:date="2008-11-19T11:52:00Z">
                <w:pPr/>
              </w:pPrChange>
            </w:pPr>
            <w:del w:id="8669" w:author="Stephanie Thompson" w:date="2008-11-17T15:36:00Z">
              <w:r w:rsidRPr="00EB43F4" w:rsidDel="00E361B9">
                <w:rPr>
                  <w:rFonts w:ascii="Garamond" w:hAnsi="Garamond"/>
                  <w:sz w:val="22"/>
                  <w:szCs w:val="22"/>
                </w:rPr>
                <w:delText>23:30</w:delText>
              </w:r>
            </w:del>
          </w:p>
        </w:tc>
      </w:tr>
    </w:tbl>
    <w:p w:rsidR="009821B1" w:rsidRDefault="009821B1">
      <w:pPr>
        <w:pStyle w:val="BodyText"/>
        <w:tabs>
          <w:tab w:val="left" w:pos="1080"/>
          <w:tab w:val="left" w:pos="1980"/>
          <w:tab w:val="left" w:pos="10076"/>
        </w:tabs>
        <w:rPr>
          <w:del w:id="8670" w:author="Stephanie Thompson" w:date="2008-11-17T15:36:00Z"/>
          <w:rFonts w:ascii="Garamond" w:hAnsi="Garamond"/>
          <w:sz w:val="22"/>
          <w:szCs w:val="22"/>
        </w:rPr>
        <w:pPrChange w:id="8671" w:author="Stephanie Thompson" w:date="2008-11-19T11:52:00Z">
          <w:pPr/>
        </w:pPrChange>
      </w:pPr>
    </w:p>
    <w:p w:rsidR="009821B1" w:rsidRDefault="003F3E7F">
      <w:pPr>
        <w:pStyle w:val="BodyText"/>
        <w:tabs>
          <w:tab w:val="left" w:pos="1080"/>
          <w:tab w:val="left" w:pos="1980"/>
          <w:tab w:val="left" w:pos="10076"/>
        </w:tabs>
        <w:rPr>
          <w:del w:id="8672" w:author="Stephanie Thompson" w:date="2008-11-17T15:36:00Z"/>
          <w:rFonts w:ascii="Garamond" w:hAnsi="Garamond"/>
          <w:sz w:val="22"/>
          <w:szCs w:val="22"/>
        </w:rPr>
        <w:pPrChange w:id="8673" w:author="Stephanie Thompson" w:date="2008-11-19T11:52:00Z">
          <w:pPr/>
        </w:pPrChange>
      </w:pPr>
      <w:del w:id="8674" w:author="Stephanie Thompson" w:date="2008-11-17T15:36:00Z">
        <w:r w:rsidRPr="00EB43F4" w:rsidDel="00E361B9">
          <w:rPr>
            <w:rFonts w:ascii="Garamond" w:hAnsi="Garamond"/>
            <w:sz w:val="22"/>
            <w:szCs w:val="22"/>
          </w:rPr>
          <w:delText>Turbidity spikes deleted – wiper experienced malfunction and blocked optic.</w:delText>
        </w:r>
      </w:del>
    </w:p>
    <w:tbl>
      <w:tblPr>
        <w:tblW w:w="7180" w:type="dxa"/>
        <w:tblInd w:w="93" w:type="dxa"/>
        <w:tblLook w:val="0000"/>
      </w:tblPr>
      <w:tblGrid>
        <w:gridCol w:w="1500"/>
        <w:gridCol w:w="1420"/>
        <w:gridCol w:w="1420"/>
        <w:gridCol w:w="1420"/>
        <w:gridCol w:w="1420"/>
      </w:tblGrid>
      <w:tr w:rsidR="003F3E7F" w:rsidRPr="00EB43F4" w:rsidDel="00E361B9">
        <w:trPr>
          <w:gridAfter w:val="1"/>
          <w:wAfter w:w="1420" w:type="dxa"/>
          <w:trHeight w:val="255"/>
          <w:del w:id="8675" w:author="Stephanie Thompson" w:date="2008-11-17T15:36:00Z"/>
        </w:trPr>
        <w:tc>
          <w:tcPr>
            <w:tcW w:w="150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76" w:author="Stephanie Thompson" w:date="2008-11-17T15:36:00Z"/>
                <w:rFonts w:ascii="Garamond" w:hAnsi="Garamond"/>
                <w:sz w:val="22"/>
                <w:szCs w:val="22"/>
              </w:rPr>
              <w:pPrChange w:id="8677" w:author="Stephanie Thompson" w:date="2008-11-19T11:52:00Z">
                <w:pPr/>
              </w:pPrChange>
            </w:pPr>
            <w:del w:id="8678" w:author="Stephanie Thompson" w:date="2008-11-17T15:36:00Z">
              <w:r w:rsidRPr="00EB43F4" w:rsidDel="00E361B9">
                <w:rPr>
                  <w:rFonts w:ascii="Garamond" w:hAnsi="Garamond"/>
                  <w:sz w:val="22"/>
                  <w:szCs w:val="22"/>
                </w:rPr>
                <w:delText>06/07/06</w:delText>
              </w:r>
            </w:del>
          </w:p>
        </w:tc>
        <w:tc>
          <w:tcPr>
            <w:tcW w:w="142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79" w:author="Stephanie Thompson" w:date="2008-11-17T15:36:00Z"/>
                <w:rFonts w:ascii="Garamond" w:hAnsi="Garamond"/>
                <w:sz w:val="22"/>
                <w:szCs w:val="22"/>
              </w:rPr>
              <w:pPrChange w:id="8680" w:author="Stephanie Thompson" w:date="2008-11-19T11:52:00Z">
                <w:pPr/>
              </w:pPrChange>
            </w:pPr>
            <w:del w:id="8681" w:author="Stephanie Thompson" w:date="2008-11-17T15:36:00Z">
              <w:r w:rsidRPr="00EB43F4" w:rsidDel="00E361B9">
                <w:rPr>
                  <w:rFonts w:ascii="Garamond" w:hAnsi="Garamond"/>
                  <w:sz w:val="22"/>
                  <w:szCs w:val="22"/>
                </w:rPr>
                <w:delText>21:45,</w:delText>
              </w:r>
            </w:del>
          </w:p>
        </w:tc>
        <w:tc>
          <w:tcPr>
            <w:tcW w:w="1420" w:type="dxa"/>
            <w:vAlign w:val="bottom"/>
          </w:tcPr>
          <w:p w:rsidR="009821B1" w:rsidRDefault="003F3E7F">
            <w:pPr>
              <w:pStyle w:val="BodyText"/>
              <w:tabs>
                <w:tab w:val="left" w:pos="1080"/>
                <w:tab w:val="left" w:pos="1980"/>
                <w:tab w:val="left" w:pos="10076"/>
              </w:tabs>
              <w:rPr>
                <w:del w:id="8682" w:author="Stephanie Thompson" w:date="2008-11-17T15:36:00Z"/>
                <w:rFonts w:ascii="Garamond" w:hAnsi="Garamond"/>
                <w:sz w:val="22"/>
                <w:szCs w:val="22"/>
              </w:rPr>
              <w:pPrChange w:id="8683" w:author="Stephanie Thompson" w:date="2008-11-19T11:52:00Z">
                <w:pPr/>
              </w:pPrChange>
            </w:pPr>
            <w:del w:id="8684" w:author="Stephanie Thompson" w:date="2008-11-17T15:36:00Z">
              <w:r w:rsidRPr="00EB43F4" w:rsidDel="00E361B9">
                <w:rPr>
                  <w:rFonts w:ascii="Garamond" w:hAnsi="Garamond"/>
                  <w:sz w:val="22"/>
                  <w:szCs w:val="22"/>
                </w:rPr>
                <w:delText>22:15,</w:delText>
              </w:r>
            </w:del>
          </w:p>
        </w:tc>
        <w:tc>
          <w:tcPr>
            <w:tcW w:w="1420" w:type="dxa"/>
            <w:vAlign w:val="bottom"/>
          </w:tcPr>
          <w:p w:rsidR="009821B1" w:rsidRDefault="003F3E7F">
            <w:pPr>
              <w:pStyle w:val="BodyText"/>
              <w:tabs>
                <w:tab w:val="left" w:pos="1080"/>
                <w:tab w:val="left" w:pos="1980"/>
                <w:tab w:val="left" w:pos="10076"/>
              </w:tabs>
              <w:rPr>
                <w:del w:id="8685" w:author="Stephanie Thompson" w:date="2008-11-17T15:36:00Z"/>
                <w:rFonts w:ascii="Garamond" w:hAnsi="Garamond"/>
                <w:sz w:val="22"/>
                <w:szCs w:val="22"/>
              </w:rPr>
              <w:pPrChange w:id="8686" w:author="Stephanie Thompson" w:date="2008-11-19T11:52:00Z">
                <w:pPr/>
              </w:pPrChange>
            </w:pPr>
            <w:del w:id="8687" w:author="Stephanie Thompson" w:date="2008-11-17T15:36:00Z">
              <w:r w:rsidRPr="00EB43F4" w:rsidDel="00E361B9">
                <w:rPr>
                  <w:rFonts w:ascii="Garamond" w:hAnsi="Garamond"/>
                  <w:sz w:val="22"/>
                  <w:szCs w:val="22"/>
                </w:rPr>
                <w:delText>22:45</w:delText>
              </w:r>
            </w:del>
          </w:p>
        </w:tc>
      </w:tr>
      <w:tr w:rsidR="003F3E7F" w:rsidRPr="00EB43F4" w:rsidDel="00E361B9">
        <w:trPr>
          <w:gridAfter w:val="2"/>
          <w:wAfter w:w="2840" w:type="dxa"/>
          <w:trHeight w:val="255"/>
          <w:del w:id="8688" w:author="Stephanie Thompson" w:date="2008-11-17T15:36:00Z"/>
        </w:trPr>
        <w:tc>
          <w:tcPr>
            <w:tcW w:w="150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89" w:author="Stephanie Thompson" w:date="2008-11-17T15:36:00Z"/>
                <w:rFonts w:ascii="Garamond" w:hAnsi="Garamond"/>
                <w:sz w:val="22"/>
                <w:szCs w:val="22"/>
              </w:rPr>
              <w:pPrChange w:id="8690" w:author="Stephanie Thompson" w:date="2008-11-19T11:52:00Z">
                <w:pPr/>
              </w:pPrChange>
            </w:pPr>
            <w:del w:id="8691" w:author="Stephanie Thompson" w:date="2008-11-17T15:36:00Z">
              <w:r w:rsidRPr="00EB43F4" w:rsidDel="00E361B9">
                <w:rPr>
                  <w:rFonts w:ascii="Garamond" w:hAnsi="Garamond"/>
                  <w:sz w:val="22"/>
                  <w:szCs w:val="22"/>
                </w:rPr>
                <w:delText>06/08/06</w:delText>
              </w:r>
            </w:del>
          </w:p>
        </w:tc>
        <w:tc>
          <w:tcPr>
            <w:tcW w:w="142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92" w:author="Stephanie Thompson" w:date="2008-11-17T15:36:00Z"/>
                <w:rFonts w:ascii="Garamond" w:hAnsi="Garamond"/>
                <w:sz w:val="22"/>
                <w:szCs w:val="22"/>
              </w:rPr>
              <w:pPrChange w:id="8693" w:author="Stephanie Thompson" w:date="2008-11-19T11:52:00Z">
                <w:pPr/>
              </w:pPrChange>
            </w:pPr>
            <w:del w:id="8694" w:author="Stephanie Thompson" w:date="2008-11-17T15:36:00Z">
              <w:r w:rsidRPr="00EB43F4" w:rsidDel="00E361B9">
                <w:rPr>
                  <w:rFonts w:ascii="Garamond" w:hAnsi="Garamond"/>
                  <w:sz w:val="22"/>
                  <w:szCs w:val="22"/>
                </w:rPr>
                <w:delText>00:00,</w:delText>
              </w:r>
            </w:del>
          </w:p>
        </w:tc>
        <w:tc>
          <w:tcPr>
            <w:tcW w:w="1420" w:type="dxa"/>
            <w:vAlign w:val="bottom"/>
          </w:tcPr>
          <w:p w:rsidR="009821B1" w:rsidRDefault="003F3E7F">
            <w:pPr>
              <w:pStyle w:val="BodyText"/>
              <w:tabs>
                <w:tab w:val="left" w:pos="1080"/>
                <w:tab w:val="left" w:pos="1980"/>
                <w:tab w:val="left" w:pos="10076"/>
              </w:tabs>
              <w:rPr>
                <w:del w:id="8695" w:author="Stephanie Thompson" w:date="2008-11-17T15:36:00Z"/>
                <w:rFonts w:ascii="Garamond" w:hAnsi="Garamond"/>
                <w:sz w:val="22"/>
                <w:szCs w:val="22"/>
              </w:rPr>
              <w:pPrChange w:id="8696" w:author="Stephanie Thompson" w:date="2008-11-19T11:52:00Z">
                <w:pPr/>
              </w:pPrChange>
            </w:pPr>
            <w:del w:id="8697" w:author="Stephanie Thompson" w:date="2008-11-17T15:36:00Z">
              <w:r w:rsidRPr="00EB43F4" w:rsidDel="00E361B9">
                <w:rPr>
                  <w:rFonts w:ascii="Garamond" w:hAnsi="Garamond"/>
                  <w:sz w:val="22"/>
                  <w:szCs w:val="22"/>
                </w:rPr>
                <w:delText>00:45</w:delText>
              </w:r>
            </w:del>
          </w:p>
        </w:tc>
      </w:tr>
      <w:tr w:rsidR="003F3E7F" w:rsidRPr="00EB43F4" w:rsidDel="00E361B9">
        <w:trPr>
          <w:gridAfter w:val="1"/>
          <w:wAfter w:w="1420" w:type="dxa"/>
          <w:trHeight w:val="255"/>
          <w:del w:id="8698" w:author="Stephanie Thompson" w:date="2008-11-17T15:36:00Z"/>
        </w:trPr>
        <w:tc>
          <w:tcPr>
            <w:tcW w:w="150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699" w:author="Stephanie Thompson" w:date="2008-11-17T15:36:00Z"/>
                <w:rFonts w:ascii="Garamond" w:hAnsi="Garamond"/>
                <w:sz w:val="22"/>
                <w:szCs w:val="22"/>
              </w:rPr>
              <w:pPrChange w:id="8700" w:author="Stephanie Thompson" w:date="2008-11-19T11:52:00Z">
                <w:pPr/>
              </w:pPrChange>
            </w:pPr>
            <w:del w:id="8701"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9821B1" w:rsidRDefault="003F3E7F">
            <w:pPr>
              <w:pStyle w:val="BodyText"/>
              <w:tabs>
                <w:tab w:val="left" w:pos="1080"/>
                <w:tab w:val="left" w:pos="1980"/>
                <w:tab w:val="left" w:pos="10076"/>
              </w:tabs>
              <w:rPr>
                <w:del w:id="8702" w:author="Stephanie Thompson" w:date="2008-11-17T15:36:00Z"/>
                <w:rFonts w:ascii="Garamond" w:hAnsi="Garamond"/>
                <w:sz w:val="22"/>
                <w:szCs w:val="22"/>
              </w:rPr>
              <w:pPrChange w:id="8703" w:author="Stephanie Thompson" w:date="2008-11-19T11:52:00Z">
                <w:pPr/>
              </w:pPrChange>
            </w:pPr>
            <w:del w:id="8704" w:author="Stephanie Thompson" w:date="2008-11-17T15:36:00Z">
              <w:r w:rsidRPr="00EB43F4" w:rsidDel="00E361B9">
                <w:rPr>
                  <w:rFonts w:ascii="Garamond" w:hAnsi="Garamond"/>
                  <w:sz w:val="22"/>
                  <w:szCs w:val="22"/>
                </w:rPr>
                <w:delText>22:15,</w:delText>
              </w:r>
            </w:del>
          </w:p>
        </w:tc>
        <w:tc>
          <w:tcPr>
            <w:tcW w:w="1420" w:type="dxa"/>
            <w:vAlign w:val="bottom"/>
          </w:tcPr>
          <w:p w:rsidR="009821B1" w:rsidRDefault="003F3E7F">
            <w:pPr>
              <w:pStyle w:val="BodyText"/>
              <w:tabs>
                <w:tab w:val="left" w:pos="1080"/>
                <w:tab w:val="left" w:pos="1980"/>
                <w:tab w:val="left" w:pos="10076"/>
              </w:tabs>
              <w:rPr>
                <w:del w:id="8705" w:author="Stephanie Thompson" w:date="2008-11-17T15:36:00Z"/>
                <w:rFonts w:ascii="Garamond" w:hAnsi="Garamond"/>
                <w:sz w:val="22"/>
                <w:szCs w:val="22"/>
              </w:rPr>
              <w:pPrChange w:id="8706" w:author="Stephanie Thompson" w:date="2008-11-19T11:52:00Z">
                <w:pPr/>
              </w:pPrChange>
            </w:pPr>
            <w:del w:id="8707" w:author="Stephanie Thompson" w:date="2008-11-17T15:36:00Z">
              <w:r w:rsidRPr="00EB43F4" w:rsidDel="00E361B9">
                <w:rPr>
                  <w:rFonts w:ascii="Garamond" w:hAnsi="Garamond"/>
                  <w:sz w:val="22"/>
                  <w:szCs w:val="22"/>
                </w:rPr>
                <w:delText>23:15,</w:delText>
              </w:r>
            </w:del>
          </w:p>
        </w:tc>
        <w:tc>
          <w:tcPr>
            <w:tcW w:w="1420" w:type="dxa"/>
            <w:vAlign w:val="bottom"/>
          </w:tcPr>
          <w:p w:rsidR="009821B1" w:rsidRDefault="003F3E7F">
            <w:pPr>
              <w:pStyle w:val="BodyText"/>
              <w:tabs>
                <w:tab w:val="left" w:pos="1080"/>
                <w:tab w:val="left" w:pos="1980"/>
                <w:tab w:val="left" w:pos="10076"/>
              </w:tabs>
              <w:rPr>
                <w:del w:id="8708" w:author="Stephanie Thompson" w:date="2008-11-17T15:36:00Z"/>
                <w:rFonts w:ascii="Garamond" w:hAnsi="Garamond"/>
                <w:sz w:val="22"/>
                <w:szCs w:val="22"/>
              </w:rPr>
              <w:pPrChange w:id="8709" w:author="Stephanie Thompson" w:date="2008-11-19T11:52:00Z">
                <w:pPr/>
              </w:pPrChange>
            </w:pPr>
            <w:del w:id="8710" w:author="Stephanie Thompson" w:date="2008-11-17T15:36:00Z">
              <w:r w:rsidRPr="00EB43F4" w:rsidDel="00E361B9">
                <w:rPr>
                  <w:rFonts w:ascii="Garamond" w:hAnsi="Garamond"/>
                  <w:sz w:val="22"/>
                  <w:szCs w:val="22"/>
                </w:rPr>
                <w:delText>23:45</w:delText>
              </w:r>
            </w:del>
          </w:p>
        </w:tc>
      </w:tr>
      <w:tr w:rsidR="00AA46E4" w:rsidRPr="00EB43F4" w:rsidDel="00E361B9">
        <w:trPr>
          <w:trHeight w:val="255"/>
          <w:del w:id="8711"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12" w:author="Stephanie Thompson" w:date="2008-11-17T15:36:00Z"/>
                <w:rFonts w:ascii="Garamond" w:hAnsi="Garamond"/>
                <w:sz w:val="22"/>
                <w:szCs w:val="22"/>
              </w:rPr>
              <w:pPrChange w:id="8713" w:author="Stephanie Thompson" w:date="2008-11-19T11:52:00Z">
                <w:pPr/>
              </w:pPrChange>
            </w:pPr>
            <w:del w:id="8714"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15" w:author="Stephanie Thompson" w:date="2008-11-17T15:36:00Z"/>
                <w:rFonts w:ascii="Garamond" w:hAnsi="Garamond"/>
                <w:sz w:val="22"/>
                <w:szCs w:val="22"/>
              </w:rPr>
              <w:pPrChange w:id="8716" w:author="Stephanie Thompson" w:date="2008-11-19T11:52:00Z">
                <w:pPr/>
              </w:pPrChange>
            </w:pPr>
            <w:del w:id="8717"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AA46E4">
            <w:pPr>
              <w:pStyle w:val="BodyText"/>
              <w:tabs>
                <w:tab w:val="left" w:pos="1080"/>
                <w:tab w:val="left" w:pos="1980"/>
                <w:tab w:val="left" w:pos="10076"/>
              </w:tabs>
              <w:rPr>
                <w:del w:id="8718" w:author="Stephanie Thompson" w:date="2008-11-17T15:36:00Z"/>
                <w:rFonts w:ascii="Garamond" w:hAnsi="Garamond"/>
                <w:sz w:val="22"/>
                <w:szCs w:val="22"/>
              </w:rPr>
              <w:pPrChange w:id="8719" w:author="Stephanie Thompson" w:date="2008-11-19T11:52:00Z">
                <w:pPr/>
              </w:pPrChange>
            </w:pPr>
            <w:del w:id="8720" w:author="Stephanie Thompson" w:date="2008-11-17T15:36:00Z">
              <w:r w:rsidRPr="00EB43F4" w:rsidDel="00E361B9">
                <w:rPr>
                  <w:rFonts w:ascii="Garamond" w:hAnsi="Garamond"/>
                  <w:sz w:val="22"/>
                  <w:szCs w:val="22"/>
                </w:rPr>
                <w:delText>01:00,</w:delText>
              </w:r>
            </w:del>
          </w:p>
        </w:tc>
        <w:tc>
          <w:tcPr>
            <w:tcW w:w="1420" w:type="dxa"/>
            <w:vAlign w:val="bottom"/>
          </w:tcPr>
          <w:p w:rsidR="009821B1" w:rsidRDefault="00AA46E4">
            <w:pPr>
              <w:pStyle w:val="BodyText"/>
              <w:tabs>
                <w:tab w:val="left" w:pos="1080"/>
                <w:tab w:val="left" w:pos="1980"/>
                <w:tab w:val="left" w:pos="10076"/>
              </w:tabs>
              <w:rPr>
                <w:del w:id="8721" w:author="Stephanie Thompson" w:date="2008-11-17T15:36:00Z"/>
                <w:rFonts w:ascii="Garamond" w:hAnsi="Garamond"/>
                <w:sz w:val="22"/>
                <w:szCs w:val="22"/>
              </w:rPr>
              <w:pPrChange w:id="8722" w:author="Stephanie Thompson" w:date="2008-11-19T11:52:00Z">
                <w:pPr/>
              </w:pPrChange>
            </w:pPr>
            <w:del w:id="8723" w:author="Stephanie Thompson" w:date="2008-11-17T15:36:00Z">
              <w:r w:rsidRPr="00EB43F4" w:rsidDel="00E361B9">
                <w:rPr>
                  <w:rFonts w:ascii="Garamond" w:hAnsi="Garamond"/>
                  <w:sz w:val="22"/>
                  <w:szCs w:val="22"/>
                </w:rPr>
                <w:delText>01:45 – 02:15,</w:delText>
              </w:r>
            </w:del>
          </w:p>
        </w:tc>
        <w:tc>
          <w:tcPr>
            <w:tcW w:w="1420" w:type="dxa"/>
            <w:vAlign w:val="bottom"/>
          </w:tcPr>
          <w:p w:rsidR="009821B1" w:rsidRDefault="00AA46E4">
            <w:pPr>
              <w:pStyle w:val="BodyText"/>
              <w:tabs>
                <w:tab w:val="left" w:pos="1080"/>
                <w:tab w:val="left" w:pos="1980"/>
                <w:tab w:val="left" w:pos="10076"/>
              </w:tabs>
              <w:rPr>
                <w:del w:id="8724" w:author="Stephanie Thompson" w:date="2008-11-17T15:36:00Z"/>
                <w:rFonts w:ascii="Garamond" w:hAnsi="Garamond"/>
                <w:sz w:val="22"/>
                <w:szCs w:val="22"/>
              </w:rPr>
              <w:pPrChange w:id="8725" w:author="Stephanie Thompson" w:date="2008-11-19T11:52:00Z">
                <w:pPr/>
              </w:pPrChange>
            </w:pPr>
            <w:del w:id="8726" w:author="Stephanie Thompson" w:date="2008-11-17T15:36:00Z">
              <w:r w:rsidRPr="00EB43F4" w:rsidDel="00E361B9">
                <w:rPr>
                  <w:rFonts w:ascii="Garamond" w:hAnsi="Garamond"/>
                  <w:sz w:val="22"/>
                  <w:szCs w:val="22"/>
                </w:rPr>
                <w:delText>05:00</w:delText>
              </w:r>
            </w:del>
          </w:p>
        </w:tc>
      </w:tr>
      <w:tr w:rsidR="00AA46E4" w:rsidRPr="00EB43F4" w:rsidDel="00E361B9">
        <w:trPr>
          <w:gridAfter w:val="3"/>
          <w:wAfter w:w="4260" w:type="dxa"/>
          <w:trHeight w:val="255"/>
          <w:del w:id="8727"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28" w:author="Stephanie Thompson" w:date="2008-11-17T15:36:00Z"/>
                <w:rFonts w:ascii="Garamond" w:hAnsi="Garamond"/>
                <w:sz w:val="22"/>
                <w:szCs w:val="22"/>
              </w:rPr>
              <w:pPrChange w:id="8729" w:author="Stephanie Thompson" w:date="2008-11-19T11:52:00Z">
                <w:pPr/>
              </w:pPrChange>
            </w:pPr>
            <w:del w:id="8730"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31" w:author="Stephanie Thompson" w:date="2008-11-17T15:36:00Z"/>
                <w:rFonts w:ascii="Garamond" w:hAnsi="Garamond"/>
                <w:sz w:val="22"/>
                <w:szCs w:val="22"/>
              </w:rPr>
              <w:pPrChange w:id="8732" w:author="Stephanie Thompson" w:date="2008-11-19T11:52:00Z">
                <w:pPr/>
              </w:pPrChange>
            </w:pPr>
            <w:del w:id="8733" w:author="Stephanie Thompson" w:date="2008-11-17T15:36:00Z">
              <w:r w:rsidRPr="00EB43F4" w:rsidDel="00E361B9">
                <w:rPr>
                  <w:rFonts w:ascii="Garamond" w:hAnsi="Garamond"/>
                  <w:sz w:val="22"/>
                  <w:szCs w:val="22"/>
                </w:rPr>
                <w:delText>02:00</w:delText>
              </w:r>
            </w:del>
          </w:p>
        </w:tc>
      </w:tr>
      <w:tr w:rsidR="00AA46E4" w:rsidRPr="00EB43F4" w:rsidDel="00E361B9">
        <w:trPr>
          <w:gridAfter w:val="3"/>
          <w:wAfter w:w="4260" w:type="dxa"/>
          <w:trHeight w:val="255"/>
          <w:del w:id="8734"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35" w:author="Stephanie Thompson" w:date="2008-11-17T15:36:00Z"/>
                <w:rFonts w:ascii="Garamond" w:hAnsi="Garamond"/>
                <w:sz w:val="22"/>
                <w:szCs w:val="22"/>
              </w:rPr>
              <w:pPrChange w:id="8736" w:author="Stephanie Thompson" w:date="2008-11-19T11:52:00Z">
                <w:pPr/>
              </w:pPrChange>
            </w:pPr>
            <w:del w:id="8737"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38" w:author="Stephanie Thompson" w:date="2008-11-17T15:36:00Z"/>
                <w:rFonts w:ascii="Garamond" w:hAnsi="Garamond"/>
                <w:sz w:val="22"/>
                <w:szCs w:val="22"/>
              </w:rPr>
              <w:pPrChange w:id="8739" w:author="Stephanie Thompson" w:date="2008-11-19T11:52:00Z">
                <w:pPr/>
              </w:pPrChange>
            </w:pPr>
            <w:del w:id="8740" w:author="Stephanie Thompson" w:date="2008-11-17T15:36:00Z">
              <w:r w:rsidRPr="00EB43F4" w:rsidDel="00E361B9">
                <w:rPr>
                  <w:rFonts w:ascii="Garamond" w:hAnsi="Garamond"/>
                  <w:sz w:val="22"/>
                  <w:szCs w:val="22"/>
                </w:rPr>
                <w:delText>01:30 – 01:45</w:delText>
              </w:r>
            </w:del>
          </w:p>
        </w:tc>
      </w:tr>
    </w:tbl>
    <w:p w:rsidR="009821B1" w:rsidRDefault="009821B1">
      <w:pPr>
        <w:pStyle w:val="BodyText"/>
        <w:tabs>
          <w:tab w:val="left" w:pos="1080"/>
          <w:tab w:val="left" w:pos="1980"/>
          <w:tab w:val="left" w:pos="10076"/>
        </w:tabs>
        <w:rPr>
          <w:del w:id="8741" w:author="Stephanie Thompson" w:date="2008-11-17T15:36:00Z"/>
          <w:rFonts w:ascii="Garamond" w:hAnsi="Garamond"/>
          <w:sz w:val="22"/>
          <w:szCs w:val="22"/>
        </w:rPr>
        <w:pPrChange w:id="8742" w:author="Stephanie Thompson" w:date="2008-11-19T11:52:00Z">
          <w:pPr/>
        </w:pPrChange>
      </w:pPr>
    </w:p>
    <w:p w:rsidR="009821B1" w:rsidRDefault="00AA46E4">
      <w:pPr>
        <w:pStyle w:val="BodyText"/>
        <w:tabs>
          <w:tab w:val="left" w:pos="1080"/>
          <w:tab w:val="left" w:pos="1980"/>
          <w:tab w:val="left" w:pos="10076"/>
        </w:tabs>
        <w:rPr>
          <w:del w:id="8743" w:author="Stephanie Thompson" w:date="2008-11-17T15:36:00Z"/>
          <w:rFonts w:ascii="Garamond" w:hAnsi="Garamond"/>
          <w:sz w:val="22"/>
          <w:szCs w:val="22"/>
        </w:rPr>
        <w:pPrChange w:id="8744" w:author="Stephanie Thompson" w:date="2008-11-19T11:52:00Z">
          <w:pPr/>
        </w:pPrChange>
      </w:pPr>
      <w:del w:id="8745" w:author="Stephanie Thompson" w:date="2008-11-17T15:36:00Z">
        <w:r w:rsidRPr="00EB43F4" w:rsidDel="00E361B9">
          <w:rPr>
            <w:rFonts w:ascii="Garamond" w:hAnsi="Garamond"/>
            <w:sz w:val="22"/>
            <w:szCs w:val="22"/>
          </w:rPr>
          <w:lastRenderedPageBreak/>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4340" w:type="dxa"/>
        <w:tblInd w:w="93" w:type="dxa"/>
        <w:tblLook w:val="0000"/>
      </w:tblPr>
      <w:tblGrid>
        <w:gridCol w:w="1500"/>
        <w:gridCol w:w="1420"/>
        <w:gridCol w:w="1420"/>
      </w:tblGrid>
      <w:tr w:rsidR="00AA46E4" w:rsidRPr="00EB43F4" w:rsidDel="00E361B9">
        <w:trPr>
          <w:gridAfter w:val="1"/>
          <w:wAfter w:w="1420" w:type="dxa"/>
          <w:trHeight w:val="255"/>
          <w:del w:id="8746"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47" w:author="Stephanie Thompson" w:date="2008-11-17T15:36:00Z"/>
                <w:rFonts w:ascii="Garamond" w:hAnsi="Garamond"/>
                <w:sz w:val="22"/>
                <w:szCs w:val="22"/>
              </w:rPr>
              <w:pPrChange w:id="8748" w:author="Stephanie Thompson" w:date="2008-11-19T11:52:00Z">
                <w:pPr/>
              </w:pPrChange>
            </w:pPr>
            <w:del w:id="8749"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50" w:author="Stephanie Thompson" w:date="2008-11-17T15:36:00Z"/>
                <w:rFonts w:ascii="Garamond" w:hAnsi="Garamond"/>
                <w:sz w:val="22"/>
                <w:szCs w:val="22"/>
              </w:rPr>
              <w:pPrChange w:id="8751" w:author="Stephanie Thompson" w:date="2008-11-19T11:52:00Z">
                <w:pPr/>
              </w:pPrChange>
            </w:pPr>
            <w:del w:id="8752" w:author="Stephanie Thompson" w:date="2008-11-17T15:36:00Z">
              <w:r w:rsidRPr="00EB43F4" w:rsidDel="00E361B9">
                <w:rPr>
                  <w:rFonts w:ascii="Garamond" w:hAnsi="Garamond"/>
                  <w:sz w:val="22"/>
                  <w:szCs w:val="22"/>
                </w:rPr>
                <w:delText>06:45</w:delText>
              </w:r>
            </w:del>
          </w:p>
        </w:tc>
      </w:tr>
      <w:tr w:rsidR="00AA46E4" w:rsidRPr="00EB43F4" w:rsidDel="00E361B9">
        <w:trPr>
          <w:gridAfter w:val="1"/>
          <w:wAfter w:w="1420" w:type="dxa"/>
          <w:trHeight w:val="255"/>
          <w:del w:id="8753"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54" w:author="Stephanie Thompson" w:date="2008-11-17T15:36:00Z"/>
                <w:rFonts w:ascii="Garamond" w:hAnsi="Garamond"/>
                <w:sz w:val="22"/>
                <w:szCs w:val="22"/>
              </w:rPr>
              <w:pPrChange w:id="8755" w:author="Stephanie Thompson" w:date="2008-11-19T11:52:00Z">
                <w:pPr/>
              </w:pPrChange>
            </w:pPr>
            <w:del w:id="8756"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57" w:author="Stephanie Thompson" w:date="2008-11-17T15:36:00Z"/>
                <w:rFonts w:ascii="Garamond" w:hAnsi="Garamond"/>
                <w:sz w:val="22"/>
                <w:szCs w:val="22"/>
              </w:rPr>
              <w:pPrChange w:id="8758" w:author="Stephanie Thompson" w:date="2008-11-19T11:52:00Z">
                <w:pPr/>
              </w:pPrChange>
            </w:pPr>
            <w:del w:id="8759" w:author="Stephanie Thompson" w:date="2008-11-17T15:36:00Z">
              <w:r w:rsidRPr="00EB43F4" w:rsidDel="00E361B9">
                <w:rPr>
                  <w:rFonts w:ascii="Garamond" w:hAnsi="Garamond"/>
                  <w:sz w:val="22"/>
                  <w:szCs w:val="22"/>
                </w:rPr>
                <w:delText>09:15</w:delText>
              </w:r>
            </w:del>
          </w:p>
        </w:tc>
      </w:tr>
      <w:tr w:rsidR="00AA46E4" w:rsidRPr="00EB43F4" w:rsidDel="00E361B9">
        <w:trPr>
          <w:trHeight w:val="255"/>
          <w:del w:id="8760"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61" w:author="Stephanie Thompson" w:date="2008-11-17T15:36:00Z"/>
                <w:rFonts w:ascii="Garamond" w:hAnsi="Garamond"/>
                <w:sz w:val="22"/>
                <w:szCs w:val="22"/>
              </w:rPr>
              <w:pPrChange w:id="8762" w:author="Stephanie Thompson" w:date="2008-11-19T11:52:00Z">
                <w:pPr/>
              </w:pPrChange>
            </w:pPr>
            <w:del w:id="8763"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64" w:author="Stephanie Thompson" w:date="2008-11-17T15:36:00Z"/>
                <w:rFonts w:ascii="Garamond" w:hAnsi="Garamond"/>
                <w:sz w:val="22"/>
                <w:szCs w:val="22"/>
              </w:rPr>
              <w:pPrChange w:id="8765" w:author="Stephanie Thompson" w:date="2008-11-19T11:52:00Z">
                <w:pPr/>
              </w:pPrChange>
            </w:pPr>
            <w:del w:id="8766" w:author="Stephanie Thompson" w:date="2008-11-17T15:36:00Z">
              <w:r w:rsidRPr="00EB43F4" w:rsidDel="00E361B9">
                <w:rPr>
                  <w:rFonts w:ascii="Garamond" w:hAnsi="Garamond"/>
                  <w:sz w:val="22"/>
                  <w:szCs w:val="22"/>
                </w:rPr>
                <w:delText>08:45,</w:delText>
              </w:r>
            </w:del>
          </w:p>
        </w:tc>
        <w:tc>
          <w:tcPr>
            <w:tcW w:w="1420" w:type="dxa"/>
            <w:vAlign w:val="bottom"/>
          </w:tcPr>
          <w:p w:rsidR="009821B1" w:rsidRDefault="00AA46E4">
            <w:pPr>
              <w:pStyle w:val="BodyText"/>
              <w:tabs>
                <w:tab w:val="left" w:pos="1080"/>
                <w:tab w:val="left" w:pos="1980"/>
                <w:tab w:val="left" w:pos="10076"/>
              </w:tabs>
              <w:rPr>
                <w:del w:id="8767" w:author="Stephanie Thompson" w:date="2008-11-17T15:36:00Z"/>
                <w:rFonts w:ascii="Garamond" w:hAnsi="Garamond"/>
                <w:sz w:val="22"/>
                <w:szCs w:val="22"/>
              </w:rPr>
              <w:pPrChange w:id="8768" w:author="Stephanie Thompson" w:date="2008-11-19T11:52:00Z">
                <w:pPr/>
              </w:pPrChange>
            </w:pPr>
            <w:del w:id="8769" w:author="Stephanie Thompson" w:date="2008-11-17T15:36:00Z">
              <w:r w:rsidRPr="00EB43F4" w:rsidDel="00E361B9">
                <w:rPr>
                  <w:rFonts w:ascii="Garamond" w:hAnsi="Garamond"/>
                  <w:sz w:val="22"/>
                  <w:szCs w:val="22"/>
                </w:rPr>
                <w:delText>09:15</w:delText>
              </w:r>
            </w:del>
          </w:p>
        </w:tc>
      </w:tr>
      <w:tr w:rsidR="00AA46E4" w:rsidRPr="00EB43F4" w:rsidDel="00E361B9">
        <w:trPr>
          <w:gridAfter w:val="1"/>
          <w:wAfter w:w="1420" w:type="dxa"/>
          <w:trHeight w:val="255"/>
          <w:del w:id="8770" w:author="Stephanie Thompson" w:date="2008-11-17T15:36:00Z"/>
        </w:trPr>
        <w:tc>
          <w:tcPr>
            <w:tcW w:w="150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71" w:author="Stephanie Thompson" w:date="2008-11-17T15:36:00Z"/>
                <w:rFonts w:ascii="Garamond" w:hAnsi="Garamond"/>
                <w:sz w:val="22"/>
                <w:szCs w:val="22"/>
              </w:rPr>
              <w:pPrChange w:id="8772" w:author="Stephanie Thompson" w:date="2008-11-19T11:52:00Z">
                <w:pPr/>
              </w:pPrChange>
            </w:pPr>
            <w:del w:id="8773" w:author="Stephanie Thompson" w:date="2008-11-17T15:36:00Z">
              <w:r w:rsidRPr="00EB43F4" w:rsidDel="00E361B9">
                <w:rPr>
                  <w:rFonts w:ascii="Garamond" w:hAnsi="Garamond"/>
                  <w:sz w:val="22"/>
                  <w:szCs w:val="22"/>
                </w:rPr>
                <w:delText>06/29/06</w:delText>
              </w:r>
            </w:del>
          </w:p>
        </w:tc>
        <w:tc>
          <w:tcPr>
            <w:tcW w:w="1420" w:type="dxa"/>
            <w:tcBorders>
              <w:top w:val="nil"/>
              <w:left w:val="nil"/>
              <w:bottom w:val="nil"/>
              <w:right w:val="nil"/>
            </w:tcBorders>
            <w:shd w:val="clear" w:color="auto" w:fill="auto"/>
            <w:noWrap/>
            <w:vAlign w:val="bottom"/>
          </w:tcPr>
          <w:p w:rsidR="009821B1" w:rsidRDefault="00AA46E4">
            <w:pPr>
              <w:pStyle w:val="BodyText"/>
              <w:tabs>
                <w:tab w:val="left" w:pos="1080"/>
                <w:tab w:val="left" w:pos="1980"/>
                <w:tab w:val="left" w:pos="10076"/>
              </w:tabs>
              <w:rPr>
                <w:del w:id="8774" w:author="Stephanie Thompson" w:date="2008-11-17T15:36:00Z"/>
                <w:rFonts w:ascii="Garamond" w:hAnsi="Garamond"/>
                <w:sz w:val="22"/>
                <w:szCs w:val="22"/>
              </w:rPr>
              <w:pPrChange w:id="8775" w:author="Stephanie Thompson" w:date="2008-11-19T11:52:00Z">
                <w:pPr/>
              </w:pPrChange>
            </w:pPr>
            <w:del w:id="8776" w:author="Stephanie Thompson" w:date="2008-11-17T15:36:00Z">
              <w:r w:rsidRPr="00EB43F4" w:rsidDel="00E361B9">
                <w:rPr>
                  <w:rFonts w:ascii="Garamond" w:hAnsi="Garamond"/>
                  <w:sz w:val="22"/>
                  <w:szCs w:val="22"/>
                </w:rPr>
                <w:delText>01:30</w:delText>
              </w:r>
            </w:del>
          </w:p>
        </w:tc>
      </w:tr>
    </w:tbl>
    <w:p w:rsidR="009821B1" w:rsidRDefault="009821B1">
      <w:pPr>
        <w:pStyle w:val="BodyText"/>
        <w:tabs>
          <w:tab w:val="left" w:pos="1080"/>
          <w:tab w:val="left" w:pos="1980"/>
          <w:tab w:val="left" w:pos="10076"/>
        </w:tabs>
        <w:rPr>
          <w:del w:id="8777" w:author="Stephanie Thompson" w:date="2008-11-17T15:36:00Z"/>
          <w:rFonts w:ascii="Garamond" w:hAnsi="Garamond"/>
          <w:sz w:val="22"/>
          <w:szCs w:val="22"/>
        </w:rPr>
        <w:pPrChange w:id="8778" w:author="Stephanie Thompson" w:date="2008-11-19T11:52:00Z">
          <w:pPr/>
        </w:pPrChange>
      </w:pPr>
    </w:p>
    <w:p w:rsidR="009821B1" w:rsidRDefault="00DE356E">
      <w:pPr>
        <w:pStyle w:val="BodyText"/>
        <w:tabs>
          <w:tab w:val="left" w:pos="1080"/>
          <w:tab w:val="left" w:pos="1980"/>
          <w:tab w:val="left" w:pos="10076"/>
        </w:tabs>
        <w:rPr>
          <w:del w:id="8779" w:author="Stephanie Thompson" w:date="2008-11-17T15:36:00Z"/>
          <w:rFonts w:ascii="Garamond" w:hAnsi="Garamond"/>
          <w:sz w:val="22"/>
          <w:szCs w:val="22"/>
        </w:rPr>
        <w:pPrChange w:id="8780" w:author="Stephanie Thompson" w:date="2008-11-19T11:52:00Z">
          <w:pPr/>
        </w:pPrChange>
      </w:pPr>
      <w:del w:id="8781"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8782" w:author="Stephanie Thompson" w:date="2008-11-17T15:36:00Z"/>
          <w:rFonts w:ascii="Garamond" w:hAnsi="Garamond"/>
          <w:sz w:val="22"/>
          <w:szCs w:val="22"/>
        </w:rPr>
        <w:pPrChange w:id="8783" w:author="Stephanie Thompson" w:date="2008-11-19T11:52:00Z">
          <w:pPr/>
        </w:pPrChange>
      </w:pPr>
    </w:p>
    <w:p w:rsidR="009821B1" w:rsidRDefault="00A64E5C">
      <w:pPr>
        <w:pStyle w:val="BodyText"/>
        <w:tabs>
          <w:tab w:val="left" w:pos="1080"/>
          <w:tab w:val="left" w:pos="1980"/>
          <w:tab w:val="left" w:pos="10076"/>
        </w:tabs>
        <w:rPr>
          <w:del w:id="8784" w:author="Stephanie Thompson" w:date="2008-11-17T15:36:00Z"/>
          <w:rFonts w:ascii="Garamond" w:hAnsi="Garamond"/>
          <w:sz w:val="22"/>
          <w:szCs w:val="22"/>
        </w:rPr>
        <w:pPrChange w:id="8785" w:author="Stephanie Thompson" w:date="2008-11-19T11:52:00Z">
          <w:pPr/>
        </w:pPrChange>
      </w:pPr>
      <w:del w:id="8786"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A64E5C" w:rsidRPr="00EB43F4" w:rsidDel="00E361B9">
        <w:trPr>
          <w:trHeight w:val="255"/>
          <w:del w:id="8787"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788" w:author="Stephanie Thompson" w:date="2008-11-17T15:36:00Z"/>
                <w:rFonts w:ascii="Garamond" w:hAnsi="Garamond"/>
                <w:sz w:val="22"/>
                <w:szCs w:val="22"/>
              </w:rPr>
              <w:pPrChange w:id="8789" w:author="Stephanie Thompson" w:date="2008-11-19T11:52:00Z">
                <w:pPr/>
              </w:pPrChange>
            </w:pPr>
            <w:del w:id="8790"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791" w:author="Stephanie Thompson" w:date="2008-11-17T15:36:00Z"/>
                <w:rFonts w:ascii="Garamond" w:hAnsi="Garamond"/>
                <w:sz w:val="22"/>
                <w:szCs w:val="22"/>
              </w:rPr>
              <w:pPrChange w:id="8792" w:author="Stephanie Thompson" w:date="2008-11-19T11:52:00Z">
                <w:pPr/>
              </w:pPrChange>
            </w:pPr>
            <w:del w:id="8793" w:author="Stephanie Thompson" w:date="2008-11-17T15:36:00Z">
              <w:r w:rsidRPr="00EB43F4" w:rsidDel="00E361B9">
                <w:rPr>
                  <w:rFonts w:ascii="Garamond" w:hAnsi="Garamond"/>
                  <w:sz w:val="22"/>
                  <w:szCs w:val="22"/>
                </w:rPr>
                <w:delText>05:00</w:delText>
              </w:r>
            </w:del>
          </w:p>
        </w:tc>
      </w:tr>
      <w:tr w:rsidR="00A64E5C" w:rsidRPr="00EB43F4" w:rsidDel="00E361B9">
        <w:trPr>
          <w:trHeight w:val="255"/>
          <w:del w:id="8794"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795" w:author="Stephanie Thompson" w:date="2008-11-17T15:36:00Z"/>
                <w:rFonts w:ascii="Garamond" w:hAnsi="Garamond"/>
                <w:sz w:val="22"/>
                <w:szCs w:val="22"/>
              </w:rPr>
              <w:pPrChange w:id="8796" w:author="Stephanie Thompson" w:date="2008-11-19T11:52:00Z">
                <w:pPr/>
              </w:pPrChange>
            </w:pPr>
            <w:del w:id="8797"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798" w:author="Stephanie Thompson" w:date="2008-11-17T15:36:00Z"/>
                <w:rFonts w:ascii="Garamond" w:hAnsi="Garamond"/>
                <w:sz w:val="22"/>
                <w:szCs w:val="22"/>
              </w:rPr>
              <w:pPrChange w:id="8799" w:author="Stephanie Thompson" w:date="2008-11-19T11:52:00Z">
                <w:pPr/>
              </w:pPrChange>
            </w:pPr>
            <w:del w:id="8800" w:author="Stephanie Thompson" w:date="2008-11-17T15:36:00Z">
              <w:r w:rsidRPr="00EB43F4" w:rsidDel="00E361B9">
                <w:rPr>
                  <w:rFonts w:ascii="Garamond" w:hAnsi="Garamond"/>
                  <w:sz w:val="22"/>
                  <w:szCs w:val="22"/>
                </w:rPr>
                <w:delText>04:00</w:delText>
              </w:r>
            </w:del>
          </w:p>
        </w:tc>
      </w:tr>
      <w:tr w:rsidR="00A64E5C" w:rsidRPr="00EB43F4" w:rsidDel="00E361B9">
        <w:trPr>
          <w:trHeight w:val="255"/>
          <w:del w:id="8801"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02" w:author="Stephanie Thompson" w:date="2008-11-17T15:36:00Z"/>
                <w:rFonts w:ascii="Garamond" w:hAnsi="Garamond"/>
                <w:sz w:val="22"/>
                <w:szCs w:val="22"/>
              </w:rPr>
              <w:pPrChange w:id="8803" w:author="Stephanie Thompson" w:date="2008-11-19T11:52:00Z">
                <w:pPr/>
              </w:pPrChange>
            </w:pPr>
            <w:del w:id="8804"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05" w:author="Stephanie Thompson" w:date="2008-11-17T15:36:00Z"/>
                <w:rFonts w:ascii="Garamond" w:hAnsi="Garamond"/>
                <w:sz w:val="22"/>
                <w:szCs w:val="22"/>
              </w:rPr>
              <w:pPrChange w:id="8806" w:author="Stephanie Thompson" w:date="2008-11-19T11:52:00Z">
                <w:pPr/>
              </w:pPrChange>
            </w:pPr>
            <w:del w:id="8807" w:author="Stephanie Thompson" w:date="2008-11-17T15:36:00Z">
              <w:r w:rsidRPr="00EB43F4" w:rsidDel="00E361B9">
                <w:rPr>
                  <w:rFonts w:ascii="Garamond" w:hAnsi="Garamond"/>
                  <w:sz w:val="22"/>
                  <w:szCs w:val="22"/>
                </w:rPr>
                <w:delText>05:15</w:delText>
              </w:r>
            </w:del>
          </w:p>
        </w:tc>
      </w:tr>
      <w:tr w:rsidR="00A64E5C" w:rsidRPr="00EB43F4" w:rsidDel="00E361B9">
        <w:trPr>
          <w:trHeight w:val="255"/>
          <w:del w:id="8808"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09" w:author="Stephanie Thompson" w:date="2008-11-17T15:36:00Z"/>
                <w:rFonts w:ascii="Garamond" w:hAnsi="Garamond"/>
                <w:sz w:val="22"/>
                <w:szCs w:val="22"/>
              </w:rPr>
              <w:pPrChange w:id="8810" w:author="Stephanie Thompson" w:date="2008-11-19T11:52:00Z">
                <w:pPr/>
              </w:pPrChange>
            </w:pPr>
            <w:del w:id="8811"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12" w:author="Stephanie Thompson" w:date="2008-11-17T15:36:00Z"/>
                <w:rFonts w:ascii="Garamond" w:hAnsi="Garamond"/>
                <w:sz w:val="22"/>
                <w:szCs w:val="22"/>
              </w:rPr>
              <w:pPrChange w:id="8813" w:author="Stephanie Thompson" w:date="2008-11-19T11:52:00Z">
                <w:pPr/>
              </w:pPrChange>
            </w:pPr>
            <w:del w:id="8814" w:author="Stephanie Thompson" w:date="2008-11-17T15:36:00Z">
              <w:r w:rsidRPr="00EB43F4" w:rsidDel="00E361B9">
                <w:rPr>
                  <w:rFonts w:ascii="Garamond" w:hAnsi="Garamond"/>
                  <w:sz w:val="22"/>
                  <w:szCs w:val="22"/>
                </w:rPr>
                <w:delText>13:45</w:delText>
              </w:r>
            </w:del>
          </w:p>
        </w:tc>
      </w:tr>
      <w:tr w:rsidR="00A64E5C" w:rsidRPr="00EB43F4" w:rsidDel="00E361B9">
        <w:trPr>
          <w:trHeight w:val="255"/>
          <w:del w:id="8815"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16" w:author="Stephanie Thompson" w:date="2008-11-17T15:36:00Z"/>
                <w:rFonts w:ascii="Garamond" w:hAnsi="Garamond"/>
                <w:sz w:val="22"/>
                <w:szCs w:val="22"/>
              </w:rPr>
              <w:pPrChange w:id="8817" w:author="Stephanie Thompson" w:date="2008-11-19T11:52:00Z">
                <w:pPr/>
              </w:pPrChange>
            </w:pPr>
            <w:del w:id="8818" w:author="Stephanie Thompson" w:date="2008-11-17T15:36:00Z">
              <w:r w:rsidRPr="00EB43F4" w:rsidDel="00E361B9">
                <w:rPr>
                  <w:rFonts w:ascii="Garamond" w:hAnsi="Garamond"/>
                  <w:sz w:val="22"/>
                  <w:szCs w:val="22"/>
                </w:rPr>
                <w:delText>06/27/06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19" w:author="Stephanie Thompson" w:date="2008-11-17T15:36:00Z"/>
                <w:rFonts w:ascii="Garamond" w:hAnsi="Garamond"/>
                <w:sz w:val="22"/>
                <w:szCs w:val="22"/>
              </w:rPr>
              <w:pPrChange w:id="8820" w:author="Stephanie Thompson" w:date="2008-11-19T11:52:00Z">
                <w:pPr/>
              </w:pPrChange>
            </w:pPr>
            <w:del w:id="8821" w:author="Stephanie Thompson" w:date="2008-11-17T15:36:00Z">
              <w:r w:rsidRPr="00EB43F4" w:rsidDel="00E361B9">
                <w:rPr>
                  <w:rFonts w:ascii="Garamond" w:hAnsi="Garamond"/>
                  <w:sz w:val="22"/>
                  <w:szCs w:val="22"/>
                </w:rPr>
                <w:delText>18:15</w:delText>
              </w:r>
            </w:del>
          </w:p>
        </w:tc>
      </w:tr>
    </w:tbl>
    <w:p w:rsidR="009821B1" w:rsidRDefault="009821B1">
      <w:pPr>
        <w:pStyle w:val="BodyText"/>
        <w:tabs>
          <w:tab w:val="left" w:pos="1080"/>
          <w:tab w:val="left" w:pos="1980"/>
          <w:tab w:val="left" w:pos="10076"/>
        </w:tabs>
        <w:rPr>
          <w:del w:id="8822" w:author="Stephanie Thompson" w:date="2008-11-17T15:36:00Z"/>
          <w:rFonts w:ascii="Garamond" w:hAnsi="Garamond"/>
          <w:sz w:val="22"/>
          <w:szCs w:val="22"/>
        </w:rPr>
        <w:pPrChange w:id="8823" w:author="Stephanie Thompson" w:date="2008-11-19T11:52:00Z">
          <w:pPr/>
        </w:pPrChange>
      </w:pPr>
    </w:p>
    <w:p w:rsidR="009821B1" w:rsidRDefault="00A64E5C">
      <w:pPr>
        <w:pStyle w:val="BodyText"/>
        <w:tabs>
          <w:tab w:val="left" w:pos="1080"/>
          <w:tab w:val="left" w:pos="1980"/>
          <w:tab w:val="left" w:pos="10076"/>
        </w:tabs>
        <w:rPr>
          <w:del w:id="8824" w:author="Stephanie Thompson" w:date="2008-11-17T15:36:00Z"/>
          <w:rFonts w:ascii="Garamond" w:hAnsi="Garamond"/>
          <w:sz w:val="22"/>
          <w:szCs w:val="22"/>
        </w:rPr>
        <w:pPrChange w:id="8825" w:author="Stephanie Thompson" w:date="2008-11-19T11:52:00Z">
          <w:pPr/>
        </w:pPrChange>
      </w:pPr>
      <w:del w:id="8826"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A64E5C" w:rsidRPr="00EB43F4" w:rsidDel="00E361B9">
        <w:trPr>
          <w:trHeight w:val="255"/>
          <w:del w:id="8827" w:author="Stephanie Thompson" w:date="2008-11-17T15:36:00Z"/>
        </w:trPr>
        <w:tc>
          <w:tcPr>
            <w:tcW w:w="150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28" w:author="Stephanie Thompson" w:date="2008-11-17T15:36:00Z"/>
                <w:rFonts w:ascii="Garamond" w:hAnsi="Garamond"/>
                <w:sz w:val="22"/>
                <w:szCs w:val="22"/>
              </w:rPr>
              <w:pPrChange w:id="8829" w:author="Stephanie Thompson" w:date="2008-11-19T11:52:00Z">
                <w:pPr/>
              </w:pPrChange>
            </w:pPr>
            <w:del w:id="8830"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9821B1" w:rsidRDefault="00A64E5C">
            <w:pPr>
              <w:pStyle w:val="BodyText"/>
              <w:tabs>
                <w:tab w:val="left" w:pos="1080"/>
                <w:tab w:val="left" w:pos="1980"/>
                <w:tab w:val="left" w:pos="10076"/>
              </w:tabs>
              <w:rPr>
                <w:del w:id="8831" w:author="Stephanie Thompson" w:date="2008-11-17T15:36:00Z"/>
                <w:rFonts w:ascii="Garamond" w:hAnsi="Garamond"/>
                <w:sz w:val="22"/>
                <w:szCs w:val="22"/>
              </w:rPr>
              <w:pPrChange w:id="8832" w:author="Stephanie Thompson" w:date="2008-11-19T11:52:00Z">
                <w:pPr/>
              </w:pPrChange>
            </w:pPr>
            <w:del w:id="8833" w:author="Stephanie Thompson" w:date="2008-11-17T15:36:00Z">
              <w:r w:rsidRPr="00EB43F4" w:rsidDel="00E361B9">
                <w:rPr>
                  <w:rFonts w:ascii="Garamond" w:hAnsi="Garamond"/>
                  <w:sz w:val="22"/>
                  <w:szCs w:val="22"/>
                </w:rPr>
                <w:delText>01:15 to</w:delText>
              </w:r>
            </w:del>
          </w:p>
        </w:tc>
        <w:tc>
          <w:tcPr>
            <w:tcW w:w="1420" w:type="dxa"/>
            <w:vAlign w:val="bottom"/>
          </w:tcPr>
          <w:p w:rsidR="009821B1" w:rsidRDefault="00A64E5C">
            <w:pPr>
              <w:pStyle w:val="BodyText"/>
              <w:tabs>
                <w:tab w:val="left" w:pos="1080"/>
                <w:tab w:val="left" w:pos="1980"/>
                <w:tab w:val="left" w:pos="10076"/>
              </w:tabs>
              <w:rPr>
                <w:del w:id="8834" w:author="Stephanie Thompson" w:date="2008-11-17T15:36:00Z"/>
                <w:rFonts w:ascii="Garamond" w:hAnsi="Garamond"/>
                <w:sz w:val="22"/>
                <w:szCs w:val="22"/>
              </w:rPr>
              <w:pPrChange w:id="8835" w:author="Stephanie Thompson" w:date="2008-11-19T11:52:00Z">
                <w:pPr/>
              </w:pPrChange>
            </w:pPr>
            <w:del w:id="8836" w:author="Stephanie Thompson" w:date="2008-11-17T15:36:00Z">
              <w:r w:rsidRPr="00EB43F4" w:rsidDel="00E361B9">
                <w:rPr>
                  <w:rFonts w:ascii="Garamond" w:hAnsi="Garamond"/>
                  <w:sz w:val="22"/>
                  <w:szCs w:val="22"/>
                </w:rPr>
                <w:delText>06/29/06</w:delText>
              </w:r>
            </w:del>
          </w:p>
        </w:tc>
        <w:tc>
          <w:tcPr>
            <w:tcW w:w="1420" w:type="dxa"/>
            <w:vAlign w:val="bottom"/>
          </w:tcPr>
          <w:p w:rsidR="009821B1" w:rsidRDefault="00A64E5C">
            <w:pPr>
              <w:pStyle w:val="BodyText"/>
              <w:tabs>
                <w:tab w:val="left" w:pos="1080"/>
                <w:tab w:val="left" w:pos="1980"/>
                <w:tab w:val="left" w:pos="10076"/>
              </w:tabs>
              <w:rPr>
                <w:del w:id="8837" w:author="Stephanie Thompson" w:date="2008-11-17T15:36:00Z"/>
                <w:rFonts w:ascii="Garamond" w:hAnsi="Garamond"/>
                <w:sz w:val="22"/>
                <w:szCs w:val="22"/>
              </w:rPr>
              <w:pPrChange w:id="8838" w:author="Stephanie Thompson" w:date="2008-11-19T11:52:00Z">
                <w:pPr/>
              </w:pPrChange>
            </w:pPr>
            <w:del w:id="8839" w:author="Stephanie Thompson" w:date="2008-11-17T15:36:00Z">
              <w:r w:rsidRPr="00EB43F4" w:rsidDel="00E361B9">
                <w:rPr>
                  <w:rFonts w:ascii="Garamond" w:hAnsi="Garamond"/>
                  <w:sz w:val="22"/>
                  <w:szCs w:val="22"/>
                </w:rPr>
                <w:delText>10:15</w:delText>
              </w:r>
            </w:del>
          </w:p>
        </w:tc>
      </w:tr>
    </w:tbl>
    <w:p w:rsidR="009821B1" w:rsidRDefault="009821B1">
      <w:pPr>
        <w:pStyle w:val="BodyText"/>
        <w:tabs>
          <w:tab w:val="left" w:pos="1080"/>
          <w:tab w:val="left" w:pos="1980"/>
          <w:tab w:val="left" w:pos="10076"/>
        </w:tabs>
        <w:rPr>
          <w:del w:id="8840" w:author="Stephanie Thompson" w:date="2008-11-17T15:36:00Z"/>
          <w:rFonts w:ascii="Garamond" w:hAnsi="Garamond"/>
          <w:sz w:val="22"/>
          <w:szCs w:val="22"/>
        </w:rPr>
        <w:pPrChange w:id="8841" w:author="Stephanie Thompson" w:date="2008-11-19T11:52:00Z">
          <w:pPr/>
        </w:pPrChange>
      </w:pPr>
    </w:p>
    <w:p w:rsidR="009821B1" w:rsidRDefault="00DE356E">
      <w:pPr>
        <w:pStyle w:val="BodyText"/>
        <w:tabs>
          <w:tab w:val="left" w:pos="1080"/>
          <w:tab w:val="left" w:pos="1980"/>
          <w:tab w:val="left" w:pos="10076"/>
        </w:tabs>
        <w:rPr>
          <w:del w:id="8842" w:author="Stephanie Thompson" w:date="2008-11-17T15:36:00Z"/>
          <w:rFonts w:ascii="Garamond" w:hAnsi="Garamond"/>
          <w:sz w:val="22"/>
          <w:szCs w:val="22"/>
        </w:rPr>
        <w:pPrChange w:id="8843" w:author="Stephanie Thompson" w:date="2008-11-19T11:52:00Z">
          <w:pPr/>
        </w:pPrChange>
      </w:pPr>
      <w:del w:id="8844"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8845" w:author="Stephanie Thompson" w:date="2008-11-17T15:36:00Z"/>
          <w:rFonts w:ascii="Garamond" w:hAnsi="Garamond"/>
          <w:sz w:val="22"/>
          <w:szCs w:val="22"/>
        </w:rPr>
        <w:pPrChange w:id="8846" w:author="Stephanie Thompson" w:date="2008-11-19T11:52:00Z">
          <w:pPr/>
        </w:pPrChange>
      </w:pPr>
    </w:p>
    <w:p w:rsidR="009821B1" w:rsidRDefault="000A316A">
      <w:pPr>
        <w:pStyle w:val="BodyText"/>
        <w:tabs>
          <w:tab w:val="left" w:pos="1080"/>
          <w:tab w:val="left" w:pos="1980"/>
          <w:tab w:val="left" w:pos="10076"/>
        </w:tabs>
        <w:rPr>
          <w:del w:id="8847" w:author="Stephanie Thompson" w:date="2008-11-17T15:36:00Z"/>
          <w:rFonts w:ascii="Garamond" w:hAnsi="Garamond"/>
          <w:sz w:val="22"/>
          <w:szCs w:val="22"/>
        </w:rPr>
        <w:pPrChange w:id="8848" w:author="Stephanie Thompson" w:date="2008-11-19T11:52:00Z">
          <w:pPr/>
        </w:pPrChange>
      </w:pPr>
      <w:del w:id="8849"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0A316A" w:rsidRPr="00EB43F4" w:rsidDel="00E361B9">
        <w:trPr>
          <w:gridAfter w:val="1"/>
          <w:wAfter w:w="1420" w:type="dxa"/>
          <w:trHeight w:val="255"/>
          <w:del w:id="8850"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51" w:author="Stephanie Thompson" w:date="2008-11-17T15:36:00Z"/>
                <w:rFonts w:ascii="Garamond" w:hAnsi="Garamond"/>
                <w:sz w:val="22"/>
                <w:szCs w:val="22"/>
              </w:rPr>
              <w:pPrChange w:id="8852" w:author="Stephanie Thompson" w:date="2008-11-19T11:52:00Z">
                <w:pPr/>
              </w:pPrChange>
            </w:pPr>
            <w:del w:id="8853"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54" w:author="Stephanie Thompson" w:date="2008-11-17T15:36:00Z"/>
                <w:rFonts w:ascii="Garamond" w:hAnsi="Garamond"/>
                <w:sz w:val="22"/>
                <w:szCs w:val="22"/>
              </w:rPr>
              <w:pPrChange w:id="8855" w:author="Stephanie Thompson" w:date="2008-11-19T11:52:00Z">
                <w:pPr/>
              </w:pPrChange>
            </w:pPr>
            <w:del w:id="8856" w:author="Stephanie Thompson" w:date="2008-11-17T15:36:00Z">
              <w:r w:rsidRPr="00EB43F4" w:rsidDel="00E361B9">
                <w:rPr>
                  <w:rFonts w:ascii="Garamond" w:hAnsi="Garamond"/>
                  <w:sz w:val="22"/>
                  <w:szCs w:val="22"/>
                </w:rPr>
                <w:delText>15:30 – 17:00</w:delText>
              </w:r>
            </w:del>
          </w:p>
        </w:tc>
      </w:tr>
      <w:tr w:rsidR="000A316A" w:rsidRPr="00EB43F4" w:rsidDel="00E361B9">
        <w:trPr>
          <w:trHeight w:val="255"/>
          <w:del w:id="8857"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58" w:author="Stephanie Thompson" w:date="2008-11-17T15:36:00Z"/>
                <w:rFonts w:ascii="Garamond" w:hAnsi="Garamond"/>
                <w:sz w:val="22"/>
                <w:szCs w:val="22"/>
              </w:rPr>
              <w:pPrChange w:id="8859" w:author="Stephanie Thompson" w:date="2008-11-19T11:52:00Z">
                <w:pPr/>
              </w:pPrChange>
            </w:pPr>
            <w:del w:id="8860"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61" w:author="Stephanie Thompson" w:date="2008-11-17T15:36:00Z"/>
                <w:rFonts w:ascii="Garamond" w:hAnsi="Garamond"/>
                <w:sz w:val="22"/>
                <w:szCs w:val="22"/>
              </w:rPr>
              <w:pPrChange w:id="8862" w:author="Stephanie Thompson" w:date="2008-11-19T11:52:00Z">
                <w:pPr/>
              </w:pPrChange>
            </w:pPr>
            <w:del w:id="8863" w:author="Stephanie Thompson" w:date="2008-11-17T15:36:00Z">
              <w:r w:rsidRPr="00EB43F4" w:rsidDel="00E361B9">
                <w:rPr>
                  <w:rFonts w:ascii="Garamond" w:hAnsi="Garamond"/>
                  <w:sz w:val="22"/>
                  <w:szCs w:val="22"/>
                </w:rPr>
                <w:delText>03:45 – 04:30,</w:delText>
              </w:r>
            </w:del>
          </w:p>
        </w:tc>
        <w:tc>
          <w:tcPr>
            <w:tcW w:w="1420" w:type="dxa"/>
            <w:vAlign w:val="bottom"/>
          </w:tcPr>
          <w:p w:rsidR="009821B1" w:rsidRDefault="000A316A">
            <w:pPr>
              <w:pStyle w:val="BodyText"/>
              <w:tabs>
                <w:tab w:val="left" w:pos="1080"/>
                <w:tab w:val="left" w:pos="1980"/>
                <w:tab w:val="left" w:pos="10076"/>
              </w:tabs>
              <w:rPr>
                <w:del w:id="8864" w:author="Stephanie Thompson" w:date="2008-11-17T15:36:00Z"/>
                <w:rFonts w:ascii="Garamond" w:hAnsi="Garamond"/>
                <w:sz w:val="22"/>
                <w:szCs w:val="22"/>
              </w:rPr>
              <w:pPrChange w:id="8865" w:author="Stephanie Thompson" w:date="2008-11-19T11:52:00Z">
                <w:pPr/>
              </w:pPrChange>
            </w:pPr>
            <w:del w:id="8866" w:author="Stephanie Thompson" w:date="2008-11-17T15:36:00Z">
              <w:r w:rsidRPr="00EB43F4" w:rsidDel="00E361B9">
                <w:rPr>
                  <w:rFonts w:ascii="Garamond" w:hAnsi="Garamond"/>
                  <w:sz w:val="22"/>
                  <w:szCs w:val="22"/>
                </w:rPr>
                <w:delText>15:45 – 17:45</w:delText>
              </w:r>
            </w:del>
          </w:p>
        </w:tc>
      </w:tr>
      <w:tr w:rsidR="000A316A" w:rsidRPr="00EB43F4" w:rsidDel="00E361B9">
        <w:trPr>
          <w:trHeight w:val="255"/>
          <w:del w:id="8867"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68" w:author="Stephanie Thompson" w:date="2008-11-17T15:36:00Z"/>
                <w:rFonts w:ascii="Garamond" w:hAnsi="Garamond"/>
                <w:sz w:val="22"/>
                <w:szCs w:val="22"/>
              </w:rPr>
              <w:pPrChange w:id="8869" w:author="Stephanie Thompson" w:date="2008-11-19T11:52:00Z">
                <w:pPr/>
              </w:pPrChange>
            </w:pPr>
            <w:del w:id="8870"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71" w:author="Stephanie Thompson" w:date="2008-11-17T15:36:00Z"/>
                <w:rFonts w:ascii="Garamond" w:hAnsi="Garamond"/>
                <w:sz w:val="22"/>
                <w:szCs w:val="22"/>
              </w:rPr>
              <w:pPrChange w:id="8872" w:author="Stephanie Thompson" w:date="2008-11-19T11:52:00Z">
                <w:pPr/>
              </w:pPrChange>
            </w:pPr>
            <w:del w:id="8873" w:author="Stephanie Thompson" w:date="2008-11-17T15:36:00Z">
              <w:r w:rsidRPr="00EB43F4" w:rsidDel="00E361B9">
                <w:rPr>
                  <w:rFonts w:ascii="Garamond" w:hAnsi="Garamond"/>
                  <w:sz w:val="22"/>
                  <w:szCs w:val="22"/>
                </w:rPr>
                <w:delText>03:45 – 06:00,</w:delText>
              </w:r>
            </w:del>
          </w:p>
        </w:tc>
        <w:tc>
          <w:tcPr>
            <w:tcW w:w="1420" w:type="dxa"/>
            <w:vAlign w:val="bottom"/>
          </w:tcPr>
          <w:p w:rsidR="009821B1" w:rsidRDefault="000A316A">
            <w:pPr>
              <w:pStyle w:val="BodyText"/>
              <w:tabs>
                <w:tab w:val="left" w:pos="1080"/>
                <w:tab w:val="left" w:pos="1980"/>
                <w:tab w:val="left" w:pos="10076"/>
              </w:tabs>
              <w:rPr>
                <w:del w:id="8874" w:author="Stephanie Thompson" w:date="2008-11-17T15:36:00Z"/>
                <w:rFonts w:ascii="Garamond" w:hAnsi="Garamond"/>
                <w:sz w:val="22"/>
                <w:szCs w:val="22"/>
              </w:rPr>
              <w:pPrChange w:id="8875" w:author="Stephanie Thompson" w:date="2008-11-19T11:52:00Z">
                <w:pPr/>
              </w:pPrChange>
            </w:pPr>
            <w:del w:id="8876" w:author="Stephanie Thompson" w:date="2008-11-17T15:36:00Z">
              <w:r w:rsidRPr="00EB43F4" w:rsidDel="00E361B9">
                <w:rPr>
                  <w:rFonts w:ascii="Garamond" w:hAnsi="Garamond"/>
                  <w:sz w:val="22"/>
                  <w:szCs w:val="22"/>
                </w:rPr>
                <w:delText>16:00 – 17:45</w:delText>
              </w:r>
            </w:del>
          </w:p>
        </w:tc>
      </w:tr>
      <w:tr w:rsidR="000A316A" w:rsidRPr="00EB43F4" w:rsidDel="00E361B9">
        <w:trPr>
          <w:gridAfter w:val="1"/>
          <w:wAfter w:w="1420" w:type="dxa"/>
          <w:trHeight w:val="255"/>
          <w:del w:id="8877"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78" w:author="Stephanie Thompson" w:date="2008-11-17T15:36:00Z"/>
                <w:rFonts w:ascii="Garamond" w:hAnsi="Garamond"/>
                <w:sz w:val="22"/>
                <w:szCs w:val="22"/>
              </w:rPr>
              <w:pPrChange w:id="8879" w:author="Stephanie Thompson" w:date="2008-11-19T11:52:00Z">
                <w:pPr/>
              </w:pPrChange>
            </w:pPr>
            <w:del w:id="8880"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81" w:author="Stephanie Thompson" w:date="2008-11-17T15:36:00Z"/>
                <w:rFonts w:ascii="Garamond" w:hAnsi="Garamond"/>
                <w:sz w:val="22"/>
                <w:szCs w:val="22"/>
              </w:rPr>
              <w:pPrChange w:id="8882" w:author="Stephanie Thompson" w:date="2008-11-19T11:52:00Z">
                <w:pPr/>
              </w:pPrChange>
            </w:pPr>
            <w:del w:id="8883" w:author="Stephanie Thompson" w:date="2008-11-17T15:36:00Z">
              <w:r w:rsidRPr="00EB43F4" w:rsidDel="00E361B9">
                <w:rPr>
                  <w:rFonts w:ascii="Garamond" w:hAnsi="Garamond"/>
                  <w:sz w:val="22"/>
                  <w:szCs w:val="22"/>
                </w:rPr>
                <w:delText>18:00 – 19:00</w:delText>
              </w:r>
            </w:del>
          </w:p>
        </w:tc>
      </w:tr>
      <w:tr w:rsidR="000A316A" w:rsidRPr="00EB43F4" w:rsidDel="00E361B9">
        <w:trPr>
          <w:gridAfter w:val="1"/>
          <w:wAfter w:w="1420" w:type="dxa"/>
          <w:trHeight w:val="255"/>
          <w:del w:id="8884"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85" w:author="Stephanie Thompson" w:date="2008-11-17T15:36:00Z"/>
                <w:rFonts w:ascii="Garamond" w:hAnsi="Garamond"/>
                <w:sz w:val="22"/>
                <w:szCs w:val="22"/>
              </w:rPr>
              <w:pPrChange w:id="8886" w:author="Stephanie Thompson" w:date="2008-11-19T11:52:00Z">
                <w:pPr/>
              </w:pPrChange>
            </w:pPr>
            <w:del w:id="8887" w:author="Stephanie Thompson" w:date="2008-11-17T15:36:00Z">
              <w:r w:rsidRPr="00EB43F4" w:rsidDel="00E361B9">
                <w:rPr>
                  <w:rFonts w:ascii="Garamond" w:hAnsi="Garamond"/>
                  <w:sz w:val="22"/>
                  <w:szCs w:val="22"/>
                </w:rPr>
                <w:delText>06/09/06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88" w:author="Stephanie Thompson" w:date="2008-11-17T15:36:00Z"/>
                <w:rFonts w:ascii="Garamond" w:hAnsi="Garamond"/>
                <w:sz w:val="22"/>
                <w:szCs w:val="22"/>
              </w:rPr>
              <w:pPrChange w:id="8889" w:author="Stephanie Thompson" w:date="2008-11-19T11:52:00Z">
                <w:pPr/>
              </w:pPrChange>
            </w:pPr>
            <w:del w:id="8890" w:author="Stephanie Thompson" w:date="2008-11-17T15:36:00Z">
              <w:r w:rsidRPr="00EB43F4" w:rsidDel="00E361B9">
                <w:rPr>
                  <w:rFonts w:ascii="Garamond" w:hAnsi="Garamond"/>
                  <w:sz w:val="22"/>
                  <w:szCs w:val="22"/>
                </w:rPr>
                <w:delText>21:00 – 21:15</w:delText>
              </w:r>
            </w:del>
          </w:p>
        </w:tc>
      </w:tr>
      <w:tr w:rsidR="000A316A" w:rsidRPr="00EB43F4" w:rsidDel="00E361B9">
        <w:trPr>
          <w:trHeight w:val="255"/>
          <w:del w:id="8891"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92" w:author="Stephanie Thompson" w:date="2008-11-17T15:36:00Z"/>
                <w:rFonts w:ascii="Garamond" w:hAnsi="Garamond"/>
                <w:sz w:val="22"/>
                <w:szCs w:val="22"/>
              </w:rPr>
              <w:pPrChange w:id="8893" w:author="Stephanie Thompson" w:date="2008-11-19T11:52:00Z">
                <w:pPr/>
              </w:pPrChange>
            </w:pPr>
            <w:del w:id="8894"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895" w:author="Stephanie Thompson" w:date="2008-11-17T15:36:00Z"/>
                <w:rFonts w:ascii="Garamond" w:hAnsi="Garamond"/>
                <w:sz w:val="22"/>
                <w:szCs w:val="22"/>
              </w:rPr>
              <w:pPrChange w:id="8896" w:author="Stephanie Thompson" w:date="2008-11-19T11:52:00Z">
                <w:pPr/>
              </w:pPrChange>
            </w:pPr>
            <w:del w:id="8897" w:author="Stephanie Thompson" w:date="2008-11-17T15:36:00Z">
              <w:r w:rsidRPr="00EB43F4" w:rsidDel="00E361B9">
                <w:rPr>
                  <w:rFonts w:ascii="Garamond" w:hAnsi="Garamond"/>
                  <w:sz w:val="22"/>
                  <w:szCs w:val="22"/>
                </w:rPr>
                <w:delText>10:00 – 12:00</w:delText>
              </w:r>
            </w:del>
          </w:p>
        </w:tc>
        <w:tc>
          <w:tcPr>
            <w:tcW w:w="1420" w:type="dxa"/>
            <w:vAlign w:val="bottom"/>
          </w:tcPr>
          <w:p w:rsidR="009821B1" w:rsidRDefault="009821B1">
            <w:pPr>
              <w:pStyle w:val="BodyText"/>
              <w:tabs>
                <w:tab w:val="left" w:pos="1080"/>
                <w:tab w:val="left" w:pos="1980"/>
                <w:tab w:val="left" w:pos="10076"/>
              </w:tabs>
              <w:rPr>
                <w:del w:id="8898" w:author="Stephanie Thompson" w:date="2008-11-17T15:36:00Z"/>
                <w:rFonts w:ascii="Garamond" w:hAnsi="Garamond"/>
                <w:sz w:val="22"/>
                <w:szCs w:val="22"/>
              </w:rPr>
              <w:pPrChange w:id="8899" w:author="Stephanie Thompson" w:date="2008-11-19T11:52:00Z">
                <w:pPr/>
              </w:pPrChange>
            </w:pPr>
          </w:p>
        </w:tc>
      </w:tr>
    </w:tbl>
    <w:p w:rsidR="009821B1" w:rsidRDefault="009821B1">
      <w:pPr>
        <w:pStyle w:val="BodyText"/>
        <w:tabs>
          <w:tab w:val="left" w:pos="1080"/>
          <w:tab w:val="left" w:pos="1980"/>
          <w:tab w:val="left" w:pos="10076"/>
        </w:tabs>
        <w:rPr>
          <w:del w:id="8900" w:author="Stephanie Thompson" w:date="2008-11-17T15:36:00Z"/>
          <w:rFonts w:ascii="Garamond" w:hAnsi="Garamond"/>
          <w:sz w:val="22"/>
          <w:szCs w:val="22"/>
        </w:rPr>
        <w:pPrChange w:id="8901" w:author="Stephanie Thompson" w:date="2008-11-19T11:52:00Z">
          <w:pPr/>
        </w:pPrChange>
      </w:pPr>
    </w:p>
    <w:p w:rsidR="009821B1" w:rsidRDefault="000A316A">
      <w:pPr>
        <w:pStyle w:val="BodyText"/>
        <w:tabs>
          <w:tab w:val="left" w:pos="1080"/>
          <w:tab w:val="left" w:pos="1980"/>
          <w:tab w:val="left" w:pos="10076"/>
        </w:tabs>
        <w:rPr>
          <w:del w:id="8902" w:author="Stephanie Thompson" w:date="2008-11-17T15:36:00Z"/>
          <w:rFonts w:ascii="Garamond" w:hAnsi="Garamond"/>
          <w:sz w:val="22"/>
          <w:szCs w:val="22"/>
        </w:rPr>
        <w:pPrChange w:id="8903" w:author="Stephanie Thompson" w:date="2008-11-19T11:52:00Z">
          <w:pPr/>
        </w:pPrChange>
      </w:pPr>
      <w:del w:id="8904"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0A316A" w:rsidRPr="00EB43F4" w:rsidDel="00E361B9">
        <w:trPr>
          <w:gridAfter w:val="4"/>
          <w:wAfter w:w="5680" w:type="dxa"/>
          <w:trHeight w:val="255"/>
          <w:del w:id="8905"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906" w:author="Stephanie Thompson" w:date="2008-11-17T15:36:00Z"/>
                <w:rFonts w:ascii="Garamond" w:hAnsi="Garamond"/>
                <w:sz w:val="22"/>
                <w:szCs w:val="22"/>
              </w:rPr>
              <w:pPrChange w:id="8907" w:author="Stephanie Thompson" w:date="2008-11-19T11:52:00Z">
                <w:pPr/>
              </w:pPrChange>
            </w:pPr>
            <w:del w:id="8908"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909" w:author="Stephanie Thompson" w:date="2008-11-17T15:36:00Z"/>
                <w:rFonts w:ascii="Garamond" w:hAnsi="Garamond"/>
                <w:sz w:val="22"/>
                <w:szCs w:val="22"/>
              </w:rPr>
              <w:pPrChange w:id="8910" w:author="Stephanie Thompson" w:date="2008-11-19T11:52:00Z">
                <w:pPr/>
              </w:pPrChange>
            </w:pPr>
            <w:del w:id="8911" w:author="Stephanie Thompson" w:date="2008-11-17T15:36:00Z">
              <w:r w:rsidRPr="00EB43F4" w:rsidDel="00E361B9">
                <w:rPr>
                  <w:rFonts w:ascii="Garamond" w:hAnsi="Garamond"/>
                  <w:sz w:val="22"/>
                  <w:szCs w:val="22"/>
                </w:rPr>
                <w:delText>19:15 – 23:30</w:delText>
              </w:r>
            </w:del>
          </w:p>
        </w:tc>
      </w:tr>
      <w:tr w:rsidR="000A316A" w:rsidRPr="00EB43F4" w:rsidDel="00E361B9">
        <w:trPr>
          <w:trHeight w:val="255"/>
          <w:del w:id="8912" w:author="Stephanie Thompson" w:date="2008-11-17T15:36:00Z"/>
        </w:trPr>
        <w:tc>
          <w:tcPr>
            <w:tcW w:w="150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913" w:author="Stephanie Thompson" w:date="2008-11-17T15:36:00Z"/>
                <w:rFonts w:ascii="Garamond" w:hAnsi="Garamond"/>
                <w:sz w:val="22"/>
                <w:szCs w:val="22"/>
              </w:rPr>
              <w:pPrChange w:id="8914" w:author="Stephanie Thompson" w:date="2008-11-19T11:52:00Z">
                <w:pPr/>
              </w:pPrChange>
            </w:pPr>
            <w:del w:id="8915"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0A316A">
            <w:pPr>
              <w:pStyle w:val="BodyText"/>
              <w:tabs>
                <w:tab w:val="left" w:pos="1080"/>
                <w:tab w:val="left" w:pos="1980"/>
                <w:tab w:val="left" w:pos="10076"/>
              </w:tabs>
              <w:rPr>
                <w:del w:id="8916" w:author="Stephanie Thompson" w:date="2008-11-17T15:36:00Z"/>
                <w:rFonts w:ascii="Garamond" w:hAnsi="Garamond"/>
                <w:sz w:val="22"/>
                <w:szCs w:val="22"/>
              </w:rPr>
              <w:pPrChange w:id="8917" w:author="Stephanie Thompson" w:date="2008-11-19T11:52:00Z">
                <w:pPr/>
              </w:pPrChange>
            </w:pPr>
            <w:del w:id="8918" w:author="Stephanie Thompson" w:date="2008-11-17T15:36:00Z">
              <w:r w:rsidRPr="00EB43F4" w:rsidDel="00E361B9">
                <w:rPr>
                  <w:rFonts w:ascii="Garamond" w:hAnsi="Garamond"/>
                  <w:sz w:val="22"/>
                  <w:szCs w:val="22"/>
                </w:rPr>
                <w:delText>09:15 – 12:45,</w:delText>
              </w:r>
            </w:del>
          </w:p>
        </w:tc>
        <w:tc>
          <w:tcPr>
            <w:tcW w:w="1420" w:type="dxa"/>
            <w:vAlign w:val="bottom"/>
          </w:tcPr>
          <w:p w:rsidR="009821B1" w:rsidRDefault="000A316A">
            <w:pPr>
              <w:pStyle w:val="BodyText"/>
              <w:tabs>
                <w:tab w:val="left" w:pos="1080"/>
                <w:tab w:val="left" w:pos="1980"/>
                <w:tab w:val="left" w:pos="10076"/>
              </w:tabs>
              <w:rPr>
                <w:del w:id="8919" w:author="Stephanie Thompson" w:date="2008-11-17T15:36:00Z"/>
                <w:rFonts w:ascii="Garamond" w:hAnsi="Garamond"/>
                <w:sz w:val="22"/>
                <w:szCs w:val="22"/>
              </w:rPr>
              <w:pPrChange w:id="8920" w:author="Stephanie Thompson" w:date="2008-11-19T11:52:00Z">
                <w:pPr/>
              </w:pPrChange>
            </w:pPr>
            <w:del w:id="8921"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0A316A">
            <w:pPr>
              <w:pStyle w:val="BodyText"/>
              <w:tabs>
                <w:tab w:val="left" w:pos="1080"/>
                <w:tab w:val="left" w:pos="1980"/>
                <w:tab w:val="left" w:pos="10076"/>
              </w:tabs>
              <w:rPr>
                <w:del w:id="8922" w:author="Stephanie Thompson" w:date="2008-11-17T15:36:00Z"/>
                <w:rFonts w:ascii="Garamond" w:hAnsi="Garamond"/>
                <w:sz w:val="22"/>
                <w:szCs w:val="22"/>
              </w:rPr>
              <w:pPrChange w:id="8923" w:author="Stephanie Thompson" w:date="2008-11-19T11:52:00Z">
                <w:pPr/>
              </w:pPrChange>
            </w:pPr>
            <w:del w:id="8924" w:author="Stephanie Thompson" w:date="2008-11-17T15:36:00Z">
              <w:r w:rsidRPr="00EB43F4" w:rsidDel="00E361B9">
                <w:rPr>
                  <w:rFonts w:ascii="Garamond" w:hAnsi="Garamond"/>
                  <w:sz w:val="22"/>
                  <w:szCs w:val="22"/>
                </w:rPr>
                <w:delText>06/12/06</w:delText>
              </w:r>
            </w:del>
          </w:p>
        </w:tc>
        <w:tc>
          <w:tcPr>
            <w:tcW w:w="1420" w:type="dxa"/>
            <w:vAlign w:val="bottom"/>
          </w:tcPr>
          <w:p w:rsidR="009821B1" w:rsidRDefault="000A316A">
            <w:pPr>
              <w:pStyle w:val="BodyText"/>
              <w:tabs>
                <w:tab w:val="left" w:pos="1080"/>
                <w:tab w:val="left" w:pos="1980"/>
                <w:tab w:val="left" w:pos="10076"/>
              </w:tabs>
              <w:rPr>
                <w:del w:id="8925" w:author="Stephanie Thompson" w:date="2008-11-17T15:36:00Z"/>
                <w:rFonts w:ascii="Garamond" w:hAnsi="Garamond"/>
                <w:sz w:val="22"/>
                <w:szCs w:val="22"/>
              </w:rPr>
              <w:pPrChange w:id="8926" w:author="Stephanie Thompson" w:date="2008-11-19T11:52:00Z">
                <w:pPr/>
              </w:pPrChange>
            </w:pPr>
            <w:del w:id="8927"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9821B1">
            <w:pPr>
              <w:pStyle w:val="BodyText"/>
              <w:tabs>
                <w:tab w:val="left" w:pos="1080"/>
                <w:tab w:val="left" w:pos="1980"/>
                <w:tab w:val="left" w:pos="10076"/>
              </w:tabs>
              <w:rPr>
                <w:del w:id="8928" w:author="Stephanie Thompson" w:date="2008-11-17T15:36:00Z"/>
                <w:rFonts w:ascii="Garamond" w:hAnsi="Garamond"/>
                <w:sz w:val="22"/>
                <w:szCs w:val="22"/>
              </w:rPr>
              <w:pPrChange w:id="8929" w:author="Stephanie Thompson" w:date="2008-11-19T11:52:00Z">
                <w:pPr/>
              </w:pPrChange>
            </w:pPr>
          </w:p>
        </w:tc>
      </w:tr>
      <w:tr w:rsidR="00DF40BF" w:rsidRPr="00EB43F4" w:rsidDel="00E361B9">
        <w:trPr>
          <w:gridAfter w:val="1"/>
          <w:wAfter w:w="1420" w:type="dxa"/>
          <w:trHeight w:val="255"/>
          <w:del w:id="8930" w:author="Stephanie Thompson" w:date="2008-11-17T15:36:00Z"/>
        </w:trPr>
        <w:tc>
          <w:tcPr>
            <w:tcW w:w="1500" w:type="dxa"/>
            <w:tcBorders>
              <w:top w:val="nil"/>
              <w:left w:val="nil"/>
              <w:bottom w:val="nil"/>
              <w:right w:val="nil"/>
            </w:tcBorders>
            <w:shd w:val="clear" w:color="auto" w:fill="auto"/>
            <w:noWrap/>
            <w:vAlign w:val="bottom"/>
          </w:tcPr>
          <w:p w:rsidR="009821B1" w:rsidRDefault="00DF40BF">
            <w:pPr>
              <w:pStyle w:val="BodyText"/>
              <w:tabs>
                <w:tab w:val="left" w:pos="1080"/>
                <w:tab w:val="left" w:pos="1980"/>
                <w:tab w:val="left" w:pos="10076"/>
              </w:tabs>
              <w:rPr>
                <w:del w:id="8931" w:author="Stephanie Thompson" w:date="2008-11-17T15:36:00Z"/>
                <w:rFonts w:ascii="Garamond" w:hAnsi="Garamond"/>
                <w:sz w:val="22"/>
                <w:szCs w:val="22"/>
              </w:rPr>
              <w:pPrChange w:id="8932" w:author="Stephanie Thompson" w:date="2008-11-19T11:52:00Z">
                <w:pPr/>
              </w:pPrChange>
            </w:pPr>
            <w:del w:id="8933" w:author="Stephanie Thompson" w:date="2008-11-17T15:36:00Z">
              <w:r w:rsidRPr="00EB43F4" w:rsidDel="00E361B9">
                <w:rPr>
                  <w:rFonts w:ascii="Garamond" w:hAnsi="Garamond"/>
                  <w:sz w:val="22"/>
                  <w:szCs w:val="22"/>
                </w:rPr>
                <w:delText>06/12/06</w:delText>
              </w:r>
            </w:del>
          </w:p>
        </w:tc>
        <w:tc>
          <w:tcPr>
            <w:tcW w:w="1420" w:type="dxa"/>
            <w:tcBorders>
              <w:top w:val="nil"/>
              <w:left w:val="nil"/>
              <w:bottom w:val="nil"/>
              <w:right w:val="nil"/>
            </w:tcBorders>
            <w:shd w:val="clear" w:color="auto" w:fill="auto"/>
            <w:noWrap/>
            <w:vAlign w:val="bottom"/>
          </w:tcPr>
          <w:p w:rsidR="009821B1" w:rsidRDefault="00DF40BF">
            <w:pPr>
              <w:pStyle w:val="BodyText"/>
              <w:tabs>
                <w:tab w:val="left" w:pos="1080"/>
                <w:tab w:val="left" w:pos="1980"/>
                <w:tab w:val="left" w:pos="10076"/>
              </w:tabs>
              <w:rPr>
                <w:del w:id="8934" w:author="Stephanie Thompson" w:date="2008-11-17T15:36:00Z"/>
                <w:rFonts w:ascii="Garamond" w:hAnsi="Garamond"/>
                <w:sz w:val="22"/>
                <w:szCs w:val="22"/>
              </w:rPr>
              <w:pPrChange w:id="8935" w:author="Stephanie Thompson" w:date="2008-11-19T11:52:00Z">
                <w:pPr/>
              </w:pPrChange>
            </w:pPr>
            <w:del w:id="8936" w:author="Stephanie Thompson" w:date="2008-11-17T15:36:00Z">
              <w:r w:rsidRPr="00EB43F4" w:rsidDel="00E361B9">
                <w:rPr>
                  <w:rFonts w:ascii="Garamond" w:hAnsi="Garamond"/>
                  <w:sz w:val="22"/>
                  <w:szCs w:val="22"/>
                </w:rPr>
                <w:delText>10:15 – 12:45,</w:delText>
              </w:r>
            </w:del>
          </w:p>
        </w:tc>
        <w:tc>
          <w:tcPr>
            <w:tcW w:w="1420" w:type="dxa"/>
            <w:vAlign w:val="bottom"/>
          </w:tcPr>
          <w:p w:rsidR="009821B1" w:rsidRDefault="00DF40BF">
            <w:pPr>
              <w:pStyle w:val="BodyText"/>
              <w:tabs>
                <w:tab w:val="left" w:pos="1080"/>
                <w:tab w:val="left" w:pos="1980"/>
                <w:tab w:val="left" w:pos="10076"/>
              </w:tabs>
              <w:rPr>
                <w:del w:id="8937" w:author="Stephanie Thompson" w:date="2008-11-17T15:36:00Z"/>
                <w:rFonts w:ascii="Garamond" w:hAnsi="Garamond"/>
                <w:sz w:val="22"/>
                <w:szCs w:val="22"/>
              </w:rPr>
              <w:pPrChange w:id="8938" w:author="Stephanie Thompson" w:date="2008-11-19T11:52:00Z">
                <w:pPr/>
              </w:pPrChange>
            </w:pPr>
            <w:del w:id="8939" w:author="Stephanie Thompson" w:date="2008-11-17T15:36:00Z">
              <w:r w:rsidRPr="00EB43F4" w:rsidDel="00E361B9">
                <w:rPr>
                  <w:rFonts w:ascii="Garamond" w:hAnsi="Garamond"/>
                  <w:sz w:val="22"/>
                  <w:szCs w:val="22"/>
                </w:rPr>
                <w:delText>22:15 to</w:delText>
              </w:r>
            </w:del>
          </w:p>
        </w:tc>
        <w:tc>
          <w:tcPr>
            <w:tcW w:w="1420" w:type="dxa"/>
            <w:vAlign w:val="bottom"/>
          </w:tcPr>
          <w:p w:rsidR="009821B1" w:rsidRDefault="00DF40BF">
            <w:pPr>
              <w:pStyle w:val="BodyText"/>
              <w:tabs>
                <w:tab w:val="left" w:pos="1080"/>
                <w:tab w:val="left" w:pos="1980"/>
                <w:tab w:val="left" w:pos="10076"/>
              </w:tabs>
              <w:rPr>
                <w:del w:id="8940" w:author="Stephanie Thompson" w:date="2008-11-17T15:36:00Z"/>
                <w:rFonts w:ascii="Garamond" w:hAnsi="Garamond"/>
                <w:sz w:val="22"/>
                <w:szCs w:val="22"/>
              </w:rPr>
              <w:pPrChange w:id="8941" w:author="Stephanie Thompson" w:date="2008-11-19T11:52:00Z">
                <w:pPr/>
              </w:pPrChange>
            </w:pPr>
            <w:del w:id="8942" w:author="Stephanie Thompson" w:date="2008-11-17T15:36:00Z">
              <w:r w:rsidRPr="00EB43F4" w:rsidDel="00E361B9">
                <w:rPr>
                  <w:rFonts w:ascii="Garamond" w:hAnsi="Garamond"/>
                  <w:sz w:val="22"/>
                  <w:szCs w:val="22"/>
                </w:rPr>
                <w:delText>06/13/06</w:delText>
              </w:r>
            </w:del>
          </w:p>
        </w:tc>
        <w:tc>
          <w:tcPr>
            <w:tcW w:w="1420" w:type="dxa"/>
            <w:vAlign w:val="bottom"/>
          </w:tcPr>
          <w:p w:rsidR="009821B1" w:rsidRDefault="00DF40BF">
            <w:pPr>
              <w:pStyle w:val="BodyText"/>
              <w:tabs>
                <w:tab w:val="left" w:pos="1080"/>
                <w:tab w:val="left" w:pos="1980"/>
                <w:tab w:val="left" w:pos="10076"/>
              </w:tabs>
              <w:rPr>
                <w:del w:id="8943" w:author="Stephanie Thompson" w:date="2008-11-17T15:36:00Z"/>
                <w:rFonts w:ascii="Garamond" w:hAnsi="Garamond"/>
                <w:sz w:val="22"/>
                <w:szCs w:val="22"/>
              </w:rPr>
              <w:pPrChange w:id="8944" w:author="Stephanie Thompson" w:date="2008-11-19T11:52:00Z">
                <w:pPr/>
              </w:pPrChange>
            </w:pPr>
            <w:del w:id="8945" w:author="Stephanie Thompson" w:date="2008-11-17T15:36:00Z">
              <w:r w:rsidRPr="00EB43F4" w:rsidDel="00E361B9">
                <w:rPr>
                  <w:rFonts w:ascii="Garamond" w:hAnsi="Garamond"/>
                  <w:sz w:val="22"/>
                  <w:szCs w:val="22"/>
                </w:rPr>
                <w:delText>00:45</w:delText>
              </w:r>
            </w:del>
          </w:p>
        </w:tc>
      </w:tr>
    </w:tbl>
    <w:p w:rsidR="009821B1" w:rsidRDefault="009821B1">
      <w:pPr>
        <w:pStyle w:val="BodyText"/>
        <w:tabs>
          <w:tab w:val="left" w:pos="1080"/>
          <w:tab w:val="left" w:pos="1980"/>
          <w:tab w:val="left" w:pos="10076"/>
        </w:tabs>
        <w:rPr>
          <w:del w:id="8946" w:author="Stephanie Thompson" w:date="2008-11-17T15:36:00Z"/>
          <w:rFonts w:ascii="Garamond" w:hAnsi="Garamond"/>
          <w:sz w:val="22"/>
          <w:szCs w:val="22"/>
        </w:rPr>
        <w:pPrChange w:id="8947" w:author="Stephanie Thompson" w:date="2008-11-19T11:52:00Z">
          <w:pPr/>
        </w:pPrChange>
      </w:pPr>
    </w:p>
    <w:p w:rsidR="009821B1" w:rsidRDefault="00792F21">
      <w:pPr>
        <w:pStyle w:val="BodyText"/>
        <w:tabs>
          <w:tab w:val="left" w:pos="1080"/>
          <w:tab w:val="left" w:pos="1980"/>
          <w:tab w:val="left" w:pos="10076"/>
        </w:tabs>
        <w:rPr>
          <w:del w:id="8948" w:author="Stephanie Thompson" w:date="2008-11-17T15:36:00Z"/>
          <w:rFonts w:ascii="Garamond" w:hAnsi="Garamond"/>
          <w:sz w:val="22"/>
          <w:szCs w:val="22"/>
        </w:rPr>
        <w:pPrChange w:id="8949" w:author="Stephanie Thompson" w:date="2008-11-19T11:52:00Z">
          <w:pPr/>
        </w:pPrChange>
      </w:pPr>
      <w:del w:id="895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951"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52" w:author="Stephanie Thompson" w:date="2008-11-17T15:36:00Z"/>
                <w:rFonts w:ascii="Garamond" w:hAnsi="Garamond"/>
                <w:sz w:val="22"/>
                <w:szCs w:val="22"/>
              </w:rPr>
              <w:pPrChange w:id="8953" w:author="Stephanie Thompson" w:date="2008-11-19T11:52:00Z">
                <w:pPr/>
              </w:pPrChange>
            </w:pPr>
            <w:del w:id="8954"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55" w:author="Stephanie Thompson" w:date="2008-11-17T15:36:00Z"/>
                <w:rFonts w:ascii="Garamond" w:hAnsi="Garamond"/>
                <w:sz w:val="22"/>
                <w:szCs w:val="22"/>
              </w:rPr>
              <w:pPrChange w:id="8956" w:author="Stephanie Thompson" w:date="2008-11-19T11:52:00Z">
                <w:pPr/>
              </w:pPrChange>
            </w:pPr>
            <w:del w:id="8957" w:author="Stephanie Thompson" w:date="2008-11-17T15:36:00Z">
              <w:r w:rsidRPr="00EB43F4" w:rsidDel="00E361B9">
                <w:rPr>
                  <w:rFonts w:ascii="Garamond" w:hAnsi="Garamond"/>
                  <w:sz w:val="22"/>
                  <w:szCs w:val="22"/>
                </w:rPr>
                <w:delText>20:45 – 22:30</w:delText>
              </w:r>
            </w:del>
          </w:p>
        </w:tc>
      </w:tr>
      <w:tr w:rsidR="00792F21" w:rsidRPr="00EB43F4" w:rsidDel="00E361B9">
        <w:trPr>
          <w:trHeight w:val="255"/>
          <w:del w:id="8958"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59" w:author="Stephanie Thompson" w:date="2008-11-17T15:36:00Z"/>
                <w:rFonts w:ascii="Garamond" w:hAnsi="Garamond"/>
                <w:sz w:val="22"/>
                <w:szCs w:val="22"/>
              </w:rPr>
              <w:pPrChange w:id="8960" w:author="Stephanie Thompson" w:date="2008-11-19T11:52:00Z">
                <w:pPr/>
              </w:pPrChange>
            </w:pPr>
            <w:del w:id="8961"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62" w:author="Stephanie Thompson" w:date="2008-11-17T15:36:00Z"/>
                <w:rFonts w:ascii="Garamond" w:hAnsi="Garamond"/>
                <w:sz w:val="22"/>
                <w:szCs w:val="22"/>
              </w:rPr>
              <w:pPrChange w:id="8963" w:author="Stephanie Thompson" w:date="2008-11-19T11:52:00Z">
                <w:pPr/>
              </w:pPrChange>
            </w:pPr>
            <w:del w:id="8964" w:author="Stephanie Thompson" w:date="2008-11-17T15:36:00Z">
              <w:r w:rsidRPr="00EB43F4" w:rsidDel="00E361B9">
                <w:rPr>
                  <w:rFonts w:ascii="Garamond" w:hAnsi="Garamond"/>
                  <w:sz w:val="22"/>
                  <w:szCs w:val="22"/>
                </w:rPr>
                <w:delText>10:45 – 12:00,</w:delText>
              </w:r>
            </w:del>
          </w:p>
        </w:tc>
        <w:tc>
          <w:tcPr>
            <w:tcW w:w="1420" w:type="dxa"/>
            <w:vAlign w:val="bottom"/>
          </w:tcPr>
          <w:p w:rsidR="009821B1" w:rsidRDefault="00792F21">
            <w:pPr>
              <w:pStyle w:val="BodyText"/>
              <w:tabs>
                <w:tab w:val="left" w:pos="1080"/>
                <w:tab w:val="left" w:pos="1980"/>
                <w:tab w:val="left" w:pos="10076"/>
              </w:tabs>
              <w:rPr>
                <w:del w:id="8965" w:author="Stephanie Thompson" w:date="2008-11-17T15:36:00Z"/>
                <w:rFonts w:ascii="Garamond" w:hAnsi="Garamond"/>
                <w:sz w:val="22"/>
                <w:szCs w:val="22"/>
              </w:rPr>
              <w:pPrChange w:id="8966" w:author="Stephanie Thompson" w:date="2008-11-19T11:52:00Z">
                <w:pPr/>
              </w:pPrChange>
            </w:pPr>
            <w:del w:id="8967" w:author="Stephanie Thompson" w:date="2008-11-17T15:36:00Z">
              <w:r w:rsidRPr="00EB43F4" w:rsidDel="00E361B9">
                <w:rPr>
                  <w:rFonts w:ascii="Garamond" w:hAnsi="Garamond"/>
                  <w:sz w:val="22"/>
                  <w:szCs w:val="22"/>
                </w:rPr>
                <w:delText>21:30 – 23:30</w:delText>
              </w:r>
            </w:del>
          </w:p>
        </w:tc>
      </w:tr>
    </w:tbl>
    <w:p w:rsidR="009821B1" w:rsidRDefault="009821B1">
      <w:pPr>
        <w:pStyle w:val="BodyText"/>
        <w:tabs>
          <w:tab w:val="left" w:pos="1080"/>
          <w:tab w:val="left" w:pos="1980"/>
          <w:tab w:val="left" w:pos="10076"/>
        </w:tabs>
        <w:rPr>
          <w:del w:id="8968" w:author="Stephanie Thompson" w:date="2008-11-17T15:36:00Z"/>
          <w:rFonts w:ascii="Garamond" w:hAnsi="Garamond"/>
          <w:sz w:val="22"/>
          <w:szCs w:val="22"/>
        </w:rPr>
        <w:pPrChange w:id="8969" w:author="Stephanie Thompson" w:date="2008-11-19T11:52:00Z">
          <w:pPr/>
        </w:pPrChange>
      </w:pPr>
    </w:p>
    <w:p w:rsidR="009821B1" w:rsidRDefault="00792F21">
      <w:pPr>
        <w:pStyle w:val="BodyText"/>
        <w:tabs>
          <w:tab w:val="left" w:pos="1080"/>
          <w:tab w:val="left" w:pos="1980"/>
          <w:tab w:val="left" w:pos="10076"/>
        </w:tabs>
        <w:rPr>
          <w:del w:id="8970" w:author="Stephanie Thompson" w:date="2008-11-17T15:36:00Z"/>
          <w:rFonts w:ascii="Garamond" w:hAnsi="Garamond"/>
          <w:sz w:val="22"/>
          <w:szCs w:val="22"/>
        </w:rPr>
        <w:pPrChange w:id="8971" w:author="Stephanie Thompson" w:date="2008-11-19T11:52:00Z">
          <w:pPr/>
        </w:pPrChange>
      </w:pPr>
      <w:del w:id="8972"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973"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74" w:author="Stephanie Thompson" w:date="2008-11-17T15:36:00Z"/>
                <w:rFonts w:ascii="Garamond" w:hAnsi="Garamond"/>
                <w:sz w:val="22"/>
                <w:szCs w:val="22"/>
              </w:rPr>
              <w:pPrChange w:id="8975" w:author="Stephanie Thompson" w:date="2008-11-19T11:52:00Z">
                <w:pPr/>
              </w:pPrChange>
            </w:pPr>
            <w:del w:id="8976"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77" w:author="Stephanie Thompson" w:date="2008-11-17T15:36:00Z"/>
                <w:rFonts w:ascii="Garamond" w:hAnsi="Garamond"/>
                <w:sz w:val="22"/>
                <w:szCs w:val="22"/>
              </w:rPr>
              <w:pPrChange w:id="8978" w:author="Stephanie Thompson" w:date="2008-11-19T11:52:00Z">
                <w:pPr/>
              </w:pPrChange>
            </w:pPr>
            <w:del w:id="8979"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8980"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81" w:author="Stephanie Thompson" w:date="2008-11-17T15:36:00Z"/>
                <w:rFonts w:ascii="Garamond" w:hAnsi="Garamond"/>
                <w:sz w:val="22"/>
                <w:szCs w:val="22"/>
              </w:rPr>
              <w:pPrChange w:id="8982" w:author="Stephanie Thompson" w:date="2008-11-19T11:52:00Z">
                <w:pPr/>
              </w:pPrChange>
            </w:pPr>
            <w:del w:id="8983"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84" w:author="Stephanie Thompson" w:date="2008-11-17T15:36:00Z"/>
                <w:rFonts w:ascii="Garamond" w:hAnsi="Garamond"/>
                <w:sz w:val="22"/>
                <w:szCs w:val="22"/>
              </w:rPr>
              <w:pPrChange w:id="8985" w:author="Stephanie Thompson" w:date="2008-11-19T11:52:00Z">
                <w:pPr/>
              </w:pPrChange>
            </w:pPr>
            <w:del w:id="8986" w:author="Stephanie Thompson" w:date="2008-11-17T15:36:00Z">
              <w:r w:rsidRPr="00EB43F4" w:rsidDel="00E361B9">
                <w:rPr>
                  <w:rFonts w:ascii="Garamond" w:hAnsi="Garamond"/>
                  <w:sz w:val="22"/>
                  <w:szCs w:val="22"/>
                </w:rPr>
                <w:delText>11:00 – 11:30,</w:delText>
              </w:r>
            </w:del>
          </w:p>
        </w:tc>
        <w:tc>
          <w:tcPr>
            <w:tcW w:w="1420" w:type="dxa"/>
            <w:vAlign w:val="bottom"/>
          </w:tcPr>
          <w:p w:rsidR="009821B1" w:rsidRDefault="00792F21">
            <w:pPr>
              <w:pStyle w:val="BodyText"/>
              <w:tabs>
                <w:tab w:val="left" w:pos="1080"/>
                <w:tab w:val="left" w:pos="1980"/>
                <w:tab w:val="left" w:pos="10076"/>
              </w:tabs>
              <w:rPr>
                <w:del w:id="8987" w:author="Stephanie Thompson" w:date="2008-11-17T15:36:00Z"/>
                <w:rFonts w:ascii="Garamond" w:hAnsi="Garamond"/>
                <w:sz w:val="22"/>
                <w:szCs w:val="22"/>
              </w:rPr>
              <w:pPrChange w:id="8988" w:author="Stephanie Thompson" w:date="2008-11-19T11:52:00Z">
                <w:pPr/>
              </w:pPrChange>
            </w:pPr>
            <w:del w:id="8989" w:author="Stephanie Thompson" w:date="2008-11-17T15:36:00Z">
              <w:r w:rsidRPr="00EB43F4" w:rsidDel="00E361B9">
                <w:rPr>
                  <w:rFonts w:ascii="Garamond" w:hAnsi="Garamond"/>
                  <w:sz w:val="22"/>
                  <w:szCs w:val="22"/>
                </w:rPr>
                <w:delText>22:00 – 23:15</w:delText>
              </w:r>
            </w:del>
          </w:p>
        </w:tc>
      </w:tr>
    </w:tbl>
    <w:p w:rsidR="009821B1" w:rsidRDefault="009821B1">
      <w:pPr>
        <w:pStyle w:val="BodyText"/>
        <w:tabs>
          <w:tab w:val="left" w:pos="1080"/>
          <w:tab w:val="left" w:pos="1980"/>
          <w:tab w:val="left" w:pos="10076"/>
        </w:tabs>
        <w:rPr>
          <w:del w:id="8990" w:author="Stephanie Thompson" w:date="2008-11-17T15:36:00Z"/>
          <w:rFonts w:ascii="Garamond" w:hAnsi="Garamond"/>
          <w:sz w:val="22"/>
          <w:szCs w:val="22"/>
        </w:rPr>
        <w:pPrChange w:id="8991" w:author="Stephanie Thompson" w:date="2008-11-19T11:52:00Z">
          <w:pPr/>
        </w:pPrChange>
      </w:pPr>
    </w:p>
    <w:p w:rsidR="009821B1" w:rsidRDefault="00792F21">
      <w:pPr>
        <w:pStyle w:val="BodyText"/>
        <w:tabs>
          <w:tab w:val="left" w:pos="1080"/>
          <w:tab w:val="left" w:pos="1980"/>
          <w:tab w:val="left" w:pos="10076"/>
        </w:tabs>
        <w:rPr>
          <w:del w:id="8992" w:author="Stephanie Thompson" w:date="2008-11-17T15:36:00Z"/>
          <w:rFonts w:ascii="Garamond" w:hAnsi="Garamond"/>
          <w:sz w:val="22"/>
          <w:szCs w:val="22"/>
        </w:rPr>
        <w:pPrChange w:id="8993" w:author="Stephanie Thompson" w:date="2008-11-19T11:52:00Z">
          <w:pPr/>
        </w:pPrChange>
      </w:pPr>
      <w:del w:id="8994"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8995"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96" w:author="Stephanie Thompson" w:date="2008-11-17T15:36:00Z"/>
                <w:rFonts w:ascii="Garamond" w:hAnsi="Garamond"/>
                <w:sz w:val="22"/>
                <w:szCs w:val="22"/>
              </w:rPr>
              <w:pPrChange w:id="8997" w:author="Stephanie Thompson" w:date="2008-11-19T11:52:00Z">
                <w:pPr/>
              </w:pPrChange>
            </w:pPr>
            <w:del w:id="8998"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8999" w:author="Stephanie Thompson" w:date="2008-11-17T15:36:00Z"/>
                <w:rFonts w:ascii="Garamond" w:hAnsi="Garamond"/>
                <w:sz w:val="22"/>
                <w:szCs w:val="22"/>
              </w:rPr>
              <w:pPrChange w:id="9000" w:author="Stephanie Thompson" w:date="2008-11-19T11:52:00Z">
                <w:pPr/>
              </w:pPrChange>
            </w:pPr>
            <w:del w:id="9001" w:author="Stephanie Thompson" w:date="2008-11-17T15:36:00Z">
              <w:r w:rsidRPr="00EB43F4" w:rsidDel="00E361B9">
                <w:rPr>
                  <w:rFonts w:ascii="Garamond" w:hAnsi="Garamond"/>
                  <w:sz w:val="22"/>
                  <w:szCs w:val="22"/>
                </w:rPr>
                <w:delText>21:00 – 22:15</w:delText>
              </w:r>
            </w:del>
          </w:p>
        </w:tc>
      </w:tr>
      <w:tr w:rsidR="00792F21" w:rsidRPr="00EB43F4" w:rsidDel="00E361B9">
        <w:trPr>
          <w:trHeight w:val="255"/>
          <w:del w:id="9002"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03" w:author="Stephanie Thompson" w:date="2008-11-17T15:36:00Z"/>
                <w:rFonts w:ascii="Garamond" w:hAnsi="Garamond"/>
                <w:sz w:val="22"/>
                <w:szCs w:val="22"/>
              </w:rPr>
              <w:pPrChange w:id="9004" w:author="Stephanie Thompson" w:date="2008-11-19T11:52:00Z">
                <w:pPr/>
              </w:pPrChange>
            </w:pPr>
            <w:del w:id="9005"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06" w:author="Stephanie Thompson" w:date="2008-11-17T15:36:00Z"/>
                <w:rFonts w:ascii="Garamond" w:hAnsi="Garamond"/>
                <w:sz w:val="22"/>
                <w:szCs w:val="22"/>
              </w:rPr>
              <w:pPrChange w:id="9007" w:author="Stephanie Thompson" w:date="2008-11-19T11:52:00Z">
                <w:pPr/>
              </w:pPrChange>
            </w:pPr>
            <w:del w:id="9008" w:author="Stephanie Thompson" w:date="2008-11-17T15:36:00Z">
              <w:r w:rsidRPr="00EB43F4" w:rsidDel="00E361B9">
                <w:rPr>
                  <w:rFonts w:ascii="Garamond" w:hAnsi="Garamond"/>
                  <w:sz w:val="22"/>
                  <w:szCs w:val="22"/>
                </w:rPr>
                <w:delText>10:30 – 12:15,</w:delText>
              </w:r>
            </w:del>
          </w:p>
        </w:tc>
        <w:tc>
          <w:tcPr>
            <w:tcW w:w="1420" w:type="dxa"/>
            <w:vAlign w:val="bottom"/>
          </w:tcPr>
          <w:p w:rsidR="009821B1" w:rsidRDefault="00792F21">
            <w:pPr>
              <w:pStyle w:val="BodyText"/>
              <w:tabs>
                <w:tab w:val="left" w:pos="1080"/>
                <w:tab w:val="left" w:pos="1980"/>
                <w:tab w:val="left" w:pos="10076"/>
              </w:tabs>
              <w:rPr>
                <w:del w:id="9009" w:author="Stephanie Thompson" w:date="2008-11-17T15:36:00Z"/>
                <w:rFonts w:ascii="Garamond" w:hAnsi="Garamond"/>
                <w:sz w:val="22"/>
                <w:szCs w:val="22"/>
              </w:rPr>
              <w:pPrChange w:id="9010" w:author="Stephanie Thompson" w:date="2008-11-19T11:52:00Z">
                <w:pPr/>
              </w:pPrChange>
            </w:pPr>
            <w:del w:id="9011" w:author="Stephanie Thompson" w:date="2008-11-17T15:36:00Z">
              <w:r w:rsidRPr="00EB43F4" w:rsidDel="00E361B9">
                <w:rPr>
                  <w:rFonts w:ascii="Garamond" w:hAnsi="Garamond"/>
                  <w:sz w:val="22"/>
                  <w:szCs w:val="22"/>
                </w:rPr>
                <w:delText>22:00 – 23:30</w:delText>
              </w:r>
            </w:del>
          </w:p>
        </w:tc>
      </w:tr>
    </w:tbl>
    <w:p w:rsidR="009821B1" w:rsidRDefault="009821B1">
      <w:pPr>
        <w:pStyle w:val="BodyText"/>
        <w:tabs>
          <w:tab w:val="left" w:pos="1080"/>
          <w:tab w:val="left" w:pos="1980"/>
          <w:tab w:val="left" w:pos="10076"/>
        </w:tabs>
        <w:rPr>
          <w:del w:id="9012" w:author="Stephanie Thompson" w:date="2008-11-17T15:36:00Z"/>
          <w:rFonts w:ascii="Garamond" w:hAnsi="Garamond"/>
          <w:sz w:val="22"/>
          <w:szCs w:val="22"/>
        </w:rPr>
        <w:pPrChange w:id="9013" w:author="Stephanie Thompson" w:date="2008-11-19T11:52:00Z">
          <w:pPr/>
        </w:pPrChange>
      </w:pPr>
    </w:p>
    <w:p w:rsidR="009821B1" w:rsidRDefault="00792F21">
      <w:pPr>
        <w:pStyle w:val="BodyText"/>
        <w:tabs>
          <w:tab w:val="left" w:pos="1080"/>
          <w:tab w:val="left" w:pos="1980"/>
          <w:tab w:val="left" w:pos="10076"/>
        </w:tabs>
        <w:rPr>
          <w:del w:id="9014" w:author="Stephanie Thompson" w:date="2008-11-17T15:36:00Z"/>
          <w:rFonts w:ascii="Garamond" w:hAnsi="Garamond"/>
          <w:sz w:val="22"/>
          <w:szCs w:val="22"/>
        </w:rPr>
        <w:pPrChange w:id="9015" w:author="Stephanie Thompson" w:date="2008-11-19T11:52:00Z">
          <w:pPr/>
        </w:pPrChange>
      </w:pPr>
      <w:del w:id="9016"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792F21" w:rsidRPr="00EB43F4" w:rsidDel="00E361B9">
        <w:trPr>
          <w:gridAfter w:val="1"/>
          <w:wAfter w:w="1420" w:type="dxa"/>
          <w:trHeight w:val="255"/>
          <w:del w:id="9017"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18" w:author="Stephanie Thompson" w:date="2008-11-17T15:36:00Z"/>
                <w:rFonts w:ascii="Garamond" w:hAnsi="Garamond"/>
                <w:sz w:val="22"/>
                <w:szCs w:val="22"/>
              </w:rPr>
              <w:pPrChange w:id="9019" w:author="Stephanie Thompson" w:date="2008-11-19T11:52:00Z">
                <w:pPr/>
              </w:pPrChange>
            </w:pPr>
            <w:del w:id="9020"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21" w:author="Stephanie Thompson" w:date="2008-11-17T15:36:00Z"/>
                <w:rFonts w:ascii="Garamond" w:hAnsi="Garamond"/>
                <w:sz w:val="22"/>
                <w:szCs w:val="22"/>
              </w:rPr>
              <w:pPrChange w:id="9022" w:author="Stephanie Thompson" w:date="2008-11-19T11:52:00Z">
                <w:pPr/>
              </w:pPrChange>
            </w:pPr>
            <w:del w:id="9023" w:author="Stephanie Thompson" w:date="2008-11-17T15:36:00Z">
              <w:r w:rsidRPr="00EB43F4" w:rsidDel="00E361B9">
                <w:rPr>
                  <w:rFonts w:ascii="Garamond" w:hAnsi="Garamond"/>
                  <w:sz w:val="22"/>
                  <w:szCs w:val="22"/>
                </w:rPr>
                <w:delText>21:00 – 21:45</w:delText>
              </w:r>
            </w:del>
          </w:p>
        </w:tc>
      </w:tr>
      <w:tr w:rsidR="00792F21" w:rsidRPr="00EB43F4" w:rsidDel="00E361B9">
        <w:trPr>
          <w:trHeight w:val="255"/>
          <w:del w:id="9024" w:author="Stephanie Thompson" w:date="2008-11-17T15:36:00Z"/>
        </w:trPr>
        <w:tc>
          <w:tcPr>
            <w:tcW w:w="150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25" w:author="Stephanie Thompson" w:date="2008-11-17T15:36:00Z"/>
                <w:rFonts w:ascii="Garamond" w:hAnsi="Garamond"/>
                <w:sz w:val="22"/>
                <w:szCs w:val="22"/>
              </w:rPr>
              <w:pPrChange w:id="9026" w:author="Stephanie Thompson" w:date="2008-11-19T11:52:00Z">
                <w:pPr/>
              </w:pPrChange>
            </w:pPr>
            <w:del w:id="9027"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792F21">
            <w:pPr>
              <w:pStyle w:val="BodyText"/>
              <w:tabs>
                <w:tab w:val="left" w:pos="1080"/>
                <w:tab w:val="left" w:pos="1980"/>
                <w:tab w:val="left" w:pos="10076"/>
              </w:tabs>
              <w:rPr>
                <w:del w:id="9028" w:author="Stephanie Thompson" w:date="2008-11-17T15:36:00Z"/>
                <w:rFonts w:ascii="Garamond" w:hAnsi="Garamond"/>
                <w:sz w:val="22"/>
                <w:szCs w:val="22"/>
              </w:rPr>
              <w:pPrChange w:id="9029" w:author="Stephanie Thompson" w:date="2008-11-19T11:52:00Z">
                <w:pPr/>
              </w:pPrChange>
            </w:pPr>
            <w:del w:id="9030" w:author="Stephanie Thompson" w:date="2008-11-17T15:36:00Z">
              <w:r w:rsidRPr="00EB43F4" w:rsidDel="00E361B9">
                <w:rPr>
                  <w:rFonts w:ascii="Garamond" w:hAnsi="Garamond"/>
                  <w:sz w:val="22"/>
                  <w:szCs w:val="22"/>
                </w:rPr>
                <w:delText>10:45 – 11:45,</w:delText>
              </w:r>
            </w:del>
          </w:p>
        </w:tc>
        <w:tc>
          <w:tcPr>
            <w:tcW w:w="1420" w:type="dxa"/>
            <w:vAlign w:val="bottom"/>
          </w:tcPr>
          <w:p w:rsidR="009821B1" w:rsidRDefault="00792F21">
            <w:pPr>
              <w:pStyle w:val="BodyText"/>
              <w:tabs>
                <w:tab w:val="left" w:pos="1080"/>
                <w:tab w:val="left" w:pos="1980"/>
                <w:tab w:val="left" w:pos="10076"/>
              </w:tabs>
              <w:rPr>
                <w:del w:id="9031" w:author="Stephanie Thompson" w:date="2008-11-17T15:36:00Z"/>
                <w:rFonts w:ascii="Garamond" w:hAnsi="Garamond"/>
                <w:sz w:val="22"/>
                <w:szCs w:val="22"/>
              </w:rPr>
              <w:pPrChange w:id="9032" w:author="Stephanie Thompson" w:date="2008-11-19T11:52:00Z">
                <w:pPr/>
              </w:pPrChange>
            </w:pPr>
            <w:del w:id="9033" w:author="Stephanie Thompson" w:date="2008-11-17T15:36:00Z">
              <w:r w:rsidRPr="00EB43F4" w:rsidDel="00E361B9">
                <w:rPr>
                  <w:rFonts w:ascii="Garamond" w:hAnsi="Garamond"/>
                  <w:sz w:val="22"/>
                  <w:szCs w:val="22"/>
                </w:rPr>
                <w:delText>22:00 – 23:30</w:delText>
              </w:r>
            </w:del>
          </w:p>
        </w:tc>
      </w:tr>
    </w:tbl>
    <w:p w:rsidR="009821B1" w:rsidRDefault="009821B1">
      <w:pPr>
        <w:pStyle w:val="BodyText"/>
        <w:tabs>
          <w:tab w:val="left" w:pos="1080"/>
          <w:tab w:val="left" w:pos="1980"/>
          <w:tab w:val="left" w:pos="10076"/>
        </w:tabs>
        <w:rPr>
          <w:del w:id="9034" w:author="Stephanie Thompson" w:date="2008-11-17T15:36:00Z"/>
          <w:rFonts w:ascii="Garamond" w:hAnsi="Garamond"/>
          <w:sz w:val="22"/>
          <w:szCs w:val="22"/>
        </w:rPr>
        <w:pPrChange w:id="9035" w:author="Stephanie Thompson" w:date="2008-11-19T11:52:00Z">
          <w:pPr/>
        </w:pPrChange>
      </w:pPr>
    </w:p>
    <w:p w:rsidR="009821B1" w:rsidRDefault="00CB3DDA">
      <w:pPr>
        <w:pStyle w:val="BodyText"/>
        <w:tabs>
          <w:tab w:val="left" w:pos="1080"/>
          <w:tab w:val="left" w:pos="1980"/>
          <w:tab w:val="left" w:pos="10076"/>
        </w:tabs>
        <w:rPr>
          <w:del w:id="9036" w:author="Stephanie Thompson" w:date="2008-11-17T15:36:00Z"/>
          <w:rFonts w:ascii="Garamond" w:hAnsi="Garamond"/>
          <w:sz w:val="22"/>
          <w:szCs w:val="22"/>
        </w:rPr>
        <w:pPrChange w:id="9037" w:author="Stephanie Thompson" w:date="2008-11-19T11:52:00Z">
          <w:pPr/>
        </w:pPrChange>
      </w:pPr>
      <w:del w:id="903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CB3DDA" w:rsidRPr="00EB43F4" w:rsidDel="00E361B9">
        <w:trPr>
          <w:trHeight w:val="255"/>
          <w:del w:id="9039" w:author="Stephanie Thompson" w:date="2008-11-17T15:36:00Z"/>
        </w:trPr>
        <w:tc>
          <w:tcPr>
            <w:tcW w:w="1500" w:type="dxa"/>
            <w:tcBorders>
              <w:top w:val="nil"/>
              <w:left w:val="nil"/>
              <w:bottom w:val="nil"/>
              <w:right w:val="nil"/>
            </w:tcBorders>
            <w:shd w:val="clear" w:color="auto" w:fill="auto"/>
            <w:noWrap/>
            <w:vAlign w:val="bottom"/>
          </w:tcPr>
          <w:p w:rsidR="009821B1" w:rsidRDefault="00CB3DDA">
            <w:pPr>
              <w:pStyle w:val="BodyText"/>
              <w:tabs>
                <w:tab w:val="left" w:pos="1080"/>
                <w:tab w:val="left" w:pos="1980"/>
                <w:tab w:val="left" w:pos="10076"/>
              </w:tabs>
              <w:rPr>
                <w:del w:id="9040" w:author="Stephanie Thompson" w:date="2008-11-17T15:36:00Z"/>
                <w:rFonts w:ascii="Garamond" w:hAnsi="Garamond"/>
                <w:sz w:val="22"/>
                <w:szCs w:val="22"/>
              </w:rPr>
              <w:pPrChange w:id="9041" w:author="Stephanie Thompson" w:date="2008-11-19T11:52:00Z">
                <w:pPr/>
              </w:pPrChange>
            </w:pPr>
            <w:del w:id="9042"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CB3DDA">
            <w:pPr>
              <w:pStyle w:val="BodyText"/>
              <w:tabs>
                <w:tab w:val="left" w:pos="1080"/>
                <w:tab w:val="left" w:pos="1980"/>
                <w:tab w:val="left" w:pos="10076"/>
              </w:tabs>
              <w:rPr>
                <w:del w:id="9043" w:author="Stephanie Thompson" w:date="2008-11-17T15:36:00Z"/>
                <w:rFonts w:ascii="Garamond" w:hAnsi="Garamond"/>
                <w:sz w:val="22"/>
                <w:szCs w:val="22"/>
              </w:rPr>
              <w:pPrChange w:id="9044" w:author="Stephanie Thompson" w:date="2008-11-19T11:52:00Z">
                <w:pPr/>
              </w:pPrChange>
            </w:pPr>
            <w:del w:id="9045" w:author="Stephanie Thompson" w:date="2008-11-17T15:36:00Z">
              <w:r w:rsidRPr="00EB43F4" w:rsidDel="00E361B9">
                <w:rPr>
                  <w:rFonts w:ascii="Garamond" w:hAnsi="Garamond"/>
                  <w:sz w:val="22"/>
                  <w:szCs w:val="22"/>
                </w:rPr>
                <w:delText>21:15</w:delText>
              </w:r>
              <w:r w:rsidR="000C489C" w:rsidRPr="00EB43F4" w:rsidDel="00E361B9">
                <w:rPr>
                  <w:rFonts w:ascii="Garamond" w:hAnsi="Garamond"/>
                  <w:sz w:val="22"/>
                  <w:szCs w:val="22"/>
                </w:rPr>
                <w:delText xml:space="preserve"> – 21:30</w:delText>
              </w:r>
            </w:del>
          </w:p>
        </w:tc>
      </w:tr>
      <w:tr w:rsidR="000C489C" w:rsidRPr="00EB43F4" w:rsidDel="00E361B9">
        <w:trPr>
          <w:trHeight w:val="255"/>
          <w:del w:id="9046"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47" w:author="Stephanie Thompson" w:date="2008-11-17T15:36:00Z"/>
                <w:rFonts w:ascii="Garamond" w:hAnsi="Garamond"/>
                <w:sz w:val="22"/>
                <w:szCs w:val="22"/>
              </w:rPr>
              <w:pPrChange w:id="9048" w:author="Stephanie Thompson" w:date="2008-11-19T11:52:00Z">
                <w:pPr/>
              </w:pPrChange>
            </w:pPr>
            <w:del w:id="9049"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50" w:author="Stephanie Thompson" w:date="2008-11-17T15:36:00Z"/>
                <w:rFonts w:ascii="Garamond" w:hAnsi="Garamond"/>
                <w:sz w:val="22"/>
                <w:szCs w:val="22"/>
              </w:rPr>
              <w:pPrChange w:id="9051" w:author="Stephanie Thompson" w:date="2008-11-19T11:52:00Z">
                <w:pPr/>
              </w:pPrChange>
            </w:pPr>
            <w:del w:id="9052" w:author="Stephanie Thompson" w:date="2008-11-17T15:36:00Z">
              <w:r w:rsidRPr="00EB43F4" w:rsidDel="00E361B9">
                <w:rPr>
                  <w:rFonts w:ascii="Garamond" w:hAnsi="Garamond"/>
                  <w:sz w:val="22"/>
                  <w:szCs w:val="22"/>
                </w:rPr>
                <w:delText>11:15 – 11:30</w:delText>
              </w:r>
            </w:del>
          </w:p>
        </w:tc>
      </w:tr>
    </w:tbl>
    <w:p w:rsidR="009821B1" w:rsidRDefault="009821B1">
      <w:pPr>
        <w:pStyle w:val="BodyText"/>
        <w:tabs>
          <w:tab w:val="left" w:pos="1080"/>
          <w:tab w:val="left" w:pos="1980"/>
          <w:tab w:val="left" w:pos="10076"/>
        </w:tabs>
        <w:rPr>
          <w:del w:id="9053" w:author="Stephanie Thompson" w:date="2008-11-17T15:36:00Z"/>
          <w:rFonts w:ascii="Garamond" w:hAnsi="Garamond"/>
          <w:sz w:val="22"/>
          <w:szCs w:val="22"/>
        </w:rPr>
        <w:pPrChange w:id="9054" w:author="Stephanie Thompson" w:date="2008-11-19T11:52:00Z">
          <w:pPr/>
        </w:pPrChange>
      </w:pPr>
    </w:p>
    <w:p w:rsidR="009821B1" w:rsidRDefault="000C489C">
      <w:pPr>
        <w:pStyle w:val="BodyText"/>
        <w:tabs>
          <w:tab w:val="left" w:pos="1080"/>
          <w:tab w:val="left" w:pos="1980"/>
          <w:tab w:val="left" w:pos="10076"/>
        </w:tabs>
        <w:rPr>
          <w:del w:id="9055" w:author="Stephanie Thompson" w:date="2008-11-17T15:36:00Z"/>
          <w:rFonts w:ascii="Garamond" w:hAnsi="Garamond"/>
          <w:sz w:val="22"/>
          <w:szCs w:val="22"/>
        </w:rPr>
        <w:pPrChange w:id="9056" w:author="Stephanie Thompson" w:date="2008-11-19T11:52:00Z">
          <w:pPr/>
        </w:pPrChange>
      </w:pPr>
      <w:del w:id="9057" w:author="Stephanie Thompson" w:date="2008-11-17T15:36:00Z">
        <w:r w:rsidRPr="00EB43F4" w:rsidDel="00E361B9">
          <w:rPr>
            <w:rFonts w:ascii="Garamond" w:hAnsi="Garamond"/>
            <w:sz w:val="22"/>
            <w:szCs w:val="22"/>
          </w:rPr>
          <w:lastRenderedPageBreak/>
          <w:delText>Turbidity data deleted – probe emerged from water due to low water level</w:delText>
        </w:r>
      </w:del>
    </w:p>
    <w:tbl>
      <w:tblPr>
        <w:tblW w:w="2920" w:type="dxa"/>
        <w:tblInd w:w="93" w:type="dxa"/>
        <w:tblLook w:val="0000"/>
      </w:tblPr>
      <w:tblGrid>
        <w:gridCol w:w="1500"/>
        <w:gridCol w:w="1420"/>
      </w:tblGrid>
      <w:tr w:rsidR="000C489C" w:rsidRPr="00EB43F4" w:rsidDel="00E361B9">
        <w:trPr>
          <w:trHeight w:val="255"/>
          <w:del w:id="9058"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59" w:author="Stephanie Thompson" w:date="2008-11-17T15:36:00Z"/>
                <w:rFonts w:ascii="Garamond" w:hAnsi="Garamond"/>
                <w:sz w:val="22"/>
                <w:szCs w:val="22"/>
              </w:rPr>
              <w:pPrChange w:id="9060" w:author="Stephanie Thompson" w:date="2008-11-19T11:52:00Z">
                <w:pPr/>
              </w:pPrChange>
            </w:pPr>
            <w:del w:id="9061"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62" w:author="Stephanie Thompson" w:date="2008-11-17T15:36:00Z"/>
                <w:rFonts w:ascii="Garamond" w:hAnsi="Garamond"/>
                <w:sz w:val="22"/>
                <w:szCs w:val="22"/>
              </w:rPr>
              <w:pPrChange w:id="9063" w:author="Stephanie Thompson" w:date="2008-11-19T11:52:00Z">
                <w:pPr/>
              </w:pPrChange>
            </w:pPr>
            <w:del w:id="9064" w:author="Stephanie Thompson" w:date="2008-11-17T15:36:00Z">
              <w:r w:rsidRPr="00EB43F4" w:rsidDel="00E361B9">
                <w:rPr>
                  <w:rFonts w:ascii="Garamond" w:hAnsi="Garamond"/>
                  <w:sz w:val="22"/>
                  <w:szCs w:val="22"/>
                </w:rPr>
                <w:delText>22:15 – 23:15</w:delText>
              </w:r>
            </w:del>
          </w:p>
        </w:tc>
      </w:tr>
    </w:tbl>
    <w:p w:rsidR="009821B1" w:rsidRDefault="009821B1">
      <w:pPr>
        <w:pStyle w:val="BodyText"/>
        <w:tabs>
          <w:tab w:val="left" w:pos="1080"/>
          <w:tab w:val="left" w:pos="1980"/>
          <w:tab w:val="left" w:pos="10076"/>
        </w:tabs>
        <w:rPr>
          <w:del w:id="9065" w:author="Stephanie Thompson" w:date="2008-11-17T15:36:00Z"/>
          <w:rFonts w:ascii="Garamond" w:hAnsi="Garamond"/>
          <w:sz w:val="22"/>
          <w:szCs w:val="22"/>
        </w:rPr>
        <w:pPrChange w:id="9066" w:author="Stephanie Thompson" w:date="2008-11-19T11:52:00Z">
          <w:pPr/>
        </w:pPrChange>
      </w:pPr>
    </w:p>
    <w:p w:rsidR="009821B1" w:rsidRDefault="009821B1">
      <w:pPr>
        <w:pStyle w:val="BodyText"/>
        <w:tabs>
          <w:tab w:val="left" w:pos="1080"/>
          <w:tab w:val="left" w:pos="1980"/>
          <w:tab w:val="left" w:pos="10076"/>
        </w:tabs>
        <w:rPr>
          <w:del w:id="9067" w:author="Stephanie Thompson" w:date="2008-11-17T15:36:00Z"/>
          <w:rFonts w:ascii="Garamond" w:hAnsi="Garamond"/>
          <w:sz w:val="22"/>
          <w:szCs w:val="22"/>
        </w:rPr>
        <w:pPrChange w:id="9068" w:author="Stephanie Thompson" w:date="2008-11-19T11:52:00Z">
          <w:pPr/>
        </w:pPrChange>
      </w:pPr>
    </w:p>
    <w:p w:rsidR="009821B1" w:rsidRDefault="000C489C">
      <w:pPr>
        <w:pStyle w:val="BodyText"/>
        <w:tabs>
          <w:tab w:val="left" w:pos="1080"/>
          <w:tab w:val="left" w:pos="1980"/>
          <w:tab w:val="left" w:pos="10076"/>
        </w:tabs>
        <w:rPr>
          <w:del w:id="9069" w:author="Stephanie Thompson" w:date="2008-11-17T15:36:00Z"/>
          <w:rFonts w:ascii="Garamond" w:hAnsi="Garamond"/>
          <w:sz w:val="22"/>
          <w:szCs w:val="22"/>
        </w:rPr>
        <w:pPrChange w:id="9070" w:author="Stephanie Thompson" w:date="2008-11-19T11:52:00Z">
          <w:pPr/>
        </w:pPrChange>
      </w:pPr>
      <w:del w:id="907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9072"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73" w:author="Stephanie Thompson" w:date="2008-11-17T15:36:00Z"/>
                <w:rFonts w:ascii="Garamond" w:hAnsi="Garamond"/>
                <w:sz w:val="22"/>
                <w:szCs w:val="22"/>
              </w:rPr>
              <w:pPrChange w:id="9074" w:author="Stephanie Thompson" w:date="2008-11-19T11:52:00Z">
                <w:pPr/>
              </w:pPrChange>
            </w:pPr>
            <w:del w:id="9075"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76" w:author="Stephanie Thompson" w:date="2008-11-17T15:36:00Z"/>
                <w:rFonts w:ascii="Garamond" w:hAnsi="Garamond"/>
                <w:sz w:val="22"/>
                <w:szCs w:val="22"/>
              </w:rPr>
              <w:pPrChange w:id="9077" w:author="Stephanie Thompson" w:date="2008-11-19T11:52:00Z">
                <w:pPr/>
              </w:pPrChange>
            </w:pPr>
            <w:del w:id="9078" w:author="Stephanie Thompson" w:date="2008-11-17T15:36:00Z">
              <w:r w:rsidRPr="00EB43F4" w:rsidDel="00E361B9">
                <w:rPr>
                  <w:rFonts w:ascii="Garamond" w:hAnsi="Garamond"/>
                  <w:sz w:val="22"/>
                  <w:szCs w:val="22"/>
                </w:rPr>
                <w:delText>01:00 – 01:30</w:delText>
              </w:r>
            </w:del>
          </w:p>
        </w:tc>
      </w:tr>
      <w:tr w:rsidR="000C489C" w:rsidRPr="00EB43F4" w:rsidDel="00E361B9">
        <w:trPr>
          <w:trHeight w:val="255"/>
          <w:del w:id="9079"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80" w:author="Stephanie Thompson" w:date="2008-11-17T15:36:00Z"/>
                <w:rFonts w:ascii="Garamond" w:hAnsi="Garamond"/>
                <w:sz w:val="22"/>
                <w:szCs w:val="22"/>
              </w:rPr>
              <w:pPrChange w:id="9081" w:author="Stephanie Thompson" w:date="2008-11-19T11:52:00Z">
                <w:pPr/>
              </w:pPrChange>
            </w:pPr>
            <w:del w:id="9082"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83" w:author="Stephanie Thompson" w:date="2008-11-17T15:36:00Z"/>
                <w:rFonts w:ascii="Garamond" w:hAnsi="Garamond"/>
                <w:sz w:val="22"/>
                <w:szCs w:val="22"/>
              </w:rPr>
              <w:pPrChange w:id="9084" w:author="Stephanie Thompson" w:date="2008-11-19T11:52:00Z">
                <w:pPr/>
              </w:pPrChange>
            </w:pPr>
            <w:del w:id="9085" w:author="Stephanie Thompson" w:date="2008-11-17T15:36:00Z">
              <w:r w:rsidRPr="00EB43F4" w:rsidDel="00E361B9">
                <w:rPr>
                  <w:rFonts w:ascii="Garamond" w:hAnsi="Garamond"/>
                  <w:sz w:val="22"/>
                  <w:szCs w:val="22"/>
                </w:rPr>
                <w:delText>17:00 – 18:00</w:delText>
              </w:r>
            </w:del>
          </w:p>
        </w:tc>
      </w:tr>
    </w:tbl>
    <w:p w:rsidR="009821B1" w:rsidRDefault="009821B1">
      <w:pPr>
        <w:pStyle w:val="BodyText"/>
        <w:tabs>
          <w:tab w:val="left" w:pos="1080"/>
          <w:tab w:val="left" w:pos="1980"/>
          <w:tab w:val="left" w:pos="10076"/>
        </w:tabs>
        <w:rPr>
          <w:del w:id="9086" w:author="Stephanie Thompson" w:date="2008-11-17T15:36:00Z"/>
          <w:rFonts w:ascii="Garamond" w:hAnsi="Garamond"/>
          <w:sz w:val="22"/>
          <w:szCs w:val="22"/>
        </w:rPr>
        <w:pPrChange w:id="9087" w:author="Stephanie Thompson" w:date="2008-11-19T11:52:00Z">
          <w:pPr/>
        </w:pPrChange>
      </w:pPr>
    </w:p>
    <w:p w:rsidR="009821B1" w:rsidRDefault="000C489C">
      <w:pPr>
        <w:pStyle w:val="BodyText"/>
        <w:tabs>
          <w:tab w:val="left" w:pos="1080"/>
          <w:tab w:val="left" w:pos="1980"/>
          <w:tab w:val="left" w:pos="10076"/>
        </w:tabs>
        <w:rPr>
          <w:del w:id="9088" w:author="Stephanie Thompson" w:date="2008-11-17T15:36:00Z"/>
          <w:rFonts w:ascii="Garamond" w:hAnsi="Garamond"/>
          <w:sz w:val="22"/>
          <w:szCs w:val="22"/>
        </w:rPr>
        <w:pPrChange w:id="9089" w:author="Stephanie Thompson" w:date="2008-11-19T11:52:00Z">
          <w:pPr/>
        </w:pPrChange>
      </w:pPr>
      <w:del w:id="909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0C489C" w:rsidRPr="00EB43F4" w:rsidDel="00E361B9">
        <w:trPr>
          <w:trHeight w:val="255"/>
          <w:del w:id="9091"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92" w:author="Stephanie Thompson" w:date="2008-11-17T15:36:00Z"/>
                <w:rFonts w:ascii="Garamond" w:hAnsi="Garamond"/>
                <w:sz w:val="22"/>
                <w:szCs w:val="22"/>
              </w:rPr>
              <w:pPrChange w:id="9093" w:author="Stephanie Thompson" w:date="2008-11-19T11:52:00Z">
                <w:pPr/>
              </w:pPrChange>
            </w:pPr>
            <w:del w:id="9094"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095" w:author="Stephanie Thompson" w:date="2008-11-17T15:36:00Z"/>
                <w:rFonts w:ascii="Garamond" w:hAnsi="Garamond"/>
                <w:sz w:val="22"/>
                <w:szCs w:val="22"/>
              </w:rPr>
              <w:pPrChange w:id="9096" w:author="Stephanie Thompson" w:date="2008-11-19T11:52:00Z">
                <w:pPr/>
              </w:pPrChange>
            </w:pPr>
            <w:del w:id="9097" w:author="Stephanie Thompson" w:date="2008-11-17T15:36:00Z">
              <w:r w:rsidRPr="00EB43F4" w:rsidDel="00E361B9">
                <w:rPr>
                  <w:rFonts w:ascii="Garamond" w:hAnsi="Garamond"/>
                  <w:sz w:val="22"/>
                  <w:szCs w:val="22"/>
                </w:rPr>
                <w:delText>18:30</w:delText>
              </w:r>
            </w:del>
          </w:p>
        </w:tc>
      </w:tr>
    </w:tbl>
    <w:p w:rsidR="009821B1" w:rsidRDefault="009821B1">
      <w:pPr>
        <w:pStyle w:val="BodyText"/>
        <w:tabs>
          <w:tab w:val="left" w:pos="1080"/>
          <w:tab w:val="left" w:pos="1980"/>
          <w:tab w:val="left" w:pos="10076"/>
        </w:tabs>
        <w:rPr>
          <w:del w:id="9098" w:author="Stephanie Thompson" w:date="2008-11-17T15:36:00Z"/>
          <w:rFonts w:ascii="Garamond" w:hAnsi="Garamond"/>
          <w:sz w:val="22"/>
          <w:szCs w:val="22"/>
        </w:rPr>
        <w:pPrChange w:id="9099" w:author="Stephanie Thompson" w:date="2008-11-19T11:52:00Z">
          <w:pPr/>
        </w:pPrChange>
      </w:pPr>
    </w:p>
    <w:p w:rsidR="009821B1" w:rsidRDefault="000C489C">
      <w:pPr>
        <w:pStyle w:val="BodyText"/>
        <w:tabs>
          <w:tab w:val="left" w:pos="1080"/>
          <w:tab w:val="left" w:pos="1980"/>
          <w:tab w:val="left" w:pos="10076"/>
        </w:tabs>
        <w:rPr>
          <w:del w:id="9100" w:author="Stephanie Thompson" w:date="2008-11-17T15:36:00Z"/>
          <w:rFonts w:ascii="Garamond" w:hAnsi="Garamond"/>
          <w:sz w:val="22"/>
          <w:szCs w:val="22"/>
        </w:rPr>
        <w:pPrChange w:id="9101" w:author="Stephanie Thompson" w:date="2008-11-19T11:52:00Z">
          <w:pPr/>
        </w:pPrChange>
      </w:pPr>
      <w:del w:id="9102"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C489C" w:rsidRPr="00EB43F4" w:rsidDel="00E361B9">
        <w:trPr>
          <w:trHeight w:val="255"/>
          <w:del w:id="9103"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104" w:author="Stephanie Thompson" w:date="2008-11-17T15:36:00Z"/>
                <w:rFonts w:ascii="Garamond" w:hAnsi="Garamond"/>
                <w:sz w:val="22"/>
                <w:szCs w:val="22"/>
              </w:rPr>
              <w:pPrChange w:id="9105" w:author="Stephanie Thompson" w:date="2008-11-19T11:52:00Z">
                <w:pPr/>
              </w:pPrChange>
            </w:pPr>
            <w:del w:id="9106"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107" w:author="Stephanie Thompson" w:date="2008-11-17T15:36:00Z"/>
                <w:rFonts w:ascii="Garamond" w:hAnsi="Garamond"/>
                <w:sz w:val="22"/>
                <w:szCs w:val="22"/>
              </w:rPr>
              <w:pPrChange w:id="9108" w:author="Stephanie Thompson" w:date="2008-11-19T11:52:00Z">
                <w:pPr/>
              </w:pPrChange>
            </w:pPr>
            <w:del w:id="9109" w:author="Stephanie Thompson" w:date="2008-11-17T15:36:00Z">
              <w:r w:rsidRPr="00EB43F4" w:rsidDel="00E361B9">
                <w:rPr>
                  <w:rFonts w:ascii="Garamond" w:hAnsi="Garamond"/>
                  <w:sz w:val="22"/>
                  <w:szCs w:val="22"/>
                </w:rPr>
                <w:delText>17:00 – 17:30</w:delText>
              </w:r>
            </w:del>
          </w:p>
        </w:tc>
      </w:tr>
    </w:tbl>
    <w:p w:rsidR="009821B1" w:rsidRDefault="009821B1">
      <w:pPr>
        <w:pStyle w:val="BodyText"/>
        <w:tabs>
          <w:tab w:val="left" w:pos="1080"/>
          <w:tab w:val="left" w:pos="1980"/>
          <w:tab w:val="left" w:pos="10076"/>
        </w:tabs>
        <w:rPr>
          <w:del w:id="9110" w:author="Stephanie Thompson" w:date="2008-11-17T15:36:00Z"/>
          <w:rFonts w:ascii="Garamond" w:hAnsi="Garamond"/>
          <w:sz w:val="22"/>
          <w:szCs w:val="22"/>
        </w:rPr>
        <w:pPrChange w:id="9111" w:author="Stephanie Thompson" w:date="2008-11-19T11:52:00Z">
          <w:pPr/>
        </w:pPrChange>
      </w:pPr>
    </w:p>
    <w:p w:rsidR="009821B1" w:rsidRDefault="000C489C">
      <w:pPr>
        <w:pStyle w:val="BodyText"/>
        <w:tabs>
          <w:tab w:val="left" w:pos="1080"/>
          <w:tab w:val="left" w:pos="1980"/>
          <w:tab w:val="left" w:pos="10076"/>
        </w:tabs>
        <w:rPr>
          <w:del w:id="9112" w:author="Stephanie Thompson" w:date="2008-11-17T15:36:00Z"/>
          <w:rFonts w:ascii="Garamond" w:hAnsi="Garamond"/>
          <w:sz w:val="22"/>
          <w:szCs w:val="22"/>
        </w:rPr>
        <w:pPrChange w:id="9113" w:author="Stephanie Thompson" w:date="2008-11-19T11:52:00Z">
          <w:pPr/>
        </w:pPrChange>
      </w:pPr>
      <w:del w:id="9114"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C489C" w:rsidRPr="00EB43F4" w:rsidDel="00E361B9">
        <w:trPr>
          <w:gridAfter w:val="3"/>
          <w:wAfter w:w="4260" w:type="dxa"/>
          <w:trHeight w:val="255"/>
          <w:del w:id="9115" w:author="Stephanie Thompson" w:date="2008-11-17T15:36:00Z"/>
        </w:trPr>
        <w:tc>
          <w:tcPr>
            <w:tcW w:w="150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116" w:author="Stephanie Thompson" w:date="2008-11-17T15:36:00Z"/>
                <w:rFonts w:ascii="Garamond" w:hAnsi="Garamond"/>
                <w:sz w:val="22"/>
                <w:szCs w:val="22"/>
              </w:rPr>
              <w:pPrChange w:id="9117" w:author="Stephanie Thompson" w:date="2008-11-19T11:52:00Z">
                <w:pPr/>
              </w:pPrChange>
            </w:pPr>
            <w:del w:id="9118" w:author="Stephanie Thompson" w:date="2008-11-17T15:36:00Z">
              <w:r w:rsidRPr="00EB43F4" w:rsidDel="00E361B9">
                <w:rPr>
                  <w:rFonts w:ascii="Garamond" w:hAnsi="Garamond"/>
                  <w:sz w:val="22"/>
                  <w:szCs w:val="22"/>
                </w:rPr>
                <w:delText>06/22/06</w:delText>
              </w:r>
            </w:del>
          </w:p>
        </w:tc>
        <w:tc>
          <w:tcPr>
            <w:tcW w:w="1420" w:type="dxa"/>
            <w:tcBorders>
              <w:top w:val="nil"/>
              <w:left w:val="nil"/>
              <w:bottom w:val="nil"/>
              <w:right w:val="nil"/>
            </w:tcBorders>
            <w:shd w:val="clear" w:color="auto" w:fill="auto"/>
            <w:noWrap/>
            <w:vAlign w:val="bottom"/>
          </w:tcPr>
          <w:p w:rsidR="009821B1" w:rsidRDefault="000C489C">
            <w:pPr>
              <w:pStyle w:val="BodyText"/>
              <w:tabs>
                <w:tab w:val="left" w:pos="1080"/>
                <w:tab w:val="left" w:pos="1980"/>
                <w:tab w:val="left" w:pos="10076"/>
              </w:tabs>
              <w:rPr>
                <w:del w:id="9119" w:author="Stephanie Thompson" w:date="2008-11-17T15:36:00Z"/>
                <w:rFonts w:ascii="Garamond" w:hAnsi="Garamond"/>
                <w:sz w:val="22"/>
                <w:szCs w:val="22"/>
              </w:rPr>
              <w:pPrChange w:id="9120" w:author="Stephanie Thompson" w:date="2008-11-19T11:52:00Z">
                <w:pPr/>
              </w:pPrChange>
            </w:pPr>
            <w:del w:id="9121" w:author="Stephanie Thompson" w:date="2008-11-17T15:36:00Z">
              <w:r w:rsidRPr="00EB43F4" w:rsidDel="00E361B9">
                <w:rPr>
                  <w:rFonts w:ascii="Garamond" w:hAnsi="Garamond"/>
                  <w:sz w:val="22"/>
                  <w:szCs w:val="22"/>
                </w:rPr>
                <w:delText>19:00 – 19:15,</w:delText>
              </w:r>
            </w:del>
          </w:p>
        </w:tc>
        <w:tc>
          <w:tcPr>
            <w:tcW w:w="1420" w:type="dxa"/>
            <w:vAlign w:val="bottom"/>
          </w:tcPr>
          <w:p w:rsidR="009821B1" w:rsidRDefault="000C489C">
            <w:pPr>
              <w:pStyle w:val="BodyText"/>
              <w:tabs>
                <w:tab w:val="left" w:pos="1080"/>
                <w:tab w:val="left" w:pos="1980"/>
                <w:tab w:val="left" w:pos="10076"/>
              </w:tabs>
              <w:rPr>
                <w:del w:id="9122" w:author="Stephanie Thompson" w:date="2008-11-17T15:36:00Z"/>
                <w:rFonts w:ascii="Garamond" w:hAnsi="Garamond"/>
                <w:sz w:val="22"/>
                <w:szCs w:val="22"/>
              </w:rPr>
              <w:pPrChange w:id="9123" w:author="Stephanie Thompson" w:date="2008-11-19T11:52:00Z">
                <w:pPr/>
              </w:pPrChange>
            </w:pPr>
            <w:del w:id="9124" w:author="Stephanie Thompson" w:date="2008-11-17T15:36:00Z">
              <w:r w:rsidRPr="00EB43F4" w:rsidDel="00E361B9">
                <w:rPr>
                  <w:rFonts w:ascii="Garamond" w:hAnsi="Garamond"/>
                  <w:sz w:val="22"/>
                  <w:szCs w:val="22"/>
                </w:rPr>
                <w:delText>23:30 – 23:45</w:delText>
              </w:r>
            </w:del>
          </w:p>
        </w:tc>
      </w:tr>
      <w:tr w:rsidR="00D73980" w:rsidRPr="00EB43F4" w:rsidDel="00E361B9">
        <w:trPr>
          <w:trHeight w:val="255"/>
          <w:del w:id="9125" w:author="Stephanie Thompson" w:date="2008-11-17T15:36:00Z"/>
        </w:trPr>
        <w:tc>
          <w:tcPr>
            <w:tcW w:w="150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26" w:author="Stephanie Thompson" w:date="2008-11-17T15:36:00Z"/>
                <w:rFonts w:ascii="Garamond" w:hAnsi="Garamond"/>
                <w:sz w:val="22"/>
                <w:szCs w:val="22"/>
              </w:rPr>
              <w:pPrChange w:id="9127" w:author="Stephanie Thompson" w:date="2008-11-19T11:52:00Z">
                <w:pPr/>
              </w:pPrChange>
            </w:pPr>
            <w:del w:id="9128" w:author="Stephanie Thompson" w:date="2008-11-17T15:36:00Z">
              <w:r w:rsidRPr="00EB43F4" w:rsidDel="00E361B9">
                <w:rPr>
                  <w:rFonts w:ascii="Garamond" w:hAnsi="Garamond"/>
                  <w:sz w:val="22"/>
                  <w:szCs w:val="22"/>
                </w:rPr>
                <w:delText>06/23/06</w:delText>
              </w:r>
            </w:del>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29" w:author="Stephanie Thompson" w:date="2008-11-17T15:36:00Z"/>
                <w:rFonts w:ascii="Garamond" w:hAnsi="Garamond"/>
                <w:sz w:val="22"/>
                <w:szCs w:val="22"/>
              </w:rPr>
              <w:pPrChange w:id="9130" w:author="Stephanie Thompson" w:date="2008-11-19T11:52:00Z">
                <w:pPr/>
              </w:pPrChange>
            </w:pPr>
            <w:del w:id="9131"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D73980">
            <w:pPr>
              <w:pStyle w:val="BodyText"/>
              <w:tabs>
                <w:tab w:val="left" w:pos="1080"/>
                <w:tab w:val="left" w:pos="1980"/>
                <w:tab w:val="left" w:pos="10076"/>
              </w:tabs>
              <w:rPr>
                <w:del w:id="9132" w:author="Stephanie Thompson" w:date="2008-11-17T15:36:00Z"/>
                <w:rFonts w:ascii="Garamond" w:hAnsi="Garamond"/>
                <w:sz w:val="22"/>
                <w:szCs w:val="22"/>
              </w:rPr>
              <w:pPrChange w:id="9133" w:author="Stephanie Thompson" w:date="2008-11-19T11:52:00Z">
                <w:pPr/>
              </w:pPrChange>
            </w:pPr>
            <w:del w:id="9134" w:author="Stephanie Thompson" w:date="2008-11-17T15:36:00Z">
              <w:r w:rsidRPr="00EB43F4" w:rsidDel="00E361B9">
                <w:rPr>
                  <w:rFonts w:ascii="Garamond" w:hAnsi="Garamond"/>
                  <w:sz w:val="22"/>
                  <w:szCs w:val="22"/>
                </w:rPr>
                <w:delText>01:45 – 02:00,</w:delText>
              </w:r>
            </w:del>
          </w:p>
        </w:tc>
        <w:tc>
          <w:tcPr>
            <w:tcW w:w="1420" w:type="dxa"/>
            <w:vAlign w:val="bottom"/>
          </w:tcPr>
          <w:p w:rsidR="009821B1" w:rsidRDefault="00D73980">
            <w:pPr>
              <w:pStyle w:val="BodyText"/>
              <w:tabs>
                <w:tab w:val="left" w:pos="1080"/>
                <w:tab w:val="left" w:pos="1980"/>
                <w:tab w:val="left" w:pos="10076"/>
              </w:tabs>
              <w:rPr>
                <w:del w:id="9135" w:author="Stephanie Thompson" w:date="2008-11-17T15:36:00Z"/>
                <w:rFonts w:ascii="Garamond" w:hAnsi="Garamond"/>
                <w:sz w:val="22"/>
                <w:szCs w:val="22"/>
              </w:rPr>
              <w:pPrChange w:id="9136" w:author="Stephanie Thompson" w:date="2008-11-19T11:52:00Z">
                <w:pPr/>
              </w:pPrChange>
            </w:pPr>
            <w:del w:id="9137" w:author="Stephanie Thompson" w:date="2008-11-17T15:36:00Z">
              <w:r w:rsidRPr="00EB43F4" w:rsidDel="00E361B9">
                <w:rPr>
                  <w:rFonts w:ascii="Garamond" w:hAnsi="Garamond"/>
                  <w:sz w:val="22"/>
                  <w:szCs w:val="22"/>
                </w:rPr>
                <w:delText>02:30 – 02:45,</w:delText>
              </w:r>
            </w:del>
          </w:p>
        </w:tc>
        <w:tc>
          <w:tcPr>
            <w:tcW w:w="1420" w:type="dxa"/>
            <w:vAlign w:val="bottom"/>
          </w:tcPr>
          <w:p w:rsidR="009821B1" w:rsidRDefault="00D73980">
            <w:pPr>
              <w:pStyle w:val="BodyText"/>
              <w:tabs>
                <w:tab w:val="left" w:pos="1080"/>
                <w:tab w:val="left" w:pos="1980"/>
                <w:tab w:val="left" w:pos="10076"/>
              </w:tabs>
              <w:rPr>
                <w:del w:id="9138" w:author="Stephanie Thompson" w:date="2008-11-17T15:36:00Z"/>
                <w:rFonts w:ascii="Garamond" w:hAnsi="Garamond"/>
                <w:sz w:val="22"/>
                <w:szCs w:val="22"/>
              </w:rPr>
              <w:pPrChange w:id="9139" w:author="Stephanie Thompson" w:date="2008-11-19T11:52:00Z">
                <w:pPr/>
              </w:pPrChange>
            </w:pPr>
            <w:del w:id="9140" w:author="Stephanie Thompson" w:date="2008-11-17T15:36:00Z">
              <w:r w:rsidRPr="00EB43F4" w:rsidDel="00E361B9">
                <w:rPr>
                  <w:rFonts w:ascii="Garamond" w:hAnsi="Garamond"/>
                  <w:sz w:val="22"/>
                  <w:szCs w:val="22"/>
                </w:rPr>
                <w:delText>03:30 – 04:15,</w:delText>
              </w:r>
            </w:del>
          </w:p>
        </w:tc>
        <w:tc>
          <w:tcPr>
            <w:tcW w:w="1420" w:type="dxa"/>
            <w:vAlign w:val="bottom"/>
          </w:tcPr>
          <w:p w:rsidR="009821B1" w:rsidRDefault="00D73980">
            <w:pPr>
              <w:pStyle w:val="BodyText"/>
              <w:tabs>
                <w:tab w:val="left" w:pos="1080"/>
                <w:tab w:val="left" w:pos="1980"/>
                <w:tab w:val="left" w:pos="10076"/>
              </w:tabs>
              <w:rPr>
                <w:del w:id="9141" w:author="Stephanie Thompson" w:date="2008-11-17T15:36:00Z"/>
                <w:rFonts w:ascii="Garamond" w:hAnsi="Garamond"/>
                <w:sz w:val="22"/>
                <w:szCs w:val="22"/>
              </w:rPr>
              <w:pPrChange w:id="9142" w:author="Stephanie Thompson" w:date="2008-11-19T11:52:00Z">
                <w:pPr/>
              </w:pPrChange>
            </w:pPr>
            <w:del w:id="9143" w:author="Stephanie Thompson" w:date="2008-11-17T15:36:00Z">
              <w:r w:rsidRPr="00EB43F4" w:rsidDel="00E361B9">
                <w:rPr>
                  <w:rFonts w:ascii="Garamond" w:hAnsi="Garamond"/>
                  <w:sz w:val="22"/>
                  <w:szCs w:val="22"/>
                </w:rPr>
                <w:delText>06:00,</w:delText>
              </w:r>
            </w:del>
          </w:p>
        </w:tc>
      </w:tr>
      <w:tr w:rsidR="00D73980" w:rsidRPr="00EB43F4" w:rsidDel="00E361B9">
        <w:trPr>
          <w:gridAfter w:val="2"/>
          <w:wAfter w:w="2840" w:type="dxa"/>
          <w:trHeight w:val="255"/>
          <w:del w:id="9144"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145" w:author="Stephanie Thompson" w:date="2008-11-17T15:36:00Z"/>
                <w:rFonts w:ascii="Garamond" w:hAnsi="Garamond"/>
                <w:sz w:val="22"/>
                <w:szCs w:val="22"/>
              </w:rPr>
              <w:pPrChange w:id="9146"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47" w:author="Stephanie Thompson" w:date="2008-11-17T15:36:00Z"/>
                <w:rFonts w:ascii="Garamond" w:hAnsi="Garamond"/>
                <w:sz w:val="22"/>
                <w:szCs w:val="22"/>
              </w:rPr>
              <w:pPrChange w:id="9148" w:author="Stephanie Thompson" w:date="2008-11-19T11:52:00Z">
                <w:pPr/>
              </w:pPrChange>
            </w:pPr>
            <w:del w:id="9149" w:author="Stephanie Thompson" w:date="2008-11-17T15:36:00Z">
              <w:r w:rsidRPr="00EB43F4" w:rsidDel="00E361B9">
                <w:rPr>
                  <w:rFonts w:ascii="Garamond" w:hAnsi="Garamond"/>
                  <w:sz w:val="22"/>
                  <w:szCs w:val="22"/>
                </w:rPr>
                <w:delText>07:15,</w:delText>
              </w:r>
            </w:del>
          </w:p>
        </w:tc>
        <w:tc>
          <w:tcPr>
            <w:tcW w:w="1420" w:type="dxa"/>
            <w:vAlign w:val="bottom"/>
          </w:tcPr>
          <w:p w:rsidR="009821B1" w:rsidRDefault="00D73980">
            <w:pPr>
              <w:pStyle w:val="BodyText"/>
              <w:tabs>
                <w:tab w:val="left" w:pos="1080"/>
                <w:tab w:val="left" w:pos="1980"/>
                <w:tab w:val="left" w:pos="10076"/>
              </w:tabs>
              <w:rPr>
                <w:del w:id="9150" w:author="Stephanie Thompson" w:date="2008-11-17T15:36:00Z"/>
                <w:rFonts w:ascii="Garamond" w:hAnsi="Garamond"/>
                <w:sz w:val="22"/>
                <w:szCs w:val="22"/>
              </w:rPr>
              <w:pPrChange w:id="9151" w:author="Stephanie Thompson" w:date="2008-11-19T11:52:00Z">
                <w:pPr/>
              </w:pPrChange>
            </w:pPr>
            <w:del w:id="9152" w:author="Stephanie Thompson" w:date="2008-11-17T15:36:00Z">
              <w:r w:rsidRPr="00EB43F4" w:rsidDel="00E361B9">
                <w:rPr>
                  <w:rFonts w:ascii="Garamond" w:hAnsi="Garamond"/>
                  <w:sz w:val="22"/>
                  <w:szCs w:val="22"/>
                </w:rPr>
                <w:delText>07:45,</w:delText>
              </w:r>
            </w:del>
          </w:p>
        </w:tc>
        <w:tc>
          <w:tcPr>
            <w:tcW w:w="1420" w:type="dxa"/>
            <w:vAlign w:val="bottom"/>
          </w:tcPr>
          <w:p w:rsidR="009821B1" w:rsidRDefault="00D73980">
            <w:pPr>
              <w:pStyle w:val="BodyText"/>
              <w:tabs>
                <w:tab w:val="left" w:pos="1080"/>
                <w:tab w:val="left" w:pos="1980"/>
                <w:tab w:val="left" w:pos="10076"/>
              </w:tabs>
              <w:rPr>
                <w:del w:id="9153" w:author="Stephanie Thompson" w:date="2008-11-17T15:36:00Z"/>
                <w:rFonts w:ascii="Garamond" w:hAnsi="Garamond"/>
                <w:sz w:val="22"/>
                <w:szCs w:val="22"/>
              </w:rPr>
              <w:pPrChange w:id="9154" w:author="Stephanie Thompson" w:date="2008-11-19T11:52:00Z">
                <w:pPr/>
              </w:pPrChange>
            </w:pPr>
            <w:del w:id="9155" w:author="Stephanie Thompson" w:date="2008-11-17T15:36:00Z">
              <w:r w:rsidRPr="00EB43F4" w:rsidDel="00E361B9">
                <w:rPr>
                  <w:rFonts w:ascii="Garamond" w:hAnsi="Garamond"/>
                  <w:sz w:val="22"/>
                  <w:szCs w:val="22"/>
                </w:rPr>
                <w:delText>18:45 – 19:00</w:delText>
              </w:r>
            </w:del>
          </w:p>
        </w:tc>
      </w:tr>
      <w:tr w:rsidR="00D73980" w:rsidRPr="00EB43F4" w:rsidDel="00E361B9">
        <w:trPr>
          <w:trHeight w:val="255"/>
          <w:del w:id="9156" w:author="Stephanie Thompson" w:date="2008-11-17T15:36:00Z"/>
        </w:trPr>
        <w:tc>
          <w:tcPr>
            <w:tcW w:w="150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57" w:author="Stephanie Thompson" w:date="2008-11-17T15:36:00Z"/>
                <w:rFonts w:ascii="Garamond" w:hAnsi="Garamond"/>
                <w:sz w:val="22"/>
                <w:szCs w:val="22"/>
              </w:rPr>
              <w:pPrChange w:id="9158" w:author="Stephanie Thompson" w:date="2008-11-19T11:52:00Z">
                <w:pPr/>
              </w:pPrChange>
            </w:pPr>
            <w:del w:id="9159" w:author="Stephanie Thompson" w:date="2008-11-17T15:36:00Z">
              <w:r w:rsidRPr="00EB43F4" w:rsidDel="00E361B9">
                <w:rPr>
                  <w:rFonts w:ascii="Garamond" w:hAnsi="Garamond"/>
                  <w:sz w:val="22"/>
                  <w:szCs w:val="22"/>
                </w:rPr>
                <w:delText>06/24/06</w:delText>
              </w:r>
            </w:del>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60" w:author="Stephanie Thompson" w:date="2008-11-17T15:36:00Z"/>
                <w:rFonts w:ascii="Garamond" w:hAnsi="Garamond"/>
                <w:sz w:val="22"/>
                <w:szCs w:val="22"/>
              </w:rPr>
              <w:pPrChange w:id="9161" w:author="Stephanie Thompson" w:date="2008-11-19T11:52:00Z">
                <w:pPr/>
              </w:pPrChange>
            </w:pPr>
            <w:del w:id="9162" w:author="Stephanie Thompson" w:date="2008-11-17T15:36:00Z">
              <w:r w:rsidRPr="00EB43F4" w:rsidDel="00E361B9">
                <w:rPr>
                  <w:rFonts w:ascii="Garamond" w:hAnsi="Garamond"/>
                  <w:sz w:val="22"/>
                  <w:szCs w:val="22"/>
                </w:rPr>
                <w:delText>12:45 – 13:00,</w:delText>
              </w:r>
            </w:del>
          </w:p>
        </w:tc>
        <w:tc>
          <w:tcPr>
            <w:tcW w:w="1420" w:type="dxa"/>
            <w:vAlign w:val="bottom"/>
          </w:tcPr>
          <w:p w:rsidR="009821B1" w:rsidRDefault="00D73980">
            <w:pPr>
              <w:pStyle w:val="BodyText"/>
              <w:tabs>
                <w:tab w:val="left" w:pos="1080"/>
                <w:tab w:val="left" w:pos="1980"/>
                <w:tab w:val="left" w:pos="10076"/>
              </w:tabs>
              <w:rPr>
                <w:del w:id="9163" w:author="Stephanie Thompson" w:date="2008-11-17T15:36:00Z"/>
                <w:rFonts w:ascii="Garamond" w:hAnsi="Garamond"/>
                <w:sz w:val="22"/>
                <w:szCs w:val="22"/>
              </w:rPr>
              <w:pPrChange w:id="9164" w:author="Stephanie Thompson" w:date="2008-11-19T11:52:00Z">
                <w:pPr/>
              </w:pPrChange>
            </w:pPr>
            <w:del w:id="9165" w:author="Stephanie Thompson" w:date="2008-11-17T15:36:00Z">
              <w:r w:rsidRPr="00EB43F4" w:rsidDel="00E361B9">
                <w:rPr>
                  <w:rFonts w:ascii="Garamond" w:hAnsi="Garamond"/>
                  <w:sz w:val="22"/>
                  <w:szCs w:val="22"/>
                </w:rPr>
                <w:delText>18:00 – 18:15,</w:delText>
              </w:r>
            </w:del>
          </w:p>
        </w:tc>
        <w:tc>
          <w:tcPr>
            <w:tcW w:w="1420" w:type="dxa"/>
            <w:vAlign w:val="bottom"/>
          </w:tcPr>
          <w:p w:rsidR="009821B1" w:rsidRDefault="00D73980">
            <w:pPr>
              <w:pStyle w:val="BodyText"/>
              <w:tabs>
                <w:tab w:val="left" w:pos="1080"/>
                <w:tab w:val="left" w:pos="1980"/>
                <w:tab w:val="left" w:pos="10076"/>
              </w:tabs>
              <w:rPr>
                <w:del w:id="9166" w:author="Stephanie Thompson" w:date="2008-11-17T15:36:00Z"/>
                <w:rFonts w:ascii="Garamond" w:hAnsi="Garamond"/>
                <w:sz w:val="22"/>
                <w:szCs w:val="22"/>
              </w:rPr>
              <w:pPrChange w:id="9167" w:author="Stephanie Thompson" w:date="2008-11-19T11:52:00Z">
                <w:pPr/>
              </w:pPrChange>
            </w:pPr>
            <w:del w:id="9168" w:author="Stephanie Thompson" w:date="2008-11-17T15:36:00Z">
              <w:r w:rsidRPr="00EB43F4" w:rsidDel="00E361B9">
                <w:rPr>
                  <w:rFonts w:ascii="Garamond" w:hAnsi="Garamond"/>
                  <w:sz w:val="22"/>
                  <w:szCs w:val="22"/>
                </w:rPr>
                <w:delText>19:00 – 19:15,</w:delText>
              </w:r>
            </w:del>
          </w:p>
        </w:tc>
        <w:tc>
          <w:tcPr>
            <w:tcW w:w="1420" w:type="dxa"/>
            <w:vAlign w:val="bottom"/>
          </w:tcPr>
          <w:p w:rsidR="009821B1" w:rsidRDefault="00D73980">
            <w:pPr>
              <w:pStyle w:val="BodyText"/>
              <w:tabs>
                <w:tab w:val="left" w:pos="1080"/>
                <w:tab w:val="left" w:pos="1980"/>
                <w:tab w:val="left" w:pos="10076"/>
              </w:tabs>
              <w:rPr>
                <w:del w:id="9169" w:author="Stephanie Thompson" w:date="2008-11-17T15:36:00Z"/>
                <w:rFonts w:ascii="Garamond" w:hAnsi="Garamond"/>
                <w:sz w:val="22"/>
                <w:szCs w:val="22"/>
              </w:rPr>
              <w:pPrChange w:id="9170" w:author="Stephanie Thompson" w:date="2008-11-19T11:52:00Z">
                <w:pPr/>
              </w:pPrChange>
            </w:pPr>
            <w:del w:id="9171" w:author="Stephanie Thompson" w:date="2008-11-17T15:36:00Z">
              <w:r w:rsidRPr="00EB43F4" w:rsidDel="00E361B9">
                <w:rPr>
                  <w:rFonts w:ascii="Garamond" w:hAnsi="Garamond"/>
                  <w:sz w:val="22"/>
                  <w:szCs w:val="22"/>
                </w:rPr>
                <w:delText>22:00,</w:delText>
              </w:r>
            </w:del>
          </w:p>
        </w:tc>
        <w:tc>
          <w:tcPr>
            <w:tcW w:w="1420" w:type="dxa"/>
            <w:vAlign w:val="bottom"/>
          </w:tcPr>
          <w:p w:rsidR="009821B1" w:rsidRDefault="00D73980">
            <w:pPr>
              <w:pStyle w:val="BodyText"/>
              <w:tabs>
                <w:tab w:val="left" w:pos="1080"/>
                <w:tab w:val="left" w:pos="1980"/>
                <w:tab w:val="left" w:pos="10076"/>
              </w:tabs>
              <w:rPr>
                <w:del w:id="9172" w:author="Stephanie Thompson" w:date="2008-11-17T15:36:00Z"/>
                <w:rFonts w:ascii="Garamond" w:hAnsi="Garamond"/>
                <w:sz w:val="22"/>
                <w:szCs w:val="22"/>
              </w:rPr>
              <w:pPrChange w:id="9173" w:author="Stephanie Thompson" w:date="2008-11-19T11:52:00Z">
                <w:pPr/>
              </w:pPrChange>
            </w:pPr>
            <w:del w:id="9174" w:author="Stephanie Thompson" w:date="2008-11-17T15:36:00Z">
              <w:r w:rsidRPr="00EB43F4" w:rsidDel="00E361B9">
                <w:rPr>
                  <w:rFonts w:ascii="Garamond" w:hAnsi="Garamond"/>
                  <w:sz w:val="22"/>
                  <w:szCs w:val="22"/>
                </w:rPr>
                <w:delText>22:45 – 23:00</w:delText>
              </w:r>
            </w:del>
          </w:p>
        </w:tc>
      </w:tr>
      <w:tr w:rsidR="00D73980" w:rsidRPr="00EB43F4" w:rsidDel="00E361B9">
        <w:trPr>
          <w:trHeight w:val="255"/>
          <w:del w:id="9175" w:author="Stephanie Thompson" w:date="2008-11-17T15:36:00Z"/>
        </w:trPr>
        <w:tc>
          <w:tcPr>
            <w:tcW w:w="150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76" w:author="Stephanie Thompson" w:date="2008-11-17T15:36:00Z"/>
                <w:rFonts w:ascii="Garamond" w:hAnsi="Garamond"/>
                <w:sz w:val="22"/>
                <w:szCs w:val="22"/>
              </w:rPr>
              <w:pPrChange w:id="9177" w:author="Stephanie Thompson" w:date="2008-11-19T11:52:00Z">
                <w:pPr/>
              </w:pPrChange>
            </w:pPr>
            <w:del w:id="9178"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79" w:author="Stephanie Thompson" w:date="2008-11-17T15:36:00Z"/>
                <w:rFonts w:ascii="Garamond" w:hAnsi="Garamond"/>
                <w:sz w:val="22"/>
                <w:szCs w:val="22"/>
              </w:rPr>
              <w:pPrChange w:id="9180" w:author="Stephanie Thompson" w:date="2008-11-19T11:52:00Z">
                <w:pPr/>
              </w:pPrChange>
            </w:pPr>
            <w:del w:id="9181" w:author="Stephanie Thompson" w:date="2008-11-17T15:36:00Z">
              <w:r w:rsidRPr="00EB43F4" w:rsidDel="00E361B9">
                <w:rPr>
                  <w:rFonts w:ascii="Garamond" w:hAnsi="Garamond"/>
                  <w:sz w:val="22"/>
                  <w:szCs w:val="22"/>
                </w:rPr>
                <w:delText>02:15,</w:delText>
              </w:r>
            </w:del>
          </w:p>
        </w:tc>
        <w:tc>
          <w:tcPr>
            <w:tcW w:w="1420" w:type="dxa"/>
            <w:vAlign w:val="bottom"/>
          </w:tcPr>
          <w:p w:rsidR="009821B1" w:rsidRDefault="00D73980">
            <w:pPr>
              <w:pStyle w:val="BodyText"/>
              <w:tabs>
                <w:tab w:val="left" w:pos="1080"/>
                <w:tab w:val="left" w:pos="1980"/>
                <w:tab w:val="left" w:pos="10076"/>
              </w:tabs>
              <w:rPr>
                <w:del w:id="9182" w:author="Stephanie Thompson" w:date="2008-11-17T15:36:00Z"/>
                <w:rFonts w:ascii="Garamond" w:hAnsi="Garamond"/>
                <w:sz w:val="22"/>
                <w:szCs w:val="22"/>
              </w:rPr>
              <w:pPrChange w:id="9183" w:author="Stephanie Thompson" w:date="2008-11-19T11:52:00Z">
                <w:pPr/>
              </w:pPrChange>
            </w:pPr>
            <w:del w:id="9184" w:author="Stephanie Thompson" w:date="2008-11-17T15:36:00Z">
              <w:r w:rsidRPr="00EB43F4" w:rsidDel="00E361B9">
                <w:rPr>
                  <w:rFonts w:ascii="Garamond" w:hAnsi="Garamond"/>
                  <w:sz w:val="22"/>
                  <w:szCs w:val="22"/>
                </w:rPr>
                <w:delText>09:45 – 10:00,</w:delText>
              </w:r>
            </w:del>
          </w:p>
        </w:tc>
        <w:tc>
          <w:tcPr>
            <w:tcW w:w="1420" w:type="dxa"/>
            <w:vAlign w:val="bottom"/>
          </w:tcPr>
          <w:p w:rsidR="009821B1" w:rsidRDefault="00D73980">
            <w:pPr>
              <w:pStyle w:val="BodyText"/>
              <w:tabs>
                <w:tab w:val="left" w:pos="1080"/>
                <w:tab w:val="left" w:pos="1980"/>
                <w:tab w:val="left" w:pos="10076"/>
              </w:tabs>
              <w:rPr>
                <w:del w:id="9185" w:author="Stephanie Thompson" w:date="2008-11-17T15:36:00Z"/>
                <w:rFonts w:ascii="Garamond" w:hAnsi="Garamond"/>
                <w:sz w:val="22"/>
                <w:szCs w:val="22"/>
              </w:rPr>
              <w:pPrChange w:id="9186" w:author="Stephanie Thompson" w:date="2008-11-19T11:52:00Z">
                <w:pPr/>
              </w:pPrChange>
            </w:pPr>
            <w:del w:id="9187" w:author="Stephanie Thompson" w:date="2008-11-17T15:36:00Z">
              <w:r w:rsidRPr="00EB43F4" w:rsidDel="00E361B9">
                <w:rPr>
                  <w:rFonts w:ascii="Garamond" w:hAnsi="Garamond"/>
                  <w:sz w:val="22"/>
                  <w:szCs w:val="22"/>
                </w:rPr>
                <w:delText>11:30,</w:delText>
              </w:r>
            </w:del>
          </w:p>
        </w:tc>
        <w:tc>
          <w:tcPr>
            <w:tcW w:w="1420" w:type="dxa"/>
            <w:vAlign w:val="bottom"/>
          </w:tcPr>
          <w:p w:rsidR="009821B1" w:rsidRDefault="00D73980">
            <w:pPr>
              <w:pStyle w:val="BodyText"/>
              <w:tabs>
                <w:tab w:val="left" w:pos="1080"/>
                <w:tab w:val="left" w:pos="1980"/>
                <w:tab w:val="left" w:pos="10076"/>
              </w:tabs>
              <w:rPr>
                <w:del w:id="9188" w:author="Stephanie Thompson" w:date="2008-11-17T15:36:00Z"/>
                <w:rFonts w:ascii="Garamond" w:hAnsi="Garamond"/>
                <w:sz w:val="22"/>
                <w:szCs w:val="22"/>
              </w:rPr>
              <w:pPrChange w:id="9189" w:author="Stephanie Thompson" w:date="2008-11-19T11:52:00Z">
                <w:pPr/>
              </w:pPrChange>
            </w:pPr>
            <w:del w:id="9190" w:author="Stephanie Thompson" w:date="2008-11-17T15:36:00Z">
              <w:r w:rsidRPr="00EB43F4" w:rsidDel="00E361B9">
                <w:rPr>
                  <w:rFonts w:ascii="Garamond" w:hAnsi="Garamond"/>
                  <w:sz w:val="22"/>
                  <w:szCs w:val="22"/>
                </w:rPr>
                <w:delText>15:00 – 15:15,</w:delText>
              </w:r>
            </w:del>
          </w:p>
        </w:tc>
        <w:tc>
          <w:tcPr>
            <w:tcW w:w="1420" w:type="dxa"/>
            <w:vAlign w:val="bottom"/>
          </w:tcPr>
          <w:p w:rsidR="009821B1" w:rsidRDefault="00D73980">
            <w:pPr>
              <w:pStyle w:val="BodyText"/>
              <w:tabs>
                <w:tab w:val="left" w:pos="1080"/>
                <w:tab w:val="left" w:pos="1980"/>
                <w:tab w:val="left" w:pos="10076"/>
              </w:tabs>
              <w:rPr>
                <w:del w:id="9191" w:author="Stephanie Thompson" w:date="2008-11-17T15:36:00Z"/>
                <w:rFonts w:ascii="Garamond" w:hAnsi="Garamond"/>
                <w:sz w:val="22"/>
                <w:szCs w:val="22"/>
              </w:rPr>
              <w:pPrChange w:id="9192" w:author="Stephanie Thompson" w:date="2008-11-19T11:52:00Z">
                <w:pPr/>
              </w:pPrChange>
            </w:pPr>
            <w:del w:id="9193" w:author="Stephanie Thompson" w:date="2008-11-17T15:36:00Z">
              <w:r w:rsidRPr="00EB43F4" w:rsidDel="00E361B9">
                <w:rPr>
                  <w:rFonts w:ascii="Garamond" w:hAnsi="Garamond"/>
                  <w:sz w:val="22"/>
                  <w:szCs w:val="22"/>
                </w:rPr>
                <w:delText>16:45,</w:delText>
              </w:r>
            </w:del>
          </w:p>
        </w:tc>
      </w:tr>
      <w:tr w:rsidR="00D73980" w:rsidRPr="00EB43F4" w:rsidDel="00E361B9">
        <w:trPr>
          <w:gridAfter w:val="2"/>
          <w:wAfter w:w="2840" w:type="dxa"/>
          <w:trHeight w:val="255"/>
          <w:del w:id="9194"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195" w:author="Stephanie Thompson" w:date="2008-11-17T15:36:00Z"/>
                <w:rFonts w:ascii="Garamond" w:hAnsi="Garamond"/>
                <w:sz w:val="22"/>
                <w:szCs w:val="22"/>
              </w:rPr>
              <w:pPrChange w:id="9196"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197" w:author="Stephanie Thompson" w:date="2008-11-17T15:36:00Z"/>
                <w:rFonts w:ascii="Garamond" w:hAnsi="Garamond"/>
                <w:sz w:val="22"/>
                <w:szCs w:val="22"/>
              </w:rPr>
              <w:pPrChange w:id="9198" w:author="Stephanie Thompson" w:date="2008-11-19T11:52:00Z">
                <w:pPr/>
              </w:pPrChange>
            </w:pPr>
            <w:del w:id="9199" w:author="Stephanie Thompson" w:date="2008-11-17T15:36:00Z">
              <w:r w:rsidRPr="00EB43F4" w:rsidDel="00E361B9">
                <w:rPr>
                  <w:rFonts w:ascii="Garamond" w:hAnsi="Garamond"/>
                  <w:sz w:val="22"/>
                  <w:szCs w:val="22"/>
                </w:rPr>
                <w:delText>17:15,</w:delText>
              </w:r>
            </w:del>
          </w:p>
        </w:tc>
        <w:tc>
          <w:tcPr>
            <w:tcW w:w="1420" w:type="dxa"/>
            <w:vAlign w:val="bottom"/>
          </w:tcPr>
          <w:p w:rsidR="009821B1" w:rsidRDefault="00D73980">
            <w:pPr>
              <w:pStyle w:val="BodyText"/>
              <w:tabs>
                <w:tab w:val="left" w:pos="1080"/>
                <w:tab w:val="left" w:pos="1980"/>
                <w:tab w:val="left" w:pos="10076"/>
              </w:tabs>
              <w:rPr>
                <w:del w:id="9200" w:author="Stephanie Thompson" w:date="2008-11-17T15:36:00Z"/>
                <w:rFonts w:ascii="Garamond" w:hAnsi="Garamond"/>
                <w:sz w:val="22"/>
                <w:szCs w:val="22"/>
              </w:rPr>
              <w:pPrChange w:id="9201" w:author="Stephanie Thompson" w:date="2008-11-19T11:52:00Z">
                <w:pPr/>
              </w:pPrChange>
            </w:pPr>
            <w:del w:id="9202" w:author="Stephanie Thompson" w:date="2008-11-17T15:36:00Z">
              <w:r w:rsidRPr="00EB43F4" w:rsidDel="00E361B9">
                <w:rPr>
                  <w:rFonts w:ascii="Garamond" w:hAnsi="Garamond"/>
                  <w:sz w:val="22"/>
                  <w:szCs w:val="22"/>
                </w:rPr>
                <w:delText>18:15,</w:delText>
              </w:r>
            </w:del>
          </w:p>
        </w:tc>
        <w:tc>
          <w:tcPr>
            <w:tcW w:w="1420" w:type="dxa"/>
            <w:vAlign w:val="bottom"/>
          </w:tcPr>
          <w:p w:rsidR="009821B1" w:rsidRDefault="00D73980">
            <w:pPr>
              <w:pStyle w:val="BodyText"/>
              <w:tabs>
                <w:tab w:val="left" w:pos="1080"/>
                <w:tab w:val="left" w:pos="1980"/>
                <w:tab w:val="left" w:pos="10076"/>
              </w:tabs>
              <w:rPr>
                <w:del w:id="9203" w:author="Stephanie Thompson" w:date="2008-11-17T15:36:00Z"/>
                <w:rFonts w:ascii="Garamond" w:hAnsi="Garamond"/>
                <w:sz w:val="22"/>
                <w:szCs w:val="22"/>
              </w:rPr>
              <w:pPrChange w:id="9204" w:author="Stephanie Thompson" w:date="2008-11-19T11:52:00Z">
                <w:pPr/>
              </w:pPrChange>
            </w:pPr>
            <w:del w:id="9205" w:author="Stephanie Thompson" w:date="2008-11-17T15:36:00Z">
              <w:r w:rsidRPr="00EB43F4" w:rsidDel="00E361B9">
                <w:rPr>
                  <w:rFonts w:ascii="Garamond" w:hAnsi="Garamond"/>
                  <w:sz w:val="22"/>
                  <w:szCs w:val="22"/>
                </w:rPr>
                <w:delText>19:00</w:delText>
              </w:r>
            </w:del>
          </w:p>
        </w:tc>
      </w:tr>
      <w:tr w:rsidR="00D73980" w:rsidRPr="00EB43F4" w:rsidDel="00E361B9">
        <w:trPr>
          <w:gridAfter w:val="4"/>
          <w:wAfter w:w="5680" w:type="dxa"/>
          <w:trHeight w:val="255"/>
          <w:del w:id="9206" w:author="Stephanie Thompson" w:date="2008-11-17T15:36:00Z"/>
        </w:trPr>
        <w:tc>
          <w:tcPr>
            <w:tcW w:w="150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207" w:author="Stephanie Thompson" w:date="2008-11-17T15:36:00Z"/>
                <w:rFonts w:ascii="Garamond" w:hAnsi="Garamond"/>
                <w:sz w:val="22"/>
                <w:szCs w:val="22"/>
              </w:rPr>
              <w:pPrChange w:id="9208" w:author="Stephanie Thompson" w:date="2008-11-19T11:52:00Z">
                <w:pPr/>
              </w:pPrChange>
            </w:pPr>
            <w:del w:id="9209" w:author="Stephanie Thompson" w:date="2008-11-17T15:36:00Z">
              <w:r w:rsidRPr="00EB43F4" w:rsidDel="00E361B9">
                <w:rPr>
                  <w:rFonts w:ascii="Garamond" w:hAnsi="Garamond"/>
                  <w:sz w:val="22"/>
                  <w:szCs w:val="22"/>
                </w:rPr>
                <w:delText>06/28/06</w:delText>
              </w:r>
            </w:del>
          </w:p>
        </w:tc>
        <w:tc>
          <w:tcPr>
            <w:tcW w:w="1420" w:type="dxa"/>
            <w:tcBorders>
              <w:top w:val="nil"/>
              <w:left w:val="nil"/>
              <w:bottom w:val="nil"/>
              <w:right w:val="nil"/>
            </w:tcBorders>
            <w:shd w:val="clear" w:color="auto" w:fill="auto"/>
            <w:noWrap/>
            <w:vAlign w:val="bottom"/>
          </w:tcPr>
          <w:p w:rsidR="009821B1" w:rsidRDefault="00D73980">
            <w:pPr>
              <w:pStyle w:val="BodyText"/>
              <w:tabs>
                <w:tab w:val="left" w:pos="1080"/>
                <w:tab w:val="left" w:pos="1980"/>
                <w:tab w:val="left" w:pos="10076"/>
              </w:tabs>
              <w:rPr>
                <w:del w:id="9210" w:author="Stephanie Thompson" w:date="2008-11-17T15:36:00Z"/>
                <w:rFonts w:ascii="Garamond" w:hAnsi="Garamond"/>
                <w:sz w:val="22"/>
                <w:szCs w:val="22"/>
              </w:rPr>
              <w:pPrChange w:id="9211" w:author="Stephanie Thompson" w:date="2008-11-19T11:52:00Z">
                <w:pPr/>
              </w:pPrChange>
            </w:pPr>
            <w:del w:id="9212" w:author="Stephanie Thompson" w:date="2008-11-17T15:36:00Z">
              <w:r w:rsidRPr="00EB43F4" w:rsidDel="00E361B9">
                <w:rPr>
                  <w:rFonts w:ascii="Garamond" w:hAnsi="Garamond"/>
                  <w:sz w:val="22"/>
                  <w:szCs w:val="22"/>
                </w:rPr>
                <w:delText>17:15</w:delText>
              </w:r>
            </w:del>
          </w:p>
        </w:tc>
      </w:tr>
    </w:tbl>
    <w:p w:rsidR="009821B1" w:rsidRDefault="009821B1">
      <w:pPr>
        <w:pStyle w:val="BodyText"/>
        <w:tabs>
          <w:tab w:val="left" w:pos="1080"/>
          <w:tab w:val="left" w:pos="1980"/>
          <w:tab w:val="left" w:pos="10076"/>
        </w:tabs>
        <w:rPr>
          <w:del w:id="9213" w:author="Stephanie Thompson" w:date="2008-11-17T15:36:00Z"/>
          <w:rFonts w:ascii="Garamond" w:hAnsi="Garamond"/>
          <w:sz w:val="22"/>
          <w:szCs w:val="22"/>
        </w:rPr>
        <w:pPrChange w:id="9214" w:author="Stephanie Thompson" w:date="2008-11-19T11:52:00Z">
          <w:pPr/>
        </w:pPrChange>
      </w:pPr>
    </w:p>
    <w:p w:rsidR="009821B1" w:rsidRDefault="00DE356E">
      <w:pPr>
        <w:pStyle w:val="BodyText"/>
        <w:tabs>
          <w:tab w:val="left" w:pos="1080"/>
          <w:tab w:val="left" w:pos="1980"/>
          <w:tab w:val="left" w:pos="10076"/>
        </w:tabs>
        <w:rPr>
          <w:del w:id="9215" w:author="Stephanie Thompson" w:date="2008-11-17T15:36:00Z"/>
          <w:rFonts w:ascii="Garamond" w:hAnsi="Garamond"/>
          <w:sz w:val="22"/>
          <w:szCs w:val="22"/>
        </w:rPr>
        <w:pPrChange w:id="9216" w:author="Stephanie Thompson" w:date="2008-11-19T11:52:00Z">
          <w:pPr/>
        </w:pPrChange>
      </w:pPr>
      <w:del w:id="9217"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9218" w:author="Stephanie Thompson" w:date="2008-11-17T15:36:00Z"/>
          <w:rFonts w:ascii="Garamond" w:hAnsi="Garamond"/>
          <w:sz w:val="22"/>
          <w:szCs w:val="22"/>
        </w:rPr>
        <w:pPrChange w:id="9219" w:author="Stephanie Thompson" w:date="2008-11-19T11:52:00Z">
          <w:pPr/>
        </w:pPrChange>
      </w:pPr>
    </w:p>
    <w:p w:rsidR="009821B1" w:rsidRDefault="00B350AB">
      <w:pPr>
        <w:pStyle w:val="BodyText"/>
        <w:tabs>
          <w:tab w:val="left" w:pos="1080"/>
          <w:tab w:val="left" w:pos="1980"/>
          <w:tab w:val="left" w:pos="10076"/>
        </w:tabs>
        <w:rPr>
          <w:del w:id="9220" w:author="Stephanie Thompson" w:date="2008-11-17T15:36:00Z"/>
          <w:rFonts w:ascii="Garamond" w:hAnsi="Garamond"/>
          <w:sz w:val="22"/>
          <w:szCs w:val="22"/>
        </w:rPr>
        <w:pPrChange w:id="9221" w:author="Stephanie Thompson" w:date="2008-11-19T11:52:00Z">
          <w:pPr/>
        </w:pPrChange>
      </w:pPr>
      <w:del w:id="9222" w:author="Stephanie Thompson" w:date="2008-11-17T15:36:00Z">
        <w:r w:rsidRPr="00EB43F4" w:rsidDel="00E361B9">
          <w:rPr>
            <w:rFonts w:ascii="Garamond" w:hAnsi="Garamond"/>
            <w:sz w:val="22"/>
            <w:szCs w:val="22"/>
          </w:rPr>
          <w:delText>High turbidity reading caused by storm event suspicious</w:delText>
        </w:r>
        <w:r w:rsidR="00E50E07" w:rsidRPr="00EB43F4" w:rsidDel="00E361B9">
          <w:rPr>
            <w:rFonts w:ascii="Garamond" w:hAnsi="Garamond"/>
            <w:sz w:val="22"/>
            <w:szCs w:val="22"/>
          </w:rPr>
          <w:delText xml:space="preserve"> and deleted - </w:delText>
        </w:r>
        <w:r w:rsidRPr="00EB43F4" w:rsidDel="00E361B9">
          <w:rPr>
            <w:rFonts w:ascii="Garamond" w:hAnsi="Garamond"/>
            <w:sz w:val="22"/>
            <w:szCs w:val="22"/>
          </w:rPr>
          <w:delText>may be true reading but most likely is a false high reading</w:delText>
        </w:r>
      </w:del>
    </w:p>
    <w:tbl>
      <w:tblPr>
        <w:tblW w:w="8600" w:type="dxa"/>
        <w:tblInd w:w="93" w:type="dxa"/>
        <w:tblLook w:val="0000"/>
      </w:tblPr>
      <w:tblGrid>
        <w:gridCol w:w="1500"/>
        <w:gridCol w:w="1420"/>
        <w:gridCol w:w="1420"/>
        <w:gridCol w:w="1420"/>
        <w:gridCol w:w="1420"/>
        <w:gridCol w:w="1420"/>
      </w:tblGrid>
      <w:tr w:rsidR="00E50E07" w:rsidRPr="00EB43F4" w:rsidDel="00E361B9">
        <w:trPr>
          <w:gridAfter w:val="2"/>
          <w:wAfter w:w="2840" w:type="dxa"/>
          <w:trHeight w:val="255"/>
          <w:del w:id="9223" w:author="Stephanie Thompson" w:date="2008-11-17T15:36:00Z"/>
        </w:trPr>
        <w:tc>
          <w:tcPr>
            <w:tcW w:w="1500" w:type="dxa"/>
            <w:tcBorders>
              <w:top w:val="nil"/>
              <w:left w:val="nil"/>
              <w:bottom w:val="nil"/>
              <w:right w:val="nil"/>
            </w:tcBorders>
            <w:shd w:val="clear" w:color="auto" w:fill="auto"/>
            <w:noWrap/>
            <w:vAlign w:val="bottom"/>
          </w:tcPr>
          <w:p w:rsidR="009821B1" w:rsidRDefault="00E50E07">
            <w:pPr>
              <w:pStyle w:val="BodyText"/>
              <w:tabs>
                <w:tab w:val="left" w:pos="1080"/>
                <w:tab w:val="left" w:pos="1980"/>
                <w:tab w:val="left" w:pos="10076"/>
              </w:tabs>
              <w:rPr>
                <w:del w:id="9224" w:author="Stephanie Thompson" w:date="2008-11-17T15:36:00Z"/>
                <w:rFonts w:ascii="Garamond" w:hAnsi="Garamond"/>
                <w:sz w:val="22"/>
                <w:szCs w:val="22"/>
              </w:rPr>
              <w:pPrChange w:id="9225" w:author="Stephanie Thompson" w:date="2008-11-19T11:52:00Z">
                <w:pPr/>
              </w:pPrChange>
            </w:pPr>
            <w:del w:id="9226" w:author="Stephanie Thompson" w:date="2008-11-17T15:36:00Z">
              <w:r w:rsidRPr="00EB43F4" w:rsidDel="00E361B9">
                <w:rPr>
                  <w:rFonts w:ascii="Garamond" w:hAnsi="Garamond"/>
                  <w:sz w:val="22"/>
                  <w:szCs w:val="22"/>
                </w:rPr>
                <w:delText>06/01/06</w:delText>
              </w:r>
            </w:del>
          </w:p>
        </w:tc>
        <w:tc>
          <w:tcPr>
            <w:tcW w:w="1420" w:type="dxa"/>
            <w:tcBorders>
              <w:top w:val="nil"/>
              <w:left w:val="nil"/>
              <w:bottom w:val="nil"/>
              <w:right w:val="nil"/>
            </w:tcBorders>
            <w:shd w:val="clear" w:color="auto" w:fill="auto"/>
            <w:noWrap/>
            <w:vAlign w:val="bottom"/>
          </w:tcPr>
          <w:p w:rsidR="009821B1" w:rsidRDefault="00E50E07">
            <w:pPr>
              <w:pStyle w:val="BodyText"/>
              <w:tabs>
                <w:tab w:val="left" w:pos="1080"/>
                <w:tab w:val="left" w:pos="1980"/>
                <w:tab w:val="left" w:pos="10076"/>
              </w:tabs>
              <w:rPr>
                <w:del w:id="9227" w:author="Stephanie Thompson" w:date="2008-11-17T15:36:00Z"/>
                <w:rFonts w:ascii="Garamond" w:hAnsi="Garamond"/>
                <w:sz w:val="22"/>
                <w:szCs w:val="22"/>
              </w:rPr>
              <w:pPrChange w:id="9228" w:author="Stephanie Thompson" w:date="2008-11-19T11:52:00Z">
                <w:pPr/>
              </w:pPrChange>
            </w:pPr>
            <w:del w:id="9229" w:author="Stephanie Thompson" w:date="2008-11-17T15:36:00Z">
              <w:r w:rsidRPr="00EB43F4" w:rsidDel="00E361B9">
                <w:rPr>
                  <w:rFonts w:ascii="Garamond" w:hAnsi="Garamond"/>
                  <w:sz w:val="22"/>
                  <w:szCs w:val="22"/>
                </w:rPr>
                <w:delText>10:45,</w:delText>
              </w:r>
            </w:del>
          </w:p>
        </w:tc>
        <w:tc>
          <w:tcPr>
            <w:tcW w:w="1420" w:type="dxa"/>
            <w:vAlign w:val="bottom"/>
          </w:tcPr>
          <w:p w:rsidR="009821B1" w:rsidRDefault="00E50E07">
            <w:pPr>
              <w:pStyle w:val="BodyText"/>
              <w:tabs>
                <w:tab w:val="left" w:pos="1080"/>
                <w:tab w:val="left" w:pos="1980"/>
                <w:tab w:val="left" w:pos="10076"/>
              </w:tabs>
              <w:rPr>
                <w:del w:id="9230" w:author="Stephanie Thompson" w:date="2008-11-17T15:36:00Z"/>
                <w:rFonts w:ascii="Garamond" w:hAnsi="Garamond"/>
                <w:sz w:val="22"/>
                <w:szCs w:val="22"/>
              </w:rPr>
              <w:pPrChange w:id="9231" w:author="Stephanie Thompson" w:date="2008-11-19T11:52:00Z">
                <w:pPr/>
              </w:pPrChange>
            </w:pPr>
            <w:del w:id="9232" w:author="Stephanie Thompson" w:date="2008-11-17T15:36:00Z">
              <w:r w:rsidRPr="00EB43F4" w:rsidDel="00E361B9">
                <w:rPr>
                  <w:rFonts w:ascii="Garamond" w:hAnsi="Garamond"/>
                  <w:sz w:val="22"/>
                  <w:szCs w:val="22"/>
                </w:rPr>
                <w:delText>21:30,</w:delText>
              </w:r>
            </w:del>
          </w:p>
        </w:tc>
        <w:tc>
          <w:tcPr>
            <w:tcW w:w="1420" w:type="dxa"/>
            <w:vAlign w:val="bottom"/>
          </w:tcPr>
          <w:p w:rsidR="009821B1" w:rsidRDefault="00E50E07">
            <w:pPr>
              <w:pStyle w:val="BodyText"/>
              <w:tabs>
                <w:tab w:val="left" w:pos="1080"/>
                <w:tab w:val="left" w:pos="1980"/>
                <w:tab w:val="left" w:pos="10076"/>
              </w:tabs>
              <w:rPr>
                <w:del w:id="9233" w:author="Stephanie Thompson" w:date="2008-11-17T15:36:00Z"/>
                <w:rFonts w:ascii="Garamond" w:hAnsi="Garamond"/>
                <w:sz w:val="22"/>
                <w:szCs w:val="22"/>
              </w:rPr>
              <w:pPrChange w:id="9234" w:author="Stephanie Thompson" w:date="2008-11-19T11:52:00Z">
                <w:pPr/>
              </w:pPrChange>
            </w:pPr>
            <w:del w:id="9235" w:author="Stephanie Thompson" w:date="2008-11-17T15:36:00Z">
              <w:r w:rsidRPr="00EB43F4" w:rsidDel="00E361B9">
                <w:rPr>
                  <w:rFonts w:ascii="Garamond" w:hAnsi="Garamond"/>
                  <w:sz w:val="22"/>
                  <w:szCs w:val="22"/>
                </w:rPr>
                <w:delText>23:45</w:delText>
              </w:r>
            </w:del>
          </w:p>
        </w:tc>
      </w:tr>
      <w:tr w:rsidR="00E50E07" w:rsidRPr="00EB43F4" w:rsidDel="00E361B9">
        <w:trPr>
          <w:trHeight w:val="255"/>
          <w:del w:id="9236" w:author="Stephanie Thompson" w:date="2008-11-17T15:36:00Z"/>
        </w:trPr>
        <w:tc>
          <w:tcPr>
            <w:tcW w:w="1500" w:type="dxa"/>
            <w:tcBorders>
              <w:top w:val="nil"/>
              <w:left w:val="nil"/>
              <w:bottom w:val="nil"/>
              <w:right w:val="nil"/>
            </w:tcBorders>
            <w:shd w:val="clear" w:color="auto" w:fill="auto"/>
            <w:noWrap/>
            <w:vAlign w:val="bottom"/>
          </w:tcPr>
          <w:p w:rsidR="009821B1" w:rsidRDefault="00E50E07">
            <w:pPr>
              <w:pStyle w:val="BodyText"/>
              <w:tabs>
                <w:tab w:val="left" w:pos="1080"/>
                <w:tab w:val="left" w:pos="1980"/>
                <w:tab w:val="left" w:pos="10076"/>
              </w:tabs>
              <w:rPr>
                <w:del w:id="9237" w:author="Stephanie Thompson" w:date="2008-11-17T15:36:00Z"/>
                <w:rFonts w:ascii="Garamond" w:hAnsi="Garamond"/>
                <w:sz w:val="22"/>
                <w:szCs w:val="22"/>
              </w:rPr>
              <w:pPrChange w:id="9238" w:author="Stephanie Thompson" w:date="2008-11-19T11:52:00Z">
                <w:pPr/>
              </w:pPrChange>
            </w:pPr>
            <w:del w:id="9239"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9821B1" w:rsidRDefault="00E50E07">
            <w:pPr>
              <w:pStyle w:val="BodyText"/>
              <w:tabs>
                <w:tab w:val="left" w:pos="1080"/>
                <w:tab w:val="left" w:pos="1980"/>
                <w:tab w:val="left" w:pos="10076"/>
              </w:tabs>
              <w:rPr>
                <w:del w:id="9240" w:author="Stephanie Thompson" w:date="2008-11-17T15:36:00Z"/>
                <w:rFonts w:ascii="Garamond" w:hAnsi="Garamond"/>
                <w:sz w:val="22"/>
                <w:szCs w:val="22"/>
              </w:rPr>
              <w:pPrChange w:id="9241" w:author="Stephanie Thompson" w:date="2008-11-19T11:52:00Z">
                <w:pPr/>
              </w:pPrChange>
            </w:pPr>
            <w:del w:id="9242" w:author="Stephanie Thompson" w:date="2008-11-17T15:36:00Z">
              <w:r w:rsidRPr="00EB43F4" w:rsidDel="00E361B9">
                <w:rPr>
                  <w:rFonts w:ascii="Garamond" w:hAnsi="Garamond"/>
                  <w:sz w:val="22"/>
                  <w:szCs w:val="22"/>
                </w:rPr>
                <w:delText>02:00 – 03:00,</w:delText>
              </w:r>
            </w:del>
          </w:p>
        </w:tc>
        <w:tc>
          <w:tcPr>
            <w:tcW w:w="1420" w:type="dxa"/>
            <w:vAlign w:val="bottom"/>
          </w:tcPr>
          <w:p w:rsidR="009821B1" w:rsidRDefault="00E50E07">
            <w:pPr>
              <w:pStyle w:val="BodyText"/>
              <w:tabs>
                <w:tab w:val="left" w:pos="1080"/>
                <w:tab w:val="left" w:pos="1980"/>
                <w:tab w:val="left" w:pos="10076"/>
              </w:tabs>
              <w:rPr>
                <w:del w:id="9243" w:author="Stephanie Thompson" w:date="2008-11-17T15:36:00Z"/>
                <w:rFonts w:ascii="Garamond" w:hAnsi="Garamond"/>
                <w:sz w:val="22"/>
                <w:szCs w:val="22"/>
              </w:rPr>
              <w:pPrChange w:id="9244" w:author="Stephanie Thompson" w:date="2008-11-19T11:52:00Z">
                <w:pPr/>
              </w:pPrChange>
            </w:pPr>
            <w:del w:id="9245" w:author="Stephanie Thompson" w:date="2008-11-17T15:36:00Z">
              <w:r w:rsidRPr="00EB43F4" w:rsidDel="00E361B9">
                <w:rPr>
                  <w:rFonts w:ascii="Garamond" w:hAnsi="Garamond"/>
                  <w:sz w:val="22"/>
                  <w:szCs w:val="22"/>
                </w:rPr>
                <w:delText>04:30 – 05:15,</w:delText>
              </w:r>
            </w:del>
          </w:p>
        </w:tc>
        <w:tc>
          <w:tcPr>
            <w:tcW w:w="1420" w:type="dxa"/>
            <w:vAlign w:val="bottom"/>
          </w:tcPr>
          <w:p w:rsidR="009821B1" w:rsidRDefault="00E50E07">
            <w:pPr>
              <w:pStyle w:val="BodyText"/>
              <w:tabs>
                <w:tab w:val="left" w:pos="1080"/>
                <w:tab w:val="left" w:pos="1980"/>
                <w:tab w:val="left" w:pos="10076"/>
              </w:tabs>
              <w:rPr>
                <w:del w:id="9246" w:author="Stephanie Thompson" w:date="2008-11-17T15:36:00Z"/>
                <w:rFonts w:ascii="Garamond" w:hAnsi="Garamond"/>
                <w:sz w:val="22"/>
                <w:szCs w:val="22"/>
              </w:rPr>
              <w:pPrChange w:id="9247" w:author="Stephanie Thompson" w:date="2008-11-19T11:52:00Z">
                <w:pPr/>
              </w:pPrChange>
            </w:pPr>
            <w:del w:id="9248" w:author="Stephanie Thompson" w:date="2008-11-17T15:36:00Z">
              <w:r w:rsidRPr="00EB43F4" w:rsidDel="00E361B9">
                <w:rPr>
                  <w:rFonts w:ascii="Garamond" w:hAnsi="Garamond"/>
                  <w:sz w:val="22"/>
                  <w:szCs w:val="22"/>
                </w:rPr>
                <w:delText>06:00 – 06:45,</w:delText>
              </w:r>
            </w:del>
          </w:p>
        </w:tc>
        <w:tc>
          <w:tcPr>
            <w:tcW w:w="1420" w:type="dxa"/>
            <w:vAlign w:val="bottom"/>
          </w:tcPr>
          <w:p w:rsidR="009821B1" w:rsidRDefault="00E50E07">
            <w:pPr>
              <w:pStyle w:val="BodyText"/>
              <w:tabs>
                <w:tab w:val="left" w:pos="1080"/>
                <w:tab w:val="left" w:pos="1980"/>
                <w:tab w:val="left" w:pos="10076"/>
              </w:tabs>
              <w:rPr>
                <w:del w:id="9249" w:author="Stephanie Thompson" w:date="2008-11-17T15:36:00Z"/>
                <w:rFonts w:ascii="Garamond" w:hAnsi="Garamond"/>
                <w:sz w:val="22"/>
                <w:szCs w:val="22"/>
              </w:rPr>
              <w:pPrChange w:id="9250" w:author="Stephanie Thompson" w:date="2008-11-19T11:52:00Z">
                <w:pPr/>
              </w:pPrChange>
            </w:pPr>
            <w:del w:id="9251" w:author="Stephanie Thompson" w:date="2008-11-17T15:36:00Z">
              <w:r w:rsidRPr="00EB43F4" w:rsidDel="00E361B9">
                <w:rPr>
                  <w:rFonts w:ascii="Garamond" w:hAnsi="Garamond"/>
                  <w:sz w:val="22"/>
                  <w:szCs w:val="22"/>
                </w:rPr>
                <w:delText>07:45 – 09:15,</w:delText>
              </w:r>
            </w:del>
          </w:p>
        </w:tc>
        <w:tc>
          <w:tcPr>
            <w:tcW w:w="1420" w:type="dxa"/>
            <w:vAlign w:val="bottom"/>
          </w:tcPr>
          <w:p w:rsidR="009821B1" w:rsidRDefault="00E50E07">
            <w:pPr>
              <w:pStyle w:val="BodyText"/>
              <w:tabs>
                <w:tab w:val="left" w:pos="1080"/>
                <w:tab w:val="left" w:pos="1980"/>
                <w:tab w:val="left" w:pos="10076"/>
              </w:tabs>
              <w:rPr>
                <w:del w:id="9252" w:author="Stephanie Thompson" w:date="2008-11-17T15:36:00Z"/>
                <w:rFonts w:ascii="Garamond" w:hAnsi="Garamond"/>
                <w:sz w:val="22"/>
                <w:szCs w:val="22"/>
              </w:rPr>
              <w:pPrChange w:id="9253" w:author="Stephanie Thompson" w:date="2008-11-19T11:52:00Z">
                <w:pPr/>
              </w:pPrChange>
            </w:pPr>
            <w:del w:id="9254" w:author="Stephanie Thompson" w:date="2008-11-17T15:36:00Z">
              <w:r w:rsidRPr="00EB43F4" w:rsidDel="00E361B9">
                <w:rPr>
                  <w:rFonts w:ascii="Garamond" w:hAnsi="Garamond"/>
                  <w:sz w:val="22"/>
                  <w:szCs w:val="22"/>
                </w:rPr>
                <w:delText>10:45 – 11:30,</w:delText>
              </w:r>
            </w:del>
          </w:p>
        </w:tc>
      </w:tr>
      <w:tr w:rsidR="00E50E07" w:rsidRPr="00EB43F4" w:rsidDel="00E361B9">
        <w:trPr>
          <w:gridAfter w:val="1"/>
          <w:wAfter w:w="1420" w:type="dxa"/>
          <w:trHeight w:val="255"/>
          <w:del w:id="9255"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256" w:author="Stephanie Thompson" w:date="2008-11-17T15:36:00Z"/>
                <w:rFonts w:ascii="Garamond" w:hAnsi="Garamond"/>
                <w:sz w:val="22"/>
                <w:szCs w:val="22"/>
              </w:rPr>
              <w:pPrChange w:id="9257"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E50E07">
            <w:pPr>
              <w:pStyle w:val="BodyText"/>
              <w:tabs>
                <w:tab w:val="left" w:pos="1080"/>
                <w:tab w:val="left" w:pos="1980"/>
                <w:tab w:val="left" w:pos="10076"/>
              </w:tabs>
              <w:rPr>
                <w:del w:id="9258" w:author="Stephanie Thompson" w:date="2008-11-17T15:36:00Z"/>
                <w:rFonts w:ascii="Garamond" w:hAnsi="Garamond"/>
                <w:sz w:val="22"/>
                <w:szCs w:val="22"/>
              </w:rPr>
              <w:pPrChange w:id="9259" w:author="Stephanie Thompson" w:date="2008-11-19T11:52:00Z">
                <w:pPr/>
              </w:pPrChange>
            </w:pPr>
            <w:del w:id="9260" w:author="Stephanie Thompson" w:date="2008-11-17T15:36:00Z">
              <w:r w:rsidRPr="00EB43F4" w:rsidDel="00E361B9">
                <w:rPr>
                  <w:rFonts w:ascii="Garamond" w:hAnsi="Garamond"/>
                  <w:sz w:val="22"/>
                  <w:szCs w:val="22"/>
                </w:rPr>
                <w:delText>14:15 – 15:00,</w:delText>
              </w:r>
            </w:del>
          </w:p>
        </w:tc>
        <w:tc>
          <w:tcPr>
            <w:tcW w:w="1420" w:type="dxa"/>
            <w:vAlign w:val="bottom"/>
          </w:tcPr>
          <w:p w:rsidR="009821B1" w:rsidRDefault="00E50E07">
            <w:pPr>
              <w:pStyle w:val="BodyText"/>
              <w:tabs>
                <w:tab w:val="left" w:pos="1080"/>
                <w:tab w:val="left" w:pos="1980"/>
                <w:tab w:val="left" w:pos="10076"/>
              </w:tabs>
              <w:rPr>
                <w:del w:id="9261" w:author="Stephanie Thompson" w:date="2008-11-17T15:36:00Z"/>
                <w:rFonts w:ascii="Garamond" w:hAnsi="Garamond"/>
                <w:sz w:val="22"/>
                <w:szCs w:val="22"/>
              </w:rPr>
              <w:pPrChange w:id="9262" w:author="Stephanie Thompson" w:date="2008-11-19T11:52:00Z">
                <w:pPr/>
              </w:pPrChange>
            </w:pPr>
            <w:del w:id="9263" w:author="Stephanie Thompson" w:date="2008-11-17T15:36:00Z">
              <w:r w:rsidRPr="00EB43F4" w:rsidDel="00E361B9">
                <w:rPr>
                  <w:rFonts w:ascii="Garamond" w:hAnsi="Garamond"/>
                  <w:sz w:val="22"/>
                  <w:szCs w:val="22"/>
                </w:rPr>
                <w:delText>15:30 ,</w:delText>
              </w:r>
            </w:del>
          </w:p>
        </w:tc>
        <w:tc>
          <w:tcPr>
            <w:tcW w:w="1420" w:type="dxa"/>
            <w:vAlign w:val="bottom"/>
          </w:tcPr>
          <w:p w:rsidR="009821B1" w:rsidRDefault="00E50E07">
            <w:pPr>
              <w:pStyle w:val="BodyText"/>
              <w:tabs>
                <w:tab w:val="left" w:pos="1080"/>
                <w:tab w:val="left" w:pos="1980"/>
                <w:tab w:val="left" w:pos="10076"/>
              </w:tabs>
              <w:rPr>
                <w:del w:id="9264" w:author="Stephanie Thompson" w:date="2008-11-17T15:36:00Z"/>
                <w:rFonts w:ascii="Garamond" w:hAnsi="Garamond"/>
                <w:sz w:val="22"/>
                <w:szCs w:val="22"/>
              </w:rPr>
              <w:pPrChange w:id="9265" w:author="Stephanie Thompson" w:date="2008-11-19T11:52:00Z">
                <w:pPr/>
              </w:pPrChange>
            </w:pPr>
            <w:del w:id="9266" w:author="Stephanie Thompson" w:date="2008-11-17T15:36:00Z">
              <w:r w:rsidRPr="00EB43F4" w:rsidDel="00E361B9">
                <w:rPr>
                  <w:rFonts w:ascii="Garamond" w:hAnsi="Garamond"/>
                  <w:sz w:val="22"/>
                  <w:szCs w:val="22"/>
                </w:rPr>
                <w:delText>17:30,</w:delText>
              </w:r>
            </w:del>
          </w:p>
        </w:tc>
        <w:tc>
          <w:tcPr>
            <w:tcW w:w="1420" w:type="dxa"/>
            <w:vAlign w:val="bottom"/>
          </w:tcPr>
          <w:p w:rsidR="009821B1" w:rsidRDefault="00E50E07">
            <w:pPr>
              <w:pStyle w:val="BodyText"/>
              <w:tabs>
                <w:tab w:val="left" w:pos="1080"/>
                <w:tab w:val="left" w:pos="1980"/>
                <w:tab w:val="left" w:pos="10076"/>
              </w:tabs>
              <w:rPr>
                <w:del w:id="9267" w:author="Stephanie Thompson" w:date="2008-11-17T15:36:00Z"/>
                <w:rFonts w:ascii="Garamond" w:hAnsi="Garamond"/>
                <w:sz w:val="22"/>
                <w:szCs w:val="22"/>
              </w:rPr>
              <w:pPrChange w:id="9268" w:author="Stephanie Thompson" w:date="2008-11-19T11:52:00Z">
                <w:pPr/>
              </w:pPrChange>
            </w:pPr>
            <w:del w:id="9269" w:author="Stephanie Thompson" w:date="2008-11-17T15:36:00Z">
              <w:r w:rsidRPr="00EB43F4" w:rsidDel="00E361B9">
                <w:rPr>
                  <w:rFonts w:ascii="Garamond" w:hAnsi="Garamond"/>
                  <w:sz w:val="22"/>
                  <w:szCs w:val="22"/>
                </w:rPr>
                <w:delText>18:00 – 18:15</w:delText>
              </w:r>
            </w:del>
          </w:p>
        </w:tc>
      </w:tr>
      <w:tr w:rsidR="00BA294B" w:rsidRPr="00EB43F4" w:rsidDel="00E361B9">
        <w:trPr>
          <w:gridAfter w:val="1"/>
          <w:wAfter w:w="1420" w:type="dxa"/>
          <w:trHeight w:val="255"/>
          <w:del w:id="9270"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271" w:author="Stephanie Thompson" w:date="2008-11-17T15:36:00Z"/>
                <w:rFonts w:ascii="Garamond" w:hAnsi="Garamond"/>
                <w:sz w:val="22"/>
                <w:szCs w:val="22"/>
              </w:rPr>
              <w:pPrChange w:id="9272" w:author="Stephanie Thompson" w:date="2008-11-19T11:52:00Z">
                <w:pPr/>
              </w:pPrChange>
            </w:pPr>
            <w:del w:id="9273"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274" w:author="Stephanie Thompson" w:date="2008-11-17T15:36:00Z"/>
                <w:rFonts w:ascii="Garamond" w:hAnsi="Garamond"/>
                <w:sz w:val="22"/>
                <w:szCs w:val="22"/>
              </w:rPr>
              <w:pPrChange w:id="9275" w:author="Stephanie Thompson" w:date="2008-11-19T11:52:00Z">
                <w:pPr/>
              </w:pPrChange>
            </w:pPr>
            <w:del w:id="9276" w:author="Stephanie Thompson" w:date="2008-11-17T15:36:00Z">
              <w:r w:rsidRPr="00EB43F4" w:rsidDel="00E361B9">
                <w:rPr>
                  <w:rFonts w:ascii="Garamond" w:hAnsi="Garamond"/>
                  <w:sz w:val="22"/>
                  <w:szCs w:val="22"/>
                </w:rPr>
                <w:delText>05:15,</w:delText>
              </w:r>
            </w:del>
          </w:p>
        </w:tc>
        <w:tc>
          <w:tcPr>
            <w:tcW w:w="1420" w:type="dxa"/>
            <w:vAlign w:val="bottom"/>
          </w:tcPr>
          <w:p w:rsidR="009821B1" w:rsidRDefault="00BA294B">
            <w:pPr>
              <w:pStyle w:val="BodyText"/>
              <w:tabs>
                <w:tab w:val="left" w:pos="1080"/>
                <w:tab w:val="left" w:pos="1980"/>
                <w:tab w:val="left" w:pos="10076"/>
              </w:tabs>
              <w:rPr>
                <w:del w:id="9277" w:author="Stephanie Thompson" w:date="2008-11-17T15:36:00Z"/>
                <w:rFonts w:ascii="Garamond" w:hAnsi="Garamond"/>
                <w:sz w:val="22"/>
                <w:szCs w:val="22"/>
              </w:rPr>
              <w:pPrChange w:id="9278" w:author="Stephanie Thompson" w:date="2008-11-19T11:52:00Z">
                <w:pPr/>
              </w:pPrChange>
            </w:pPr>
            <w:del w:id="9279" w:author="Stephanie Thompson" w:date="2008-11-17T15:36:00Z">
              <w:r w:rsidRPr="00EB43F4" w:rsidDel="00E361B9">
                <w:rPr>
                  <w:rFonts w:ascii="Garamond" w:hAnsi="Garamond"/>
                  <w:sz w:val="22"/>
                  <w:szCs w:val="22"/>
                </w:rPr>
                <w:delText>13:30 to</w:delText>
              </w:r>
            </w:del>
          </w:p>
        </w:tc>
        <w:tc>
          <w:tcPr>
            <w:tcW w:w="1420" w:type="dxa"/>
            <w:vAlign w:val="bottom"/>
          </w:tcPr>
          <w:p w:rsidR="009821B1" w:rsidRDefault="00BA294B">
            <w:pPr>
              <w:pStyle w:val="BodyText"/>
              <w:tabs>
                <w:tab w:val="left" w:pos="1080"/>
                <w:tab w:val="left" w:pos="1980"/>
                <w:tab w:val="left" w:pos="10076"/>
              </w:tabs>
              <w:rPr>
                <w:del w:id="9280" w:author="Stephanie Thompson" w:date="2008-11-17T15:36:00Z"/>
                <w:rFonts w:ascii="Garamond" w:hAnsi="Garamond"/>
                <w:sz w:val="22"/>
                <w:szCs w:val="22"/>
              </w:rPr>
              <w:pPrChange w:id="9281" w:author="Stephanie Thompson" w:date="2008-11-19T11:52:00Z">
                <w:pPr/>
              </w:pPrChange>
            </w:pPr>
            <w:del w:id="9282" w:author="Stephanie Thompson" w:date="2008-11-17T15:36:00Z">
              <w:r w:rsidRPr="00EB43F4" w:rsidDel="00E361B9">
                <w:rPr>
                  <w:rFonts w:ascii="Garamond" w:hAnsi="Garamond"/>
                  <w:sz w:val="22"/>
                  <w:szCs w:val="22"/>
                </w:rPr>
                <w:delText>06/05/06</w:delText>
              </w:r>
            </w:del>
          </w:p>
        </w:tc>
        <w:tc>
          <w:tcPr>
            <w:tcW w:w="1420" w:type="dxa"/>
            <w:vAlign w:val="bottom"/>
          </w:tcPr>
          <w:p w:rsidR="009821B1" w:rsidRDefault="00BA294B">
            <w:pPr>
              <w:pStyle w:val="BodyText"/>
              <w:tabs>
                <w:tab w:val="left" w:pos="1080"/>
                <w:tab w:val="left" w:pos="1980"/>
                <w:tab w:val="left" w:pos="10076"/>
              </w:tabs>
              <w:rPr>
                <w:del w:id="9283" w:author="Stephanie Thompson" w:date="2008-11-17T15:36:00Z"/>
                <w:rFonts w:ascii="Garamond" w:hAnsi="Garamond"/>
                <w:sz w:val="22"/>
                <w:szCs w:val="22"/>
              </w:rPr>
              <w:pPrChange w:id="9284" w:author="Stephanie Thompson" w:date="2008-11-19T11:52:00Z">
                <w:pPr/>
              </w:pPrChange>
            </w:pPr>
            <w:del w:id="9285" w:author="Stephanie Thompson" w:date="2008-11-17T15:36:00Z">
              <w:r w:rsidRPr="00EB43F4" w:rsidDel="00E361B9">
                <w:rPr>
                  <w:rFonts w:ascii="Garamond" w:hAnsi="Garamond"/>
                  <w:sz w:val="22"/>
                  <w:szCs w:val="22"/>
                </w:rPr>
                <w:delText>14:30</w:delText>
              </w:r>
            </w:del>
          </w:p>
        </w:tc>
      </w:tr>
      <w:tr w:rsidR="00BA294B" w:rsidRPr="00EB43F4" w:rsidDel="00E361B9">
        <w:trPr>
          <w:gridAfter w:val="4"/>
          <w:wAfter w:w="5680" w:type="dxa"/>
          <w:trHeight w:val="255"/>
          <w:del w:id="9286"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287" w:author="Stephanie Thompson" w:date="2008-11-17T15:36:00Z"/>
                <w:rFonts w:ascii="Garamond" w:hAnsi="Garamond"/>
                <w:sz w:val="22"/>
                <w:szCs w:val="22"/>
              </w:rPr>
              <w:pPrChange w:id="9288" w:author="Stephanie Thompson" w:date="2008-11-19T11:52:00Z">
                <w:pPr/>
              </w:pPrChange>
            </w:pPr>
            <w:del w:id="9289" w:author="Stephanie Thompson" w:date="2008-11-17T15:36:00Z">
              <w:r w:rsidRPr="00EB43F4" w:rsidDel="00E361B9">
                <w:rPr>
                  <w:rFonts w:ascii="Garamond" w:hAnsi="Garamond"/>
                  <w:sz w:val="22"/>
                  <w:szCs w:val="22"/>
                </w:rPr>
                <w:delText>06/06/06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290" w:author="Stephanie Thompson" w:date="2008-11-17T15:36:00Z"/>
                <w:rFonts w:ascii="Garamond" w:hAnsi="Garamond"/>
                <w:sz w:val="22"/>
                <w:szCs w:val="22"/>
              </w:rPr>
              <w:pPrChange w:id="9291" w:author="Stephanie Thompson" w:date="2008-11-19T11:52:00Z">
                <w:pPr/>
              </w:pPrChange>
            </w:pPr>
            <w:del w:id="9292" w:author="Stephanie Thompson" w:date="2008-11-17T15:36:00Z">
              <w:r w:rsidRPr="00EB43F4" w:rsidDel="00E361B9">
                <w:rPr>
                  <w:rFonts w:ascii="Garamond" w:hAnsi="Garamond"/>
                  <w:sz w:val="22"/>
                  <w:szCs w:val="22"/>
                </w:rPr>
                <w:delText>11:00</w:delText>
              </w:r>
            </w:del>
          </w:p>
        </w:tc>
      </w:tr>
    </w:tbl>
    <w:p w:rsidR="009821B1" w:rsidRDefault="009821B1">
      <w:pPr>
        <w:pStyle w:val="BodyText"/>
        <w:tabs>
          <w:tab w:val="left" w:pos="1080"/>
          <w:tab w:val="left" w:pos="1980"/>
          <w:tab w:val="left" w:pos="10076"/>
        </w:tabs>
        <w:rPr>
          <w:del w:id="9293" w:author="Stephanie Thompson" w:date="2008-11-17T15:36:00Z"/>
          <w:rFonts w:ascii="Garamond" w:hAnsi="Garamond"/>
          <w:sz w:val="22"/>
          <w:szCs w:val="22"/>
        </w:rPr>
        <w:pPrChange w:id="9294" w:author="Stephanie Thompson" w:date="2008-11-19T11:52:00Z">
          <w:pPr/>
        </w:pPrChange>
      </w:pPr>
    </w:p>
    <w:p w:rsidR="009821B1" w:rsidRDefault="00BA294B">
      <w:pPr>
        <w:pStyle w:val="BodyText"/>
        <w:tabs>
          <w:tab w:val="left" w:pos="1080"/>
          <w:tab w:val="left" w:pos="1980"/>
          <w:tab w:val="left" w:pos="10076"/>
        </w:tabs>
        <w:rPr>
          <w:del w:id="9295" w:author="Stephanie Thompson" w:date="2008-11-17T15:36:00Z"/>
          <w:rFonts w:ascii="Garamond" w:hAnsi="Garamond"/>
          <w:sz w:val="22"/>
          <w:szCs w:val="22"/>
        </w:rPr>
        <w:pPrChange w:id="9296" w:author="Stephanie Thompson" w:date="2008-11-19T11:52:00Z">
          <w:pPr/>
        </w:pPrChange>
      </w:pPr>
      <w:del w:id="9297" w:author="Stephanie Thompson" w:date="2008-11-17T15:36:00Z">
        <w:r w:rsidRPr="00EB43F4" w:rsidDel="00E361B9">
          <w:rPr>
            <w:rFonts w:ascii="Garamond" w:hAnsi="Garamond"/>
            <w:sz w:val="22"/>
            <w:szCs w:val="22"/>
          </w:rPr>
          <w:delText>Negative depth values removed</w:delText>
        </w:r>
      </w:del>
    </w:p>
    <w:tbl>
      <w:tblPr>
        <w:tblW w:w="7180" w:type="dxa"/>
        <w:tblInd w:w="93" w:type="dxa"/>
        <w:tblLook w:val="0000"/>
      </w:tblPr>
      <w:tblGrid>
        <w:gridCol w:w="1500"/>
        <w:gridCol w:w="1420"/>
        <w:gridCol w:w="1420"/>
        <w:gridCol w:w="1420"/>
        <w:gridCol w:w="1420"/>
      </w:tblGrid>
      <w:tr w:rsidR="00BA294B" w:rsidRPr="00EB43F4" w:rsidDel="00E361B9">
        <w:trPr>
          <w:gridAfter w:val="3"/>
          <w:wAfter w:w="4260" w:type="dxa"/>
          <w:trHeight w:val="255"/>
          <w:del w:id="9298"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299" w:author="Stephanie Thompson" w:date="2008-11-17T15:36:00Z"/>
                <w:rFonts w:ascii="Garamond" w:hAnsi="Garamond"/>
                <w:sz w:val="22"/>
                <w:szCs w:val="22"/>
              </w:rPr>
              <w:pPrChange w:id="9300" w:author="Stephanie Thompson" w:date="2008-11-19T11:52:00Z">
                <w:pPr/>
              </w:pPrChange>
            </w:pPr>
            <w:del w:id="9301" w:author="Stephanie Thompson" w:date="2008-11-17T15:36:00Z">
              <w:r w:rsidRPr="00EB43F4" w:rsidDel="00E361B9">
                <w:rPr>
                  <w:rFonts w:ascii="Garamond" w:hAnsi="Garamond"/>
                  <w:sz w:val="22"/>
                  <w:szCs w:val="22"/>
                </w:rPr>
                <w:delText>06/02/06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02" w:author="Stephanie Thompson" w:date="2008-11-17T15:36:00Z"/>
                <w:rFonts w:ascii="Garamond" w:hAnsi="Garamond"/>
                <w:sz w:val="22"/>
                <w:szCs w:val="22"/>
              </w:rPr>
              <w:pPrChange w:id="9303" w:author="Stephanie Thompson" w:date="2008-11-19T11:52:00Z">
                <w:pPr/>
              </w:pPrChange>
            </w:pPr>
            <w:del w:id="9304" w:author="Stephanie Thompson" w:date="2008-11-17T15:36:00Z">
              <w:r w:rsidRPr="00EB43F4" w:rsidDel="00E361B9">
                <w:rPr>
                  <w:rFonts w:ascii="Garamond" w:hAnsi="Garamond"/>
                  <w:sz w:val="22"/>
                  <w:szCs w:val="22"/>
                </w:rPr>
                <w:delText>18:30 – 21:00</w:delText>
              </w:r>
            </w:del>
          </w:p>
        </w:tc>
      </w:tr>
      <w:tr w:rsidR="00BA294B" w:rsidRPr="00EB43F4" w:rsidDel="00E361B9">
        <w:trPr>
          <w:gridAfter w:val="2"/>
          <w:wAfter w:w="2840" w:type="dxa"/>
          <w:trHeight w:val="255"/>
          <w:del w:id="9305"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06" w:author="Stephanie Thompson" w:date="2008-11-17T15:36:00Z"/>
                <w:rFonts w:ascii="Garamond" w:hAnsi="Garamond"/>
                <w:sz w:val="22"/>
                <w:szCs w:val="22"/>
              </w:rPr>
              <w:pPrChange w:id="9307" w:author="Stephanie Thompson" w:date="2008-11-19T11:52:00Z">
                <w:pPr/>
              </w:pPrChange>
            </w:pPr>
            <w:del w:id="9308"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09" w:author="Stephanie Thompson" w:date="2008-11-17T15:36:00Z"/>
                <w:rFonts w:ascii="Garamond" w:hAnsi="Garamond"/>
                <w:sz w:val="22"/>
                <w:szCs w:val="22"/>
              </w:rPr>
              <w:pPrChange w:id="9310" w:author="Stephanie Thompson" w:date="2008-11-19T11:52:00Z">
                <w:pPr/>
              </w:pPrChange>
            </w:pPr>
            <w:del w:id="9311" w:author="Stephanie Thompson" w:date="2008-11-17T15:36:00Z">
              <w:r w:rsidRPr="00EB43F4" w:rsidDel="00E361B9">
                <w:rPr>
                  <w:rFonts w:ascii="Garamond" w:hAnsi="Garamond"/>
                  <w:sz w:val="22"/>
                  <w:szCs w:val="22"/>
                </w:rPr>
                <w:delText>19:00 – 19:30,</w:delText>
              </w:r>
            </w:del>
          </w:p>
        </w:tc>
        <w:tc>
          <w:tcPr>
            <w:tcW w:w="1420" w:type="dxa"/>
            <w:vAlign w:val="bottom"/>
          </w:tcPr>
          <w:p w:rsidR="009821B1" w:rsidRDefault="00BA294B">
            <w:pPr>
              <w:pStyle w:val="BodyText"/>
              <w:tabs>
                <w:tab w:val="left" w:pos="1080"/>
                <w:tab w:val="left" w:pos="1980"/>
                <w:tab w:val="left" w:pos="10076"/>
              </w:tabs>
              <w:rPr>
                <w:del w:id="9312" w:author="Stephanie Thompson" w:date="2008-11-17T15:36:00Z"/>
                <w:rFonts w:ascii="Garamond" w:hAnsi="Garamond"/>
                <w:sz w:val="22"/>
                <w:szCs w:val="22"/>
              </w:rPr>
              <w:pPrChange w:id="9313" w:author="Stephanie Thompson" w:date="2008-11-19T11:52:00Z">
                <w:pPr/>
              </w:pPrChange>
            </w:pPr>
            <w:del w:id="9314" w:author="Stephanie Thompson" w:date="2008-11-17T15:36:00Z">
              <w:r w:rsidRPr="00EB43F4" w:rsidDel="00E361B9">
                <w:rPr>
                  <w:rFonts w:ascii="Garamond" w:hAnsi="Garamond"/>
                  <w:sz w:val="22"/>
                  <w:szCs w:val="22"/>
                </w:rPr>
                <w:delText>22:15 – 22:30</w:delText>
              </w:r>
            </w:del>
          </w:p>
        </w:tc>
      </w:tr>
      <w:tr w:rsidR="00BA294B" w:rsidRPr="00EB43F4" w:rsidDel="00E361B9">
        <w:trPr>
          <w:gridAfter w:val="3"/>
          <w:wAfter w:w="4260" w:type="dxa"/>
          <w:trHeight w:val="255"/>
          <w:del w:id="9315"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16" w:author="Stephanie Thompson" w:date="2008-11-17T15:36:00Z"/>
                <w:rFonts w:ascii="Garamond" w:hAnsi="Garamond"/>
                <w:sz w:val="22"/>
                <w:szCs w:val="22"/>
              </w:rPr>
              <w:pPrChange w:id="9317" w:author="Stephanie Thompson" w:date="2008-11-19T11:52:00Z">
                <w:pPr/>
              </w:pPrChange>
            </w:pPr>
            <w:del w:id="9318"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19" w:author="Stephanie Thompson" w:date="2008-11-17T15:36:00Z"/>
                <w:rFonts w:ascii="Garamond" w:hAnsi="Garamond"/>
                <w:sz w:val="22"/>
                <w:szCs w:val="22"/>
              </w:rPr>
              <w:pPrChange w:id="9320" w:author="Stephanie Thompson" w:date="2008-11-19T11:52:00Z">
                <w:pPr/>
              </w:pPrChange>
            </w:pPr>
            <w:del w:id="9321" w:author="Stephanie Thompson" w:date="2008-11-17T15:36:00Z">
              <w:r w:rsidRPr="00EB43F4" w:rsidDel="00E361B9">
                <w:rPr>
                  <w:rFonts w:ascii="Garamond" w:hAnsi="Garamond"/>
                  <w:sz w:val="22"/>
                  <w:szCs w:val="22"/>
                </w:rPr>
                <w:delText>09:30</w:delText>
              </w:r>
            </w:del>
          </w:p>
        </w:tc>
      </w:tr>
      <w:tr w:rsidR="00BA294B" w:rsidRPr="00EB43F4" w:rsidDel="00E361B9">
        <w:trPr>
          <w:gridAfter w:val="3"/>
          <w:wAfter w:w="4260" w:type="dxa"/>
          <w:trHeight w:val="255"/>
          <w:del w:id="9322"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23" w:author="Stephanie Thompson" w:date="2008-11-17T15:36:00Z"/>
                <w:rFonts w:ascii="Garamond" w:hAnsi="Garamond"/>
                <w:sz w:val="22"/>
                <w:szCs w:val="22"/>
              </w:rPr>
              <w:pPrChange w:id="9324" w:author="Stephanie Thompson" w:date="2008-11-19T11:52:00Z">
                <w:pPr/>
              </w:pPrChange>
            </w:pPr>
            <w:del w:id="9325" w:author="Stephanie Thompson" w:date="2008-11-17T15:36:00Z">
              <w:r w:rsidRPr="00EB43F4" w:rsidDel="00E361B9">
                <w:rPr>
                  <w:rFonts w:ascii="Garamond" w:hAnsi="Garamond"/>
                  <w:sz w:val="22"/>
                  <w:szCs w:val="22"/>
                </w:rPr>
                <w:delText>06/05/06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26" w:author="Stephanie Thompson" w:date="2008-11-17T15:36:00Z"/>
                <w:rFonts w:ascii="Garamond" w:hAnsi="Garamond"/>
                <w:sz w:val="22"/>
                <w:szCs w:val="22"/>
              </w:rPr>
              <w:pPrChange w:id="9327" w:author="Stephanie Thompson" w:date="2008-11-19T11:52:00Z">
                <w:pPr/>
              </w:pPrChange>
            </w:pPr>
            <w:del w:id="9328" w:author="Stephanie Thompson" w:date="2008-11-17T15:36:00Z">
              <w:r w:rsidRPr="00EB43F4" w:rsidDel="00E361B9">
                <w:rPr>
                  <w:rFonts w:ascii="Garamond" w:hAnsi="Garamond"/>
                  <w:sz w:val="22"/>
                  <w:szCs w:val="22"/>
                </w:rPr>
                <w:delText>21:00 – 22:45</w:delText>
              </w:r>
            </w:del>
          </w:p>
        </w:tc>
      </w:tr>
      <w:tr w:rsidR="00BA294B" w:rsidRPr="00EB43F4" w:rsidDel="00E361B9">
        <w:trPr>
          <w:trHeight w:val="255"/>
          <w:del w:id="9329"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30" w:author="Stephanie Thompson" w:date="2008-11-17T15:36:00Z"/>
                <w:rFonts w:ascii="Garamond" w:hAnsi="Garamond"/>
                <w:sz w:val="22"/>
                <w:szCs w:val="22"/>
              </w:rPr>
              <w:pPrChange w:id="9331" w:author="Stephanie Thompson" w:date="2008-11-19T11:52:00Z">
                <w:pPr/>
              </w:pPrChange>
            </w:pPr>
            <w:del w:id="9332"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33" w:author="Stephanie Thompson" w:date="2008-11-17T15:36:00Z"/>
                <w:rFonts w:ascii="Garamond" w:hAnsi="Garamond"/>
                <w:sz w:val="22"/>
                <w:szCs w:val="22"/>
              </w:rPr>
              <w:pPrChange w:id="9334" w:author="Stephanie Thompson" w:date="2008-11-19T11:52:00Z">
                <w:pPr/>
              </w:pPrChange>
            </w:pPr>
            <w:del w:id="9335" w:author="Stephanie Thompson" w:date="2008-11-17T15:36:00Z">
              <w:r w:rsidRPr="00EB43F4" w:rsidDel="00E361B9">
                <w:rPr>
                  <w:rFonts w:ascii="Garamond" w:hAnsi="Garamond"/>
                  <w:sz w:val="22"/>
                  <w:szCs w:val="22"/>
                </w:rPr>
                <w:delText>00:00 – 01:00,</w:delText>
              </w:r>
            </w:del>
          </w:p>
        </w:tc>
        <w:tc>
          <w:tcPr>
            <w:tcW w:w="1420" w:type="dxa"/>
            <w:vAlign w:val="bottom"/>
          </w:tcPr>
          <w:p w:rsidR="009821B1" w:rsidRDefault="00BA294B">
            <w:pPr>
              <w:pStyle w:val="BodyText"/>
              <w:tabs>
                <w:tab w:val="left" w:pos="1080"/>
                <w:tab w:val="left" w:pos="1980"/>
                <w:tab w:val="left" w:pos="10076"/>
              </w:tabs>
              <w:rPr>
                <w:del w:id="9336" w:author="Stephanie Thompson" w:date="2008-11-17T15:36:00Z"/>
                <w:rFonts w:ascii="Garamond" w:hAnsi="Garamond"/>
                <w:sz w:val="22"/>
                <w:szCs w:val="22"/>
              </w:rPr>
              <w:pPrChange w:id="9337" w:author="Stephanie Thompson" w:date="2008-11-19T11:52:00Z">
                <w:pPr/>
              </w:pPrChange>
            </w:pPr>
            <w:del w:id="9338" w:author="Stephanie Thompson" w:date="2008-11-17T15:36:00Z">
              <w:r w:rsidRPr="00EB43F4" w:rsidDel="00E361B9">
                <w:rPr>
                  <w:rFonts w:ascii="Garamond" w:hAnsi="Garamond"/>
                  <w:sz w:val="22"/>
                  <w:szCs w:val="22"/>
                </w:rPr>
                <w:delText>12:45,</w:delText>
              </w:r>
            </w:del>
          </w:p>
        </w:tc>
        <w:tc>
          <w:tcPr>
            <w:tcW w:w="1420" w:type="dxa"/>
            <w:vAlign w:val="bottom"/>
          </w:tcPr>
          <w:p w:rsidR="009821B1" w:rsidRDefault="00BA294B">
            <w:pPr>
              <w:pStyle w:val="BodyText"/>
              <w:tabs>
                <w:tab w:val="left" w:pos="1080"/>
                <w:tab w:val="left" w:pos="1980"/>
                <w:tab w:val="left" w:pos="10076"/>
              </w:tabs>
              <w:rPr>
                <w:del w:id="9339" w:author="Stephanie Thompson" w:date="2008-11-17T15:36:00Z"/>
                <w:rFonts w:ascii="Garamond" w:hAnsi="Garamond"/>
                <w:sz w:val="22"/>
                <w:szCs w:val="22"/>
              </w:rPr>
              <w:pPrChange w:id="9340" w:author="Stephanie Thompson" w:date="2008-11-19T11:52:00Z">
                <w:pPr/>
              </w:pPrChange>
            </w:pPr>
            <w:del w:id="9341" w:author="Stephanie Thompson" w:date="2008-11-17T15:36:00Z">
              <w:r w:rsidRPr="00EB43F4" w:rsidDel="00E361B9">
                <w:rPr>
                  <w:rFonts w:ascii="Garamond" w:hAnsi="Garamond"/>
                  <w:sz w:val="22"/>
                  <w:szCs w:val="22"/>
                </w:rPr>
                <w:delText>17:15 – 18:30,</w:delText>
              </w:r>
            </w:del>
          </w:p>
        </w:tc>
        <w:tc>
          <w:tcPr>
            <w:tcW w:w="1420" w:type="dxa"/>
            <w:vAlign w:val="bottom"/>
          </w:tcPr>
          <w:p w:rsidR="009821B1" w:rsidRDefault="00BA294B">
            <w:pPr>
              <w:pStyle w:val="BodyText"/>
              <w:tabs>
                <w:tab w:val="left" w:pos="1080"/>
                <w:tab w:val="left" w:pos="1980"/>
                <w:tab w:val="left" w:pos="10076"/>
              </w:tabs>
              <w:rPr>
                <w:del w:id="9342" w:author="Stephanie Thompson" w:date="2008-11-17T15:36:00Z"/>
                <w:rFonts w:ascii="Garamond" w:hAnsi="Garamond"/>
                <w:sz w:val="22"/>
                <w:szCs w:val="22"/>
              </w:rPr>
              <w:pPrChange w:id="9343" w:author="Stephanie Thompson" w:date="2008-11-19T11:52:00Z">
                <w:pPr/>
              </w:pPrChange>
            </w:pPr>
            <w:del w:id="9344" w:author="Stephanie Thompson" w:date="2008-11-17T15:36:00Z">
              <w:r w:rsidRPr="00EB43F4" w:rsidDel="00E361B9">
                <w:rPr>
                  <w:rFonts w:ascii="Garamond" w:hAnsi="Garamond"/>
                  <w:sz w:val="22"/>
                  <w:szCs w:val="22"/>
                </w:rPr>
                <w:delText>20:45 – 21:15</w:delText>
              </w:r>
            </w:del>
          </w:p>
        </w:tc>
      </w:tr>
      <w:tr w:rsidR="00BA294B" w:rsidRPr="00EB43F4" w:rsidDel="00E361B9">
        <w:trPr>
          <w:gridAfter w:val="2"/>
          <w:wAfter w:w="2840" w:type="dxa"/>
          <w:trHeight w:val="255"/>
          <w:del w:id="9345"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46" w:author="Stephanie Thompson" w:date="2008-11-17T15:36:00Z"/>
                <w:rFonts w:ascii="Garamond" w:hAnsi="Garamond"/>
                <w:sz w:val="22"/>
                <w:szCs w:val="22"/>
              </w:rPr>
              <w:pPrChange w:id="9347" w:author="Stephanie Thompson" w:date="2008-11-19T11:52:00Z">
                <w:pPr/>
              </w:pPrChange>
            </w:pPr>
            <w:del w:id="9348"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49" w:author="Stephanie Thompson" w:date="2008-11-17T15:36:00Z"/>
                <w:rFonts w:ascii="Garamond" w:hAnsi="Garamond"/>
                <w:sz w:val="22"/>
                <w:szCs w:val="22"/>
              </w:rPr>
              <w:pPrChange w:id="9350" w:author="Stephanie Thompson" w:date="2008-11-19T11:52:00Z">
                <w:pPr/>
              </w:pPrChange>
            </w:pPr>
            <w:del w:id="9351"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BA294B">
            <w:pPr>
              <w:pStyle w:val="BodyText"/>
              <w:tabs>
                <w:tab w:val="left" w:pos="1080"/>
                <w:tab w:val="left" w:pos="1980"/>
                <w:tab w:val="left" w:pos="10076"/>
              </w:tabs>
              <w:rPr>
                <w:del w:id="9352" w:author="Stephanie Thompson" w:date="2008-11-17T15:36:00Z"/>
                <w:rFonts w:ascii="Garamond" w:hAnsi="Garamond"/>
                <w:sz w:val="22"/>
                <w:szCs w:val="22"/>
              </w:rPr>
              <w:pPrChange w:id="9353" w:author="Stephanie Thompson" w:date="2008-11-19T11:52:00Z">
                <w:pPr/>
              </w:pPrChange>
            </w:pPr>
            <w:del w:id="9354" w:author="Stephanie Thompson" w:date="2008-11-17T15:36:00Z">
              <w:r w:rsidRPr="00EB43F4" w:rsidDel="00E361B9">
                <w:rPr>
                  <w:rFonts w:ascii="Garamond" w:hAnsi="Garamond"/>
                  <w:sz w:val="22"/>
                  <w:szCs w:val="22"/>
                </w:rPr>
                <w:delText>18:00</w:delText>
              </w:r>
            </w:del>
          </w:p>
        </w:tc>
      </w:tr>
      <w:tr w:rsidR="00BA294B" w:rsidRPr="00EB43F4" w:rsidDel="00E361B9">
        <w:trPr>
          <w:gridAfter w:val="3"/>
          <w:wAfter w:w="4260" w:type="dxa"/>
          <w:trHeight w:val="255"/>
          <w:del w:id="9355"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56" w:author="Stephanie Thompson" w:date="2008-11-17T15:36:00Z"/>
                <w:rFonts w:ascii="Garamond" w:hAnsi="Garamond"/>
                <w:sz w:val="22"/>
                <w:szCs w:val="22"/>
              </w:rPr>
              <w:pPrChange w:id="9357" w:author="Stephanie Thompson" w:date="2008-11-19T11:52:00Z">
                <w:pPr/>
              </w:pPrChange>
            </w:pPr>
            <w:del w:id="9358"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59" w:author="Stephanie Thompson" w:date="2008-11-17T15:36:00Z"/>
                <w:rFonts w:ascii="Garamond" w:hAnsi="Garamond"/>
                <w:sz w:val="22"/>
                <w:szCs w:val="22"/>
              </w:rPr>
              <w:pPrChange w:id="9360" w:author="Stephanie Thompson" w:date="2008-11-19T11:52:00Z">
                <w:pPr/>
              </w:pPrChange>
            </w:pPr>
            <w:del w:id="9361" w:author="Stephanie Thompson" w:date="2008-11-17T15:36:00Z">
              <w:r w:rsidRPr="00EB43F4" w:rsidDel="00E361B9">
                <w:rPr>
                  <w:rFonts w:ascii="Garamond" w:hAnsi="Garamond"/>
                  <w:sz w:val="22"/>
                  <w:szCs w:val="22"/>
                </w:rPr>
                <w:delText>09:45</w:delText>
              </w:r>
            </w:del>
          </w:p>
        </w:tc>
      </w:tr>
    </w:tbl>
    <w:p w:rsidR="009821B1" w:rsidRDefault="009821B1">
      <w:pPr>
        <w:pStyle w:val="BodyText"/>
        <w:tabs>
          <w:tab w:val="left" w:pos="1080"/>
          <w:tab w:val="left" w:pos="1980"/>
          <w:tab w:val="left" w:pos="10076"/>
        </w:tabs>
        <w:rPr>
          <w:del w:id="9362" w:author="Stephanie Thompson" w:date="2008-11-17T15:36:00Z"/>
          <w:rFonts w:ascii="Garamond" w:hAnsi="Garamond"/>
          <w:sz w:val="22"/>
          <w:szCs w:val="22"/>
        </w:rPr>
        <w:pPrChange w:id="9363" w:author="Stephanie Thompson" w:date="2008-11-19T11:52:00Z">
          <w:pPr/>
        </w:pPrChange>
      </w:pPr>
    </w:p>
    <w:p w:rsidR="009821B1" w:rsidRDefault="00BA294B">
      <w:pPr>
        <w:pStyle w:val="BodyText"/>
        <w:tabs>
          <w:tab w:val="left" w:pos="1080"/>
          <w:tab w:val="left" w:pos="1980"/>
          <w:tab w:val="left" w:pos="10076"/>
        </w:tabs>
        <w:rPr>
          <w:del w:id="9364" w:author="Stephanie Thompson" w:date="2008-11-17T15:36:00Z"/>
          <w:rFonts w:ascii="Garamond" w:hAnsi="Garamond"/>
          <w:sz w:val="22"/>
          <w:szCs w:val="22"/>
        </w:rPr>
        <w:pPrChange w:id="9365" w:author="Stephanie Thompson" w:date="2008-11-19T11:52:00Z">
          <w:pPr/>
        </w:pPrChange>
      </w:pPr>
      <w:del w:id="9366"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BA294B" w:rsidRPr="00EB43F4" w:rsidDel="00E361B9">
        <w:trPr>
          <w:gridAfter w:val="4"/>
          <w:wAfter w:w="5680" w:type="dxa"/>
          <w:trHeight w:val="255"/>
          <w:del w:id="9367" w:author="Stephanie Thompson" w:date="2008-11-17T15:36:00Z"/>
        </w:trPr>
        <w:tc>
          <w:tcPr>
            <w:tcW w:w="150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68" w:author="Stephanie Thompson" w:date="2008-11-17T15:36:00Z"/>
                <w:rFonts w:ascii="Garamond" w:hAnsi="Garamond"/>
                <w:sz w:val="22"/>
                <w:szCs w:val="22"/>
              </w:rPr>
              <w:pPrChange w:id="9369" w:author="Stephanie Thompson" w:date="2008-11-19T11:52:00Z">
                <w:pPr/>
              </w:pPrChange>
            </w:pPr>
            <w:del w:id="9370" w:author="Stephanie Thompson" w:date="2008-11-17T15:36:00Z">
              <w:r w:rsidRPr="00EB43F4" w:rsidDel="00E361B9">
                <w:rPr>
                  <w:rFonts w:ascii="Garamond" w:hAnsi="Garamond"/>
                  <w:sz w:val="22"/>
                  <w:szCs w:val="22"/>
                </w:rPr>
                <w:delText>06/03/06</w:delText>
              </w:r>
            </w:del>
          </w:p>
        </w:tc>
        <w:tc>
          <w:tcPr>
            <w:tcW w:w="1420" w:type="dxa"/>
            <w:tcBorders>
              <w:top w:val="nil"/>
              <w:left w:val="nil"/>
              <w:bottom w:val="nil"/>
              <w:right w:val="nil"/>
            </w:tcBorders>
            <w:shd w:val="clear" w:color="auto" w:fill="auto"/>
            <w:noWrap/>
            <w:vAlign w:val="bottom"/>
          </w:tcPr>
          <w:p w:rsidR="009821B1" w:rsidRDefault="00BA294B">
            <w:pPr>
              <w:pStyle w:val="BodyText"/>
              <w:tabs>
                <w:tab w:val="left" w:pos="1080"/>
                <w:tab w:val="left" w:pos="1980"/>
                <w:tab w:val="left" w:pos="10076"/>
              </w:tabs>
              <w:rPr>
                <w:del w:id="9371" w:author="Stephanie Thompson" w:date="2008-11-17T15:36:00Z"/>
                <w:rFonts w:ascii="Garamond" w:hAnsi="Garamond"/>
                <w:sz w:val="22"/>
                <w:szCs w:val="22"/>
              </w:rPr>
              <w:pPrChange w:id="9372" w:author="Stephanie Thompson" w:date="2008-11-19T11:52:00Z">
                <w:pPr/>
              </w:pPrChange>
            </w:pPr>
            <w:del w:id="9373" w:author="Stephanie Thompson" w:date="2008-11-17T15:36:00Z">
              <w:r w:rsidRPr="00EB43F4" w:rsidDel="00E361B9">
                <w:rPr>
                  <w:rFonts w:ascii="Garamond" w:hAnsi="Garamond"/>
                  <w:sz w:val="22"/>
                  <w:szCs w:val="22"/>
                </w:rPr>
                <w:delText>19:45 – 22:00</w:delText>
              </w:r>
            </w:del>
          </w:p>
        </w:tc>
      </w:tr>
      <w:tr w:rsidR="00F32B0A" w:rsidRPr="00EB43F4" w:rsidDel="00E361B9">
        <w:trPr>
          <w:gridAfter w:val="3"/>
          <w:wAfter w:w="4260" w:type="dxa"/>
          <w:trHeight w:val="255"/>
          <w:del w:id="9374"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375" w:author="Stephanie Thompson" w:date="2008-11-17T15:36:00Z"/>
                <w:rFonts w:ascii="Garamond" w:hAnsi="Garamond"/>
                <w:sz w:val="22"/>
                <w:szCs w:val="22"/>
              </w:rPr>
              <w:pPrChange w:id="9376" w:author="Stephanie Thompson" w:date="2008-11-19T11:52:00Z">
                <w:pPr/>
              </w:pPrChange>
            </w:pPr>
            <w:del w:id="9377" w:author="Stephanie Thompson" w:date="2008-11-17T15:36:00Z">
              <w:r w:rsidRPr="00EB43F4" w:rsidDel="00E361B9">
                <w:rPr>
                  <w:rFonts w:ascii="Garamond" w:hAnsi="Garamond"/>
                  <w:sz w:val="22"/>
                  <w:szCs w:val="22"/>
                </w:rPr>
                <w:delText>06/04/06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378" w:author="Stephanie Thompson" w:date="2008-11-17T15:36:00Z"/>
                <w:rFonts w:ascii="Garamond" w:hAnsi="Garamond"/>
                <w:sz w:val="22"/>
                <w:szCs w:val="22"/>
              </w:rPr>
              <w:pPrChange w:id="9379" w:author="Stephanie Thompson" w:date="2008-11-19T11:52:00Z">
                <w:pPr/>
              </w:pPrChange>
            </w:pPr>
            <w:del w:id="9380" w:author="Stephanie Thompson" w:date="2008-11-17T15:36:00Z">
              <w:r w:rsidRPr="00EB43F4" w:rsidDel="00E361B9">
                <w:rPr>
                  <w:rFonts w:ascii="Garamond" w:hAnsi="Garamond"/>
                  <w:sz w:val="22"/>
                  <w:szCs w:val="22"/>
                </w:rPr>
                <w:delText>08:00 – 09:15,</w:delText>
              </w:r>
            </w:del>
          </w:p>
        </w:tc>
        <w:tc>
          <w:tcPr>
            <w:tcW w:w="1420" w:type="dxa"/>
            <w:vAlign w:val="bottom"/>
          </w:tcPr>
          <w:p w:rsidR="009821B1" w:rsidRDefault="00F32B0A">
            <w:pPr>
              <w:pStyle w:val="BodyText"/>
              <w:tabs>
                <w:tab w:val="left" w:pos="1080"/>
                <w:tab w:val="left" w:pos="1980"/>
                <w:tab w:val="left" w:pos="10076"/>
              </w:tabs>
              <w:rPr>
                <w:del w:id="9381" w:author="Stephanie Thompson" w:date="2008-11-17T15:36:00Z"/>
                <w:rFonts w:ascii="Garamond" w:hAnsi="Garamond"/>
                <w:sz w:val="22"/>
                <w:szCs w:val="22"/>
              </w:rPr>
              <w:pPrChange w:id="9382" w:author="Stephanie Thompson" w:date="2008-11-19T11:52:00Z">
                <w:pPr/>
              </w:pPrChange>
            </w:pPr>
            <w:del w:id="9383" w:author="Stephanie Thompson" w:date="2008-11-17T15:36:00Z">
              <w:r w:rsidRPr="00EB43F4" w:rsidDel="00E361B9">
                <w:rPr>
                  <w:rFonts w:ascii="Garamond" w:hAnsi="Garamond"/>
                  <w:sz w:val="22"/>
                  <w:szCs w:val="22"/>
                </w:rPr>
                <w:delText>20:00 – 21:30</w:delText>
              </w:r>
            </w:del>
          </w:p>
        </w:tc>
      </w:tr>
      <w:tr w:rsidR="00F32B0A" w:rsidRPr="00EB43F4" w:rsidDel="00E361B9">
        <w:trPr>
          <w:trHeight w:val="255"/>
          <w:del w:id="9384"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385" w:author="Stephanie Thompson" w:date="2008-11-17T15:36:00Z"/>
                <w:rFonts w:ascii="Garamond" w:hAnsi="Garamond"/>
                <w:sz w:val="22"/>
                <w:szCs w:val="22"/>
              </w:rPr>
              <w:pPrChange w:id="9386" w:author="Stephanie Thompson" w:date="2008-11-19T11:52:00Z">
                <w:pPr/>
              </w:pPrChange>
            </w:pPr>
            <w:del w:id="9387" w:author="Stephanie Thompson" w:date="2008-11-17T15:36:00Z">
              <w:r w:rsidRPr="00EB43F4" w:rsidDel="00E361B9">
                <w:rPr>
                  <w:rFonts w:ascii="Garamond" w:hAnsi="Garamond"/>
                  <w:sz w:val="22"/>
                  <w:szCs w:val="22"/>
                </w:rPr>
                <w:delText>06/10/06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388" w:author="Stephanie Thompson" w:date="2008-11-17T15:36:00Z"/>
                <w:rFonts w:ascii="Garamond" w:hAnsi="Garamond"/>
                <w:sz w:val="22"/>
                <w:szCs w:val="22"/>
              </w:rPr>
              <w:pPrChange w:id="9389" w:author="Stephanie Thompson" w:date="2008-11-19T11:52:00Z">
                <w:pPr/>
              </w:pPrChange>
            </w:pPr>
            <w:del w:id="9390" w:author="Stephanie Thompson" w:date="2008-11-17T15:36:00Z">
              <w:r w:rsidRPr="00EB43F4" w:rsidDel="00E361B9">
                <w:rPr>
                  <w:rFonts w:ascii="Garamond" w:hAnsi="Garamond"/>
                  <w:sz w:val="22"/>
                  <w:szCs w:val="22"/>
                </w:rPr>
                <w:delText>13:00 – 17:00,</w:delText>
              </w:r>
            </w:del>
          </w:p>
        </w:tc>
        <w:tc>
          <w:tcPr>
            <w:tcW w:w="1420" w:type="dxa"/>
            <w:vAlign w:val="bottom"/>
          </w:tcPr>
          <w:p w:rsidR="009821B1" w:rsidRDefault="00F32B0A">
            <w:pPr>
              <w:pStyle w:val="BodyText"/>
              <w:tabs>
                <w:tab w:val="left" w:pos="1080"/>
                <w:tab w:val="left" w:pos="1980"/>
                <w:tab w:val="left" w:pos="10076"/>
              </w:tabs>
              <w:rPr>
                <w:del w:id="9391" w:author="Stephanie Thompson" w:date="2008-11-17T15:36:00Z"/>
                <w:rFonts w:ascii="Garamond" w:hAnsi="Garamond"/>
                <w:sz w:val="22"/>
                <w:szCs w:val="22"/>
              </w:rPr>
              <w:pPrChange w:id="9392" w:author="Stephanie Thompson" w:date="2008-11-19T11:52:00Z">
                <w:pPr/>
              </w:pPrChange>
            </w:pPr>
            <w:del w:id="9393" w:author="Stephanie Thompson" w:date="2008-11-17T15:36:00Z">
              <w:r w:rsidRPr="00EB43F4" w:rsidDel="00E361B9">
                <w:rPr>
                  <w:rFonts w:ascii="Garamond" w:hAnsi="Garamond"/>
                  <w:sz w:val="22"/>
                  <w:szCs w:val="22"/>
                </w:rPr>
                <w:delText>21:30 to</w:delText>
              </w:r>
            </w:del>
          </w:p>
        </w:tc>
        <w:tc>
          <w:tcPr>
            <w:tcW w:w="1420" w:type="dxa"/>
            <w:vAlign w:val="bottom"/>
          </w:tcPr>
          <w:p w:rsidR="009821B1" w:rsidRDefault="00F32B0A">
            <w:pPr>
              <w:pStyle w:val="BodyText"/>
              <w:tabs>
                <w:tab w:val="left" w:pos="1080"/>
                <w:tab w:val="left" w:pos="1980"/>
                <w:tab w:val="left" w:pos="10076"/>
              </w:tabs>
              <w:rPr>
                <w:del w:id="9394" w:author="Stephanie Thompson" w:date="2008-11-17T15:36:00Z"/>
                <w:rFonts w:ascii="Garamond" w:hAnsi="Garamond"/>
                <w:sz w:val="22"/>
                <w:szCs w:val="22"/>
              </w:rPr>
              <w:pPrChange w:id="9395" w:author="Stephanie Thompson" w:date="2008-11-19T11:52:00Z">
                <w:pPr/>
              </w:pPrChange>
            </w:pPr>
            <w:del w:id="9396" w:author="Stephanie Thompson" w:date="2008-11-17T15:36:00Z">
              <w:r w:rsidRPr="00EB43F4" w:rsidDel="00E361B9">
                <w:rPr>
                  <w:rFonts w:ascii="Garamond" w:hAnsi="Garamond"/>
                  <w:sz w:val="22"/>
                  <w:szCs w:val="22"/>
                </w:rPr>
                <w:delText>06/11/06</w:delText>
              </w:r>
            </w:del>
          </w:p>
        </w:tc>
        <w:tc>
          <w:tcPr>
            <w:tcW w:w="1420" w:type="dxa"/>
            <w:vAlign w:val="bottom"/>
          </w:tcPr>
          <w:p w:rsidR="009821B1" w:rsidRDefault="00F32B0A">
            <w:pPr>
              <w:pStyle w:val="BodyText"/>
              <w:tabs>
                <w:tab w:val="left" w:pos="1080"/>
                <w:tab w:val="left" w:pos="1980"/>
                <w:tab w:val="left" w:pos="10076"/>
              </w:tabs>
              <w:rPr>
                <w:del w:id="9397" w:author="Stephanie Thompson" w:date="2008-11-17T15:36:00Z"/>
                <w:rFonts w:ascii="Garamond" w:hAnsi="Garamond"/>
                <w:sz w:val="22"/>
                <w:szCs w:val="22"/>
              </w:rPr>
              <w:pPrChange w:id="9398" w:author="Stephanie Thompson" w:date="2008-11-19T11:52:00Z">
                <w:pPr/>
              </w:pPrChange>
            </w:pPr>
            <w:del w:id="9399" w:author="Stephanie Thompson" w:date="2008-11-17T15:36:00Z">
              <w:r w:rsidRPr="00EB43F4" w:rsidDel="00E361B9">
                <w:rPr>
                  <w:rFonts w:ascii="Garamond" w:hAnsi="Garamond"/>
                  <w:sz w:val="22"/>
                  <w:szCs w:val="22"/>
                </w:rPr>
                <w:delText>02:45,</w:delText>
              </w:r>
            </w:del>
          </w:p>
        </w:tc>
        <w:tc>
          <w:tcPr>
            <w:tcW w:w="1420" w:type="dxa"/>
            <w:vAlign w:val="bottom"/>
          </w:tcPr>
          <w:p w:rsidR="009821B1" w:rsidRDefault="00F32B0A">
            <w:pPr>
              <w:pStyle w:val="BodyText"/>
              <w:tabs>
                <w:tab w:val="left" w:pos="1080"/>
                <w:tab w:val="left" w:pos="1980"/>
                <w:tab w:val="left" w:pos="10076"/>
              </w:tabs>
              <w:rPr>
                <w:del w:id="9400" w:author="Stephanie Thompson" w:date="2008-11-17T15:36:00Z"/>
                <w:rFonts w:ascii="Garamond" w:hAnsi="Garamond"/>
                <w:sz w:val="22"/>
                <w:szCs w:val="22"/>
              </w:rPr>
              <w:pPrChange w:id="9401" w:author="Stephanie Thompson" w:date="2008-11-19T11:52:00Z">
                <w:pPr/>
              </w:pPrChange>
            </w:pPr>
            <w:del w:id="9402" w:author="Stephanie Thompson" w:date="2008-11-17T15:36:00Z">
              <w:r w:rsidRPr="00EB43F4" w:rsidDel="00E361B9">
                <w:rPr>
                  <w:rFonts w:ascii="Garamond" w:hAnsi="Garamond"/>
                  <w:sz w:val="22"/>
                  <w:szCs w:val="22"/>
                </w:rPr>
                <w:delText>13:15 – 17:45</w:delText>
              </w:r>
            </w:del>
          </w:p>
        </w:tc>
      </w:tr>
      <w:tr w:rsidR="00F32B0A" w:rsidRPr="00EB43F4" w:rsidDel="00E361B9">
        <w:trPr>
          <w:gridAfter w:val="1"/>
          <w:wAfter w:w="1420" w:type="dxa"/>
          <w:trHeight w:val="255"/>
          <w:del w:id="9403"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04" w:author="Stephanie Thompson" w:date="2008-11-17T15:36:00Z"/>
                <w:rFonts w:ascii="Garamond" w:hAnsi="Garamond"/>
                <w:sz w:val="22"/>
                <w:szCs w:val="22"/>
              </w:rPr>
              <w:pPrChange w:id="9405" w:author="Stephanie Thompson" w:date="2008-11-19T11:52:00Z">
                <w:pPr/>
              </w:pPrChange>
            </w:pPr>
            <w:del w:id="9406"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07" w:author="Stephanie Thompson" w:date="2008-11-17T15:36:00Z"/>
                <w:rFonts w:ascii="Garamond" w:hAnsi="Garamond"/>
                <w:sz w:val="22"/>
                <w:szCs w:val="22"/>
              </w:rPr>
              <w:pPrChange w:id="9408" w:author="Stephanie Thompson" w:date="2008-11-19T11:52:00Z">
                <w:pPr/>
              </w:pPrChange>
            </w:pPr>
            <w:del w:id="9409"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F32B0A">
            <w:pPr>
              <w:pStyle w:val="BodyText"/>
              <w:tabs>
                <w:tab w:val="left" w:pos="1080"/>
                <w:tab w:val="left" w:pos="1980"/>
                <w:tab w:val="left" w:pos="10076"/>
              </w:tabs>
              <w:rPr>
                <w:del w:id="9410" w:author="Stephanie Thompson" w:date="2008-11-17T15:36:00Z"/>
                <w:rFonts w:ascii="Garamond" w:hAnsi="Garamond"/>
                <w:sz w:val="22"/>
                <w:szCs w:val="22"/>
              </w:rPr>
              <w:pPrChange w:id="9411" w:author="Stephanie Thompson" w:date="2008-11-19T11:52:00Z">
                <w:pPr/>
              </w:pPrChange>
            </w:pPr>
            <w:del w:id="9412" w:author="Stephanie Thompson" w:date="2008-11-17T15:36:00Z">
              <w:r w:rsidRPr="00EB43F4" w:rsidDel="00E361B9">
                <w:rPr>
                  <w:rFonts w:ascii="Garamond" w:hAnsi="Garamond"/>
                  <w:sz w:val="22"/>
                  <w:szCs w:val="22"/>
                </w:rPr>
                <w:delText>06/12/06</w:delText>
              </w:r>
            </w:del>
          </w:p>
        </w:tc>
        <w:tc>
          <w:tcPr>
            <w:tcW w:w="1420" w:type="dxa"/>
            <w:vAlign w:val="bottom"/>
          </w:tcPr>
          <w:p w:rsidR="009821B1" w:rsidRDefault="00F32B0A">
            <w:pPr>
              <w:pStyle w:val="BodyText"/>
              <w:tabs>
                <w:tab w:val="left" w:pos="1080"/>
                <w:tab w:val="left" w:pos="1980"/>
                <w:tab w:val="left" w:pos="10076"/>
              </w:tabs>
              <w:rPr>
                <w:del w:id="9413" w:author="Stephanie Thompson" w:date="2008-11-17T15:36:00Z"/>
                <w:rFonts w:ascii="Garamond" w:hAnsi="Garamond"/>
                <w:sz w:val="22"/>
                <w:szCs w:val="22"/>
              </w:rPr>
              <w:pPrChange w:id="9414" w:author="Stephanie Thompson" w:date="2008-11-19T11:52:00Z">
                <w:pPr/>
              </w:pPrChange>
            </w:pPr>
            <w:del w:id="9415" w:author="Stephanie Thompson" w:date="2008-11-17T15:36:00Z">
              <w:r w:rsidRPr="00EB43F4" w:rsidDel="00E361B9">
                <w:rPr>
                  <w:rFonts w:ascii="Garamond" w:hAnsi="Garamond"/>
                  <w:sz w:val="22"/>
                  <w:szCs w:val="22"/>
                </w:rPr>
                <w:delText>03:15,</w:delText>
              </w:r>
            </w:del>
          </w:p>
        </w:tc>
        <w:tc>
          <w:tcPr>
            <w:tcW w:w="1420" w:type="dxa"/>
            <w:vAlign w:val="bottom"/>
          </w:tcPr>
          <w:p w:rsidR="009821B1" w:rsidRDefault="00F32B0A">
            <w:pPr>
              <w:pStyle w:val="BodyText"/>
              <w:tabs>
                <w:tab w:val="left" w:pos="1080"/>
                <w:tab w:val="left" w:pos="1980"/>
                <w:tab w:val="left" w:pos="10076"/>
              </w:tabs>
              <w:rPr>
                <w:del w:id="9416" w:author="Stephanie Thompson" w:date="2008-11-17T15:36:00Z"/>
                <w:rFonts w:ascii="Garamond" w:hAnsi="Garamond"/>
                <w:sz w:val="22"/>
                <w:szCs w:val="22"/>
              </w:rPr>
              <w:pPrChange w:id="9417" w:author="Stephanie Thompson" w:date="2008-11-19T11:52:00Z">
                <w:pPr/>
              </w:pPrChange>
            </w:pPr>
            <w:del w:id="9418" w:author="Stephanie Thompson" w:date="2008-11-17T15:36:00Z">
              <w:r w:rsidRPr="00EB43F4" w:rsidDel="00E361B9">
                <w:rPr>
                  <w:rFonts w:ascii="Garamond" w:hAnsi="Garamond"/>
                  <w:sz w:val="22"/>
                  <w:szCs w:val="22"/>
                </w:rPr>
                <w:delText>14:30 – 17:00</w:delText>
              </w:r>
            </w:del>
          </w:p>
        </w:tc>
      </w:tr>
      <w:tr w:rsidR="00F32B0A" w:rsidRPr="00EB43F4" w:rsidDel="00E361B9">
        <w:trPr>
          <w:gridAfter w:val="3"/>
          <w:wAfter w:w="4260" w:type="dxa"/>
          <w:trHeight w:val="255"/>
          <w:del w:id="9419"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20" w:author="Stephanie Thompson" w:date="2008-11-17T15:36:00Z"/>
                <w:rFonts w:ascii="Garamond" w:hAnsi="Garamond"/>
                <w:sz w:val="22"/>
                <w:szCs w:val="22"/>
              </w:rPr>
              <w:pPrChange w:id="9421" w:author="Stephanie Thompson" w:date="2008-11-19T11:52:00Z">
                <w:pPr/>
              </w:pPrChange>
            </w:pPr>
            <w:del w:id="9422"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23" w:author="Stephanie Thompson" w:date="2008-11-17T15:36:00Z"/>
                <w:rFonts w:ascii="Garamond" w:hAnsi="Garamond"/>
                <w:sz w:val="22"/>
                <w:szCs w:val="22"/>
              </w:rPr>
              <w:pPrChange w:id="9424" w:author="Stephanie Thompson" w:date="2008-11-19T11:52:00Z">
                <w:pPr/>
              </w:pPrChange>
            </w:pPr>
            <w:del w:id="9425" w:author="Stephanie Thompson" w:date="2008-11-17T15:36:00Z">
              <w:r w:rsidRPr="00EB43F4" w:rsidDel="00E361B9">
                <w:rPr>
                  <w:rFonts w:ascii="Garamond" w:hAnsi="Garamond"/>
                  <w:sz w:val="22"/>
                  <w:szCs w:val="22"/>
                </w:rPr>
                <w:delText>02:30 – 03:15,</w:delText>
              </w:r>
            </w:del>
          </w:p>
        </w:tc>
        <w:tc>
          <w:tcPr>
            <w:tcW w:w="1420" w:type="dxa"/>
            <w:vAlign w:val="bottom"/>
          </w:tcPr>
          <w:p w:rsidR="009821B1" w:rsidRDefault="00F32B0A">
            <w:pPr>
              <w:pStyle w:val="BodyText"/>
              <w:tabs>
                <w:tab w:val="left" w:pos="1080"/>
                <w:tab w:val="left" w:pos="1980"/>
                <w:tab w:val="left" w:pos="10076"/>
              </w:tabs>
              <w:rPr>
                <w:del w:id="9426" w:author="Stephanie Thompson" w:date="2008-11-17T15:36:00Z"/>
                <w:rFonts w:ascii="Garamond" w:hAnsi="Garamond"/>
                <w:sz w:val="22"/>
                <w:szCs w:val="22"/>
              </w:rPr>
              <w:pPrChange w:id="9427" w:author="Stephanie Thompson" w:date="2008-11-19T11:52:00Z">
                <w:pPr/>
              </w:pPrChange>
            </w:pPr>
            <w:del w:id="9428" w:author="Stephanie Thompson" w:date="2008-11-17T15:36:00Z">
              <w:r w:rsidRPr="00EB43F4" w:rsidDel="00E361B9">
                <w:rPr>
                  <w:rFonts w:ascii="Garamond" w:hAnsi="Garamond"/>
                  <w:sz w:val="22"/>
                  <w:szCs w:val="22"/>
                </w:rPr>
                <w:delText>16:15 – 17:15</w:delText>
              </w:r>
            </w:del>
          </w:p>
        </w:tc>
      </w:tr>
      <w:tr w:rsidR="00F32B0A" w:rsidRPr="00EB43F4" w:rsidDel="00E361B9">
        <w:trPr>
          <w:gridAfter w:val="4"/>
          <w:wAfter w:w="5680" w:type="dxa"/>
          <w:trHeight w:val="255"/>
          <w:del w:id="9429"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30" w:author="Stephanie Thompson" w:date="2008-11-17T15:36:00Z"/>
                <w:rFonts w:ascii="Garamond" w:hAnsi="Garamond"/>
                <w:sz w:val="22"/>
                <w:szCs w:val="22"/>
              </w:rPr>
              <w:pPrChange w:id="9431" w:author="Stephanie Thompson" w:date="2008-11-19T11:52:00Z">
                <w:pPr/>
              </w:pPrChange>
            </w:pPr>
            <w:del w:id="9432"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33" w:author="Stephanie Thompson" w:date="2008-11-17T15:36:00Z"/>
                <w:rFonts w:ascii="Garamond" w:hAnsi="Garamond"/>
                <w:sz w:val="22"/>
                <w:szCs w:val="22"/>
              </w:rPr>
              <w:pPrChange w:id="9434" w:author="Stephanie Thompson" w:date="2008-11-19T11:52:00Z">
                <w:pPr/>
              </w:pPrChange>
            </w:pPr>
            <w:del w:id="9435" w:author="Stephanie Thompson" w:date="2008-11-17T15:36:00Z">
              <w:r w:rsidRPr="00EB43F4" w:rsidDel="00E361B9">
                <w:rPr>
                  <w:rFonts w:ascii="Garamond" w:hAnsi="Garamond"/>
                  <w:sz w:val="22"/>
                  <w:szCs w:val="22"/>
                </w:rPr>
                <w:delText>03:30 – 04:15</w:delText>
              </w:r>
            </w:del>
          </w:p>
        </w:tc>
      </w:tr>
      <w:tr w:rsidR="00F32B0A" w:rsidRPr="00EB43F4" w:rsidDel="00E361B9">
        <w:trPr>
          <w:gridAfter w:val="3"/>
          <w:wAfter w:w="4260" w:type="dxa"/>
          <w:trHeight w:val="255"/>
          <w:del w:id="9436"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37" w:author="Stephanie Thompson" w:date="2008-11-17T15:36:00Z"/>
                <w:rFonts w:ascii="Garamond" w:hAnsi="Garamond"/>
                <w:sz w:val="22"/>
                <w:szCs w:val="22"/>
              </w:rPr>
              <w:pPrChange w:id="9438" w:author="Stephanie Thompson" w:date="2008-11-19T11:52:00Z">
                <w:pPr/>
              </w:pPrChange>
            </w:pPr>
            <w:del w:id="9439"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40" w:author="Stephanie Thompson" w:date="2008-11-17T15:36:00Z"/>
                <w:rFonts w:ascii="Garamond" w:hAnsi="Garamond"/>
                <w:sz w:val="22"/>
                <w:szCs w:val="22"/>
              </w:rPr>
              <w:pPrChange w:id="9441" w:author="Stephanie Thompson" w:date="2008-11-19T11:52:00Z">
                <w:pPr/>
              </w:pPrChange>
            </w:pPr>
            <w:del w:id="9442" w:author="Stephanie Thompson" w:date="2008-11-17T15:36:00Z">
              <w:r w:rsidRPr="00EB43F4" w:rsidDel="00E361B9">
                <w:rPr>
                  <w:rFonts w:ascii="Garamond" w:hAnsi="Garamond"/>
                  <w:sz w:val="22"/>
                  <w:szCs w:val="22"/>
                </w:rPr>
                <w:delText>03:30 – 05:15,</w:delText>
              </w:r>
            </w:del>
          </w:p>
        </w:tc>
        <w:tc>
          <w:tcPr>
            <w:tcW w:w="1420" w:type="dxa"/>
            <w:vAlign w:val="bottom"/>
          </w:tcPr>
          <w:p w:rsidR="009821B1" w:rsidRDefault="00F32B0A">
            <w:pPr>
              <w:pStyle w:val="BodyText"/>
              <w:tabs>
                <w:tab w:val="left" w:pos="1080"/>
                <w:tab w:val="left" w:pos="1980"/>
                <w:tab w:val="left" w:pos="10076"/>
              </w:tabs>
              <w:rPr>
                <w:del w:id="9443" w:author="Stephanie Thompson" w:date="2008-11-17T15:36:00Z"/>
                <w:rFonts w:ascii="Garamond" w:hAnsi="Garamond"/>
                <w:sz w:val="22"/>
                <w:szCs w:val="22"/>
              </w:rPr>
              <w:pPrChange w:id="9444" w:author="Stephanie Thompson" w:date="2008-11-19T11:52:00Z">
                <w:pPr/>
              </w:pPrChange>
            </w:pPr>
            <w:del w:id="9445" w:author="Stephanie Thompson" w:date="2008-11-17T15:36:00Z">
              <w:r w:rsidRPr="00EB43F4" w:rsidDel="00E361B9">
                <w:rPr>
                  <w:rFonts w:ascii="Garamond" w:hAnsi="Garamond"/>
                  <w:sz w:val="22"/>
                  <w:szCs w:val="22"/>
                </w:rPr>
                <w:delText>17:15 – 19:00</w:delText>
              </w:r>
            </w:del>
          </w:p>
        </w:tc>
      </w:tr>
      <w:tr w:rsidR="00F32B0A" w:rsidRPr="00EB43F4" w:rsidDel="00E361B9">
        <w:trPr>
          <w:gridAfter w:val="4"/>
          <w:wAfter w:w="5680" w:type="dxa"/>
          <w:trHeight w:val="255"/>
          <w:del w:id="9446"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47" w:author="Stephanie Thompson" w:date="2008-11-17T15:36:00Z"/>
                <w:rFonts w:ascii="Garamond" w:hAnsi="Garamond"/>
                <w:sz w:val="22"/>
                <w:szCs w:val="22"/>
              </w:rPr>
              <w:pPrChange w:id="9448" w:author="Stephanie Thompson" w:date="2008-11-19T11:52:00Z">
                <w:pPr/>
              </w:pPrChange>
            </w:pPr>
            <w:del w:id="9449"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50" w:author="Stephanie Thompson" w:date="2008-11-17T15:36:00Z"/>
                <w:rFonts w:ascii="Garamond" w:hAnsi="Garamond"/>
                <w:sz w:val="22"/>
                <w:szCs w:val="22"/>
              </w:rPr>
              <w:pPrChange w:id="9451" w:author="Stephanie Thompson" w:date="2008-11-19T11:52:00Z">
                <w:pPr/>
              </w:pPrChange>
            </w:pPr>
            <w:del w:id="9452" w:author="Stephanie Thompson" w:date="2008-11-17T15:36:00Z">
              <w:r w:rsidRPr="00EB43F4" w:rsidDel="00E361B9">
                <w:rPr>
                  <w:rFonts w:ascii="Garamond" w:hAnsi="Garamond"/>
                  <w:sz w:val="22"/>
                  <w:szCs w:val="22"/>
                </w:rPr>
                <w:delText>04:45 – 06:30</w:delText>
              </w:r>
            </w:del>
          </w:p>
        </w:tc>
      </w:tr>
      <w:tr w:rsidR="00F32B0A" w:rsidRPr="00EB43F4" w:rsidDel="00E361B9">
        <w:trPr>
          <w:gridAfter w:val="4"/>
          <w:wAfter w:w="5680" w:type="dxa"/>
          <w:trHeight w:val="255"/>
          <w:del w:id="9453" w:author="Stephanie Thompson" w:date="2008-11-17T15:36:00Z"/>
        </w:trPr>
        <w:tc>
          <w:tcPr>
            <w:tcW w:w="150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54" w:author="Stephanie Thompson" w:date="2008-11-17T15:36:00Z"/>
                <w:rFonts w:ascii="Garamond" w:hAnsi="Garamond"/>
                <w:sz w:val="22"/>
                <w:szCs w:val="22"/>
              </w:rPr>
              <w:pPrChange w:id="9455" w:author="Stephanie Thompson" w:date="2008-11-19T11:52:00Z">
                <w:pPr/>
              </w:pPrChange>
            </w:pPr>
            <w:del w:id="9456"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9821B1" w:rsidRDefault="00F32B0A">
            <w:pPr>
              <w:pStyle w:val="BodyText"/>
              <w:tabs>
                <w:tab w:val="left" w:pos="1080"/>
                <w:tab w:val="left" w:pos="1980"/>
                <w:tab w:val="left" w:pos="10076"/>
              </w:tabs>
              <w:rPr>
                <w:del w:id="9457" w:author="Stephanie Thompson" w:date="2008-11-17T15:36:00Z"/>
                <w:rFonts w:ascii="Garamond" w:hAnsi="Garamond"/>
                <w:sz w:val="22"/>
                <w:szCs w:val="22"/>
              </w:rPr>
              <w:pPrChange w:id="9458" w:author="Stephanie Thompson" w:date="2008-11-19T11:52:00Z">
                <w:pPr/>
              </w:pPrChange>
            </w:pPr>
            <w:del w:id="9459" w:author="Stephanie Thompson" w:date="2008-11-17T15:36:00Z">
              <w:r w:rsidRPr="00EB43F4" w:rsidDel="00E361B9">
                <w:rPr>
                  <w:rFonts w:ascii="Garamond" w:hAnsi="Garamond"/>
                  <w:sz w:val="22"/>
                  <w:szCs w:val="22"/>
                </w:rPr>
                <w:delText>20:00 – 21:00</w:delText>
              </w:r>
            </w:del>
          </w:p>
        </w:tc>
      </w:tr>
    </w:tbl>
    <w:p w:rsidR="009821B1" w:rsidRDefault="00AF1D14">
      <w:pPr>
        <w:pStyle w:val="BodyText"/>
        <w:tabs>
          <w:tab w:val="left" w:pos="1080"/>
          <w:tab w:val="left" w:pos="1980"/>
          <w:tab w:val="left" w:pos="10076"/>
        </w:tabs>
        <w:rPr>
          <w:del w:id="9460" w:author="Stephanie Thompson" w:date="2008-11-17T15:36:00Z"/>
          <w:rFonts w:ascii="Garamond" w:hAnsi="Garamond"/>
          <w:sz w:val="22"/>
          <w:szCs w:val="22"/>
        </w:rPr>
        <w:pPrChange w:id="9461" w:author="Stephanie Thompson" w:date="2008-11-19T11:52:00Z">
          <w:pPr/>
        </w:pPrChange>
      </w:pPr>
      <w:del w:id="9462" w:author="Stephanie Thompson" w:date="2008-11-17T15:36:00Z">
        <w:r w:rsidRPr="00EB43F4" w:rsidDel="00E361B9">
          <w:rPr>
            <w:rFonts w:ascii="Garamond" w:hAnsi="Garamond"/>
            <w:sz w:val="22"/>
            <w:szCs w:val="22"/>
          </w:rPr>
          <w:delText xml:space="preserve"> </w:delText>
        </w:r>
      </w:del>
    </w:p>
    <w:p w:rsidR="009821B1" w:rsidRDefault="00AF1D14">
      <w:pPr>
        <w:pStyle w:val="BodyText"/>
        <w:tabs>
          <w:tab w:val="left" w:pos="1080"/>
          <w:tab w:val="left" w:pos="1980"/>
          <w:tab w:val="left" w:pos="10076"/>
        </w:tabs>
        <w:rPr>
          <w:del w:id="9463" w:author="Stephanie Thompson" w:date="2008-11-17T15:36:00Z"/>
          <w:rFonts w:ascii="Garamond" w:hAnsi="Garamond"/>
          <w:sz w:val="22"/>
          <w:szCs w:val="22"/>
        </w:rPr>
        <w:pPrChange w:id="9464" w:author="Stephanie Thompson" w:date="2008-11-19T11:52:00Z">
          <w:pPr/>
        </w:pPrChange>
      </w:pPr>
      <w:del w:id="9465" w:author="Stephanie Thompson" w:date="2008-11-17T15:36:00Z">
        <w:r w:rsidRPr="00EB43F4" w:rsidDel="00E361B9">
          <w:rPr>
            <w:rFonts w:ascii="Garamond" w:hAnsi="Garamond"/>
            <w:sz w:val="22"/>
            <w:szCs w:val="22"/>
          </w:rPr>
          <w:lastRenderedPageBreak/>
          <w:delText>Water temperature values deleted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9466"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67" w:author="Stephanie Thompson" w:date="2008-11-17T15:36:00Z"/>
                <w:rFonts w:ascii="Garamond" w:hAnsi="Garamond"/>
                <w:sz w:val="22"/>
                <w:szCs w:val="22"/>
              </w:rPr>
              <w:pPrChange w:id="9468" w:author="Stephanie Thompson" w:date="2008-11-19T11:52:00Z">
                <w:pPr/>
              </w:pPrChange>
            </w:pPr>
            <w:del w:id="9469"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70" w:author="Stephanie Thompson" w:date="2008-11-17T15:36:00Z"/>
                <w:rFonts w:ascii="Garamond" w:hAnsi="Garamond"/>
                <w:sz w:val="22"/>
                <w:szCs w:val="22"/>
              </w:rPr>
              <w:pPrChange w:id="9471" w:author="Stephanie Thompson" w:date="2008-11-19T11:52:00Z">
                <w:pPr/>
              </w:pPrChange>
            </w:pPr>
            <w:del w:id="9472" w:author="Stephanie Thompson" w:date="2008-11-17T15:36:00Z">
              <w:r w:rsidRPr="00EB43F4" w:rsidDel="00E361B9">
                <w:rPr>
                  <w:rFonts w:ascii="Garamond" w:hAnsi="Garamond"/>
                  <w:sz w:val="22"/>
                  <w:szCs w:val="22"/>
                </w:rPr>
                <w:delText>14:15 – 16:45</w:delText>
              </w:r>
            </w:del>
          </w:p>
        </w:tc>
      </w:tr>
    </w:tbl>
    <w:p w:rsidR="009821B1" w:rsidRDefault="009821B1">
      <w:pPr>
        <w:pStyle w:val="BodyText"/>
        <w:tabs>
          <w:tab w:val="left" w:pos="1080"/>
          <w:tab w:val="left" w:pos="1980"/>
          <w:tab w:val="left" w:pos="10076"/>
        </w:tabs>
        <w:rPr>
          <w:del w:id="9473" w:author="Stephanie Thompson" w:date="2008-11-17T15:36:00Z"/>
          <w:rFonts w:ascii="Garamond" w:hAnsi="Garamond"/>
          <w:sz w:val="22"/>
          <w:szCs w:val="22"/>
        </w:rPr>
        <w:pPrChange w:id="9474" w:author="Stephanie Thompson" w:date="2008-11-19T11:52:00Z">
          <w:pPr/>
        </w:pPrChange>
      </w:pPr>
    </w:p>
    <w:p w:rsidR="009821B1" w:rsidRDefault="00AF1D14">
      <w:pPr>
        <w:pStyle w:val="BodyText"/>
        <w:tabs>
          <w:tab w:val="left" w:pos="1080"/>
          <w:tab w:val="left" w:pos="1980"/>
          <w:tab w:val="left" w:pos="10076"/>
        </w:tabs>
        <w:rPr>
          <w:del w:id="9475" w:author="Stephanie Thompson" w:date="2008-11-17T15:36:00Z"/>
          <w:rFonts w:ascii="Garamond" w:hAnsi="Garamond"/>
          <w:sz w:val="22"/>
          <w:szCs w:val="22"/>
        </w:rPr>
        <w:pPrChange w:id="9476" w:author="Stephanie Thompson" w:date="2008-11-19T11:52:00Z">
          <w:pPr/>
        </w:pPrChange>
      </w:pPr>
      <w:del w:id="947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AF1D14" w:rsidRPr="00EB43F4" w:rsidDel="00E361B9">
        <w:trPr>
          <w:trHeight w:val="255"/>
          <w:del w:id="9478"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79" w:author="Stephanie Thompson" w:date="2008-11-17T15:36:00Z"/>
                <w:rFonts w:ascii="Garamond" w:hAnsi="Garamond"/>
                <w:sz w:val="22"/>
                <w:szCs w:val="22"/>
              </w:rPr>
              <w:pPrChange w:id="9480" w:author="Stephanie Thompson" w:date="2008-11-19T11:52:00Z">
                <w:pPr/>
              </w:pPrChange>
            </w:pPr>
            <w:del w:id="9481"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82" w:author="Stephanie Thompson" w:date="2008-11-17T15:36:00Z"/>
                <w:rFonts w:ascii="Garamond" w:hAnsi="Garamond"/>
                <w:sz w:val="22"/>
                <w:szCs w:val="22"/>
              </w:rPr>
              <w:pPrChange w:id="9483" w:author="Stephanie Thompson" w:date="2008-11-19T11:52:00Z">
                <w:pPr/>
              </w:pPrChange>
            </w:pPr>
            <w:del w:id="9484" w:author="Stephanie Thompson" w:date="2008-11-17T15:36:00Z">
              <w:r w:rsidRPr="00EB43F4" w:rsidDel="00E361B9">
                <w:rPr>
                  <w:rFonts w:ascii="Garamond" w:hAnsi="Garamond"/>
                  <w:sz w:val="22"/>
                  <w:szCs w:val="22"/>
                </w:rPr>
                <w:delText>14:45 – 18:45</w:delText>
              </w:r>
            </w:del>
          </w:p>
        </w:tc>
      </w:tr>
    </w:tbl>
    <w:p w:rsidR="009821B1" w:rsidRDefault="009821B1">
      <w:pPr>
        <w:pStyle w:val="BodyText"/>
        <w:tabs>
          <w:tab w:val="left" w:pos="1080"/>
          <w:tab w:val="left" w:pos="1980"/>
          <w:tab w:val="left" w:pos="10076"/>
        </w:tabs>
        <w:rPr>
          <w:del w:id="9485" w:author="Stephanie Thompson" w:date="2008-11-17T15:36:00Z"/>
          <w:rFonts w:ascii="Garamond" w:hAnsi="Garamond"/>
          <w:sz w:val="22"/>
          <w:szCs w:val="22"/>
        </w:rPr>
        <w:pPrChange w:id="9486" w:author="Stephanie Thompson" w:date="2008-11-19T11:52:00Z">
          <w:pPr/>
        </w:pPrChange>
      </w:pPr>
    </w:p>
    <w:p w:rsidR="009821B1" w:rsidRDefault="00AF1D14">
      <w:pPr>
        <w:pStyle w:val="BodyText"/>
        <w:tabs>
          <w:tab w:val="left" w:pos="1080"/>
          <w:tab w:val="left" w:pos="1980"/>
          <w:tab w:val="left" w:pos="10076"/>
        </w:tabs>
        <w:rPr>
          <w:del w:id="9487" w:author="Stephanie Thompson" w:date="2008-11-17T15:36:00Z"/>
          <w:rFonts w:ascii="Garamond" w:hAnsi="Garamond"/>
          <w:sz w:val="22"/>
          <w:szCs w:val="22"/>
        </w:rPr>
        <w:pPrChange w:id="9488" w:author="Stephanie Thompson" w:date="2008-11-19T11:52:00Z">
          <w:pPr/>
        </w:pPrChange>
      </w:pPr>
      <w:del w:id="948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AF1D14" w:rsidRPr="00EB43F4" w:rsidDel="00E361B9">
        <w:trPr>
          <w:trHeight w:val="255"/>
          <w:del w:id="9490"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91" w:author="Stephanie Thompson" w:date="2008-11-17T15:36:00Z"/>
                <w:rFonts w:ascii="Garamond" w:hAnsi="Garamond"/>
                <w:sz w:val="22"/>
                <w:szCs w:val="22"/>
              </w:rPr>
              <w:pPrChange w:id="9492" w:author="Stephanie Thompson" w:date="2008-11-19T11:52:00Z">
                <w:pPr/>
              </w:pPrChange>
            </w:pPr>
            <w:del w:id="9493"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94" w:author="Stephanie Thompson" w:date="2008-11-17T15:36:00Z"/>
                <w:rFonts w:ascii="Garamond" w:hAnsi="Garamond"/>
                <w:sz w:val="22"/>
                <w:szCs w:val="22"/>
              </w:rPr>
              <w:pPrChange w:id="9495" w:author="Stephanie Thompson" w:date="2008-11-19T11:52:00Z">
                <w:pPr/>
              </w:pPrChange>
            </w:pPr>
            <w:del w:id="9496" w:author="Stephanie Thompson" w:date="2008-11-17T15:36:00Z">
              <w:r w:rsidRPr="00EB43F4" w:rsidDel="00E361B9">
                <w:rPr>
                  <w:rFonts w:ascii="Garamond" w:hAnsi="Garamond"/>
                  <w:sz w:val="22"/>
                  <w:szCs w:val="22"/>
                </w:rPr>
                <w:delText>15:15 – 15:45</w:delText>
              </w:r>
            </w:del>
          </w:p>
        </w:tc>
      </w:tr>
      <w:tr w:rsidR="00AF1D14" w:rsidRPr="00EB43F4" w:rsidDel="00E361B9">
        <w:trPr>
          <w:trHeight w:val="255"/>
          <w:del w:id="9497"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498" w:author="Stephanie Thompson" w:date="2008-11-17T15:36:00Z"/>
                <w:rFonts w:ascii="Garamond" w:hAnsi="Garamond"/>
                <w:sz w:val="22"/>
                <w:szCs w:val="22"/>
              </w:rPr>
              <w:pPrChange w:id="9499" w:author="Stephanie Thompson" w:date="2008-11-19T11:52:00Z">
                <w:pPr/>
              </w:pPrChange>
            </w:pPr>
            <w:del w:id="9500"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01" w:author="Stephanie Thompson" w:date="2008-11-17T15:36:00Z"/>
                <w:rFonts w:ascii="Garamond" w:hAnsi="Garamond"/>
                <w:sz w:val="22"/>
                <w:szCs w:val="22"/>
              </w:rPr>
              <w:pPrChange w:id="9502" w:author="Stephanie Thompson" w:date="2008-11-19T11:52:00Z">
                <w:pPr/>
              </w:pPrChange>
            </w:pPr>
            <w:del w:id="9503" w:author="Stephanie Thompson" w:date="2008-11-17T15:36:00Z">
              <w:r w:rsidRPr="00EB43F4" w:rsidDel="00E361B9">
                <w:rPr>
                  <w:rFonts w:ascii="Garamond" w:hAnsi="Garamond"/>
                  <w:sz w:val="22"/>
                  <w:szCs w:val="22"/>
                </w:rPr>
                <w:delText>18:15 – 19:45</w:delText>
              </w:r>
            </w:del>
          </w:p>
        </w:tc>
      </w:tr>
      <w:tr w:rsidR="00AF1D14" w:rsidRPr="00EB43F4" w:rsidDel="00E361B9">
        <w:trPr>
          <w:trHeight w:val="255"/>
          <w:del w:id="9504"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05" w:author="Stephanie Thompson" w:date="2008-11-17T15:36:00Z"/>
                <w:rFonts w:ascii="Garamond" w:hAnsi="Garamond"/>
                <w:sz w:val="22"/>
                <w:szCs w:val="22"/>
              </w:rPr>
              <w:pPrChange w:id="9506" w:author="Stephanie Thompson" w:date="2008-11-19T11:52:00Z">
                <w:pPr/>
              </w:pPrChange>
            </w:pPr>
            <w:del w:id="9507"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08" w:author="Stephanie Thompson" w:date="2008-11-17T15:36:00Z"/>
                <w:rFonts w:ascii="Garamond" w:hAnsi="Garamond"/>
                <w:sz w:val="22"/>
                <w:szCs w:val="22"/>
              </w:rPr>
              <w:pPrChange w:id="9509" w:author="Stephanie Thompson" w:date="2008-11-19T11:52:00Z">
                <w:pPr/>
              </w:pPrChange>
            </w:pPr>
            <w:del w:id="9510" w:author="Stephanie Thompson" w:date="2008-11-17T15:36:00Z">
              <w:r w:rsidRPr="00EB43F4" w:rsidDel="00E361B9">
                <w:rPr>
                  <w:rFonts w:ascii="Garamond" w:hAnsi="Garamond"/>
                  <w:sz w:val="22"/>
                  <w:szCs w:val="22"/>
                </w:rPr>
                <w:delText>21:00 – 23:15</w:delText>
              </w:r>
            </w:del>
          </w:p>
        </w:tc>
      </w:tr>
    </w:tbl>
    <w:p w:rsidR="009821B1" w:rsidRDefault="009821B1">
      <w:pPr>
        <w:pStyle w:val="BodyText"/>
        <w:tabs>
          <w:tab w:val="left" w:pos="1080"/>
          <w:tab w:val="left" w:pos="1980"/>
          <w:tab w:val="left" w:pos="10076"/>
        </w:tabs>
        <w:rPr>
          <w:del w:id="9511" w:author="Stephanie Thompson" w:date="2008-11-17T15:36:00Z"/>
          <w:rFonts w:ascii="Garamond" w:hAnsi="Garamond"/>
          <w:sz w:val="22"/>
          <w:szCs w:val="22"/>
        </w:rPr>
        <w:pPrChange w:id="9512" w:author="Stephanie Thompson" w:date="2008-11-19T11:52:00Z">
          <w:pPr/>
        </w:pPrChange>
      </w:pPr>
    </w:p>
    <w:p w:rsidR="009821B1" w:rsidRDefault="00AF1D14">
      <w:pPr>
        <w:pStyle w:val="BodyText"/>
        <w:tabs>
          <w:tab w:val="left" w:pos="1080"/>
          <w:tab w:val="left" w:pos="1980"/>
          <w:tab w:val="left" w:pos="10076"/>
        </w:tabs>
        <w:rPr>
          <w:del w:id="9513" w:author="Stephanie Thompson" w:date="2008-11-17T15:36:00Z"/>
          <w:rFonts w:ascii="Garamond" w:hAnsi="Garamond"/>
          <w:sz w:val="22"/>
          <w:szCs w:val="22"/>
        </w:rPr>
        <w:pPrChange w:id="9514" w:author="Stephanie Thompson" w:date="2008-11-19T11:52:00Z">
          <w:pPr/>
        </w:pPrChange>
      </w:pPr>
      <w:del w:id="9515" w:author="Stephanie Thompson" w:date="2008-11-17T15:36:00Z">
        <w:r w:rsidRPr="00EB43F4" w:rsidDel="00E361B9">
          <w:rPr>
            <w:rFonts w:ascii="Garamond" w:hAnsi="Garamond"/>
            <w:sz w:val="22"/>
            <w:szCs w:val="22"/>
          </w:rPr>
          <w:delText>Negative turbidity value deleted</w:delText>
        </w:r>
      </w:del>
    </w:p>
    <w:tbl>
      <w:tblPr>
        <w:tblW w:w="8600" w:type="dxa"/>
        <w:tblInd w:w="93" w:type="dxa"/>
        <w:tblLook w:val="0000"/>
      </w:tblPr>
      <w:tblGrid>
        <w:gridCol w:w="1500"/>
        <w:gridCol w:w="1420"/>
        <w:gridCol w:w="1420"/>
        <w:gridCol w:w="1420"/>
        <w:gridCol w:w="1420"/>
        <w:gridCol w:w="1420"/>
      </w:tblGrid>
      <w:tr w:rsidR="00AF1D14" w:rsidRPr="00EB43F4" w:rsidDel="00E361B9">
        <w:trPr>
          <w:gridAfter w:val="4"/>
          <w:wAfter w:w="5680" w:type="dxa"/>
          <w:trHeight w:val="255"/>
          <w:del w:id="9516"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17" w:author="Stephanie Thompson" w:date="2008-11-17T15:36:00Z"/>
                <w:rFonts w:ascii="Garamond" w:hAnsi="Garamond"/>
                <w:sz w:val="22"/>
                <w:szCs w:val="22"/>
              </w:rPr>
              <w:pPrChange w:id="9518" w:author="Stephanie Thompson" w:date="2008-11-19T11:52:00Z">
                <w:pPr/>
              </w:pPrChange>
            </w:pPr>
            <w:del w:id="9519" w:author="Stephanie Thompson" w:date="2008-11-17T15:36:00Z">
              <w:r w:rsidRPr="00EB43F4" w:rsidDel="00E361B9">
                <w:rPr>
                  <w:rFonts w:ascii="Garamond" w:hAnsi="Garamond"/>
                  <w:sz w:val="22"/>
                  <w:szCs w:val="22"/>
                </w:rPr>
                <w:delText>06/11/06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20" w:author="Stephanie Thompson" w:date="2008-11-17T15:36:00Z"/>
                <w:rFonts w:ascii="Garamond" w:hAnsi="Garamond"/>
                <w:sz w:val="22"/>
                <w:szCs w:val="22"/>
              </w:rPr>
              <w:pPrChange w:id="9521" w:author="Stephanie Thompson" w:date="2008-11-19T11:52:00Z">
                <w:pPr/>
              </w:pPrChange>
            </w:pPr>
            <w:del w:id="9522" w:author="Stephanie Thompson" w:date="2008-11-17T15:36:00Z">
              <w:r w:rsidRPr="00EB43F4" w:rsidDel="00E361B9">
                <w:rPr>
                  <w:rFonts w:ascii="Garamond" w:hAnsi="Garamond"/>
                  <w:sz w:val="22"/>
                  <w:szCs w:val="22"/>
                </w:rPr>
                <w:delText>21:15</w:delText>
              </w:r>
            </w:del>
          </w:p>
        </w:tc>
      </w:tr>
      <w:tr w:rsidR="00AF1D14" w:rsidRPr="00EB43F4" w:rsidDel="00E361B9">
        <w:trPr>
          <w:gridAfter w:val="4"/>
          <w:wAfter w:w="5680" w:type="dxa"/>
          <w:trHeight w:val="255"/>
          <w:del w:id="9523"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24" w:author="Stephanie Thompson" w:date="2008-11-17T15:36:00Z"/>
                <w:rFonts w:ascii="Garamond" w:hAnsi="Garamond"/>
                <w:sz w:val="22"/>
                <w:szCs w:val="22"/>
              </w:rPr>
              <w:pPrChange w:id="9525" w:author="Stephanie Thompson" w:date="2008-11-19T11:52:00Z">
                <w:pPr/>
              </w:pPrChange>
            </w:pPr>
            <w:del w:id="9526" w:author="Stephanie Thompson" w:date="2008-11-17T15:36:00Z">
              <w:r w:rsidRPr="00EB43F4" w:rsidDel="00E361B9">
                <w:rPr>
                  <w:rFonts w:ascii="Garamond" w:hAnsi="Garamond"/>
                  <w:sz w:val="22"/>
                  <w:szCs w:val="22"/>
                </w:rPr>
                <w:delText>06/13/06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27" w:author="Stephanie Thompson" w:date="2008-11-17T15:36:00Z"/>
                <w:rFonts w:ascii="Garamond" w:hAnsi="Garamond"/>
                <w:sz w:val="22"/>
                <w:szCs w:val="22"/>
              </w:rPr>
              <w:pPrChange w:id="9528" w:author="Stephanie Thompson" w:date="2008-11-19T11:52:00Z">
                <w:pPr/>
              </w:pPrChange>
            </w:pPr>
            <w:del w:id="9529" w:author="Stephanie Thompson" w:date="2008-11-17T15:36:00Z">
              <w:r w:rsidRPr="00EB43F4" w:rsidDel="00E361B9">
                <w:rPr>
                  <w:rFonts w:ascii="Garamond" w:hAnsi="Garamond"/>
                  <w:sz w:val="22"/>
                  <w:szCs w:val="22"/>
                </w:rPr>
                <w:delText>22:15 – 23:00</w:delText>
              </w:r>
            </w:del>
          </w:p>
        </w:tc>
      </w:tr>
      <w:tr w:rsidR="00AF1D14" w:rsidRPr="00EB43F4" w:rsidDel="00E361B9">
        <w:trPr>
          <w:trHeight w:val="255"/>
          <w:del w:id="9530" w:author="Stephanie Thompson" w:date="2008-11-17T15:36:00Z"/>
        </w:trPr>
        <w:tc>
          <w:tcPr>
            <w:tcW w:w="150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31" w:author="Stephanie Thompson" w:date="2008-11-17T15:36:00Z"/>
                <w:rFonts w:ascii="Garamond" w:hAnsi="Garamond"/>
                <w:sz w:val="22"/>
                <w:szCs w:val="22"/>
              </w:rPr>
              <w:pPrChange w:id="9532" w:author="Stephanie Thompson" w:date="2008-11-19T11:52:00Z">
                <w:pPr/>
              </w:pPrChange>
            </w:pPr>
            <w:del w:id="9533" w:author="Stephanie Thompson" w:date="2008-11-17T15:36:00Z">
              <w:r w:rsidRPr="00EB43F4" w:rsidDel="00E361B9">
                <w:rPr>
                  <w:rFonts w:ascii="Garamond" w:hAnsi="Garamond"/>
                  <w:sz w:val="22"/>
                  <w:szCs w:val="22"/>
                </w:rPr>
                <w:delText>06/14/06</w:delText>
              </w:r>
            </w:del>
          </w:p>
        </w:tc>
        <w:tc>
          <w:tcPr>
            <w:tcW w:w="1420" w:type="dxa"/>
            <w:tcBorders>
              <w:top w:val="nil"/>
              <w:left w:val="nil"/>
              <w:bottom w:val="nil"/>
              <w:right w:val="nil"/>
            </w:tcBorders>
            <w:shd w:val="clear" w:color="auto" w:fill="auto"/>
            <w:noWrap/>
            <w:vAlign w:val="bottom"/>
          </w:tcPr>
          <w:p w:rsidR="009821B1" w:rsidRDefault="00AF1D14">
            <w:pPr>
              <w:pStyle w:val="BodyText"/>
              <w:tabs>
                <w:tab w:val="left" w:pos="1080"/>
                <w:tab w:val="left" w:pos="1980"/>
                <w:tab w:val="left" w:pos="10076"/>
              </w:tabs>
              <w:rPr>
                <w:del w:id="9534" w:author="Stephanie Thompson" w:date="2008-11-17T15:36:00Z"/>
                <w:rFonts w:ascii="Garamond" w:hAnsi="Garamond"/>
                <w:sz w:val="22"/>
                <w:szCs w:val="22"/>
              </w:rPr>
              <w:pPrChange w:id="9535" w:author="Stephanie Thompson" w:date="2008-11-19T11:52:00Z">
                <w:pPr/>
              </w:pPrChange>
            </w:pPr>
            <w:del w:id="9536" w:author="Stephanie Thompson" w:date="2008-11-17T15:36:00Z">
              <w:r w:rsidRPr="00EB43F4" w:rsidDel="00E361B9">
                <w:rPr>
                  <w:rFonts w:ascii="Garamond" w:hAnsi="Garamond"/>
                  <w:sz w:val="22"/>
                  <w:szCs w:val="22"/>
                </w:rPr>
                <w:delText>06:00,</w:delText>
              </w:r>
            </w:del>
          </w:p>
        </w:tc>
        <w:tc>
          <w:tcPr>
            <w:tcW w:w="1420" w:type="dxa"/>
            <w:vAlign w:val="bottom"/>
          </w:tcPr>
          <w:p w:rsidR="009821B1" w:rsidRDefault="00AF1D14">
            <w:pPr>
              <w:pStyle w:val="BodyText"/>
              <w:tabs>
                <w:tab w:val="left" w:pos="1080"/>
                <w:tab w:val="left" w:pos="1980"/>
                <w:tab w:val="left" w:pos="10076"/>
              </w:tabs>
              <w:rPr>
                <w:del w:id="9537" w:author="Stephanie Thompson" w:date="2008-11-17T15:36:00Z"/>
                <w:rFonts w:ascii="Garamond" w:hAnsi="Garamond"/>
                <w:sz w:val="22"/>
                <w:szCs w:val="22"/>
              </w:rPr>
              <w:pPrChange w:id="9538" w:author="Stephanie Thompson" w:date="2008-11-19T11:52:00Z">
                <w:pPr/>
              </w:pPrChange>
            </w:pPr>
            <w:del w:id="9539" w:author="Stephanie Thompson" w:date="2008-11-17T15:36:00Z">
              <w:r w:rsidRPr="00EB43F4" w:rsidDel="00E361B9">
                <w:rPr>
                  <w:rFonts w:ascii="Garamond" w:hAnsi="Garamond"/>
                  <w:sz w:val="22"/>
                  <w:szCs w:val="22"/>
                </w:rPr>
                <w:delText>12:15,</w:delText>
              </w:r>
            </w:del>
          </w:p>
        </w:tc>
        <w:tc>
          <w:tcPr>
            <w:tcW w:w="1420" w:type="dxa"/>
            <w:vAlign w:val="bottom"/>
          </w:tcPr>
          <w:p w:rsidR="009821B1" w:rsidRDefault="00AF1D14">
            <w:pPr>
              <w:pStyle w:val="BodyText"/>
              <w:tabs>
                <w:tab w:val="left" w:pos="1080"/>
                <w:tab w:val="left" w:pos="1980"/>
                <w:tab w:val="left" w:pos="10076"/>
              </w:tabs>
              <w:rPr>
                <w:del w:id="9540" w:author="Stephanie Thompson" w:date="2008-11-17T15:36:00Z"/>
                <w:rFonts w:ascii="Garamond" w:hAnsi="Garamond"/>
                <w:sz w:val="22"/>
                <w:szCs w:val="22"/>
              </w:rPr>
              <w:pPrChange w:id="9541" w:author="Stephanie Thompson" w:date="2008-11-19T11:52:00Z">
                <w:pPr/>
              </w:pPrChange>
            </w:pPr>
            <w:del w:id="9542" w:author="Stephanie Thompson" w:date="2008-11-17T15:36:00Z">
              <w:r w:rsidRPr="00EB43F4" w:rsidDel="00E361B9">
                <w:rPr>
                  <w:rFonts w:ascii="Garamond" w:hAnsi="Garamond"/>
                  <w:sz w:val="22"/>
                  <w:szCs w:val="22"/>
                </w:rPr>
                <w:delText>14:00 – 14:30,</w:delText>
              </w:r>
            </w:del>
          </w:p>
        </w:tc>
        <w:tc>
          <w:tcPr>
            <w:tcW w:w="1420" w:type="dxa"/>
            <w:vAlign w:val="bottom"/>
          </w:tcPr>
          <w:p w:rsidR="009821B1" w:rsidRDefault="00AF1D14">
            <w:pPr>
              <w:pStyle w:val="BodyText"/>
              <w:tabs>
                <w:tab w:val="left" w:pos="1080"/>
                <w:tab w:val="left" w:pos="1980"/>
                <w:tab w:val="left" w:pos="10076"/>
              </w:tabs>
              <w:rPr>
                <w:del w:id="9543" w:author="Stephanie Thompson" w:date="2008-11-17T15:36:00Z"/>
                <w:rFonts w:ascii="Garamond" w:hAnsi="Garamond"/>
                <w:sz w:val="22"/>
                <w:szCs w:val="22"/>
              </w:rPr>
              <w:pPrChange w:id="9544" w:author="Stephanie Thompson" w:date="2008-11-19T11:52:00Z">
                <w:pPr/>
              </w:pPrChange>
            </w:pPr>
            <w:del w:id="9545" w:author="Stephanie Thompson" w:date="2008-11-17T15:36:00Z">
              <w:r w:rsidRPr="00EB43F4" w:rsidDel="00E361B9">
                <w:rPr>
                  <w:rFonts w:ascii="Garamond" w:hAnsi="Garamond"/>
                  <w:sz w:val="22"/>
                  <w:szCs w:val="22"/>
                </w:rPr>
                <w:delText>15:00,</w:delText>
              </w:r>
            </w:del>
          </w:p>
        </w:tc>
        <w:tc>
          <w:tcPr>
            <w:tcW w:w="1420" w:type="dxa"/>
            <w:vAlign w:val="bottom"/>
          </w:tcPr>
          <w:p w:rsidR="009821B1" w:rsidRDefault="00AF1D14">
            <w:pPr>
              <w:pStyle w:val="BodyText"/>
              <w:tabs>
                <w:tab w:val="left" w:pos="1080"/>
                <w:tab w:val="left" w:pos="1980"/>
                <w:tab w:val="left" w:pos="10076"/>
              </w:tabs>
              <w:rPr>
                <w:del w:id="9546" w:author="Stephanie Thompson" w:date="2008-11-17T15:36:00Z"/>
                <w:rFonts w:ascii="Garamond" w:hAnsi="Garamond"/>
                <w:sz w:val="22"/>
                <w:szCs w:val="22"/>
              </w:rPr>
              <w:pPrChange w:id="9547" w:author="Stephanie Thompson" w:date="2008-11-19T11:52:00Z">
                <w:pPr/>
              </w:pPrChange>
            </w:pPr>
            <w:del w:id="9548" w:author="Stephanie Thompson" w:date="2008-11-17T15:36:00Z">
              <w:r w:rsidRPr="00EB43F4" w:rsidDel="00E361B9">
                <w:rPr>
                  <w:rFonts w:ascii="Garamond" w:hAnsi="Garamond"/>
                  <w:sz w:val="22"/>
                  <w:szCs w:val="22"/>
                </w:rPr>
                <w:delText>15:30,</w:delText>
              </w:r>
            </w:del>
          </w:p>
        </w:tc>
      </w:tr>
      <w:tr w:rsidR="00775800" w:rsidRPr="00EB43F4" w:rsidDel="00E361B9">
        <w:trPr>
          <w:trHeight w:val="255"/>
          <w:del w:id="9549"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550" w:author="Stephanie Thompson" w:date="2008-11-17T15:36:00Z"/>
                <w:rFonts w:ascii="Garamond" w:hAnsi="Garamond"/>
                <w:sz w:val="22"/>
                <w:szCs w:val="22"/>
              </w:rPr>
              <w:pPrChange w:id="9551"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52" w:author="Stephanie Thompson" w:date="2008-11-17T15:36:00Z"/>
                <w:rFonts w:ascii="Garamond" w:hAnsi="Garamond"/>
                <w:sz w:val="22"/>
                <w:szCs w:val="22"/>
              </w:rPr>
              <w:pPrChange w:id="9553" w:author="Stephanie Thompson" w:date="2008-11-19T11:52:00Z">
                <w:pPr/>
              </w:pPrChange>
            </w:pPr>
            <w:del w:id="9554" w:author="Stephanie Thompson" w:date="2008-11-17T15:36:00Z">
              <w:r w:rsidRPr="00EB43F4" w:rsidDel="00E361B9">
                <w:rPr>
                  <w:rFonts w:ascii="Garamond" w:hAnsi="Garamond"/>
                  <w:sz w:val="22"/>
                  <w:szCs w:val="22"/>
                </w:rPr>
                <w:delText>17:00 – 17:30,</w:delText>
              </w:r>
            </w:del>
          </w:p>
        </w:tc>
        <w:tc>
          <w:tcPr>
            <w:tcW w:w="1420" w:type="dxa"/>
            <w:vAlign w:val="bottom"/>
          </w:tcPr>
          <w:p w:rsidR="009821B1" w:rsidRDefault="00775800">
            <w:pPr>
              <w:pStyle w:val="BodyText"/>
              <w:tabs>
                <w:tab w:val="left" w:pos="1080"/>
                <w:tab w:val="left" w:pos="1980"/>
                <w:tab w:val="left" w:pos="10076"/>
              </w:tabs>
              <w:rPr>
                <w:del w:id="9555" w:author="Stephanie Thompson" w:date="2008-11-17T15:36:00Z"/>
                <w:rFonts w:ascii="Garamond" w:hAnsi="Garamond"/>
                <w:sz w:val="22"/>
                <w:szCs w:val="22"/>
              </w:rPr>
              <w:pPrChange w:id="9556" w:author="Stephanie Thompson" w:date="2008-11-19T11:52:00Z">
                <w:pPr/>
              </w:pPrChange>
            </w:pPr>
            <w:del w:id="9557" w:author="Stephanie Thompson" w:date="2008-11-17T15:36:00Z">
              <w:r w:rsidRPr="00EB43F4" w:rsidDel="00E361B9">
                <w:rPr>
                  <w:rFonts w:ascii="Garamond" w:hAnsi="Garamond"/>
                  <w:sz w:val="22"/>
                  <w:szCs w:val="22"/>
                </w:rPr>
                <w:delText>18:30,</w:delText>
              </w:r>
            </w:del>
          </w:p>
        </w:tc>
        <w:tc>
          <w:tcPr>
            <w:tcW w:w="1420" w:type="dxa"/>
            <w:vAlign w:val="bottom"/>
          </w:tcPr>
          <w:p w:rsidR="009821B1" w:rsidRDefault="00775800">
            <w:pPr>
              <w:pStyle w:val="BodyText"/>
              <w:tabs>
                <w:tab w:val="left" w:pos="1080"/>
                <w:tab w:val="left" w:pos="1980"/>
                <w:tab w:val="left" w:pos="10076"/>
              </w:tabs>
              <w:rPr>
                <w:del w:id="9558" w:author="Stephanie Thompson" w:date="2008-11-17T15:36:00Z"/>
                <w:rFonts w:ascii="Garamond" w:hAnsi="Garamond"/>
                <w:sz w:val="22"/>
                <w:szCs w:val="22"/>
              </w:rPr>
              <w:pPrChange w:id="9559" w:author="Stephanie Thompson" w:date="2008-11-19T11:52:00Z">
                <w:pPr/>
              </w:pPrChange>
            </w:pPr>
            <w:del w:id="9560" w:author="Stephanie Thompson" w:date="2008-11-17T15:36:00Z">
              <w:r w:rsidRPr="00EB43F4" w:rsidDel="00E361B9">
                <w:rPr>
                  <w:rFonts w:ascii="Garamond" w:hAnsi="Garamond"/>
                  <w:sz w:val="22"/>
                  <w:szCs w:val="22"/>
                </w:rPr>
                <w:delText>19:45,</w:delText>
              </w:r>
            </w:del>
          </w:p>
        </w:tc>
        <w:tc>
          <w:tcPr>
            <w:tcW w:w="1420" w:type="dxa"/>
            <w:vAlign w:val="bottom"/>
          </w:tcPr>
          <w:p w:rsidR="009821B1" w:rsidRDefault="00775800">
            <w:pPr>
              <w:pStyle w:val="BodyText"/>
              <w:tabs>
                <w:tab w:val="left" w:pos="1080"/>
                <w:tab w:val="left" w:pos="1980"/>
                <w:tab w:val="left" w:pos="10076"/>
              </w:tabs>
              <w:rPr>
                <w:del w:id="9561" w:author="Stephanie Thompson" w:date="2008-11-17T15:36:00Z"/>
                <w:rFonts w:ascii="Garamond" w:hAnsi="Garamond"/>
                <w:sz w:val="22"/>
                <w:szCs w:val="22"/>
              </w:rPr>
              <w:pPrChange w:id="9562" w:author="Stephanie Thompson" w:date="2008-11-19T11:52:00Z">
                <w:pPr/>
              </w:pPrChange>
            </w:pPr>
            <w:del w:id="9563" w:author="Stephanie Thompson" w:date="2008-11-17T15:36:00Z">
              <w:r w:rsidRPr="00EB43F4" w:rsidDel="00E361B9">
                <w:rPr>
                  <w:rFonts w:ascii="Garamond" w:hAnsi="Garamond"/>
                  <w:sz w:val="22"/>
                  <w:szCs w:val="22"/>
                </w:rPr>
                <w:delText>22:15,</w:delText>
              </w:r>
            </w:del>
          </w:p>
        </w:tc>
        <w:tc>
          <w:tcPr>
            <w:tcW w:w="1420" w:type="dxa"/>
            <w:vAlign w:val="bottom"/>
          </w:tcPr>
          <w:p w:rsidR="009821B1" w:rsidRDefault="00775800">
            <w:pPr>
              <w:pStyle w:val="BodyText"/>
              <w:tabs>
                <w:tab w:val="left" w:pos="1080"/>
                <w:tab w:val="left" w:pos="1980"/>
                <w:tab w:val="left" w:pos="10076"/>
              </w:tabs>
              <w:rPr>
                <w:del w:id="9564" w:author="Stephanie Thompson" w:date="2008-11-17T15:36:00Z"/>
                <w:rFonts w:ascii="Garamond" w:hAnsi="Garamond"/>
                <w:sz w:val="22"/>
                <w:szCs w:val="22"/>
              </w:rPr>
              <w:pPrChange w:id="9565" w:author="Stephanie Thompson" w:date="2008-11-19T11:52:00Z">
                <w:pPr/>
              </w:pPrChange>
            </w:pPr>
            <w:del w:id="9566" w:author="Stephanie Thompson" w:date="2008-11-17T15:36:00Z">
              <w:r w:rsidRPr="00EB43F4" w:rsidDel="00E361B9">
                <w:rPr>
                  <w:rFonts w:ascii="Garamond" w:hAnsi="Garamond"/>
                  <w:sz w:val="22"/>
                  <w:szCs w:val="22"/>
                </w:rPr>
                <w:delText>23:00</w:delText>
              </w:r>
            </w:del>
          </w:p>
        </w:tc>
      </w:tr>
      <w:tr w:rsidR="00775800" w:rsidRPr="00EB43F4" w:rsidDel="00E361B9">
        <w:trPr>
          <w:gridAfter w:val="3"/>
          <w:wAfter w:w="4260" w:type="dxa"/>
          <w:trHeight w:val="255"/>
          <w:del w:id="9567" w:author="Stephanie Thompson" w:date="2008-11-17T15:36:00Z"/>
        </w:trPr>
        <w:tc>
          <w:tcPr>
            <w:tcW w:w="150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68" w:author="Stephanie Thompson" w:date="2008-11-17T15:36:00Z"/>
                <w:rFonts w:ascii="Garamond" w:hAnsi="Garamond"/>
                <w:sz w:val="22"/>
                <w:szCs w:val="22"/>
              </w:rPr>
              <w:pPrChange w:id="9569" w:author="Stephanie Thompson" w:date="2008-11-19T11:52:00Z">
                <w:pPr/>
              </w:pPrChange>
            </w:pPr>
            <w:del w:id="9570" w:author="Stephanie Thompson" w:date="2008-11-17T15:36:00Z">
              <w:r w:rsidRPr="00EB43F4" w:rsidDel="00E361B9">
                <w:rPr>
                  <w:rFonts w:ascii="Garamond" w:hAnsi="Garamond"/>
                  <w:sz w:val="22"/>
                  <w:szCs w:val="22"/>
                </w:rPr>
                <w:delText>06/15/06</w:delText>
              </w:r>
            </w:del>
          </w:p>
        </w:tc>
        <w:tc>
          <w:tcPr>
            <w:tcW w:w="142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71" w:author="Stephanie Thompson" w:date="2008-11-17T15:36:00Z"/>
                <w:rFonts w:ascii="Garamond" w:hAnsi="Garamond"/>
                <w:sz w:val="22"/>
                <w:szCs w:val="22"/>
              </w:rPr>
              <w:pPrChange w:id="9572" w:author="Stephanie Thompson" w:date="2008-11-19T11:52:00Z">
                <w:pPr/>
              </w:pPrChange>
            </w:pPr>
            <w:del w:id="9573" w:author="Stephanie Thompson" w:date="2008-11-17T15:36:00Z">
              <w:r w:rsidRPr="00EB43F4" w:rsidDel="00E361B9">
                <w:rPr>
                  <w:rFonts w:ascii="Garamond" w:hAnsi="Garamond"/>
                  <w:sz w:val="22"/>
                  <w:szCs w:val="22"/>
                </w:rPr>
                <w:delText>00:15,</w:delText>
              </w:r>
            </w:del>
          </w:p>
        </w:tc>
        <w:tc>
          <w:tcPr>
            <w:tcW w:w="1420" w:type="dxa"/>
            <w:vAlign w:val="bottom"/>
          </w:tcPr>
          <w:p w:rsidR="009821B1" w:rsidRDefault="00775800">
            <w:pPr>
              <w:pStyle w:val="BodyText"/>
              <w:tabs>
                <w:tab w:val="left" w:pos="1080"/>
                <w:tab w:val="left" w:pos="1980"/>
                <w:tab w:val="left" w:pos="10076"/>
              </w:tabs>
              <w:rPr>
                <w:del w:id="9574" w:author="Stephanie Thompson" w:date="2008-11-17T15:36:00Z"/>
                <w:rFonts w:ascii="Garamond" w:hAnsi="Garamond"/>
                <w:sz w:val="22"/>
                <w:szCs w:val="22"/>
              </w:rPr>
              <w:pPrChange w:id="9575" w:author="Stephanie Thompson" w:date="2008-11-19T11:52:00Z">
                <w:pPr/>
              </w:pPrChange>
            </w:pPr>
            <w:del w:id="9576" w:author="Stephanie Thompson" w:date="2008-11-17T15:36:00Z">
              <w:r w:rsidRPr="00EB43F4" w:rsidDel="00E361B9">
                <w:rPr>
                  <w:rFonts w:ascii="Garamond" w:hAnsi="Garamond"/>
                  <w:sz w:val="22"/>
                  <w:szCs w:val="22"/>
                </w:rPr>
                <w:delText>21:45</w:delText>
              </w:r>
            </w:del>
          </w:p>
        </w:tc>
      </w:tr>
      <w:tr w:rsidR="00775800" w:rsidRPr="00EB43F4" w:rsidDel="00E361B9">
        <w:trPr>
          <w:trHeight w:val="255"/>
          <w:del w:id="9577" w:author="Stephanie Thompson" w:date="2008-11-17T15:36:00Z"/>
        </w:trPr>
        <w:tc>
          <w:tcPr>
            <w:tcW w:w="150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78" w:author="Stephanie Thompson" w:date="2008-11-17T15:36:00Z"/>
                <w:rFonts w:ascii="Garamond" w:hAnsi="Garamond"/>
                <w:sz w:val="22"/>
                <w:szCs w:val="22"/>
              </w:rPr>
              <w:pPrChange w:id="9579" w:author="Stephanie Thompson" w:date="2008-11-19T11:52:00Z">
                <w:pPr/>
              </w:pPrChange>
            </w:pPr>
            <w:del w:id="9580"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81" w:author="Stephanie Thompson" w:date="2008-11-17T15:36:00Z"/>
                <w:rFonts w:ascii="Garamond" w:hAnsi="Garamond"/>
                <w:sz w:val="22"/>
                <w:szCs w:val="22"/>
              </w:rPr>
              <w:pPrChange w:id="9582" w:author="Stephanie Thompson" w:date="2008-11-19T11:52:00Z">
                <w:pPr/>
              </w:pPrChange>
            </w:pPr>
            <w:del w:id="9583" w:author="Stephanie Thompson" w:date="2008-11-17T15:36:00Z">
              <w:r w:rsidRPr="00EB43F4" w:rsidDel="00E361B9">
                <w:rPr>
                  <w:rFonts w:ascii="Garamond" w:hAnsi="Garamond"/>
                  <w:sz w:val="22"/>
                  <w:szCs w:val="22"/>
                </w:rPr>
                <w:delText>10:45 – 12:00,</w:delText>
              </w:r>
            </w:del>
          </w:p>
        </w:tc>
        <w:tc>
          <w:tcPr>
            <w:tcW w:w="1420" w:type="dxa"/>
            <w:vAlign w:val="bottom"/>
          </w:tcPr>
          <w:p w:rsidR="009821B1" w:rsidRDefault="00775800">
            <w:pPr>
              <w:pStyle w:val="BodyText"/>
              <w:tabs>
                <w:tab w:val="left" w:pos="1080"/>
                <w:tab w:val="left" w:pos="1980"/>
                <w:tab w:val="left" w:pos="10076"/>
              </w:tabs>
              <w:rPr>
                <w:del w:id="9584" w:author="Stephanie Thompson" w:date="2008-11-17T15:36:00Z"/>
                <w:rFonts w:ascii="Garamond" w:hAnsi="Garamond"/>
                <w:sz w:val="22"/>
                <w:szCs w:val="22"/>
              </w:rPr>
              <w:pPrChange w:id="9585" w:author="Stephanie Thompson" w:date="2008-11-19T11:52:00Z">
                <w:pPr/>
              </w:pPrChange>
            </w:pPr>
            <w:del w:id="9586" w:author="Stephanie Thompson" w:date="2008-11-17T15:36:00Z">
              <w:r w:rsidRPr="00EB43F4" w:rsidDel="00E361B9">
                <w:rPr>
                  <w:rFonts w:ascii="Garamond" w:hAnsi="Garamond"/>
                  <w:sz w:val="22"/>
                  <w:szCs w:val="22"/>
                </w:rPr>
                <w:delText>16:45 – 18:30,</w:delText>
              </w:r>
            </w:del>
          </w:p>
        </w:tc>
        <w:tc>
          <w:tcPr>
            <w:tcW w:w="1420" w:type="dxa"/>
            <w:vAlign w:val="bottom"/>
          </w:tcPr>
          <w:p w:rsidR="009821B1" w:rsidRDefault="00775800">
            <w:pPr>
              <w:pStyle w:val="BodyText"/>
              <w:tabs>
                <w:tab w:val="left" w:pos="1080"/>
                <w:tab w:val="left" w:pos="1980"/>
                <w:tab w:val="left" w:pos="10076"/>
              </w:tabs>
              <w:rPr>
                <w:del w:id="9587" w:author="Stephanie Thompson" w:date="2008-11-17T15:36:00Z"/>
                <w:rFonts w:ascii="Garamond" w:hAnsi="Garamond"/>
                <w:sz w:val="22"/>
                <w:szCs w:val="22"/>
              </w:rPr>
              <w:pPrChange w:id="9588" w:author="Stephanie Thompson" w:date="2008-11-19T11:52:00Z">
                <w:pPr/>
              </w:pPrChange>
            </w:pPr>
            <w:del w:id="9589" w:author="Stephanie Thompson" w:date="2008-11-17T15:36:00Z">
              <w:r w:rsidRPr="00EB43F4" w:rsidDel="00E361B9">
                <w:rPr>
                  <w:rFonts w:ascii="Garamond" w:hAnsi="Garamond"/>
                  <w:sz w:val="22"/>
                  <w:szCs w:val="22"/>
                </w:rPr>
                <w:delText>19:00 – 19:15,</w:delText>
              </w:r>
            </w:del>
          </w:p>
        </w:tc>
        <w:tc>
          <w:tcPr>
            <w:tcW w:w="1420" w:type="dxa"/>
            <w:vAlign w:val="bottom"/>
          </w:tcPr>
          <w:p w:rsidR="009821B1" w:rsidRDefault="00775800">
            <w:pPr>
              <w:pStyle w:val="BodyText"/>
              <w:tabs>
                <w:tab w:val="left" w:pos="1080"/>
                <w:tab w:val="left" w:pos="1980"/>
                <w:tab w:val="left" w:pos="10076"/>
              </w:tabs>
              <w:rPr>
                <w:del w:id="9590" w:author="Stephanie Thompson" w:date="2008-11-17T15:36:00Z"/>
                <w:rFonts w:ascii="Garamond" w:hAnsi="Garamond"/>
                <w:sz w:val="22"/>
                <w:szCs w:val="22"/>
              </w:rPr>
              <w:pPrChange w:id="9591" w:author="Stephanie Thompson" w:date="2008-11-19T11:52:00Z">
                <w:pPr/>
              </w:pPrChange>
            </w:pPr>
            <w:del w:id="9592" w:author="Stephanie Thompson" w:date="2008-11-17T15:36:00Z">
              <w:r w:rsidRPr="00EB43F4" w:rsidDel="00E361B9">
                <w:rPr>
                  <w:rFonts w:ascii="Garamond" w:hAnsi="Garamond"/>
                  <w:sz w:val="22"/>
                  <w:szCs w:val="22"/>
                </w:rPr>
                <w:delText>20:15 – 20:30,</w:delText>
              </w:r>
            </w:del>
          </w:p>
        </w:tc>
        <w:tc>
          <w:tcPr>
            <w:tcW w:w="1420" w:type="dxa"/>
            <w:vAlign w:val="bottom"/>
          </w:tcPr>
          <w:p w:rsidR="009821B1" w:rsidRDefault="00775800">
            <w:pPr>
              <w:pStyle w:val="BodyText"/>
              <w:tabs>
                <w:tab w:val="left" w:pos="1080"/>
                <w:tab w:val="left" w:pos="1980"/>
                <w:tab w:val="left" w:pos="10076"/>
              </w:tabs>
              <w:rPr>
                <w:del w:id="9593" w:author="Stephanie Thompson" w:date="2008-11-17T15:36:00Z"/>
                <w:rFonts w:ascii="Garamond" w:hAnsi="Garamond"/>
                <w:sz w:val="22"/>
                <w:szCs w:val="22"/>
              </w:rPr>
              <w:pPrChange w:id="9594" w:author="Stephanie Thompson" w:date="2008-11-19T11:52:00Z">
                <w:pPr/>
              </w:pPrChange>
            </w:pPr>
            <w:del w:id="9595" w:author="Stephanie Thompson" w:date="2008-11-17T15:36:00Z">
              <w:r w:rsidRPr="00EB43F4" w:rsidDel="00E361B9">
                <w:rPr>
                  <w:rFonts w:ascii="Garamond" w:hAnsi="Garamond"/>
                  <w:sz w:val="22"/>
                  <w:szCs w:val="22"/>
                </w:rPr>
                <w:delText>21:30</w:delText>
              </w:r>
            </w:del>
          </w:p>
        </w:tc>
      </w:tr>
      <w:tr w:rsidR="00775800" w:rsidRPr="00EB43F4" w:rsidDel="00E361B9">
        <w:trPr>
          <w:trHeight w:val="255"/>
          <w:del w:id="9596" w:author="Stephanie Thompson" w:date="2008-11-17T15:36:00Z"/>
        </w:trPr>
        <w:tc>
          <w:tcPr>
            <w:tcW w:w="150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597" w:author="Stephanie Thompson" w:date="2008-11-17T15:36:00Z"/>
                <w:rFonts w:ascii="Garamond" w:hAnsi="Garamond"/>
                <w:sz w:val="22"/>
                <w:szCs w:val="22"/>
              </w:rPr>
              <w:pPrChange w:id="9598" w:author="Stephanie Thompson" w:date="2008-11-19T11:52:00Z">
                <w:pPr/>
              </w:pPrChange>
            </w:pPr>
            <w:del w:id="9599" w:author="Stephanie Thompson" w:date="2008-11-17T15:36:00Z">
              <w:r w:rsidRPr="00EB43F4" w:rsidDel="00E361B9">
                <w:rPr>
                  <w:rFonts w:ascii="Garamond" w:hAnsi="Garamond"/>
                  <w:sz w:val="22"/>
                  <w:szCs w:val="22"/>
                </w:rPr>
                <w:delText>06/17/06</w:delText>
              </w:r>
            </w:del>
          </w:p>
        </w:tc>
        <w:tc>
          <w:tcPr>
            <w:tcW w:w="142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600" w:author="Stephanie Thompson" w:date="2008-11-17T15:36:00Z"/>
                <w:rFonts w:ascii="Garamond" w:hAnsi="Garamond"/>
                <w:sz w:val="22"/>
                <w:szCs w:val="22"/>
              </w:rPr>
              <w:pPrChange w:id="9601" w:author="Stephanie Thompson" w:date="2008-11-19T11:52:00Z">
                <w:pPr/>
              </w:pPrChange>
            </w:pPr>
            <w:del w:id="9602" w:author="Stephanie Thompson" w:date="2008-11-17T15:36:00Z">
              <w:r w:rsidRPr="00EB43F4" w:rsidDel="00E361B9">
                <w:rPr>
                  <w:rFonts w:ascii="Garamond" w:hAnsi="Garamond"/>
                  <w:sz w:val="22"/>
                  <w:szCs w:val="22"/>
                </w:rPr>
                <w:delText>00:45 – 01:30,</w:delText>
              </w:r>
            </w:del>
          </w:p>
        </w:tc>
        <w:tc>
          <w:tcPr>
            <w:tcW w:w="1420" w:type="dxa"/>
            <w:vAlign w:val="bottom"/>
          </w:tcPr>
          <w:p w:rsidR="009821B1" w:rsidRDefault="00775800">
            <w:pPr>
              <w:pStyle w:val="BodyText"/>
              <w:tabs>
                <w:tab w:val="left" w:pos="1080"/>
                <w:tab w:val="left" w:pos="1980"/>
                <w:tab w:val="left" w:pos="10076"/>
              </w:tabs>
              <w:rPr>
                <w:del w:id="9603" w:author="Stephanie Thompson" w:date="2008-11-17T15:36:00Z"/>
                <w:rFonts w:ascii="Garamond" w:hAnsi="Garamond"/>
                <w:sz w:val="22"/>
                <w:szCs w:val="22"/>
              </w:rPr>
              <w:pPrChange w:id="9604" w:author="Stephanie Thompson" w:date="2008-11-19T11:52:00Z">
                <w:pPr/>
              </w:pPrChange>
            </w:pPr>
            <w:del w:id="9605" w:author="Stephanie Thompson" w:date="2008-11-17T15:36:00Z">
              <w:r w:rsidRPr="00EB43F4" w:rsidDel="00E361B9">
                <w:rPr>
                  <w:rFonts w:ascii="Garamond" w:hAnsi="Garamond"/>
                  <w:sz w:val="22"/>
                  <w:szCs w:val="22"/>
                </w:rPr>
                <w:delText>03:30 – 04:15,</w:delText>
              </w:r>
            </w:del>
          </w:p>
        </w:tc>
        <w:tc>
          <w:tcPr>
            <w:tcW w:w="1420" w:type="dxa"/>
            <w:vAlign w:val="bottom"/>
          </w:tcPr>
          <w:p w:rsidR="009821B1" w:rsidRDefault="00775800">
            <w:pPr>
              <w:pStyle w:val="BodyText"/>
              <w:tabs>
                <w:tab w:val="left" w:pos="1080"/>
                <w:tab w:val="left" w:pos="1980"/>
                <w:tab w:val="left" w:pos="10076"/>
              </w:tabs>
              <w:rPr>
                <w:del w:id="9606" w:author="Stephanie Thompson" w:date="2008-11-17T15:36:00Z"/>
                <w:rFonts w:ascii="Garamond" w:hAnsi="Garamond"/>
                <w:sz w:val="22"/>
                <w:szCs w:val="22"/>
              </w:rPr>
              <w:pPrChange w:id="9607" w:author="Stephanie Thompson" w:date="2008-11-19T11:52:00Z">
                <w:pPr/>
              </w:pPrChange>
            </w:pPr>
            <w:del w:id="9608" w:author="Stephanie Thompson" w:date="2008-11-17T15:36:00Z">
              <w:r w:rsidRPr="00EB43F4" w:rsidDel="00E361B9">
                <w:rPr>
                  <w:rFonts w:ascii="Garamond" w:hAnsi="Garamond"/>
                  <w:sz w:val="22"/>
                  <w:szCs w:val="22"/>
                </w:rPr>
                <w:delText>4:45,</w:delText>
              </w:r>
            </w:del>
          </w:p>
        </w:tc>
        <w:tc>
          <w:tcPr>
            <w:tcW w:w="1420" w:type="dxa"/>
            <w:vAlign w:val="bottom"/>
          </w:tcPr>
          <w:p w:rsidR="009821B1" w:rsidRDefault="00775800">
            <w:pPr>
              <w:pStyle w:val="BodyText"/>
              <w:tabs>
                <w:tab w:val="left" w:pos="1080"/>
                <w:tab w:val="left" w:pos="1980"/>
                <w:tab w:val="left" w:pos="10076"/>
              </w:tabs>
              <w:rPr>
                <w:del w:id="9609" w:author="Stephanie Thompson" w:date="2008-11-17T15:36:00Z"/>
                <w:rFonts w:ascii="Garamond" w:hAnsi="Garamond"/>
                <w:sz w:val="22"/>
                <w:szCs w:val="22"/>
              </w:rPr>
              <w:pPrChange w:id="9610" w:author="Stephanie Thompson" w:date="2008-11-19T11:52:00Z">
                <w:pPr/>
              </w:pPrChange>
            </w:pPr>
            <w:del w:id="9611" w:author="Stephanie Thompson" w:date="2008-11-17T15:36:00Z">
              <w:r w:rsidRPr="00EB43F4" w:rsidDel="00E361B9">
                <w:rPr>
                  <w:rFonts w:ascii="Garamond" w:hAnsi="Garamond"/>
                  <w:sz w:val="22"/>
                  <w:szCs w:val="22"/>
                </w:rPr>
                <w:delText>8:00,</w:delText>
              </w:r>
            </w:del>
          </w:p>
        </w:tc>
        <w:tc>
          <w:tcPr>
            <w:tcW w:w="1420" w:type="dxa"/>
            <w:vAlign w:val="bottom"/>
          </w:tcPr>
          <w:p w:rsidR="009821B1" w:rsidRDefault="00775800">
            <w:pPr>
              <w:pStyle w:val="BodyText"/>
              <w:tabs>
                <w:tab w:val="left" w:pos="1080"/>
                <w:tab w:val="left" w:pos="1980"/>
                <w:tab w:val="left" w:pos="10076"/>
              </w:tabs>
              <w:rPr>
                <w:del w:id="9612" w:author="Stephanie Thompson" w:date="2008-11-17T15:36:00Z"/>
                <w:rFonts w:ascii="Garamond" w:hAnsi="Garamond"/>
                <w:sz w:val="22"/>
                <w:szCs w:val="22"/>
              </w:rPr>
              <w:pPrChange w:id="9613" w:author="Stephanie Thompson" w:date="2008-11-19T11:52:00Z">
                <w:pPr/>
              </w:pPrChange>
            </w:pPr>
            <w:del w:id="9614" w:author="Stephanie Thompson" w:date="2008-11-17T15:36:00Z">
              <w:r w:rsidRPr="00EB43F4" w:rsidDel="00E361B9">
                <w:rPr>
                  <w:rFonts w:ascii="Garamond" w:hAnsi="Garamond"/>
                  <w:sz w:val="22"/>
                  <w:szCs w:val="22"/>
                </w:rPr>
                <w:delText>9:15 – 09:30,</w:delText>
              </w:r>
            </w:del>
          </w:p>
        </w:tc>
      </w:tr>
      <w:tr w:rsidR="00775800" w:rsidRPr="00EB43F4" w:rsidDel="00E361B9">
        <w:trPr>
          <w:gridAfter w:val="3"/>
          <w:wAfter w:w="4260" w:type="dxa"/>
          <w:trHeight w:val="255"/>
          <w:del w:id="9615"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616" w:author="Stephanie Thompson" w:date="2008-11-17T15:36:00Z"/>
                <w:rFonts w:ascii="Garamond" w:hAnsi="Garamond"/>
                <w:sz w:val="22"/>
                <w:szCs w:val="22"/>
              </w:rPr>
              <w:pPrChange w:id="9617"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775800">
            <w:pPr>
              <w:pStyle w:val="BodyText"/>
              <w:tabs>
                <w:tab w:val="left" w:pos="1080"/>
                <w:tab w:val="left" w:pos="1980"/>
                <w:tab w:val="left" w:pos="10076"/>
              </w:tabs>
              <w:rPr>
                <w:del w:id="9618" w:author="Stephanie Thompson" w:date="2008-11-17T15:36:00Z"/>
                <w:rFonts w:ascii="Garamond" w:hAnsi="Garamond"/>
                <w:sz w:val="22"/>
                <w:szCs w:val="22"/>
              </w:rPr>
              <w:pPrChange w:id="9619" w:author="Stephanie Thompson" w:date="2008-11-19T11:52:00Z">
                <w:pPr/>
              </w:pPrChange>
            </w:pPr>
            <w:del w:id="9620" w:author="Stephanie Thompson" w:date="2008-11-17T15:36:00Z">
              <w:r w:rsidRPr="00EB43F4" w:rsidDel="00E361B9">
                <w:rPr>
                  <w:rFonts w:ascii="Garamond" w:hAnsi="Garamond"/>
                  <w:sz w:val="22"/>
                  <w:szCs w:val="22"/>
                </w:rPr>
                <w:delText>15:45 – 16:30,</w:delText>
              </w:r>
            </w:del>
          </w:p>
        </w:tc>
        <w:tc>
          <w:tcPr>
            <w:tcW w:w="1420" w:type="dxa"/>
            <w:vAlign w:val="bottom"/>
          </w:tcPr>
          <w:p w:rsidR="009821B1" w:rsidRDefault="00775800">
            <w:pPr>
              <w:pStyle w:val="BodyText"/>
              <w:tabs>
                <w:tab w:val="left" w:pos="1080"/>
                <w:tab w:val="left" w:pos="1980"/>
                <w:tab w:val="left" w:pos="10076"/>
              </w:tabs>
              <w:rPr>
                <w:del w:id="9621" w:author="Stephanie Thompson" w:date="2008-11-17T15:36:00Z"/>
                <w:rFonts w:ascii="Garamond" w:hAnsi="Garamond"/>
                <w:sz w:val="22"/>
                <w:szCs w:val="22"/>
              </w:rPr>
              <w:pPrChange w:id="9622" w:author="Stephanie Thompson" w:date="2008-11-19T11:52:00Z">
                <w:pPr/>
              </w:pPrChange>
            </w:pPr>
            <w:del w:id="9623" w:author="Stephanie Thompson" w:date="2008-11-17T15:36:00Z">
              <w:r w:rsidRPr="00EB43F4" w:rsidDel="00E361B9">
                <w:rPr>
                  <w:rFonts w:ascii="Garamond" w:hAnsi="Garamond"/>
                  <w:sz w:val="22"/>
                  <w:szCs w:val="22"/>
                </w:rPr>
                <w:delText>17:00</w:delText>
              </w:r>
              <w:r w:rsidR="0080395F" w:rsidRPr="00EB43F4" w:rsidDel="00E361B9">
                <w:rPr>
                  <w:rFonts w:ascii="Garamond" w:hAnsi="Garamond"/>
                  <w:sz w:val="22"/>
                  <w:szCs w:val="22"/>
                </w:rPr>
                <w:delText xml:space="preserve"> – 17:15</w:delText>
              </w:r>
            </w:del>
          </w:p>
        </w:tc>
      </w:tr>
      <w:tr w:rsidR="0080395F" w:rsidRPr="00EB43F4" w:rsidDel="00E361B9">
        <w:trPr>
          <w:trHeight w:val="255"/>
          <w:del w:id="9624"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25" w:author="Stephanie Thompson" w:date="2008-11-17T15:36:00Z"/>
                <w:rFonts w:ascii="Garamond" w:hAnsi="Garamond"/>
                <w:sz w:val="22"/>
                <w:szCs w:val="22"/>
              </w:rPr>
              <w:pPrChange w:id="9626" w:author="Stephanie Thompson" w:date="2008-11-19T11:52:00Z">
                <w:pPr/>
              </w:pPrChange>
            </w:pPr>
            <w:del w:id="9627"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28" w:author="Stephanie Thompson" w:date="2008-11-17T15:36:00Z"/>
                <w:rFonts w:ascii="Garamond" w:hAnsi="Garamond"/>
                <w:sz w:val="22"/>
                <w:szCs w:val="22"/>
              </w:rPr>
              <w:pPrChange w:id="9629" w:author="Stephanie Thompson" w:date="2008-11-19T11:52:00Z">
                <w:pPr/>
              </w:pPrChange>
            </w:pPr>
            <w:del w:id="9630" w:author="Stephanie Thompson" w:date="2008-11-17T15:36:00Z">
              <w:r w:rsidRPr="00EB43F4" w:rsidDel="00E361B9">
                <w:rPr>
                  <w:rFonts w:ascii="Garamond" w:hAnsi="Garamond"/>
                  <w:sz w:val="22"/>
                  <w:szCs w:val="22"/>
                </w:rPr>
                <w:delText>00:45 – 01:30,</w:delText>
              </w:r>
            </w:del>
          </w:p>
        </w:tc>
        <w:tc>
          <w:tcPr>
            <w:tcW w:w="1420" w:type="dxa"/>
            <w:vAlign w:val="bottom"/>
          </w:tcPr>
          <w:p w:rsidR="009821B1" w:rsidRDefault="0080395F">
            <w:pPr>
              <w:pStyle w:val="BodyText"/>
              <w:tabs>
                <w:tab w:val="left" w:pos="1080"/>
                <w:tab w:val="left" w:pos="1980"/>
                <w:tab w:val="left" w:pos="10076"/>
              </w:tabs>
              <w:rPr>
                <w:del w:id="9631" w:author="Stephanie Thompson" w:date="2008-11-17T15:36:00Z"/>
                <w:rFonts w:ascii="Garamond" w:hAnsi="Garamond"/>
                <w:sz w:val="22"/>
                <w:szCs w:val="22"/>
              </w:rPr>
              <w:pPrChange w:id="9632" w:author="Stephanie Thompson" w:date="2008-11-19T11:52:00Z">
                <w:pPr/>
              </w:pPrChange>
            </w:pPr>
            <w:del w:id="9633" w:author="Stephanie Thompson" w:date="2008-11-17T15:36:00Z">
              <w:r w:rsidRPr="00EB43F4" w:rsidDel="00E361B9">
                <w:rPr>
                  <w:rFonts w:ascii="Garamond" w:hAnsi="Garamond"/>
                  <w:sz w:val="22"/>
                  <w:szCs w:val="22"/>
                </w:rPr>
                <w:delText>07:45,</w:delText>
              </w:r>
            </w:del>
          </w:p>
        </w:tc>
        <w:tc>
          <w:tcPr>
            <w:tcW w:w="1420" w:type="dxa"/>
            <w:vAlign w:val="bottom"/>
          </w:tcPr>
          <w:p w:rsidR="009821B1" w:rsidRDefault="0080395F">
            <w:pPr>
              <w:pStyle w:val="BodyText"/>
              <w:tabs>
                <w:tab w:val="left" w:pos="1080"/>
                <w:tab w:val="left" w:pos="1980"/>
                <w:tab w:val="left" w:pos="10076"/>
              </w:tabs>
              <w:rPr>
                <w:del w:id="9634" w:author="Stephanie Thompson" w:date="2008-11-17T15:36:00Z"/>
                <w:rFonts w:ascii="Garamond" w:hAnsi="Garamond"/>
                <w:sz w:val="22"/>
                <w:szCs w:val="22"/>
              </w:rPr>
              <w:pPrChange w:id="9635" w:author="Stephanie Thompson" w:date="2008-11-19T11:52:00Z">
                <w:pPr/>
              </w:pPrChange>
            </w:pPr>
            <w:del w:id="9636" w:author="Stephanie Thompson" w:date="2008-11-17T15:36:00Z">
              <w:r w:rsidRPr="00EB43F4" w:rsidDel="00E361B9">
                <w:rPr>
                  <w:rFonts w:ascii="Garamond" w:hAnsi="Garamond"/>
                  <w:sz w:val="22"/>
                  <w:szCs w:val="22"/>
                </w:rPr>
                <w:delText>11:45,</w:delText>
              </w:r>
            </w:del>
          </w:p>
        </w:tc>
        <w:tc>
          <w:tcPr>
            <w:tcW w:w="1420" w:type="dxa"/>
            <w:vAlign w:val="bottom"/>
          </w:tcPr>
          <w:p w:rsidR="009821B1" w:rsidRDefault="0080395F">
            <w:pPr>
              <w:pStyle w:val="BodyText"/>
              <w:tabs>
                <w:tab w:val="left" w:pos="1080"/>
                <w:tab w:val="left" w:pos="1980"/>
                <w:tab w:val="left" w:pos="10076"/>
              </w:tabs>
              <w:rPr>
                <w:del w:id="9637" w:author="Stephanie Thompson" w:date="2008-11-17T15:36:00Z"/>
                <w:rFonts w:ascii="Garamond" w:hAnsi="Garamond"/>
                <w:sz w:val="22"/>
                <w:szCs w:val="22"/>
              </w:rPr>
              <w:pPrChange w:id="9638" w:author="Stephanie Thompson" w:date="2008-11-19T11:52:00Z">
                <w:pPr/>
              </w:pPrChange>
            </w:pPr>
            <w:del w:id="9639" w:author="Stephanie Thompson" w:date="2008-11-17T15:36:00Z">
              <w:r w:rsidRPr="00EB43F4" w:rsidDel="00E361B9">
                <w:rPr>
                  <w:rFonts w:ascii="Garamond" w:hAnsi="Garamond"/>
                  <w:sz w:val="22"/>
                  <w:szCs w:val="22"/>
                </w:rPr>
                <w:delText>13:00 – 13:30,</w:delText>
              </w:r>
            </w:del>
          </w:p>
        </w:tc>
        <w:tc>
          <w:tcPr>
            <w:tcW w:w="1420" w:type="dxa"/>
            <w:vAlign w:val="bottom"/>
          </w:tcPr>
          <w:p w:rsidR="009821B1" w:rsidRDefault="0080395F">
            <w:pPr>
              <w:pStyle w:val="BodyText"/>
              <w:tabs>
                <w:tab w:val="left" w:pos="1080"/>
                <w:tab w:val="left" w:pos="1980"/>
                <w:tab w:val="left" w:pos="10076"/>
              </w:tabs>
              <w:rPr>
                <w:del w:id="9640" w:author="Stephanie Thompson" w:date="2008-11-17T15:36:00Z"/>
                <w:rFonts w:ascii="Garamond" w:hAnsi="Garamond"/>
                <w:sz w:val="22"/>
                <w:szCs w:val="22"/>
              </w:rPr>
              <w:pPrChange w:id="9641" w:author="Stephanie Thompson" w:date="2008-11-19T11:52:00Z">
                <w:pPr/>
              </w:pPrChange>
            </w:pPr>
            <w:del w:id="9642" w:author="Stephanie Thompson" w:date="2008-11-17T15:36:00Z">
              <w:r w:rsidRPr="00EB43F4" w:rsidDel="00E361B9">
                <w:rPr>
                  <w:rFonts w:ascii="Garamond" w:hAnsi="Garamond"/>
                  <w:sz w:val="22"/>
                  <w:szCs w:val="22"/>
                </w:rPr>
                <w:delText>21:00</w:delText>
              </w:r>
            </w:del>
          </w:p>
        </w:tc>
      </w:tr>
      <w:tr w:rsidR="0080395F" w:rsidRPr="00EB43F4" w:rsidDel="00E361B9">
        <w:trPr>
          <w:trHeight w:val="255"/>
          <w:del w:id="9643"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44" w:author="Stephanie Thompson" w:date="2008-11-17T15:36:00Z"/>
                <w:rFonts w:ascii="Garamond" w:hAnsi="Garamond"/>
                <w:sz w:val="22"/>
                <w:szCs w:val="22"/>
              </w:rPr>
              <w:pPrChange w:id="9645" w:author="Stephanie Thompson" w:date="2008-11-19T11:52:00Z">
                <w:pPr/>
              </w:pPrChange>
            </w:pPr>
            <w:del w:id="9646"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47" w:author="Stephanie Thompson" w:date="2008-11-17T15:36:00Z"/>
                <w:rFonts w:ascii="Garamond" w:hAnsi="Garamond"/>
                <w:sz w:val="22"/>
                <w:szCs w:val="22"/>
              </w:rPr>
              <w:pPrChange w:id="9648" w:author="Stephanie Thompson" w:date="2008-11-19T11:52:00Z">
                <w:pPr/>
              </w:pPrChange>
            </w:pPr>
            <w:del w:id="9649" w:author="Stephanie Thompson" w:date="2008-11-17T15:36:00Z">
              <w:r w:rsidRPr="00EB43F4" w:rsidDel="00E361B9">
                <w:rPr>
                  <w:rFonts w:ascii="Garamond" w:hAnsi="Garamond"/>
                  <w:sz w:val="22"/>
                  <w:szCs w:val="22"/>
                </w:rPr>
                <w:delText>00:00,</w:delText>
              </w:r>
            </w:del>
          </w:p>
        </w:tc>
        <w:tc>
          <w:tcPr>
            <w:tcW w:w="1420" w:type="dxa"/>
            <w:vAlign w:val="bottom"/>
          </w:tcPr>
          <w:p w:rsidR="009821B1" w:rsidRDefault="0080395F">
            <w:pPr>
              <w:pStyle w:val="BodyText"/>
              <w:tabs>
                <w:tab w:val="left" w:pos="1080"/>
                <w:tab w:val="left" w:pos="1980"/>
                <w:tab w:val="left" w:pos="10076"/>
              </w:tabs>
              <w:rPr>
                <w:del w:id="9650" w:author="Stephanie Thompson" w:date="2008-11-17T15:36:00Z"/>
                <w:rFonts w:ascii="Garamond" w:hAnsi="Garamond"/>
                <w:sz w:val="22"/>
                <w:szCs w:val="22"/>
              </w:rPr>
              <w:pPrChange w:id="9651" w:author="Stephanie Thompson" w:date="2008-11-19T11:52:00Z">
                <w:pPr/>
              </w:pPrChange>
            </w:pPr>
            <w:del w:id="9652" w:author="Stephanie Thompson" w:date="2008-11-17T15:36:00Z">
              <w:r w:rsidRPr="00EB43F4" w:rsidDel="00E361B9">
                <w:rPr>
                  <w:rFonts w:ascii="Garamond" w:hAnsi="Garamond"/>
                  <w:sz w:val="22"/>
                  <w:szCs w:val="22"/>
                </w:rPr>
                <w:delText>05:30 – 05:45,</w:delText>
              </w:r>
            </w:del>
          </w:p>
        </w:tc>
        <w:tc>
          <w:tcPr>
            <w:tcW w:w="1420" w:type="dxa"/>
            <w:vAlign w:val="bottom"/>
          </w:tcPr>
          <w:p w:rsidR="009821B1" w:rsidRDefault="0080395F">
            <w:pPr>
              <w:pStyle w:val="BodyText"/>
              <w:tabs>
                <w:tab w:val="left" w:pos="1080"/>
                <w:tab w:val="left" w:pos="1980"/>
                <w:tab w:val="left" w:pos="10076"/>
              </w:tabs>
              <w:rPr>
                <w:del w:id="9653" w:author="Stephanie Thompson" w:date="2008-11-17T15:36:00Z"/>
                <w:rFonts w:ascii="Garamond" w:hAnsi="Garamond"/>
                <w:sz w:val="22"/>
                <w:szCs w:val="22"/>
              </w:rPr>
              <w:pPrChange w:id="9654" w:author="Stephanie Thompson" w:date="2008-11-19T11:52:00Z">
                <w:pPr/>
              </w:pPrChange>
            </w:pPr>
            <w:del w:id="9655" w:author="Stephanie Thompson" w:date="2008-11-17T15:36:00Z">
              <w:r w:rsidRPr="00EB43F4" w:rsidDel="00E361B9">
                <w:rPr>
                  <w:rFonts w:ascii="Garamond" w:hAnsi="Garamond"/>
                  <w:sz w:val="22"/>
                  <w:szCs w:val="22"/>
                </w:rPr>
                <w:delText>10:00,</w:delText>
              </w:r>
            </w:del>
          </w:p>
        </w:tc>
        <w:tc>
          <w:tcPr>
            <w:tcW w:w="1420" w:type="dxa"/>
            <w:vAlign w:val="bottom"/>
          </w:tcPr>
          <w:p w:rsidR="009821B1" w:rsidRDefault="0080395F">
            <w:pPr>
              <w:pStyle w:val="BodyText"/>
              <w:tabs>
                <w:tab w:val="left" w:pos="1080"/>
                <w:tab w:val="left" w:pos="1980"/>
                <w:tab w:val="left" w:pos="10076"/>
              </w:tabs>
              <w:rPr>
                <w:del w:id="9656" w:author="Stephanie Thompson" w:date="2008-11-17T15:36:00Z"/>
                <w:rFonts w:ascii="Garamond" w:hAnsi="Garamond"/>
                <w:sz w:val="22"/>
                <w:szCs w:val="22"/>
              </w:rPr>
              <w:pPrChange w:id="9657" w:author="Stephanie Thompson" w:date="2008-11-19T11:52:00Z">
                <w:pPr/>
              </w:pPrChange>
            </w:pPr>
            <w:del w:id="9658" w:author="Stephanie Thompson" w:date="2008-11-17T15:36:00Z">
              <w:r w:rsidRPr="00EB43F4" w:rsidDel="00E361B9">
                <w:rPr>
                  <w:rFonts w:ascii="Garamond" w:hAnsi="Garamond"/>
                  <w:sz w:val="22"/>
                  <w:szCs w:val="22"/>
                </w:rPr>
                <w:delText>14:00,</w:delText>
              </w:r>
            </w:del>
          </w:p>
        </w:tc>
        <w:tc>
          <w:tcPr>
            <w:tcW w:w="1420" w:type="dxa"/>
            <w:vAlign w:val="bottom"/>
          </w:tcPr>
          <w:p w:rsidR="009821B1" w:rsidRDefault="0080395F">
            <w:pPr>
              <w:pStyle w:val="BodyText"/>
              <w:tabs>
                <w:tab w:val="left" w:pos="1080"/>
                <w:tab w:val="left" w:pos="1980"/>
                <w:tab w:val="left" w:pos="10076"/>
              </w:tabs>
              <w:rPr>
                <w:del w:id="9659" w:author="Stephanie Thompson" w:date="2008-11-17T15:36:00Z"/>
                <w:rFonts w:ascii="Garamond" w:hAnsi="Garamond"/>
                <w:sz w:val="22"/>
                <w:szCs w:val="22"/>
              </w:rPr>
              <w:pPrChange w:id="9660" w:author="Stephanie Thompson" w:date="2008-11-19T11:52:00Z">
                <w:pPr/>
              </w:pPrChange>
            </w:pPr>
            <w:del w:id="9661" w:author="Stephanie Thompson" w:date="2008-11-17T15:36:00Z">
              <w:r w:rsidRPr="00EB43F4" w:rsidDel="00E361B9">
                <w:rPr>
                  <w:rFonts w:ascii="Garamond" w:hAnsi="Garamond"/>
                  <w:sz w:val="22"/>
                  <w:szCs w:val="22"/>
                </w:rPr>
                <w:delText>15:15,</w:delText>
              </w:r>
            </w:del>
          </w:p>
        </w:tc>
      </w:tr>
      <w:tr w:rsidR="0080395F" w:rsidRPr="00EB43F4" w:rsidDel="00E361B9">
        <w:trPr>
          <w:gridAfter w:val="3"/>
          <w:wAfter w:w="4260" w:type="dxa"/>
          <w:trHeight w:val="255"/>
          <w:del w:id="9662"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9663" w:author="Stephanie Thompson" w:date="2008-11-17T15:36:00Z"/>
                <w:rFonts w:ascii="Garamond" w:hAnsi="Garamond"/>
                <w:sz w:val="22"/>
                <w:szCs w:val="22"/>
              </w:rPr>
              <w:pPrChange w:id="9664"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65" w:author="Stephanie Thompson" w:date="2008-11-17T15:36:00Z"/>
                <w:rFonts w:ascii="Garamond" w:hAnsi="Garamond"/>
                <w:sz w:val="22"/>
                <w:szCs w:val="22"/>
              </w:rPr>
              <w:pPrChange w:id="9666" w:author="Stephanie Thompson" w:date="2008-11-19T11:52:00Z">
                <w:pPr/>
              </w:pPrChange>
            </w:pPr>
            <w:del w:id="9667" w:author="Stephanie Thompson" w:date="2008-11-17T15:36:00Z">
              <w:r w:rsidRPr="00EB43F4" w:rsidDel="00E361B9">
                <w:rPr>
                  <w:rFonts w:ascii="Garamond" w:hAnsi="Garamond"/>
                  <w:sz w:val="22"/>
                  <w:szCs w:val="22"/>
                </w:rPr>
                <w:delText>15:45 – 16:00,</w:delText>
              </w:r>
            </w:del>
          </w:p>
        </w:tc>
        <w:tc>
          <w:tcPr>
            <w:tcW w:w="1420" w:type="dxa"/>
            <w:vAlign w:val="bottom"/>
          </w:tcPr>
          <w:p w:rsidR="009821B1" w:rsidRDefault="0080395F">
            <w:pPr>
              <w:pStyle w:val="BodyText"/>
              <w:tabs>
                <w:tab w:val="left" w:pos="1080"/>
                <w:tab w:val="left" w:pos="1980"/>
                <w:tab w:val="left" w:pos="10076"/>
              </w:tabs>
              <w:rPr>
                <w:del w:id="9668" w:author="Stephanie Thompson" w:date="2008-11-17T15:36:00Z"/>
                <w:rFonts w:ascii="Garamond" w:hAnsi="Garamond"/>
                <w:sz w:val="22"/>
                <w:szCs w:val="22"/>
              </w:rPr>
              <w:pPrChange w:id="9669" w:author="Stephanie Thompson" w:date="2008-11-19T11:52:00Z">
                <w:pPr/>
              </w:pPrChange>
            </w:pPr>
            <w:del w:id="9670" w:author="Stephanie Thompson" w:date="2008-11-17T15:36:00Z">
              <w:r w:rsidRPr="00EB43F4" w:rsidDel="00E361B9">
                <w:rPr>
                  <w:rFonts w:ascii="Garamond" w:hAnsi="Garamond"/>
                  <w:sz w:val="22"/>
                  <w:szCs w:val="22"/>
                </w:rPr>
                <w:delText>20:30</w:delText>
              </w:r>
            </w:del>
          </w:p>
        </w:tc>
      </w:tr>
      <w:tr w:rsidR="0080395F" w:rsidRPr="00EB43F4" w:rsidDel="00E361B9">
        <w:trPr>
          <w:gridAfter w:val="2"/>
          <w:wAfter w:w="2840" w:type="dxa"/>
          <w:trHeight w:val="255"/>
          <w:del w:id="9671"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72" w:author="Stephanie Thompson" w:date="2008-11-17T15:36:00Z"/>
                <w:rFonts w:ascii="Garamond" w:hAnsi="Garamond"/>
                <w:sz w:val="22"/>
                <w:szCs w:val="22"/>
              </w:rPr>
              <w:pPrChange w:id="9673" w:author="Stephanie Thompson" w:date="2008-11-19T11:52:00Z">
                <w:pPr/>
              </w:pPrChange>
            </w:pPr>
            <w:del w:id="9674" w:author="Stephanie Thompson" w:date="2008-11-17T15:36:00Z">
              <w:r w:rsidRPr="00EB43F4" w:rsidDel="00E361B9">
                <w:rPr>
                  <w:rFonts w:ascii="Garamond" w:hAnsi="Garamond"/>
                  <w:sz w:val="22"/>
                  <w:szCs w:val="22"/>
                </w:rPr>
                <w:delText>06/20/06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75" w:author="Stephanie Thompson" w:date="2008-11-17T15:36:00Z"/>
                <w:rFonts w:ascii="Garamond" w:hAnsi="Garamond"/>
                <w:sz w:val="22"/>
                <w:szCs w:val="22"/>
              </w:rPr>
              <w:pPrChange w:id="9676" w:author="Stephanie Thompson" w:date="2008-11-19T11:52:00Z">
                <w:pPr/>
              </w:pPrChange>
            </w:pPr>
            <w:del w:id="9677" w:author="Stephanie Thompson" w:date="2008-11-17T15:36:00Z">
              <w:r w:rsidRPr="00EB43F4" w:rsidDel="00E361B9">
                <w:rPr>
                  <w:rFonts w:ascii="Garamond" w:hAnsi="Garamond"/>
                  <w:sz w:val="22"/>
                  <w:szCs w:val="22"/>
                </w:rPr>
                <w:delText>02:00,</w:delText>
              </w:r>
            </w:del>
          </w:p>
        </w:tc>
        <w:tc>
          <w:tcPr>
            <w:tcW w:w="1420" w:type="dxa"/>
            <w:vAlign w:val="bottom"/>
          </w:tcPr>
          <w:p w:rsidR="009821B1" w:rsidRDefault="0080395F">
            <w:pPr>
              <w:pStyle w:val="BodyText"/>
              <w:tabs>
                <w:tab w:val="left" w:pos="1080"/>
                <w:tab w:val="left" w:pos="1980"/>
                <w:tab w:val="left" w:pos="10076"/>
              </w:tabs>
              <w:rPr>
                <w:del w:id="9678" w:author="Stephanie Thompson" w:date="2008-11-17T15:36:00Z"/>
                <w:rFonts w:ascii="Garamond" w:hAnsi="Garamond"/>
                <w:sz w:val="22"/>
                <w:szCs w:val="22"/>
              </w:rPr>
              <w:pPrChange w:id="9679" w:author="Stephanie Thompson" w:date="2008-11-19T11:52:00Z">
                <w:pPr/>
              </w:pPrChange>
            </w:pPr>
            <w:del w:id="9680" w:author="Stephanie Thompson" w:date="2008-11-17T15:36:00Z">
              <w:r w:rsidRPr="00EB43F4" w:rsidDel="00E361B9">
                <w:rPr>
                  <w:rFonts w:ascii="Garamond" w:hAnsi="Garamond"/>
                  <w:sz w:val="22"/>
                  <w:szCs w:val="22"/>
                </w:rPr>
                <w:delText>06:30,</w:delText>
              </w:r>
            </w:del>
          </w:p>
        </w:tc>
        <w:tc>
          <w:tcPr>
            <w:tcW w:w="1420" w:type="dxa"/>
            <w:vAlign w:val="bottom"/>
          </w:tcPr>
          <w:p w:rsidR="009821B1" w:rsidRDefault="0080395F">
            <w:pPr>
              <w:pStyle w:val="BodyText"/>
              <w:tabs>
                <w:tab w:val="left" w:pos="1080"/>
                <w:tab w:val="left" w:pos="1980"/>
                <w:tab w:val="left" w:pos="10076"/>
              </w:tabs>
              <w:rPr>
                <w:del w:id="9681" w:author="Stephanie Thompson" w:date="2008-11-17T15:36:00Z"/>
                <w:rFonts w:ascii="Garamond" w:hAnsi="Garamond"/>
                <w:sz w:val="22"/>
                <w:szCs w:val="22"/>
              </w:rPr>
              <w:pPrChange w:id="9682" w:author="Stephanie Thompson" w:date="2008-11-19T11:52:00Z">
                <w:pPr/>
              </w:pPrChange>
            </w:pPr>
            <w:del w:id="9683" w:author="Stephanie Thompson" w:date="2008-11-17T15:36:00Z">
              <w:r w:rsidRPr="00EB43F4" w:rsidDel="00E361B9">
                <w:rPr>
                  <w:rFonts w:ascii="Garamond" w:hAnsi="Garamond"/>
                  <w:sz w:val="22"/>
                  <w:szCs w:val="22"/>
                </w:rPr>
                <w:delText>09:00</w:delText>
              </w:r>
            </w:del>
          </w:p>
        </w:tc>
      </w:tr>
    </w:tbl>
    <w:p w:rsidR="009821B1" w:rsidRDefault="009821B1">
      <w:pPr>
        <w:pStyle w:val="BodyText"/>
        <w:tabs>
          <w:tab w:val="left" w:pos="1080"/>
          <w:tab w:val="left" w:pos="1980"/>
          <w:tab w:val="left" w:pos="10076"/>
        </w:tabs>
        <w:rPr>
          <w:del w:id="9684" w:author="Stephanie Thompson" w:date="2008-11-17T15:36:00Z"/>
          <w:rFonts w:ascii="Garamond" w:hAnsi="Garamond"/>
          <w:sz w:val="22"/>
          <w:szCs w:val="22"/>
        </w:rPr>
        <w:pPrChange w:id="9685" w:author="Stephanie Thompson" w:date="2008-11-19T11:52:00Z">
          <w:pPr/>
        </w:pPrChange>
      </w:pPr>
    </w:p>
    <w:p w:rsidR="009821B1" w:rsidRDefault="0080395F">
      <w:pPr>
        <w:pStyle w:val="BodyText"/>
        <w:tabs>
          <w:tab w:val="left" w:pos="1080"/>
          <w:tab w:val="left" w:pos="1980"/>
          <w:tab w:val="left" w:pos="10076"/>
        </w:tabs>
        <w:rPr>
          <w:del w:id="9686" w:author="Stephanie Thompson" w:date="2008-11-17T15:36:00Z"/>
          <w:rFonts w:ascii="Garamond" w:hAnsi="Garamond"/>
          <w:sz w:val="22"/>
          <w:szCs w:val="22"/>
        </w:rPr>
        <w:pPrChange w:id="9687" w:author="Stephanie Thompson" w:date="2008-11-19T11:52:00Z">
          <w:pPr/>
        </w:pPrChange>
      </w:pPr>
      <w:del w:id="9688"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80395F" w:rsidRPr="00EB43F4" w:rsidDel="00E361B9">
        <w:trPr>
          <w:trHeight w:val="255"/>
          <w:del w:id="9689"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90" w:author="Stephanie Thompson" w:date="2008-11-17T15:36:00Z"/>
                <w:rFonts w:ascii="Garamond" w:hAnsi="Garamond"/>
                <w:sz w:val="22"/>
                <w:szCs w:val="22"/>
              </w:rPr>
              <w:pPrChange w:id="9691" w:author="Stephanie Thompson" w:date="2008-11-19T11:52:00Z">
                <w:pPr/>
              </w:pPrChange>
            </w:pPr>
            <w:del w:id="9692"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93" w:author="Stephanie Thompson" w:date="2008-11-17T15:36:00Z"/>
                <w:rFonts w:ascii="Garamond" w:hAnsi="Garamond"/>
                <w:sz w:val="22"/>
                <w:szCs w:val="22"/>
              </w:rPr>
              <w:pPrChange w:id="9694" w:author="Stephanie Thompson" w:date="2008-11-19T11:52:00Z">
                <w:pPr/>
              </w:pPrChange>
            </w:pPr>
            <w:del w:id="9695" w:author="Stephanie Thompson" w:date="2008-11-17T15:36:00Z">
              <w:r w:rsidRPr="00EB43F4" w:rsidDel="00E361B9">
                <w:rPr>
                  <w:rFonts w:ascii="Garamond" w:hAnsi="Garamond"/>
                  <w:sz w:val="22"/>
                  <w:szCs w:val="22"/>
                </w:rPr>
                <w:delText>18:15 – 19:45</w:delText>
              </w:r>
            </w:del>
          </w:p>
        </w:tc>
      </w:tr>
      <w:tr w:rsidR="0080395F" w:rsidRPr="00EB43F4" w:rsidDel="00E361B9">
        <w:trPr>
          <w:trHeight w:val="255"/>
          <w:del w:id="9696"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697" w:author="Stephanie Thompson" w:date="2008-11-17T15:36:00Z"/>
                <w:rFonts w:ascii="Garamond" w:hAnsi="Garamond"/>
                <w:sz w:val="22"/>
                <w:szCs w:val="22"/>
              </w:rPr>
              <w:pPrChange w:id="9698" w:author="Stephanie Thompson" w:date="2008-11-19T11:52:00Z">
                <w:pPr/>
              </w:pPrChange>
            </w:pPr>
            <w:del w:id="9699" w:author="Stephanie Thompson" w:date="2008-11-17T15:36:00Z">
              <w:r w:rsidRPr="00EB43F4" w:rsidDel="00E361B9">
                <w:rPr>
                  <w:rFonts w:ascii="Garamond" w:hAnsi="Garamond"/>
                  <w:sz w:val="22"/>
                  <w:szCs w:val="22"/>
                </w:rPr>
                <w:delText>06/18/06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00" w:author="Stephanie Thompson" w:date="2008-11-17T15:36:00Z"/>
                <w:rFonts w:ascii="Garamond" w:hAnsi="Garamond"/>
                <w:sz w:val="22"/>
                <w:szCs w:val="22"/>
              </w:rPr>
              <w:pPrChange w:id="9701" w:author="Stephanie Thompson" w:date="2008-11-19T11:52:00Z">
                <w:pPr/>
              </w:pPrChange>
            </w:pPr>
            <w:del w:id="9702" w:author="Stephanie Thompson" w:date="2008-11-17T15:36:00Z">
              <w:r w:rsidRPr="00EB43F4" w:rsidDel="00E361B9">
                <w:rPr>
                  <w:rFonts w:ascii="Garamond" w:hAnsi="Garamond"/>
                  <w:sz w:val="22"/>
                  <w:szCs w:val="22"/>
                </w:rPr>
                <w:delText>21:00 – 23:15</w:delText>
              </w:r>
            </w:del>
          </w:p>
        </w:tc>
      </w:tr>
    </w:tbl>
    <w:p w:rsidR="009821B1" w:rsidRDefault="009821B1">
      <w:pPr>
        <w:pStyle w:val="BodyText"/>
        <w:tabs>
          <w:tab w:val="left" w:pos="1080"/>
          <w:tab w:val="left" w:pos="1980"/>
          <w:tab w:val="left" w:pos="10076"/>
        </w:tabs>
        <w:rPr>
          <w:del w:id="9703" w:author="Stephanie Thompson" w:date="2008-11-17T15:36:00Z"/>
          <w:rFonts w:ascii="Garamond" w:hAnsi="Garamond"/>
          <w:sz w:val="22"/>
          <w:szCs w:val="22"/>
        </w:rPr>
        <w:pPrChange w:id="9704" w:author="Stephanie Thompson" w:date="2008-11-19T11:52:00Z">
          <w:pPr/>
        </w:pPrChange>
      </w:pPr>
    </w:p>
    <w:p w:rsidR="009821B1" w:rsidRDefault="0080395F">
      <w:pPr>
        <w:pStyle w:val="BodyText"/>
        <w:tabs>
          <w:tab w:val="left" w:pos="1080"/>
          <w:tab w:val="left" w:pos="1980"/>
          <w:tab w:val="left" w:pos="10076"/>
        </w:tabs>
        <w:rPr>
          <w:del w:id="9705" w:author="Stephanie Thompson" w:date="2008-11-17T15:36:00Z"/>
          <w:rFonts w:ascii="Garamond" w:hAnsi="Garamond"/>
          <w:sz w:val="22"/>
          <w:szCs w:val="22"/>
        </w:rPr>
        <w:pPrChange w:id="9706" w:author="Stephanie Thompson" w:date="2008-11-19T11:52:00Z">
          <w:pPr/>
        </w:pPrChange>
      </w:pPr>
      <w:del w:id="9707"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0395F" w:rsidRPr="00EB43F4" w:rsidDel="00E361B9">
        <w:trPr>
          <w:gridAfter w:val="1"/>
          <w:wAfter w:w="1420" w:type="dxa"/>
          <w:trHeight w:val="255"/>
          <w:del w:id="9708"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09" w:author="Stephanie Thompson" w:date="2008-11-17T15:36:00Z"/>
                <w:rFonts w:ascii="Garamond" w:hAnsi="Garamond"/>
                <w:sz w:val="22"/>
                <w:szCs w:val="22"/>
              </w:rPr>
              <w:pPrChange w:id="9710" w:author="Stephanie Thompson" w:date="2008-11-19T11:52:00Z">
                <w:pPr/>
              </w:pPrChange>
            </w:pPr>
            <w:del w:id="9711" w:author="Stephanie Thompson" w:date="2008-11-17T15:36:00Z">
              <w:r w:rsidRPr="00EB43F4" w:rsidDel="00E361B9">
                <w:rPr>
                  <w:rFonts w:ascii="Garamond" w:hAnsi="Garamond"/>
                  <w:sz w:val="22"/>
                  <w:szCs w:val="22"/>
                </w:rPr>
                <w:delText>06/16/06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12" w:author="Stephanie Thompson" w:date="2008-11-17T15:36:00Z"/>
                <w:rFonts w:ascii="Garamond" w:hAnsi="Garamond"/>
                <w:sz w:val="22"/>
                <w:szCs w:val="22"/>
              </w:rPr>
              <w:pPrChange w:id="9713" w:author="Stephanie Thompson" w:date="2008-11-19T11:52:00Z">
                <w:pPr/>
              </w:pPrChange>
            </w:pPr>
            <w:del w:id="9714" w:author="Stephanie Thompson" w:date="2008-11-17T15:36:00Z">
              <w:r w:rsidRPr="00EB43F4" w:rsidDel="00E361B9">
                <w:rPr>
                  <w:rFonts w:ascii="Garamond" w:hAnsi="Garamond"/>
                  <w:sz w:val="22"/>
                  <w:szCs w:val="22"/>
                </w:rPr>
                <w:delText>20:45</w:delText>
              </w:r>
            </w:del>
          </w:p>
        </w:tc>
      </w:tr>
      <w:tr w:rsidR="0080395F" w:rsidRPr="00EB43F4" w:rsidDel="00E361B9">
        <w:trPr>
          <w:trHeight w:val="255"/>
          <w:del w:id="9715"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16" w:author="Stephanie Thompson" w:date="2008-11-17T15:36:00Z"/>
                <w:rFonts w:ascii="Garamond" w:hAnsi="Garamond"/>
                <w:sz w:val="22"/>
                <w:szCs w:val="22"/>
              </w:rPr>
              <w:pPrChange w:id="9717" w:author="Stephanie Thompson" w:date="2008-11-19T11:52:00Z">
                <w:pPr/>
              </w:pPrChange>
            </w:pPr>
            <w:del w:id="9718" w:author="Stephanie Thompson" w:date="2008-11-17T15:36:00Z">
              <w:r w:rsidRPr="00EB43F4" w:rsidDel="00E361B9">
                <w:rPr>
                  <w:rFonts w:ascii="Garamond" w:hAnsi="Garamond"/>
                  <w:sz w:val="22"/>
                  <w:szCs w:val="22"/>
                </w:rPr>
                <w:delText>06/19/06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19" w:author="Stephanie Thompson" w:date="2008-11-17T15:36:00Z"/>
                <w:rFonts w:ascii="Garamond" w:hAnsi="Garamond"/>
                <w:sz w:val="22"/>
                <w:szCs w:val="22"/>
              </w:rPr>
              <w:pPrChange w:id="9720" w:author="Stephanie Thompson" w:date="2008-11-19T11:52:00Z">
                <w:pPr/>
              </w:pPrChange>
            </w:pPr>
            <w:del w:id="9721" w:author="Stephanie Thompson" w:date="2008-11-17T15:36:00Z">
              <w:r w:rsidRPr="00EB43F4" w:rsidDel="00E361B9">
                <w:rPr>
                  <w:rFonts w:ascii="Garamond" w:hAnsi="Garamond"/>
                  <w:sz w:val="22"/>
                  <w:szCs w:val="22"/>
                </w:rPr>
                <w:delText>06:00,</w:delText>
              </w:r>
            </w:del>
          </w:p>
        </w:tc>
        <w:tc>
          <w:tcPr>
            <w:tcW w:w="1420" w:type="dxa"/>
            <w:vAlign w:val="bottom"/>
          </w:tcPr>
          <w:p w:rsidR="009821B1" w:rsidRDefault="0080395F">
            <w:pPr>
              <w:pStyle w:val="BodyText"/>
              <w:tabs>
                <w:tab w:val="left" w:pos="1080"/>
                <w:tab w:val="left" w:pos="1980"/>
                <w:tab w:val="left" w:pos="10076"/>
              </w:tabs>
              <w:rPr>
                <w:del w:id="9722" w:author="Stephanie Thompson" w:date="2008-11-17T15:36:00Z"/>
                <w:rFonts w:ascii="Garamond" w:hAnsi="Garamond"/>
                <w:sz w:val="22"/>
                <w:szCs w:val="22"/>
              </w:rPr>
              <w:pPrChange w:id="9723" w:author="Stephanie Thompson" w:date="2008-11-19T11:52:00Z">
                <w:pPr/>
              </w:pPrChange>
            </w:pPr>
            <w:del w:id="9724" w:author="Stephanie Thompson" w:date="2008-11-17T15:36:00Z">
              <w:r w:rsidRPr="00EB43F4" w:rsidDel="00E361B9">
                <w:rPr>
                  <w:rFonts w:ascii="Garamond" w:hAnsi="Garamond"/>
                  <w:sz w:val="22"/>
                  <w:szCs w:val="22"/>
                </w:rPr>
                <w:delText>12:45</w:delText>
              </w:r>
            </w:del>
          </w:p>
        </w:tc>
      </w:tr>
      <w:tr w:rsidR="0080395F" w:rsidRPr="00EB43F4" w:rsidDel="00E361B9">
        <w:trPr>
          <w:gridAfter w:val="1"/>
          <w:wAfter w:w="1420" w:type="dxa"/>
          <w:trHeight w:val="255"/>
          <w:del w:id="9725"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26" w:author="Stephanie Thompson" w:date="2008-11-17T15:36:00Z"/>
                <w:rFonts w:ascii="Garamond" w:hAnsi="Garamond"/>
                <w:sz w:val="22"/>
                <w:szCs w:val="22"/>
              </w:rPr>
              <w:pPrChange w:id="9727" w:author="Stephanie Thompson" w:date="2008-11-19T11:52:00Z">
                <w:pPr/>
              </w:pPrChange>
            </w:pPr>
            <w:del w:id="9728" w:author="Stephanie Thompson" w:date="2008-11-17T15:36:00Z">
              <w:r w:rsidRPr="00EB43F4" w:rsidDel="00E361B9">
                <w:rPr>
                  <w:rFonts w:ascii="Garamond" w:hAnsi="Garamond"/>
                  <w:sz w:val="22"/>
                  <w:szCs w:val="22"/>
                </w:rPr>
                <w:delText>06/25/06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29" w:author="Stephanie Thompson" w:date="2008-11-17T15:36:00Z"/>
                <w:rFonts w:ascii="Garamond" w:hAnsi="Garamond"/>
                <w:sz w:val="22"/>
                <w:szCs w:val="22"/>
              </w:rPr>
              <w:pPrChange w:id="9730" w:author="Stephanie Thompson" w:date="2008-11-19T11:52:00Z">
                <w:pPr/>
              </w:pPrChange>
            </w:pPr>
            <w:del w:id="9731" w:author="Stephanie Thompson" w:date="2008-11-17T15:36:00Z">
              <w:r w:rsidRPr="00EB43F4" w:rsidDel="00E361B9">
                <w:rPr>
                  <w:rFonts w:ascii="Garamond" w:hAnsi="Garamond"/>
                  <w:sz w:val="22"/>
                  <w:szCs w:val="22"/>
                </w:rPr>
                <w:delText>16:15</w:delText>
              </w:r>
            </w:del>
          </w:p>
        </w:tc>
      </w:tr>
      <w:tr w:rsidR="0080395F" w:rsidRPr="00EB43F4" w:rsidDel="00E361B9">
        <w:trPr>
          <w:gridAfter w:val="1"/>
          <w:wAfter w:w="1420" w:type="dxa"/>
          <w:trHeight w:val="255"/>
          <w:del w:id="9732" w:author="Stephanie Thompson" w:date="2008-11-17T15:36:00Z"/>
        </w:trPr>
        <w:tc>
          <w:tcPr>
            <w:tcW w:w="150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33" w:author="Stephanie Thompson" w:date="2008-11-17T15:36:00Z"/>
                <w:rFonts w:ascii="Garamond" w:hAnsi="Garamond"/>
                <w:sz w:val="22"/>
                <w:szCs w:val="22"/>
              </w:rPr>
              <w:pPrChange w:id="9734" w:author="Stephanie Thompson" w:date="2008-11-19T11:52:00Z">
                <w:pPr/>
              </w:pPrChange>
            </w:pPr>
            <w:del w:id="9735" w:author="Stephanie Thompson" w:date="2008-11-17T15:36:00Z">
              <w:r w:rsidRPr="00EB43F4" w:rsidDel="00E361B9">
                <w:rPr>
                  <w:rFonts w:ascii="Garamond" w:hAnsi="Garamond"/>
                  <w:sz w:val="22"/>
                  <w:szCs w:val="22"/>
                </w:rPr>
                <w:delText>06/26/06</w:delText>
              </w:r>
            </w:del>
          </w:p>
        </w:tc>
        <w:tc>
          <w:tcPr>
            <w:tcW w:w="1420" w:type="dxa"/>
            <w:tcBorders>
              <w:top w:val="nil"/>
              <w:left w:val="nil"/>
              <w:bottom w:val="nil"/>
              <w:right w:val="nil"/>
            </w:tcBorders>
            <w:shd w:val="clear" w:color="auto" w:fill="auto"/>
            <w:noWrap/>
            <w:vAlign w:val="bottom"/>
          </w:tcPr>
          <w:p w:rsidR="009821B1" w:rsidRDefault="0080395F">
            <w:pPr>
              <w:pStyle w:val="BodyText"/>
              <w:tabs>
                <w:tab w:val="left" w:pos="1080"/>
                <w:tab w:val="left" w:pos="1980"/>
                <w:tab w:val="left" w:pos="10076"/>
              </w:tabs>
              <w:rPr>
                <w:del w:id="9736" w:author="Stephanie Thompson" w:date="2008-11-17T15:36:00Z"/>
                <w:rFonts w:ascii="Garamond" w:hAnsi="Garamond"/>
                <w:sz w:val="22"/>
                <w:szCs w:val="22"/>
              </w:rPr>
              <w:pPrChange w:id="9737" w:author="Stephanie Thompson" w:date="2008-11-19T11:52:00Z">
                <w:pPr/>
              </w:pPrChange>
            </w:pPr>
            <w:del w:id="9738" w:author="Stephanie Thompson" w:date="2008-11-17T15:36:00Z">
              <w:r w:rsidRPr="00EB43F4" w:rsidDel="00E361B9">
                <w:rPr>
                  <w:rFonts w:ascii="Garamond" w:hAnsi="Garamond"/>
                  <w:sz w:val="22"/>
                  <w:szCs w:val="22"/>
                </w:rPr>
                <w:delText>19:15</w:delText>
              </w:r>
            </w:del>
          </w:p>
        </w:tc>
      </w:tr>
    </w:tbl>
    <w:p w:rsidR="009821B1" w:rsidRDefault="009821B1">
      <w:pPr>
        <w:pStyle w:val="BodyText"/>
        <w:tabs>
          <w:tab w:val="left" w:pos="1080"/>
          <w:tab w:val="left" w:pos="1980"/>
          <w:tab w:val="left" w:pos="10076"/>
        </w:tabs>
        <w:rPr>
          <w:del w:id="9739" w:author="Stephanie Thompson" w:date="2008-11-17T15:36:00Z"/>
          <w:rFonts w:ascii="Garamond" w:hAnsi="Garamond"/>
          <w:sz w:val="22"/>
          <w:szCs w:val="22"/>
        </w:rPr>
        <w:pPrChange w:id="9740" w:author="Stephanie Thompson" w:date="2008-11-19T11:52:00Z">
          <w:pPr/>
        </w:pPrChange>
      </w:pPr>
    </w:p>
    <w:p w:rsidR="009821B1" w:rsidRDefault="00DE356E">
      <w:pPr>
        <w:pStyle w:val="BodyText"/>
        <w:tabs>
          <w:tab w:val="left" w:pos="1080"/>
          <w:tab w:val="left" w:pos="1980"/>
          <w:tab w:val="left" w:pos="10076"/>
        </w:tabs>
        <w:rPr>
          <w:del w:id="9741" w:author="Stephanie Thompson" w:date="2008-11-17T15:36:00Z"/>
          <w:rFonts w:ascii="Garamond" w:hAnsi="Garamond"/>
          <w:sz w:val="22"/>
          <w:szCs w:val="22"/>
        </w:rPr>
        <w:pPrChange w:id="9742" w:author="Stephanie Thompson" w:date="2008-11-19T11:52:00Z">
          <w:pPr/>
        </w:pPrChange>
      </w:pPr>
      <w:del w:id="9743" w:author="Stephanie Thompson" w:date="2008-11-17T15:36:00Z">
        <w:r w:rsidRPr="00EB43F4" w:rsidDel="00E361B9">
          <w:rPr>
            <w:rFonts w:ascii="Garamond" w:hAnsi="Garamond"/>
            <w:sz w:val="22"/>
            <w:szCs w:val="22"/>
          </w:rPr>
          <w:delText xml:space="preserve">July 1 – 31, </w:delText>
        </w:r>
        <w:r w:rsidR="000C125D" w:rsidRPr="00EB43F4" w:rsidDel="00E361B9">
          <w:rPr>
            <w:rFonts w:ascii="Garamond" w:hAnsi="Garamond"/>
            <w:sz w:val="22"/>
            <w:szCs w:val="22"/>
          </w:rPr>
          <w:delText>2006</w:delText>
        </w:r>
      </w:del>
    </w:p>
    <w:p w:rsidR="009821B1" w:rsidRDefault="009821B1">
      <w:pPr>
        <w:pStyle w:val="BodyText"/>
        <w:tabs>
          <w:tab w:val="left" w:pos="1080"/>
          <w:tab w:val="left" w:pos="1980"/>
          <w:tab w:val="left" w:pos="10076"/>
        </w:tabs>
        <w:rPr>
          <w:del w:id="9744" w:author="Stephanie Thompson" w:date="2008-11-17T15:36:00Z"/>
          <w:rFonts w:ascii="Garamond" w:hAnsi="Garamond"/>
          <w:sz w:val="22"/>
          <w:szCs w:val="22"/>
        </w:rPr>
        <w:pPrChange w:id="9745" w:author="Stephanie Thompson" w:date="2008-11-19T11:52:00Z">
          <w:pPr/>
        </w:pPrChange>
      </w:pPr>
    </w:p>
    <w:p w:rsidR="009821B1" w:rsidRDefault="00DE356E">
      <w:pPr>
        <w:pStyle w:val="BodyText"/>
        <w:tabs>
          <w:tab w:val="left" w:pos="1080"/>
          <w:tab w:val="left" w:pos="1980"/>
          <w:tab w:val="left" w:pos="10076"/>
        </w:tabs>
        <w:rPr>
          <w:del w:id="9746" w:author="Stephanie Thompson" w:date="2008-11-17T15:36:00Z"/>
          <w:rFonts w:ascii="Garamond" w:hAnsi="Garamond"/>
          <w:sz w:val="22"/>
          <w:szCs w:val="22"/>
        </w:rPr>
        <w:pPrChange w:id="9747" w:author="Stephanie Thompson" w:date="2008-11-19T11:52:00Z">
          <w:pPr/>
        </w:pPrChange>
      </w:pPr>
      <w:del w:id="9748"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9749" w:author="Stephanie Thompson" w:date="2008-11-17T15:36:00Z"/>
          <w:rFonts w:ascii="Garamond" w:hAnsi="Garamond"/>
          <w:sz w:val="22"/>
          <w:szCs w:val="22"/>
        </w:rPr>
        <w:pPrChange w:id="9750" w:author="Stephanie Thompson" w:date="2008-11-19T11:52:00Z">
          <w:pPr/>
        </w:pPrChange>
      </w:pPr>
    </w:p>
    <w:p w:rsidR="009821B1" w:rsidRDefault="005062E6">
      <w:pPr>
        <w:pStyle w:val="BodyText"/>
        <w:tabs>
          <w:tab w:val="left" w:pos="1080"/>
          <w:tab w:val="left" w:pos="1980"/>
          <w:tab w:val="left" w:pos="10076"/>
        </w:tabs>
        <w:rPr>
          <w:del w:id="9751" w:author="Stephanie Thompson" w:date="2008-11-17T15:36:00Z"/>
          <w:rFonts w:ascii="Garamond" w:hAnsi="Garamond"/>
          <w:sz w:val="22"/>
          <w:szCs w:val="22"/>
        </w:rPr>
        <w:pPrChange w:id="9752" w:author="Stephanie Thompson" w:date="2008-11-19T11:52:00Z">
          <w:pPr/>
        </w:pPrChange>
      </w:pPr>
      <w:del w:id="9753"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5062E6" w:rsidRPr="00EB43F4" w:rsidDel="00E361B9">
        <w:trPr>
          <w:trHeight w:val="255"/>
          <w:del w:id="9754" w:author="Stephanie Thompson" w:date="2008-11-17T15:36:00Z"/>
        </w:trPr>
        <w:tc>
          <w:tcPr>
            <w:tcW w:w="1500" w:type="dxa"/>
            <w:tcBorders>
              <w:top w:val="nil"/>
              <w:left w:val="nil"/>
              <w:bottom w:val="nil"/>
              <w:right w:val="nil"/>
            </w:tcBorders>
            <w:shd w:val="clear" w:color="auto" w:fill="auto"/>
            <w:noWrap/>
            <w:vAlign w:val="bottom"/>
          </w:tcPr>
          <w:p w:rsidR="009821B1" w:rsidRDefault="005062E6">
            <w:pPr>
              <w:pStyle w:val="BodyText"/>
              <w:tabs>
                <w:tab w:val="left" w:pos="1080"/>
                <w:tab w:val="left" w:pos="1980"/>
                <w:tab w:val="left" w:pos="10076"/>
              </w:tabs>
              <w:rPr>
                <w:del w:id="9755" w:author="Stephanie Thompson" w:date="2008-11-17T15:36:00Z"/>
                <w:rFonts w:ascii="Garamond" w:hAnsi="Garamond"/>
                <w:sz w:val="22"/>
                <w:szCs w:val="22"/>
              </w:rPr>
              <w:pPrChange w:id="9756" w:author="Stephanie Thompson" w:date="2008-11-19T11:52:00Z">
                <w:pPr/>
              </w:pPrChange>
            </w:pPr>
            <w:del w:id="9757" w:author="Stephanie Thompson" w:date="2008-11-17T15:36:00Z">
              <w:r w:rsidRPr="00EB43F4" w:rsidDel="00E361B9">
                <w:rPr>
                  <w:rFonts w:ascii="Garamond" w:hAnsi="Garamond"/>
                  <w:sz w:val="22"/>
                  <w:szCs w:val="22"/>
                </w:rPr>
                <w:delText>07/14/06</w:delText>
              </w:r>
            </w:del>
          </w:p>
        </w:tc>
        <w:tc>
          <w:tcPr>
            <w:tcW w:w="1420" w:type="dxa"/>
            <w:tcBorders>
              <w:top w:val="nil"/>
              <w:left w:val="nil"/>
              <w:bottom w:val="nil"/>
              <w:right w:val="nil"/>
            </w:tcBorders>
            <w:shd w:val="clear" w:color="auto" w:fill="auto"/>
            <w:noWrap/>
            <w:vAlign w:val="bottom"/>
          </w:tcPr>
          <w:p w:rsidR="009821B1" w:rsidRDefault="005062E6">
            <w:pPr>
              <w:pStyle w:val="BodyText"/>
              <w:tabs>
                <w:tab w:val="left" w:pos="1080"/>
                <w:tab w:val="left" w:pos="1980"/>
                <w:tab w:val="left" w:pos="10076"/>
              </w:tabs>
              <w:rPr>
                <w:del w:id="9758" w:author="Stephanie Thompson" w:date="2008-11-17T15:36:00Z"/>
                <w:rFonts w:ascii="Garamond" w:hAnsi="Garamond"/>
                <w:sz w:val="22"/>
                <w:szCs w:val="22"/>
              </w:rPr>
              <w:pPrChange w:id="9759" w:author="Stephanie Thompson" w:date="2008-11-19T11:52:00Z">
                <w:pPr/>
              </w:pPrChange>
            </w:pPr>
            <w:del w:id="9760" w:author="Stephanie Thompson" w:date="2008-11-17T15:36:00Z">
              <w:r w:rsidRPr="00EB43F4" w:rsidDel="00E361B9">
                <w:rPr>
                  <w:rFonts w:ascii="Garamond" w:hAnsi="Garamond"/>
                  <w:sz w:val="22"/>
                  <w:szCs w:val="22"/>
                </w:rPr>
                <w:delText>19:00</w:delText>
              </w:r>
            </w:del>
          </w:p>
        </w:tc>
      </w:tr>
    </w:tbl>
    <w:p w:rsidR="009821B1" w:rsidRDefault="009821B1">
      <w:pPr>
        <w:pStyle w:val="BodyText"/>
        <w:tabs>
          <w:tab w:val="left" w:pos="1080"/>
          <w:tab w:val="left" w:pos="1980"/>
          <w:tab w:val="left" w:pos="10076"/>
        </w:tabs>
        <w:rPr>
          <w:del w:id="9761" w:author="Stephanie Thompson" w:date="2008-11-17T15:36:00Z"/>
          <w:rFonts w:ascii="Garamond" w:hAnsi="Garamond"/>
          <w:sz w:val="22"/>
          <w:szCs w:val="22"/>
        </w:rPr>
        <w:pPrChange w:id="9762" w:author="Stephanie Thompson" w:date="2008-11-19T11:52:00Z">
          <w:pPr/>
        </w:pPrChange>
      </w:pPr>
    </w:p>
    <w:p w:rsidR="009821B1" w:rsidRDefault="005062E6">
      <w:pPr>
        <w:pStyle w:val="BodyText"/>
        <w:tabs>
          <w:tab w:val="left" w:pos="1080"/>
          <w:tab w:val="left" w:pos="1980"/>
          <w:tab w:val="left" w:pos="10076"/>
        </w:tabs>
        <w:rPr>
          <w:del w:id="9763" w:author="Stephanie Thompson" w:date="2008-11-17T15:36:00Z"/>
          <w:rFonts w:ascii="Garamond" w:hAnsi="Garamond"/>
          <w:sz w:val="22"/>
          <w:szCs w:val="22"/>
        </w:rPr>
        <w:pPrChange w:id="9764" w:author="Stephanie Thompson" w:date="2008-11-19T11:52:00Z">
          <w:pPr/>
        </w:pPrChange>
      </w:pPr>
      <w:del w:id="9765" w:author="Stephanie Thompson" w:date="2008-11-17T15:36:00Z">
        <w:r w:rsidRPr="00EB43F4" w:rsidDel="00E361B9">
          <w:rPr>
            <w:rFonts w:ascii="Garamond" w:hAnsi="Garamond"/>
            <w:sz w:val="22"/>
            <w:szCs w:val="22"/>
          </w:rPr>
          <w:delText>Turbidity wiper lost during deployment – inconsistent readings are unreliable and were deleted</w:delText>
        </w:r>
      </w:del>
    </w:p>
    <w:tbl>
      <w:tblPr>
        <w:tblW w:w="5760" w:type="dxa"/>
        <w:tblInd w:w="93" w:type="dxa"/>
        <w:tblLook w:val="0000"/>
      </w:tblPr>
      <w:tblGrid>
        <w:gridCol w:w="1500"/>
        <w:gridCol w:w="1420"/>
        <w:gridCol w:w="1420"/>
        <w:gridCol w:w="1420"/>
      </w:tblGrid>
      <w:tr w:rsidR="005062E6" w:rsidRPr="00EB43F4" w:rsidDel="00E361B9">
        <w:trPr>
          <w:trHeight w:val="255"/>
          <w:del w:id="9766" w:author="Stephanie Thompson" w:date="2008-11-17T15:36:00Z"/>
        </w:trPr>
        <w:tc>
          <w:tcPr>
            <w:tcW w:w="1500" w:type="dxa"/>
            <w:tcBorders>
              <w:top w:val="nil"/>
              <w:left w:val="nil"/>
              <w:bottom w:val="nil"/>
              <w:right w:val="nil"/>
            </w:tcBorders>
            <w:shd w:val="clear" w:color="auto" w:fill="auto"/>
            <w:noWrap/>
            <w:vAlign w:val="bottom"/>
          </w:tcPr>
          <w:p w:rsidR="009821B1" w:rsidRDefault="005062E6">
            <w:pPr>
              <w:pStyle w:val="BodyText"/>
              <w:tabs>
                <w:tab w:val="left" w:pos="1080"/>
                <w:tab w:val="left" w:pos="1980"/>
                <w:tab w:val="left" w:pos="10076"/>
              </w:tabs>
              <w:rPr>
                <w:del w:id="9767" w:author="Stephanie Thompson" w:date="2008-11-17T15:36:00Z"/>
                <w:rFonts w:ascii="Garamond" w:hAnsi="Garamond"/>
                <w:sz w:val="22"/>
                <w:szCs w:val="22"/>
              </w:rPr>
              <w:pPrChange w:id="9768" w:author="Stephanie Thompson" w:date="2008-11-19T11:52:00Z">
                <w:pPr/>
              </w:pPrChange>
            </w:pPr>
            <w:del w:id="9769" w:author="Stephanie Thompson" w:date="2008-11-17T15:36:00Z">
              <w:r w:rsidRPr="00EB43F4" w:rsidDel="00E361B9">
                <w:rPr>
                  <w:rFonts w:ascii="Garamond" w:hAnsi="Garamond"/>
                  <w:sz w:val="22"/>
                  <w:szCs w:val="22"/>
                </w:rPr>
                <w:delText>07/18/06</w:delText>
              </w:r>
            </w:del>
          </w:p>
        </w:tc>
        <w:tc>
          <w:tcPr>
            <w:tcW w:w="1420" w:type="dxa"/>
            <w:tcBorders>
              <w:top w:val="nil"/>
              <w:left w:val="nil"/>
              <w:bottom w:val="nil"/>
              <w:right w:val="nil"/>
            </w:tcBorders>
            <w:shd w:val="clear" w:color="auto" w:fill="auto"/>
            <w:noWrap/>
            <w:vAlign w:val="bottom"/>
          </w:tcPr>
          <w:p w:rsidR="009821B1" w:rsidRDefault="005062E6">
            <w:pPr>
              <w:pStyle w:val="BodyText"/>
              <w:tabs>
                <w:tab w:val="left" w:pos="1080"/>
                <w:tab w:val="left" w:pos="1980"/>
                <w:tab w:val="left" w:pos="10076"/>
              </w:tabs>
              <w:rPr>
                <w:del w:id="9770" w:author="Stephanie Thompson" w:date="2008-11-17T15:36:00Z"/>
                <w:rFonts w:ascii="Garamond" w:hAnsi="Garamond"/>
                <w:sz w:val="22"/>
                <w:szCs w:val="22"/>
              </w:rPr>
              <w:pPrChange w:id="9771" w:author="Stephanie Thompson" w:date="2008-11-19T11:52:00Z">
                <w:pPr/>
              </w:pPrChange>
            </w:pPr>
            <w:del w:id="9772" w:author="Stephanie Thompson" w:date="2008-11-17T15:36:00Z">
              <w:r w:rsidRPr="00EB43F4" w:rsidDel="00E361B9">
                <w:rPr>
                  <w:rFonts w:ascii="Garamond" w:hAnsi="Garamond"/>
                  <w:sz w:val="22"/>
                  <w:szCs w:val="22"/>
                </w:rPr>
                <w:delText>12:45 to</w:delText>
              </w:r>
            </w:del>
          </w:p>
        </w:tc>
        <w:tc>
          <w:tcPr>
            <w:tcW w:w="1420" w:type="dxa"/>
            <w:vAlign w:val="bottom"/>
          </w:tcPr>
          <w:p w:rsidR="009821B1" w:rsidRDefault="005062E6">
            <w:pPr>
              <w:pStyle w:val="BodyText"/>
              <w:tabs>
                <w:tab w:val="left" w:pos="1080"/>
                <w:tab w:val="left" w:pos="1980"/>
                <w:tab w:val="left" w:pos="10076"/>
              </w:tabs>
              <w:rPr>
                <w:del w:id="9773" w:author="Stephanie Thompson" w:date="2008-11-17T15:36:00Z"/>
                <w:rFonts w:ascii="Garamond" w:hAnsi="Garamond"/>
                <w:sz w:val="22"/>
                <w:szCs w:val="22"/>
              </w:rPr>
              <w:pPrChange w:id="9774" w:author="Stephanie Thompson" w:date="2008-11-19T11:52:00Z">
                <w:pPr/>
              </w:pPrChange>
            </w:pPr>
            <w:del w:id="9775" w:author="Stephanie Thompson" w:date="2008-11-17T15:36:00Z">
              <w:r w:rsidRPr="00EB43F4" w:rsidDel="00E361B9">
                <w:rPr>
                  <w:rFonts w:ascii="Garamond" w:hAnsi="Garamond"/>
                  <w:sz w:val="22"/>
                  <w:szCs w:val="22"/>
                </w:rPr>
                <w:delText>07/27/06</w:delText>
              </w:r>
            </w:del>
          </w:p>
        </w:tc>
        <w:tc>
          <w:tcPr>
            <w:tcW w:w="1420" w:type="dxa"/>
            <w:vAlign w:val="bottom"/>
          </w:tcPr>
          <w:p w:rsidR="009821B1" w:rsidRDefault="005062E6">
            <w:pPr>
              <w:pStyle w:val="BodyText"/>
              <w:tabs>
                <w:tab w:val="left" w:pos="1080"/>
                <w:tab w:val="left" w:pos="1980"/>
                <w:tab w:val="left" w:pos="10076"/>
              </w:tabs>
              <w:rPr>
                <w:del w:id="9776" w:author="Stephanie Thompson" w:date="2008-11-17T15:36:00Z"/>
                <w:rFonts w:ascii="Garamond" w:hAnsi="Garamond"/>
                <w:sz w:val="22"/>
                <w:szCs w:val="22"/>
              </w:rPr>
              <w:pPrChange w:id="9777" w:author="Stephanie Thompson" w:date="2008-11-19T11:52:00Z">
                <w:pPr/>
              </w:pPrChange>
            </w:pPr>
            <w:del w:id="9778" w:author="Stephanie Thompson" w:date="2008-11-17T15:36:00Z">
              <w:r w:rsidRPr="00EB43F4" w:rsidDel="00E361B9">
                <w:rPr>
                  <w:rFonts w:ascii="Garamond" w:hAnsi="Garamond"/>
                  <w:sz w:val="22"/>
                  <w:szCs w:val="22"/>
                </w:rPr>
                <w:delText>09:15</w:delText>
              </w:r>
            </w:del>
          </w:p>
        </w:tc>
      </w:tr>
    </w:tbl>
    <w:p w:rsidR="009821B1" w:rsidRDefault="009821B1">
      <w:pPr>
        <w:pStyle w:val="BodyText"/>
        <w:tabs>
          <w:tab w:val="left" w:pos="1080"/>
          <w:tab w:val="left" w:pos="1980"/>
          <w:tab w:val="left" w:pos="10076"/>
        </w:tabs>
        <w:rPr>
          <w:del w:id="9779" w:author="Stephanie Thompson" w:date="2008-11-17T15:36:00Z"/>
          <w:rFonts w:ascii="Garamond" w:hAnsi="Garamond"/>
          <w:sz w:val="22"/>
          <w:szCs w:val="22"/>
        </w:rPr>
        <w:pPrChange w:id="9780" w:author="Stephanie Thompson" w:date="2008-11-19T11:52:00Z">
          <w:pPr/>
        </w:pPrChange>
      </w:pPr>
    </w:p>
    <w:p w:rsidR="009821B1" w:rsidRDefault="00DE356E">
      <w:pPr>
        <w:pStyle w:val="BodyText"/>
        <w:tabs>
          <w:tab w:val="left" w:pos="1080"/>
          <w:tab w:val="left" w:pos="1980"/>
          <w:tab w:val="left" w:pos="10076"/>
        </w:tabs>
        <w:rPr>
          <w:del w:id="9781" w:author="Stephanie Thompson" w:date="2008-11-17T15:36:00Z"/>
          <w:rFonts w:ascii="Garamond" w:hAnsi="Garamond"/>
          <w:sz w:val="22"/>
          <w:szCs w:val="22"/>
        </w:rPr>
        <w:pPrChange w:id="9782" w:author="Stephanie Thompson" w:date="2008-11-19T11:52:00Z">
          <w:pPr/>
        </w:pPrChange>
      </w:pPr>
      <w:del w:id="9783"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9784" w:author="Stephanie Thompson" w:date="2008-11-17T15:36:00Z"/>
          <w:rFonts w:ascii="Garamond" w:hAnsi="Garamond"/>
          <w:sz w:val="22"/>
          <w:szCs w:val="22"/>
        </w:rPr>
        <w:pPrChange w:id="9785" w:author="Stephanie Thompson" w:date="2008-11-19T11:52:00Z">
          <w:pPr/>
        </w:pPrChange>
      </w:pPr>
    </w:p>
    <w:p w:rsidR="009821B1" w:rsidRDefault="00DE356E">
      <w:pPr>
        <w:pStyle w:val="BodyText"/>
        <w:tabs>
          <w:tab w:val="left" w:pos="1080"/>
          <w:tab w:val="left" w:pos="1980"/>
          <w:tab w:val="left" w:pos="10076"/>
        </w:tabs>
        <w:rPr>
          <w:del w:id="9786" w:author="Stephanie Thompson" w:date="2008-11-17T15:36:00Z"/>
          <w:rFonts w:ascii="Garamond" w:hAnsi="Garamond"/>
          <w:sz w:val="22"/>
          <w:szCs w:val="22"/>
        </w:rPr>
        <w:pPrChange w:id="9787" w:author="Stephanie Thompson" w:date="2008-11-19T11:52:00Z">
          <w:pPr/>
        </w:pPrChange>
      </w:pPr>
      <w:del w:id="9788"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4C077F" w:rsidRPr="00EB43F4" w:rsidDel="00E361B9">
        <w:trPr>
          <w:trHeight w:val="255"/>
          <w:del w:id="9789" w:author="Stephanie Thompson" w:date="2008-11-17T15:36:00Z"/>
        </w:trPr>
        <w:tc>
          <w:tcPr>
            <w:tcW w:w="150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790" w:author="Stephanie Thompson" w:date="2008-11-17T15:36:00Z"/>
                <w:rFonts w:ascii="Garamond" w:hAnsi="Garamond"/>
                <w:sz w:val="22"/>
                <w:szCs w:val="22"/>
              </w:rPr>
              <w:pPrChange w:id="9791" w:author="Stephanie Thompson" w:date="2008-11-19T11:52:00Z">
                <w:pPr/>
              </w:pPrChange>
            </w:pPr>
            <w:del w:id="9792" w:author="Stephanie Thompson" w:date="2008-11-17T15:36:00Z">
              <w:r w:rsidRPr="00EB43F4" w:rsidDel="00E361B9">
                <w:rPr>
                  <w:rFonts w:ascii="Garamond" w:hAnsi="Garamond"/>
                  <w:sz w:val="22"/>
                  <w:szCs w:val="22"/>
                </w:rPr>
                <w:delText>07/01/06</w:delText>
              </w:r>
            </w:del>
          </w:p>
        </w:tc>
        <w:tc>
          <w:tcPr>
            <w:tcW w:w="142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793" w:author="Stephanie Thompson" w:date="2008-11-17T15:36:00Z"/>
                <w:rFonts w:ascii="Garamond" w:hAnsi="Garamond"/>
                <w:sz w:val="22"/>
                <w:szCs w:val="22"/>
              </w:rPr>
              <w:pPrChange w:id="9794" w:author="Stephanie Thompson" w:date="2008-11-19T11:52:00Z">
                <w:pPr/>
              </w:pPrChange>
            </w:pPr>
            <w:del w:id="9795" w:author="Stephanie Thompson" w:date="2008-11-17T15:36:00Z">
              <w:r w:rsidRPr="00EB43F4" w:rsidDel="00E361B9">
                <w:rPr>
                  <w:rFonts w:ascii="Garamond" w:hAnsi="Garamond"/>
                  <w:sz w:val="22"/>
                  <w:szCs w:val="22"/>
                </w:rPr>
                <w:delText>06:45</w:delText>
              </w:r>
            </w:del>
          </w:p>
        </w:tc>
      </w:tr>
      <w:tr w:rsidR="004C077F" w:rsidRPr="00EB43F4" w:rsidDel="00E361B9">
        <w:trPr>
          <w:trHeight w:val="255"/>
          <w:del w:id="9796" w:author="Stephanie Thompson" w:date="2008-11-17T15:36:00Z"/>
        </w:trPr>
        <w:tc>
          <w:tcPr>
            <w:tcW w:w="150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797" w:author="Stephanie Thompson" w:date="2008-11-17T15:36:00Z"/>
                <w:rFonts w:ascii="Garamond" w:hAnsi="Garamond"/>
                <w:sz w:val="22"/>
                <w:szCs w:val="22"/>
              </w:rPr>
              <w:pPrChange w:id="9798" w:author="Stephanie Thompson" w:date="2008-11-19T11:52:00Z">
                <w:pPr/>
              </w:pPrChange>
            </w:pPr>
            <w:del w:id="9799" w:author="Stephanie Thompson" w:date="2008-11-17T15:36:00Z">
              <w:r w:rsidRPr="00EB43F4" w:rsidDel="00E361B9">
                <w:rPr>
                  <w:rFonts w:ascii="Garamond" w:hAnsi="Garamond"/>
                  <w:sz w:val="22"/>
                  <w:szCs w:val="22"/>
                </w:rPr>
                <w:delText>07/09/06</w:delText>
              </w:r>
            </w:del>
          </w:p>
        </w:tc>
        <w:tc>
          <w:tcPr>
            <w:tcW w:w="142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800" w:author="Stephanie Thompson" w:date="2008-11-17T15:36:00Z"/>
                <w:rFonts w:ascii="Garamond" w:hAnsi="Garamond"/>
                <w:sz w:val="22"/>
                <w:szCs w:val="22"/>
              </w:rPr>
              <w:pPrChange w:id="9801" w:author="Stephanie Thompson" w:date="2008-11-19T11:52:00Z">
                <w:pPr/>
              </w:pPrChange>
            </w:pPr>
            <w:del w:id="9802" w:author="Stephanie Thompson" w:date="2008-11-17T15:36:00Z">
              <w:r w:rsidRPr="00EB43F4" w:rsidDel="00E361B9">
                <w:rPr>
                  <w:rFonts w:ascii="Garamond" w:hAnsi="Garamond"/>
                  <w:sz w:val="22"/>
                  <w:szCs w:val="22"/>
                </w:rPr>
                <w:delText>05:00</w:delText>
              </w:r>
            </w:del>
          </w:p>
        </w:tc>
      </w:tr>
      <w:tr w:rsidR="004C077F" w:rsidRPr="00EB43F4" w:rsidDel="00E361B9">
        <w:trPr>
          <w:trHeight w:val="255"/>
          <w:del w:id="9803" w:author="Stephanie Thompson" w:date="2008-11-17T15:36:00Z"/>
        </w:trPr>
        <w:tc>
          <w:tcPr>
            <w:tcW w:w="150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804" w:author="Stephanie Thompson" w:date="2008-11-17T15:36:00Z"/>
                <w:rFonts w:ascii="Garamond" w:hAnsi="Garamond"/>
                <w:sz w:val="22"/>
                <w:szCs w:val="22"/>
              </w:rPr>
              <w:pPrChange w:id="9805" w:author="Stephanie Thompson" w:date="2008-11-19T11:52:00Z">
                <w:pPr/>
              </w:pPrChange>
            </w:pPr>
            <w:del w:id="9806" w:author="Stephanie Thompson" w:date="2008-11-17T15:36:00Z">
              <w:r w:rsidRPr="00EB43F4" w:rsidDel="00E361B9">
                <w:rPr>
                  <w:rFonts w:ascii="Garamond" w:hAnsi="Garamond"/>
                  <w:sz w:val="22"/>
                  <w:szCs w:val="22"/>
                </w:rPr>
                <w:delText>07/10/06</w:delText>
              </w:r>
            </w:del>
          </w:p>
        </w:tc>
        <w:tc>
          <w:tcPr>
            <w:tcW w:w="1420" w:type="dxa"/>
            <w:tcBorders>
              <w:top w:val="nil"/>
              <w:left w:val="nil"/>
              <w:bottom w:val="nil"/>
              <w:right w:val="nil"/>
            </w:tcBorders>
            <w:shd w:val="clear" w:color="auto" w:fill="auto"/>
            <w:noWrap/>
            <w:vAlign w:val="bottom"/>
          </w:tcPr>
          <w:p w:rsidR="009821B1" w:rsidRDefault="004C077F">
            <w:pPr>
              <w:pStyle w:val="BodyText"/>
              <w:tabs>
                <w:tab w:val="left" w:pos="1080"/>
                <w:tab w:val="left" w:pos="1980"/>
                <w:tab w:val="left" w:pos="10076"/>
              </w:tabs>
              <w:rPr>
                <w:del w:id="9807" w:author="Stephanie Thompson" w:date="2008-11-17T15:36:00Z"/>
                <w:rFonts w:ascii="Garamond" w:hAnsi="Garamond"/>
                <w:sz w:val="22"/>
                <w:szCs w:val="22"/>
              </w:rPr>
              <w:pPrChange w:id="9808" w:author="Stephanie Thompson" w:date="2008-11-19T11:52:00Z">
                <w:pPr/>
              </w:pPrChange>
            </w:pPr>
            <w:del w:id="9809" w:author="Stephanie Thompson" w:date="2008-11-17T15:36:00Z">
              <w:r w:rsidRPr="00EB43F4" w:rsidDel="00E361B9">
                <w:rPr>
                  <w:rFonts w:ascii="Garamond" w:hAnsi="Garamond"/>
                  <w:sz w:val="22"/>
                  <w:szCs w:val="22"/>
                </w:rPr>
                <w:delText>09:45</w:delText>
              </w:r>
            </w:del>
          </w:p>
        </w:tc>
      </w:tr>
    </w:tbl>
    <w:p w:rsidR="009821B1" w:rsidRDefault="009821B1">
      <w:pPr>
        <w:pStyle w:val="BodyText"/>
        <w:tabs>
          <w:tab w:val="left" w:pos="1080"/>
          <w:tab w:val="left" w:pos="1980"/>
          <w:tab w:val="left" w:pos="10076"/>
        </w:tabs>
        <w:rPr>
          <w:del w:id="9810" w:author="Stephanie Thompson" w:date="2008-11-17T15:36:00Z"/>
          <w:rFonts w:ascii="Garamond" w:hAnsi="Garamond"/>
          <w:sz w:val="22"/>
          <w:szCs w:val="22"/>
        </w:rPr>
        <w:pPrChange w:id="9811" w:author="Stephanie Thompson" w:date="2008-11-19T11:52:00Z">
          <w:pPr/>
        </w:pPrChange>
      </w:pPr>
    </w:p>
    <w:p w:rsidR="009821B1" w:rsidRDefault="004C077F">
      <w:pPr>
        <w:pStyle w:val="BodyText"/>
        <w:tabs>
          <w:tab w:val="left" w:pos="1080"/>
          <w:tab w:val="left" w:pos="1980"/>
          <w:tab w:val="left" w:pos="10076"/>
        </w:tabs>
        <w:rPr>
          <w:del w:id="9812" w:author="Stephanie Thompson" w:date="2008-11-17T15:36:00Z"/>
          <w:rFonts w:ascii="Garamond" w:hAnsi="Garamond"/>
          <w:sz w:val="22"/>
          <w:szCs w:val="22"/>
        </w:rPr>
        <w:pPrChange w:id="9813" w:author="Stephanie Thompson" w:date="2008-11-19T11:52:00Z">
          <w:pPr/>
        </w:pPrChange>
      </w:pPr>
      <w:del w:id="9814" w:author="Stephanie Thompson" w:date="2008-11-17T15:36:00Z">
        <w:r w:rsidRPr="00EB43F4" w:rsidDel="00E361B9">
          <w:rPr>
            <w:rFonts w:ascii="Garamond" w:hAnsi="Garamond"/>
            <w:sz w:val="22"/>
            <w:szCs w:val="22"/>
          </w:rPr>
          <w:delText xml:space="preserve">High turbidity readings deleted – resuspension of </w:delText>
        </w:r>
        <w:r w:rsidR="00FD1E94" w:rsidRPr="00EB43F4" w:rsidDel="00E361B9">
          <w:rPr>
            <w:rFonts w:ascii="Garamond" w:hAnsi="Garamond"/>
            <w:sz w:val="22"/>
            <w:szCs w:val="22"/>
          </w:rPr>
          <w:delText>bottom sediment in shallow water skewed values</w:delText>
        </w:r>
      </w:del>
    </w:p>
    <w:tbl>
      <w:tblPr>
        <w:tblW w:w="5760" w:type="dxa"/>
        <w:tblInd w:w="93" w:type="dxa"/>
        <w:tblLook w:val="0000"/>
      </w:tblPr>
      <w:tblGrid>
        <w:gridCol w:w="1500"/>
        <w:gridCol w:w="1420"/>
        <w:gridCol w:w="1420"/>
        <w:gridCol w:w="1420"/>
      </w:tblGrid>
      <w:tr w:rsidR="00FD1E94" w:rsidRPr="00EB43F4" w:rsidDel="00E361B9">
        <w:trPr>
          <w:trHeight w:val="255"/>
          <w:del w:id="9815" w:author="Stephanie Thompson" w:date="2008-11-17T15:36:00Z"/>
        </w:trPr>
        <w:tc>
          <w:tcPr>
            <w:tcW w:w="150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16" w:author="Stephanie Thompson" w:date="2008-11-17T15:36:00Z"/>
                <w:rFonts w:ascii="Garamond" w:hAnsi="Garamond"/>
                <w:sz w:val="22"/>
                <w:szCs w:val="22"/>
              </w:rPr>
              <w:pPrChange w:id="9817" w:author="Stephanie Thompson" w:date="2008-11-19T11:52:00Z">
                <w:pPr/>
              </w:pPrChange>
            </w:pPr>
            <w:del w:id="9818" w:author="Stephanie Thompson" w:date="2008-11-17T15:36:00Z">
              <w:r w:rsidRPr="00EB43F4" w:rsidDel="00E361B9">
                <w:rPr>
                  <w:rFonts w:ascii="Garamond" w:hAnsi="Garamond"/>
                  <w:sz w:val="22"/>
                  <w:szCs w:val="22"/>
                </w:rPr>
                <w:lastRenderedPageBreak/>
                <w:delText>07/10/06</w:delText>
              </w:r>
            </w:del>
          </w:p>
        </w:tc>
        <w:tc>
          <w:tcPr>
            <w:tcW w:w="142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19" w:author="Stephanie Thompson" w:date="2008-11-17T15:36:00Z"/>
                <w:rFonts w:ascii="Garamond" w:hAnsi="Garamond"/>
                <w:sz w:val="22"/>
                <w:szCs w:val="22"/>
              </w:rPr>
              <w:pPrChange w:id="9820" w:author="Stephanie Thompson" w:date="2008-11-19T11:52:00Z">
                <w:pPr/>
              </w:pPrChange>
            </w:pPr>
            <w:del w:id="9821" w:author="Stephanie Thompson" w:date="2008-11-17T15:36:00Z">
              <w:r w:rsidRPr="00EB43F4" w:rsidDel="00E361B9">
                <w:rPr>
                  <w:rFonts w:ascii="Garamond" w:hAnsi="Garamond"/>
                  <w:sz w:val="22"/>
                  <w:szCs w:val="22"/>
                </w:rPr>
                <w:delText>19:30 to</w:delText>
              </w:r>
            </w:del>
          </w:p>
        </w:tc>
        <w:tc>
          <w:tcPr>
            <w:tcW w:w="1420" w:type="dxa"/>
            <w:vAlign w:val="bottom"/>
          </w:tcPr>
          <w:p w:rsidR="009821B1" w:rsidRDefault="00FD1E94">
            <w:pPr>
              <w:pStyle w:val="BodyText"/>
              <w:tabs>
                <w:tab w:val="left" w:pos="1080"/>
                <w:tab w:val="left" w:pos="1980"/>
                <w:tab w:val="left" w:pos="10076"/>
              </w:tabs>
              <w:rPr>
                <w:del w:id="9822" w:author="Stephanie Thompson" w:date="2008-11-17T15:36:00Z"/>
                <w:rFonts w:ascii="Garamond" w:hAnsi="Garamond"/>
                <w:sz w:val="22"/>
                <w:szCs w:val="22"/>
              </w:rPr>
              <w:pPrChange w:id="9823" w:author="Stephanie Thompson" w:date="2008-11-19T11:52:00Z">
                <w:pPr/>
              </w:pPrChange>
            </w:pPr>
            <w:del w:id="9824" w:author="Stephanie Thompson" w:date="2008-11-17T15:36:00Z">
              <w:r w:rsidRPr="00EB43F4" w:rsidDel="00E361B9">
                <w:rPr>
                  <w:rFonts w:ascii="Garamond" w:hAnsi="Garamond"/>
                  <w:sz w:val="22"/>
                  <w:szCs w:val="22"/>
                </w:rPr>
                <w:delText>07/11/06</w:delText>
              </w:r>
            </w:del>
          </w:p>
        </w:tc>
        <w:tc>
          <w:tcPr>
            <w:tcW w:w="1420" w:type="dxa"/>
            <w:vAlign w:val="bottom"/>
          </w:tcPr>
          <w:p w:rsidR="009821B1" w:rsidRDefault="00FD1E94">
            <w:pPr>
              <w:pStyle w:val="BodyText"/>
              <w:tabs>
                <w:tab w:val="left" w:pos="1080"/>
                <w:tab w:val="left" w:pos="1980"/>
                <w:tab w:val="left" w:pos="10076"/>
              </w:tabs>
              <w:rPr>
                <w:del w:id="9825" w:author="Stephanie Thompson" w:date="2008-11-17T15:36:00Z"/>
                <w:rFonts w:ascii="Garamond" w:hAnsi="Garamond"/>
                <w:sz w:val="22"/>
                <w:szCs w:val="22"/>
              </w:rPr>
              <w:pPrChange w:id="9826" w:author="Stephanie Thompson" w:date="2008-11-19T11:52:00Z">
                <w:pPr/>
              </w:pPrChange>
            </w:pPr>
            <w:del w:id="9827" w:author="Stephanie Thompson" w:date="2008-11-17T15:36:00Z">
              <w:r w:rsidRPr="00EB43F4" w:rsidDel="00E361B9">
                <w:rPr>
                  <w:rFonts w:ascii="Garamond" w:hAnsi="Garamond"/>
                  <w:sz w:val="22"/>
                  <w:szCs w:val="22"/>
                </w:rPr>
                <w:delText>11:30</w:delText>
              </w:r>
            </w:del>
          </w:p>
        </w:tc>
      </w:tr>
    </w:tbl>
    <w:p w:rsidR="009821B1" w:rsidRDefault="009821B1">
      <w:pPr>
        <w:pStyle w:val="BodyText"/>
        <w:tabs>
          <w:tab w:val="left" w:pos="1080"/>
          <w:tab w:val="left" w:pos="1980"/>
          <w:tab w:val="left" w:pos="10076"/>
        </w:tabs>
        <w:rPr>
          <w:del w:id="9828" w:author="Stephanie Thompson" w:date="2008-11-17T15:36:00Z"/>
          <w:rFonts w:ascii="Garamond" w:hAnsi="Garamond"/>
          <w:sz w:val="22"/>
          <w:szCs w:val="22"/>
        </w:rPr>
        <w:pPrChange w:id="9829" w:author="Stephanie Thompson" w:date="2008-11-19T11:52:00Z">
          <w:pPr/>
        </w:pPrChange>
      </w:pPr>
    </w:p>
    <w:p w:rsidR="009821B1" w:rsidRDefault="009821B1">
      <w:pPr>
        <w:pStyle w:val="BodyText"/>
        <w:tabs>
          <w:tab w:val="left" w:pos="1080"/>
          <w:tab w:val="left" w:pos="1980"/>
          <w:tab w:val="left" w:pos="10076"/>
        </w:tabs>
        <w:rPr>
          <w:del w:id="9830" w:author="Stephanie Thompson" w:date="2008-11-17T15:36:00Z"/>
          <w:rFonts w:ascii="Garamond" w:hAnsi="Garamond"/>
          <w:sz w:val="22"/>
          <w:szCs w:val="22"/>
        </w:rPr>
        <w:pPrChange w:id="9831" w:author="Stephanie Thompson" w:date="2008-11-19T11:52:00Z">
          <w:pPr/>
        </w:pPrChange>
      </w:pPr>
    </w:p>
    <w:p w:rsidR="009821B1" w:rsidRDefault="00FD1E94">
      <w:pPr>
        <w:pStyle w:val="BodyText"/>
        <w:tabs>
          <w:tab w:val="left" w:pos="1080"/>
          <w:tab w:val="left" w:pos="1980"/>
          <w:tab w:val="left" w:pos="10076"/>
        </w:tabs>
        <w:rPr>
          <w:del w:id="9832" w:author="Stephanie Thompson" w:date="2008-11-17T15:36:00Z"/>
          <w:rFonts w:ascii="Garamond" w:hAnsi="Garamond"/>
          <w:sz w:val="22"/>
          <w:szCs w:val="22"/>
        </w:rPr>
        <w:pPrChange w:id="9833" w:author="Stephanie Thompson" w:date="2008-11-19T11:52:00Z">
          <w:pPr/>
        </w:pPrChange>
      </w:pPr>
      <w:del w:id="9834"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FD1E94" w:rsidRPr="00EB43F4" w:rsidDel="00E361B9">
        <w:trPr>
          <w:trHeight w:val="255"/>
          <w:del w:id="9835" w:author="Stephanie Thompson" w:date="2008-11-17T15:36:00Z"/>
        </w:trPr>
        <w:tc>
          <w:tcPr>
            <w:tcW w:w="150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36" w:author="Stephanie Thompson" w:date="2008-11-17T15:36:00Z"/>
                <w:rFonts w:ascii="Garamond" w:hAnsi="Garamond"/>
                <w:sz w:val="22"/>
                <w:szCs w:val="22"/>
              </w:rPr>
              <w:pPrChange w:id="9837" w:author="Stephanie Thompson" w:date="2008-11-19T11:52:00Z">
                <w:pPr/>
              </w:pPrChange>
            </w:pPr>
            <w:del w:id="9838"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39" w:author="Stephanie Thompson" w:date="2008-11-17T15:36:00Z"/>
                <w:rFonts w:ascii="Garamond" w:hAnsi="Garamond"/>
                <w:sz w:val="22"/>
                <w:szCs w:val="22"/>
              </w:rPr>
              <w:pPrChange w:id="9840" w:author="Stephanie Thompson" w:date="2008-11-19T11:52:00Z">
                <w:pPr/>
              </w:pPrChange>
            </w:pPr>
            <w:del w:id="9841" w:author="Stephanie Thompson" w:date="2008-11-17T15:36:00Z">
              <w:r w:rsidRPr="00EB43F4" w:rsidDel="00E361B9">
                <w:rPr>
                  <w:rFonts w:ascii="Garamond" w:hAnsi="Garamond"/>
                  <w:sz w:val="22"/>
                  <w:szCs w:val="22"/>
                </w:rPr>
                <w:delText>10:15</w:delText>
              </w:r>
            </w:del>
          </w:p>
        </w:tc>
        <w:tc>
          <w:tcPr>
            <w:tcW w:w="1420" w:type="dxa"/>
            <w:vAlign w:val="bottom"/>
          </w:tcPr>
          <w:p w:rsidR="009821B1" w:rsidRDefault="00FD1E94">
            <w:pPr>
              <w:pStyle w:val="BodyText"/>
              <w:tabs>
                <w:tab w:val="left" w:pos="1080"/>
                <w:tab w:val="left" w:pos="1980"/>
                <w:tab w:val="left" w:pos="10076"/>
              </w:tabs>
              <w:rPr>
                <w:del w:id="9842" w:author="Stephanie Thompson" w:date="2008-11-17T15:36:00Z"/>
                <w:rFonts w:ascii="Garamond" w:hAnsi="Garamond"/>
                <w:sz w:val="22"/>
                <w:szCs w:val="22"/>
              </w:rPr>
              <w:pPrChange w:id="9843" w:author="Stephanie Thompson" w:date="2008-11-19T11:52:00Z">
                <w:pPr/>
              </w:pPrChange>
            </w:pPr>
            <w:del w:id="9844" w:author="Stephanie Thompson" w:date="2008-11-17T15:36:00Z">
              <w:r w:rsidRPr="00EB43F4" w:rsidDel="00E361B9">
                <w:rPr>
                  <w:rFonts w:ascii="Garamond" w:hAnsi="Garamond"/>
                  <w:sz w:val="22"/>
                  <w:szCs w:val="22"/>
                </w:rPr>
                <w:delText>07/30/06</w:delText>
              </w:r>
            </w:del>
          </w:p>
        </w:tc>
        <w:tc>
          <w:tcPr>
            <w:tcW w:w="1420" w:type="dxa"/>
            <w:vAlign w:val="bottom"/>
          </w:tcPr>
          <w:p w:rsidR="009821B1" w:rsidRDefault="00FD1E94">
            <w:pPr>
              <w:pStyle w:val="BodyText"/>
              <w:tabs>
                <w:tab w:val="left" w:pos="1080"/>
                <w:tab w:val="left" w:pos="1980"/>
                <w:tab w:val="left" w:pos="10076"/>
              </w:tabs>
              <w:rPr>
                <w:del w:id="9845" w:author="Stephanie Thompson" w:date="2008-11-17T15:36:00Z"/>
                <w:rFonts w:ascii="Garamond" w:hAnsi="Garamond"/>
                <w:sz w:val="22"/>
                <w:szCs w:val="22"/>
              </w:rPr>
              <w:pPrChange w:id="9846" w:author="Stephanie Thompson" w:date="2008-11-19T11:52:00Z">
                <w:pPr/>
              </w:pPrChange>
            </w:pPr>
            <w:del w:id="9847" w:author="Stephanie Thompson" w:date="2008-11-17T15:36:00Z">
              <w:r w:rsidRPr="00EB43F4" w:rsidDel="00E361B9">
                <w:rPr>
                  <w:rFonts w:ascii="Garamond" w:hAnsi="Garamond"/>
                  <w:sz w:val="22"/>
                  <w:szCs w:val="22"/>
                </w:rPr>
                <w:delText>09:45</w:delText>
              </w:r>
            </w:del>
          </w:p>
        </w:tc>
      </w:tr>
      <w:tr w:rsidR="00FD1E94" w:rsidRPr="00EB43F4" w:rsidDel="00E361B9">
        <w:trPr>
          <w:trHeight w:val="255"/>
          <w:del w:id="9848" w:author="Stephanie Thompson" w:date="2008-11-17T15:36:00Z"/>
        </w:trPr>
        <w:tc>
          <w:tcPr>
            <w:tcW w:w="150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49" w:author="Stephanie Thompson" w:date="2008-11-17T15:36:00Z"/>
                <w:rFonts w:ascii="Garamond" w:hAnsi="Garamond"/>
                <w:sz w:val="22"/>
                <w:szCs w:val="22"/>
              </w:rPr>
              <w:pPrChange w:id="9850" w:author="Stephanie Thompson" w:date="2008-11-19T11:52:00Z">
                <w:pPr/>
              </w:pPrChange>
            </w:pPr>
            <w:del w:id="9851" w:author="Stephanie Thompson" w:date="2008-11-17T15:36:00Z">
              <w:r w:rsidRPr="00EB43F4" w:rsidDel="00E361B9">
                <w:rPr>
                  <w:rFonts w:ascii="Garamond" w:hAnsi="Garamond"/>
                  <w:sz w:val="22"/>
                  <w:szCs w:val="22"/>
                </w:rPr>
                <w:delText>07/17/06</w:delText>
              </w:r>
            </w:del>
          </w:p>
        </w:tc>
        <w:tc>
          <w:tcPr>
            <w:tcW w:w="142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52" w:author="Stephanie Thompson" w:date="2008-11-17T15:36:00Z"/>
                <w:rFonts w:ascii="Garamond" w:hAnsi="Garamond"/>
                <w:sz w:val="22"/>
                <w:szCs w:val="22"/>
              </w:rPr>
              <w:pPrChange w:id="9853" w:author="Stephanie Thompson" w:date="2008-11-19T11:52:00Z">
                <w:pPr/>
              </w:pPrChange>
            </w:pPr>
            <w:del w:id="9854" w:author="Stephanie Thompson" w:date="2008-11-17T15:36:00Z">
              <w:r w:rsidRPr="00EB43F4" w:rsidDel="00E361B9">
                <w:rPr>
                  <w:rFonts w:ascii="Garamond" w:hAnsi="Garamond"/>
                  <w:sz w:val="22"/>
                  <w:szCs w:val="22"/>
                </w:rPr>
                <w:delText>13:30</w:delText>
              </w:r>
            </w:del>
          </w:p>
        </w:tc>
        <w:tc>
          <w:tcPr>
            <w:tcW w:w="1420" w:type="dxa"/>
            <w:vAlign w:val="bottom"/>
          </w:tcPr>
          <w:p w:rsidR="009821B1" w:rsidRDefault="00FD1E94">
            <w:pPr>
              <w:pStyle w:val="BodyText"/>
              <w:tabs>
                <w:tab w:val="left" w:pos="1080"/>
                <w:tab w:val="left" w:pos="1980"/>
                <w:tab w:val="left" w:pos="10076"/>
              </w:tabs>
              <w:rPr>
                <w:del w:id="9855" w:author="Stephanie Thompson" w:date="2008-11-17T15:36:00Z"/>
                <w:rFonts w:ascii="Garamond" w:hAnsi="Garamond"/>
                <w:sz w:val="22"/>
                <w:szCs w:val="22"/>
              </w:rPr>
              <w:pPrChange w:id="9856" w:author="Stephanie Thompson" w:date="2008-11-19T11:52:00Z">
                <w:pPr/>
              </w:pPrChange>
            </w:pPr>
            <w:del w:id="9857" w:author="Stephanie Thompson" w:date="2008-11-17T15:36:00Z">
              <w:r w:rsidRPr="00EB43F4" w:rsidDel="00E361B9">
                <w:rPr>
                  <w:rFonts w:ascii="Garamond" w:hAnsi="Garamond"/>
                  <w:sz w:val="22"/>
                  <w:szCs w:val="22"/>
                </w:rPr>
                <w:delText>07/30/06</w:delText>
              </w:r>
            </w:del>
          </w:p>
        </w:tc>
        <w:tc>
          <w:tcPr>
            <w:tcW w:w="1420" w:type="dxa"/>
            <w:vAlign w:val="bottom"/>
          </w:tcPr>
          <w:p w:rsidR="009821B1" w:rsidRDefault="00FD1E94">
            <w:pPr>
              <w:pStyle w:val="BodyText"/>
              <w:tabs>
                <w:tab w:val="left" w:pos="1080"/>
                <w:tab w:val="left" w:pos="1980"/>
                <w:tab w:val="left" w:pos="10076"/>
              </w:tabs>
              <w:rPr>
                <w:del w:id="9858" w:author="Stephanie Thompson" w:date="2008-11-17T15:36:00Z"/>
                <w:rFonts w:ascii="Garamond" w:hAnsi="Garamond"/>
                <w:sz w:val="22"/>
                <w:szCs w:val="22"/>
              </w:rPr>
              <w:pPrChange w:id="9859" w:author="Stephanie Thompson" w:date="2008-11-19T11:52:00Z">
                <w:pPr/>
              </w:pPrChange>
            </w:pPr>
            <w:del w:id="9860" w:author="Stephanie Thompson" w:date="2008-11-17T15:36:00Z">
              <w:r w:rsidRPr="00EB43F4" w:rsidDel="00E361B9">
                <w:rPr>
                  <w:rFonts w:ascii="Garamond" w:hAnsi="Garamond"/>
                  <w:sz w:val="22"/>
                  <w:szCs w:val="22"/>
                </w:rPr>
                <w:delText>14:30</w:delText>
              </w:r>
            </w:del>
          </w:p>
        </w:tc>
      </w:tr>
      <w:tr w:rsidR="00FD1E94" w:rsidRPr="00EB43F4" w:rsidDel="00E361B9">
        <w:trPr>
          <w:trHeight w:val="255"/>
          <w:del w:id="9861" w:author="Stephanie Thompson" w:date="2008-11-17T15:36:00Z"/>
        </w:trPr>
        <w:tc>
          <w:tcPr>
            <w:tcW w:w="150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62" w:author="Stephanie Thompson" w:date="2008-11-17T15:36:00Z"/>
                <w:rFonts w:ascii="Garamond" w:hAnsi="Garamond"/>
                <w:sz w:val="22"/>
                <w:szCs w:val="22"/>
              </w:rPr>
              <w:pPrChange w:id="9863" w:author="Stephanie Thompson" w:date="2008-11-19T11:52:00Z">
                <w:pPr/>
              </w:pPrChange>
            </w:pPr>
            <w:del w:id="9864"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65" w:author="Stephanie Thompson" w:date="2008-11-17T15:36:00Z"/>
                <w:rFonts w:ascii="Garamond" w:hAnsi="Garamond"/>
                <w:sz w:val="22"/>
                <w:szCs w:val="22"/>
              </w:rPr>
              <w:pPrChange w:id="9866" w:author="Stephanie Thompson" w:date="2008-11-19T11:52:00Z">
                <w:pPr/>
              </w:pPrChange>
            </w:pPr>
            <w:del w:id="9867" w:author="Stephanie Thompson" w:date="2008-11-17T15:36:00Z">
              <w:r w:rsidRPr="00EB43F4" w:rsidDel="00E361B9">
                <w:rPr>
                  <w:rFonts w:ascii="Garamond" w:hAnsi="Garamond"/>
                  <w:sz w:val="22"/>
                  <w:szCs w:val="22"/>
                </w:rPr>
                <w:delText>16:30</w:delText>
              </w:r>
            </w:del>
          </w:p>
        </w:tc>
        <w:tc>
          <w:tcPr>
            <w:tcW w:w="1420" w:type="dxa"/>
            <w:vAlign w:val="bottom"/>
          </w:tcPr>
          <w:p w:rsidR="009821B1" w:rsidRDefault="00FD1E94">
            <w:pPr>
              <w:pStyle w:val="BodyText"/>
              <w:tabs>
                <w:tab w:val="left" w:pos="1080"/>
                <w:tab w:val="left" w:pos="1980"/>
                <w:tab w:val="left" w:pos="10076"/>
              </w:tabs>
              <w:rPr>
                <w:del w:id="9868" w:author="Stephanie Thompson" w:date="2008-11-17T15:36:00Z"/>
                <w:rFonts w:ascii="Garamond" w:hAnsi="Garamond"/>
                <w:sz w:val="22"/>
                <w:szCs w:val="22"/>
              </w:rPr>
              <w:pPrChange w:id="9869" w:author="Stephanie Thompson" w:date="2008-11-19T11:52:00Z">
                <w:pPr/>
              </w:pPrChange>
            </w:pPr>
            <w:del w:id="9870" w:author="Stephanie Thompson" w:date="2008-11-17T15:36:00Z">
              <w:r w:rsidRPr="00EB43F4" w:rsidDel="00E361B9">
                <w:rPr>
                  <w:rFonts w:ascii="Garamond" w:hAnsi="Garamond"/>
                  <w:sz w:val="22"/>
                  <w:szCs w:val="22"/>
                </w:rPr>
                <w:delText>07/30/06</w:delText>
              </w:r>
            </w:del>
          </w:p>
        </w:tc>
        <w:tc>
          <w:tcPr>
            <w:tcW w:w="1420" w:type="dxa"/>
            <w:vAlign w:val="bottom"/>
          </w:tcPr>
          <w:p w:rsidR="009821B1" w:rsidRDefault="00FD1E94">
            <w:pPr>
              <w:pStyle w:val="BodyText"/>
              <w:tabs>
                <w:tab w:val="left" w:pos="1080"/>
                <w:tab w:val="left" w:pos="1980"/>
                <w:tab w:val="left" w:pos="10076"/>
              </w:tabs>
              <w:rPr>
                <w:del w:id="9871" w:author="Stephanie Thompson" w:date="2008-11-17T15:36:00Z"/>
                <w:rFonts w:ascii="Garamond" w:hAnsi="Garamond"/>
                <w:sz w:val="22"/>
                <w:szCs w:val="22"/>
              </w:rPr>
              <w:pPrChange w:id="9872" w:author="Stephanie Thompson" w:date="2008-11-19T11:52:00Z">
                <w:pPr/>
              </w:pPrChange>
            </w:pPr>
            <w:del w:id="9873" w:author="Stephanie Thompson" w:date="2008-11-17T15:36:00Z">
              <w:r w:rsidRPr="00EB43F4" w:rsidDel="00E361B9">
                <w:rPr>
                  <w:rFonts w:ascii="Garamond" w:hAnsi="Garamond"/>
                  <w:sz w:val="22"/>
                  <w:szCs w:val="22"/>
                </w:rPr>
                <w:delText>15:15</w:delText>
              </w:r>
            </w:del>
          </w:p>
        </w:tc>
      </w:tr>
      <w:tr w:rsidR="00FD1E94" w:rsidRPr="00EB43F4" w:rsidDel="00E361B9">
        <w:trPr>
          <w:trHeight w:val="255"/>
          <w:del w:id="9874" w:author="Stephanie Thompson" w:date="2008-11-17T15:36:00Z"/>
        </w:trPr>
        <w:tc>
          <w:tcPr>
            <w:tcW w:w="150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75" w:author="Stephanie Thompson" w:date="2008-11-17T15:36:00Z"/>
                <w:rFonts w:ascii="Garamond" w:hAnsi="Garamond"/>
                <w:sz w:val="22"/>
                <w:szCs w:val="22"/>
              </w:rPr>
              <w:pPrChange w:id="9876" w:author="Stephanie Thompson" w:date="2008-11-19T11:52:00Z">
                <w:pPr/>
              </w:pPrChange>
            </w:pPr>
            <w:del w:id="9877"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9821B1" w:rsidRDefault="00FD1E94">
            <w:pPr>
              <w:pStyle w:val="BodyText"/>
              <w:tabs>
                <w:tab w:val="left" w:pos="1080"/>
                <w:tab w:val="left" w:pos="1980"/>
                <w:tab w:val="left" w:pos="10076"/>
              </w:tabs>
              <w:rPr>
                <w:del w:id="9878" w:author="Stephanie Thompson" w:date="2008-11-17T15:36:00Z"/>
                <w:rFonts w:ascii="Garamond" w:hAnsi="Garamond"/>
                <w:sz w:val="22"/>
                <w:szCs w:val="22"/>
              </w:rPr>
              <w:pPrChange w:id="9879" w:author="Stephanie Thompson" w:date="2008-11-19T11:52:00Z">
                <w:pPr/>
              </w:pPrChange>
            </w:pPr>
            <w:del w:id="9880" w:author="Stephanie Thompson" w:date="2008-11-17T15:36:00Z">
              <w:r w:rsidRPr="00EB43F4" w:rsidDel="00E361B9">
                <w:rPr>
                  <w:rFonts w:ascii="Garamond" w:hAnsi="Garamond"/>
                  <w:sz w:val="22"/>
                  <w:szCs w:val="22"/>
                </w:rPr>
                <w:delText>17:00</w:delText>
              </w:r>
            </w:del>
          </w:p>
        </w:tc>
        <w:tc>
          <w:tcPr>
            <w:tcW w:w="1420" w:type="dxa"/>
            <w:vAlign w:val="bottom"/>
          </w:tcPr>
          <w:p w:rsidR="009821B1" w:rsidRDefault="00FD1E94">
            <w:pPr>
              <w:pStyle w:val="BodyText"/>
              <w:tabs>
                <w:tab w:val="left" w:pos="1080"/>
                <w:tab w:val="left" w:pos="1980"/>
                <w:tab w:val="left" w:pos="10076"/>
              </w:tabs>
              <w:rPr>
                <w:del w:id="9881" w:author="Stephanie Thompson" w:date="2008-11-17T15:36:00Z"/>
                <w:rFonts w:ascii="Garamond" w:hAnsi="Garamond"/>
                <w:sz w:val="22"/>
                <w:szCs w:val="22"/>
              </w:rPr>
              <w:pPrChange w:id="9882" w:author="Stephanie Thompson" w:date="2008-11-19T11:52:00Z">
                <w:pPr/>
              </w:pPrChange>
            </w:pPr>
            <w:del w:id="9883" w:author="Stephanie Thompson" w:date="2008-11-17T15:36:00Z">
              <w:r w:rsidRPr="00EB43F4" w:rsidDel="00E361B9">
                <w:rPr>
                  <w:rFonts w:ascii="Garamond" w:hAnsi="Garamond"/>
                  <w:sz w:val="22"/>
                  <w:szCs w:val="22"/>
                </w:rPr>
                <w:delText>07/31/06</w:delText>
              </w:r>
            </w:del>
          </w:p>
        </w:tc>
        <w:tc>
          <w:tcPr>
            <w:tcW w:w="1420" w:type="dxa"/>
            <w:vAlign w:val="bottom"/>
          </w:tcPr>
          <w:p w:rsidR="009821B1" w:rsidRDefault="00FD1E94">
            <w:pPr>
              <w:pStyle w:val="BodyText"/>
              <w:tabs>
                <w:tab w:val="left" w:pos="1080"/>
                <w:tab w:val="left" w:pos="1980"/>
                <w:tab w:val="left" w:pos="10076"/>
              </w:tabs>
              <w:rPr>
                <w:del w:id="9884" w:author="Stephanie Thompson" w:date="2008-11-17T15:36:00Z"/>
                <w:rFonts w:ascii="Garamond" w:hAnsi="Garamond"/>
                <w:sz w:val="22"/>
                <w:szCs w:val="22"/>
              </w:rPr>
              <w:pPrChange w:id="9885" w:author="Stephanie Thompson" w:date="2008-11-19T11:52:00Z">
                <w:pPr/>
              </w:pPrChange>
            </w:pPr>
            <w:del w:id="9886" w:author="Stephanie Thompson" w:date="2008-11-17T15:36:00Z">
              <w:r w:rsidRPr="00EB43F4" w:rsidDel="00E361B9">
                <w:rPr>
                  <w:rFonts w:ascii="Garamond" w:hAnsi="Garamond"/>
                  <w:sz w:val="22"/>
                  <w:szCs w:val="22"/>
                </w:rPr>
                <w:delText>16:30</w:delText>
              </w:r>
            </w:del>
          </w:p>
        </w:tc>
      </w:tr>
    </w:tbl>
    <w:p w:rsidR="009821B1" w:rsidRDefault="009821B1">
      <w:pPr>
        <w:pStyle w:val="BodyText"/>
        <w:tabs>
          <w:tab w:val="left" w:pos="1080"/>
          <w:tab w:val="left" w:pos="1980"/>
          <w:tab w:val="left" w:pos="10076"/>
        </w:tabs>
        <w:rPr>
          <w:del w:id="9887" w:author="Stephanie Thompson" w:date="2008-11-17T15:36:00Z"/>
          <w:rFonts w:ascii="Garamond" w:hAnsi="Garamond"/>
          <w:sz w:val="22"/>
          <w:szCs w:val="22"/>
        </w:rPr>
        <w:pPrChange w:id="9888" w:author="Stephanie Thompson" w:date="2008-11-19T11:52:00Z">
          <w:pPr/>
        </w:pPrChange>
      </w:pPr>
    </w:p>
    <w:p w:rsidR="009821B1" w:rsidRDefault="00DE356E">
      <w:pPr>
        <w:pStyle w:val="BodyText"/>
        <w:tabs>
          <w:tab w:val="left" w:pos="1080"/>
          <w:tab w:val="left" w:pos="1980"/>
          <w:tab w:val="left" w:pos="10076"/>
        </w:tabs>
        <w:rPr>
          <w:del w:id="9889" w:author="Stephanie Thompson" w:date="2008-11-17T15:36:00Z"/>
          <w:rFonts w:ascii="Garamond" w:hAnsi="Garamond"/>
          <w:sz w:val="22"/>
          <w:szCs w:val="22"/>
        </w:rPr>
        <w:pPrChange w:id="9890" w:author="Stephanie Thompson" w:date="2008-11-19T11:52:00Z">
          <w:pPr/>
        </w:pPrChange>
      </w:pPr>
      <w:del w:id="9891"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9892" w:author="Stephanie Thompson" w:date="2008-11-17T15:36:00Z"/>
          <w:rFonts w:ascii="Garamond" w:hAnsi="Garamond"/>
          <w:sz w:val="22"/>
          <w:szCs w:val="22"/>
        </w:rPr>
        <w:pPrChange w:id="9893" w:author="Stephanie Thompson" w:date="2008-11-19T11:52:00Z">
          <w:pPr/>
        </w:pPrChange>
      </w:pPr>
    </w:p>
    <w:p w:rsidR="009821B1" w:rsidRDefault="002A3983">
      <w:pPr>
        <w:pStyle w:val="BodyText"/>
        <w:tabs>
          <w:tab w:val="left" w:pos="1080"/>
          <w:tab w:val="left" w:pos="1980"/>
          <w:tab w:val="left" w:pos="10076"/>
        </w:tabs>
        <w:rPr>
          <w:del w:id="9894" w:author="Stephanie Thompson" w:date="2008-11-17T15:36:00Z"/>
          <w:rFonts w:ascii="Garamond" w:hAnsi="Garamond"/>
          <w:sz w:val="22"/>
          <w:szCs w:val="22"/>
        </w:rPr>
        <w:pPrChange w:id="9895" w:author="Stephanie Thompson" w:date="2008-11-19T11:52:00Z">
          <w:pPr/>
        </w:pPrChange>
      </w:pPr>
      <w:del w:id="9896"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9897"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9898" w:author="Stephanie Thompson" w:date="2008-11-17T15:36:00Z"/>
                <w:rFonts w:ascii="Garamond" w:hAnsi="Garamond"/>
                <w:sz w:val="22"/>
                <w:szCs w:val="22"/>
              </w:rPr>
              <w:pPrChange w:id="9899" w:author="Stephanie Thompson" w:date="2008-11-19T11:52:00Z">
                <w:pPr/>
              </w:pPrChange>
            </w:pPr>
            <w:del w:id="9900" w:author="Stephanie Thompson" w:date="2008-11-17T15:36:00Z">
              <w:r w:rsidRPr="00EB43F4" w:rsidDel="00E361B9">
                <w:rPr>
                  <w:rFonts w:ascii="Garamond" w:hAnsi="Garamond"/>
                  <w:sz w:val="22"/>
                  <w:szCs w:val="22"/>
                </w:rPr>
                <w:delText>07/21/06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9901" w:author="Stephanie Thompson" w:date="2008-11-17T15:36:00Z"/>
                <w:rFonts w:ascii="Garamond" w:hAnsi="Garamond"/>
                <w:sz w:val="22"/>
                <w:szCs w:val="22"/>
              </w:rPr>
              <w:pPrChange w:id="9902" w:author="Stephanie Thompson" w:date="2008-11-19T11:52:00Z">
                <w:pPr/>
              </w:pPrChange>
            </w:pPr>
            <w:del w:id="9903"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9904"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9905" w:author="Stephanie Thompson" w:date="2008-11-17T15:36:00Z"/>
                <w:rFonts w:ascii="Garamond" w:hAnsi="Garamond"/>
                <w:sz w:val="22"/>
                <w:szCs w:val="22"/>
              </w:rPr>
              <w:pPrChange w:id="9906" w:author="Stephanie Thompson" w:date="2008-11-19T11:52:00Z">
                <w:pPr/>
              </w:pPrChange>
            </w:pPr>
            <w:del w:id="9907" w:author="Stephanie Thompson" w:date="2008-11-17T15:36:00Z">
              <w:r w:rsidRPr="00EB43F4" w:rsidDel="00E361B9">
                <w:rPr>
                  <w:rFonts w:ascii="Garamond" w:hAnsi="Garamond"/>
                  <w:sz w:val="22"/>
                  <w:szCs w:val="22"/>
                </w:rPr>
                <w:delText>07/22/06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9908" w:author="Stephanie Thompson" w:date="2008-11-17T15:36:00Z"/>
                <w:rFonts w:ascii="Garamond" w:hAnsi="Garamond"/>
                <w:sz w:val="22"/>
                <w:szCs w:val="22"/>
              </w:rPr>
              <w:pPrChange w:id="9909" w:author="Stephanie Thompson" w:date="2008-11-19T11:52:00Z">
                <w:pPr/>
              </w:pPrChange>
            </w:pPr>
            <w:del w:id="9910" w:author="Stephanie Thompson" w:date="2008-11-17T15:36:00Z">
              <w:r w:rsidRPr="00EB43F4" w:rsidDel="00E361B9">
                <w:rPr>
                  <w:rFonts w:ascii="Garamond" w:hAnsi="Garamond"/>
                  <w:sz w:val="22"/>
                  <w:szCs w:val="22"/>
                </w:rPr>
                <w:delText>20:15</w:delText>
              </w:r>
            </w:del>
          </w:p>
        </w:tc>
      </w:tr>
    </w:tbl>
    <w:p w:rsidR="009821B1" w:rsidRDefault="009821B1">
      <w:pPr>
        <w:pStyle w:val="BodyText"/>
        <w:tabs>
          <w:tab w:val="left" w:pos="1080"/>
          <w:tab w:val="left" w:pos="1980"/>
          <w:tab w:val="left" w:pos="10076"/>
        </w:tabs>
        <w:rPr>
          <w:del w:id="9911" w:author="Stephanie Thompson" w:date="2008-11-17T15:36:00Z"/>
          <w:rFonts w:ascii="Garamond" w:hAnsi="Garamond"/>
          <w:sz w:val="22"/>
          <w:szCs w:val="22"/>
        </w:rPr>
        <w:pPrChange w:id="9912" w:author="Stephanie Thompson" w:date="2008-11-19T11:52:00Z">
          <w:pPr/>
        </w:pPrChange>
      </w:pPr>
    </w:p>
    <w:p w:rsidR="009821B1" w:rsidRDefault="00DE356E">
      <w:pPr>
        <w:pStyle w:val="BodyText"/>
        <w:tabs>
          <w:tab w:val="left" w:pos="1080"/>
          <w:tab w:val="left" w:pos="1980"/>
          <w:tab w:val="left" w:pos="10076"/>
        </w:tabs>
        <w:rPr>
          <w:del w:id="9913" w:author="Stephanie Thompson" w:date="2008-11-17T15:36:00Z"/>
          <w:rFonts w:ascii="Garamond" w:hAnsi="Garamond"/>
          <w:sz w:val="22"/>
          <w:szCs w:val="22"/>
        </w:rPr>
        <w:pPrChange w:id="9914" w:author="Stephanie Thompson" w:date="2008-11-19T11:52:00Z">
          <w:pPr/>
        </w:pPrChange>
      </w:pPr>
      <w:del w:id="9915"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9916" w:author="Stephanie Thompson" w:date="2008-11-17T15:36:00Z"/>
          <w:rFonts w:ascii="Garamond" w:hAnsi="Garamond"/>
          <w:sz w:val="22"/>
          <w:szCs w:val="22"/>
        </w:rPr>
        <w:pPrChange w:id="9917" w:author="Stephanie Thompson" w:date="2008-11-19T11:52:00Z">
          <w:pPr/>
        </w:pPrChange>
      </w:pPr>
    </w:p>
    <w:p w:rsidR="009821B1" w:rsidRDefault="0080395F">
      <w:pPr>
        <w:pStyle w:val="BodyText"/>
        <w:tabs>
          <w:tab w:val="left" w:pos="1080"/>
          <w:tab w:val="left" w:pos="1980"/>
          <w:tab w:val="left" w:pos="10076"/>
        </w:tabs>
        <w:rPr>
          <w:del w:id="9918" w:author="Stephanie Thompson" w:date="2008-11-17T15:36:00Z"/>
          <w:rFonts w:ascii="Garamond" w:hAnsi="Garamond"/>
          <w:sz w:val="22"/>
          <w:szCs w:val="22"/>
        </w:rPr>
        <w:pPrChange w:id="9919" w:author="Stephanie Thompson" w:date="2008-11-19T11:52:00Z">
          <w:pPr/>
        </w:pPrChange>
      </w:pPr>
      <w:del w:id="9920"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7C6FA1" w:rsidRPr="00EB43F4" w:rsidDel="00E361B9">
        <w:trPr>
          <w:trHeight w:val="255"/>
          <w:del w:id="9921"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22" w:author="Stephanie Thompson" w:date="2008-11-17T15:36:00Z"/>
                <w:rFonts w:ascii="Garamond" w:hAnsi="Garamond"/>
                <w:sz w:val="22"/>
                <w:szCs w:val="22"/>
              </w:rPr>
              <w:pPrChange w:id="9923" w:author="Stephanie Thompson" w:date="2008-11-19T11:52:00Z">
                <w:pPr/>
              </w:pPrChange>
            </w:pPr>
            <w:del w:id="9924" w:author="Stephanie Thompson" w:date="2008-11-17T15:36:00Z">
              <w:r w:rsidRPr="00EB43F4" w:rsidDel="00E361B9">
                <w:rPr>
                  <w:rFonts w:ascii="Garamond" w:hAnsi="Garamond"/>
                  <w:sz w:val="22"/>
                  <w:szCs w:val="22"/>
                </w:rPr>
                <w:delText>07/13/06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25" w:author="Stephanie Thompson" w:date="2008-11-17T15:36:00Z"/>
                <w:rFonts w:ascii="Garamond" w:hAnsi="Garamond"/>
                <w:sz w:val="22"/>
                <w:szCs w:val="22"/>
              </w:rPr>
              <w:pPrChange w:id="9926" w:author="Stephanie Thompson" w:date="2008-11-19T11:52:00Z">
                <w:pPr/>
              </w:pPrChange>
            </w:pPr>
            <w:del w:id="9927" w:author="Stephanie Thompson" w:date="2008-11-17T15:36:00Z">
              <w:r w:rsidRPr="00EB43F4" w:rsidDel="00E361B9">
                <w:rPr>
                  <w:rFonts w:ascii="Garamond" w:hAnsi="Garamond"/>
                  <w:sz w:val="22"/>
                  <w:szCs w:val="22"/>
                </w:rPr>
                <w:delText>10:15 to</w:delText>
              </w:r>
            </w:del>
          </w:p>
        </w:tc>
        <w:tc>
          <w:tcPr>
            <w:tcW w:w="1420" w:type="dxa"/>
            <w:vAlign w:val="bottom"/>
          </w:tcPr>
          <w:p w:rsidR="009821B1" w:rsidRDefault="007C6FA1">
            <w:pPr>
              <w:pStyle w:val="BodyText"/>
              <w:tabs>
                <w:tab w:val="left" w:pos="1080"/>
                <w:tab w:val="left" w:pos="1980"/>
                <w:tab w:val="left" w:pos="10076"/>
              </w:tabs>
              <w:rPr>
                <w:del w:id="9928" w:author="Stephanie Thompson" w:date="2008-11-17T15:36:00Z"/>
                <w:rFonts w:ascii="Garamond" w:hAnsi="Garamond"/>
                <w:sz w:val="22"/>
                <w:szCs w:val="22"/>
              </w:rPr>
              <w:pPrChange w:id="9929" w:author="Stephanie Thompson" w:date="2008-11-19T11:52:00Z">
                <w:pPr/>
              </w:pPrChange>
            </w:pPr>
            <w:del w:id="9930" w:author="Stephanie Thompson" w:date="2008-11-17T15:36:00Z">
              <w:r w:rsidRPr="00EB43F4" w:rsidDel="00E361B9">
                <w:rPr>
                  <w:rFonts w:ascii="Garamond" w:hAnsi="Garamond"/>
                  <w:sz w:val="22"/>
                  <w:szCs w:val="22"/>
                </w:rPr>
                <w:delText>07/15/06</w:delText>
              </w:r>
            </w:del>
          </w:p>
        </w:tc>
        <w:tc>
          <w:tcPr>
            <w:tcW w:w="1420" w:type="dxa"/>
            <w:vAlign w:val="bottom"/>
          </w:tcPr>
          <w:p w:rsidR="009821B1" w:rsidRDefault="007C6FA1">
            <w:pPr>
              <w:pStyle w:val="BodyText"/>
              <w:tabs>
                <w:tab w:val="left" w:pos="1080"/>
                <w:tab w:val="left" w:pos="1980"/>
                <w:tab w:val="left" w:pos="10076"/>
              </w:tabs>
              <w:rPr>
                <w:del w:id="9931" w:author="Stephanie Thompson" w:date="2008-11-17T15:36:00Z"/>
                <w:rFonts w:ascii="Garamond" w:hAnsi="Garamond"/>
                <w:sz w:val="22"/>
                <w:szCs w:val="22"/>
              </w:rPr>
              <w:pPrChange w:id="9932" w:author="Stephanie Thompson" w:date="2008-11-19T11:52:00Z">
                <w:pPr/>
              </w:pPrChange>
            </w:pPr>
            <w:del w:id="9933" w:author="Stephanie Thompson" w:date="2008-11-17T15:36:00Z">
              <w:r w:rsidRPr="00EB43F4" w:rsidDel="00E361B9">
                <w:rPr>
                  <w:rFonts w:ascii="Garamond" w:hAnsi="Garamond"/>
                  <w:sz w:val="22"/>
                  <w:szCs w:val="22"/>
                </w:rPr>
                <w:delText>21:30</w:delText>
              </w:r>
            </w:del>
          </w:p>
        </w:tc>
      </w:tr>
      <w:tr w:rsidR="007C6FA1" w:rsidRPr="00EB43F4" w:rsidDel="00E361B9">
        <w:trPr>
          <w:gridAfter w:val="2"/>
          <w:wAfter w:w="2840" w:type="dxa"/>
          <w:trHeight w:val="255"/>
          <w:del w:id="9934"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35" w:author="Stephanie Thompson" w:date="2008-11-17T15:36:00Z"/>
                <w:rFonts w:ascii="Garamond" w:hAnsi="Garamond"/>
                <w:sz w:val="22"/>
                <w:szCs w:val="22"/>
              </w:rPr>
              <w:pPrChange w:id="9936" w:author="Stephanie Thompson" w:date="2008-11-19T11:52:00Z">
                <w:pPr/>
              </w:pPrChange>
            </w:pPr>
            <w:del w:id="9937" w:author="Stephanie Thompson" w:date="2008-11-17T15:36:00Z">
              <w:r w:rsidRPr="00EB43F4" w:rsidDel="00E361B9">
                <w:rPr>
                  <w:rFonts w:ascii="Garamond" w:hAnsi="Garamond"/>
                  <w:sz w:val="22"/>
                  <w:szCs w:val="22"/>
                </w:rPr>
                <w:delText>07/16/06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38" w:author="Stephanie Thompson" w:date="2008-11-17T15:36:00Z"/>
                <w:rFonts w:ascii="Garamond" w:hAnsi="Garamond"/>
                <w:sz w:val="22"/>
                <w:szCs w:val="22"/>
              </w:rPr>
              <w:pPrChange w:id="9939" w:author="Stephanie Thompson" w:date="2008-11-19T11:52:00Z">
                <w:pPr/>
              </w:pPrChange>
            </w:pPr>
            <w:del w:id="9940" w:author="Stephanie Thompson" w:date="2008-11-17T15:36:00Z">
              <w:r w:rsidRPr="00EB43F4" w:rsidDel="00E361B9">
                <w:rPr>
                  <w:rFonts w:ascii="Garamond" w:hAnsi="Garamond"/>
                  <w:sz w:val="22"/>
                  <w:szCs w:val="22"/>
                </w:rPr>
                <w:delText>08:15 – 18:15</w:delText>
              </w:r>
            </w:del>
          </w:p>
        </w:tc>
      </w:tr>
    </w:tbl>
    <w:p w:rsidR="009821B1" w:rsidRDefault="009821B1">
      <w:pPr>
        <w:pStyle w:val="BodyText"/>
        <w:tabs>
          <w:tab w:val="left" w:pos="1080"/>
          <w:tab w:val="left" w:pos="1980"/>
          <w:tab w:val="left" w:pos="10076"/>
        </w:tabs>
        <w:rPr>
          <w:del w:id="9941" w:author="Stephanie Thompson" w:date="2008-11-17T15:36:00Z"/>
          <w:rFonts w:ascii="Garamond" w:hAnsi="Garamond"/>
          <w:sz w:val="22"/>
          <w:szCs w:val="22"/>
        </w:rPr>
        <w:pPrChange w:id="9942" w:author="Stephanie Thompson" w:date="2008-11-19T11:52:00Z">
          <w:pPr/>
        </w:pPrChange>
      </w:pPr>
    </w:p>
    <w:p w:rsidR="009821B1" w:rsidRDefault="007C6FA1">
      <w:pPr>
        <w:pStyle w:val="BodyText"/>
        <w:tabs>
          <w:tab w:val="left" w:pos="1080"/>
          <w:tab w:val="left" w:pos="1980"/>
          <w:tab w:val="left" w:pos="10076"/>
        </w:tabs>
        <w:rPr>
          <w:del w:id="9943" w:author="Stephanie Thompson" w:date="2008-11-17T15:36:00Z"/>
          <w:rFonts w:ascii="Garamond" w:hAnsi="Garamond"/>
          <w:sz w:val="22"/>
          <w:szCs w:val="22"/>
        </w:rPr>
        <w:pPrChange w:id="9944" w:author="Stephanie Thompson" w:date="2008-11-19T11:52:00Z">
          <w:pPr/>
        </w:pPrChange>
      </w:pPr>
      <w:del w:id="9945"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7C6FA1" w:rsidRPr="00EB43F4" w:rsidDel="00E361B9">
        <w:trPr>
          <w:gridAfter w:val="1"/>
          <w:wAfter w:w="1420" w:type="dxa"/>
          <w:trHeight w:val="255"/>
          <w:del w:id="9946"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47" w:author="Stephanie Thompson" w:date="2008-11-17T15:36:00Z"/>
                <w:rFonts w:ascii="Garamond" w:hAnsi="Garamond"/>
                <w:sz w:val="22"/>
                <w:szCs w:val="22"/>
              </w:rPr>
              <w:pPrChange w:id="9948" w:author="Stephanie Thompson" w:date="2008-11-19T11:52:00Z">
                <w:pPr/>
              </w:pPrChange>
            </w:pPr>
            <w:del w:id="9949" w:author="Stephanie Thompson" w:date="2008-11-17T15:36:00Z">
              <w:r w:rsidRPr="00EB43F4" w:rsidDel="00E361B9">
                <w:rPr>
                  <w:rFonts w:ascii="Garamond" w:hAnsi="Garamond"/>
                  <w:sz w:val="22"/>
                  <w:szCs w:val="22"/>
                </w:rPr>
                <w:delText>07/19/06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50" w:author="Stephanie Thompson" w:date="2008-11-17T15:36:00Z"/>
                <w:rFonts w:ascii="Garamond" w:hAnsi="Garamond"/>
                <w:sz w:val="22"/>
                <w:szCs w:val="22"/>
              </w:rPr>
              <w:pPrChange w:id="9951" w:author="Stephanie Thompson" w:date="2008-11-19T11:52:00Z">
                <w:pPr/>
              </w:pPrChange>
            </w:pPr>
            <w:del w:id="9952" w:author="Stephanie Thompson" w:date="2008-11-17T15:36:00Z">
              <w:r w:rsidRPr="00EB43F4" w:rsidDel="00E361B9">
                <w:rPr>
                  <w:rFonts w:ascii="Garamond" w:hAnsi="Garamond"/>
                  <w:sz w:val="22"/>
                  <w:szCs w:val="22"/>
                </w:rPr>
                <w:delText>19:45 – 22:45</w:delText>
              </w:r>
            </w:del>
          </w:p>
        </w:tc>
      </w:tr>
      <w:tr w:rsidR="007C6FA1" w:rsidRPr="00EB43F4" w:rsidDel="00E361B9">
        <w:trPr>
          <w:gridAfter w:val="1"/>
          <w:wAfter w:w="1420" w:type="dxa"/>
          <w:trHeight w:val="255"/>
          <w:del w:id="9953"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54" w:author="Stephanie Thompson" w:date="2008-11-17T15:36:00Z"/>
                <w:rFonts w:ascii="Garamond" w:hAnsi="Garamond"/>
                <w:sz w:val="22"/>
                <w:szCs w:val="22"/>
              </w:rPr>
              <w:pPrChange w:id="9955" w:author="Stephanie Thompson" w:date="2008-11-19T11:52:00Z">
                <w:pPr/>
              </w:pPrChange>
            </w:pPr>
            <w:del w:id="9956"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57" w:author="Stephanie Thompson" w:date="2008-11-17T15:36:00Z"/>
                <w:rFonts w:ascii="Garamond" w:hAnsi="Garamond"/>
                <w:sz w:val="22"/>
                <w:szCs w:val="22"/>
              </w:rPr>
              <w:pPrChange w:id="9958" w:author="Stephanie Thompson" w:date="2008-11-19T11:52:00Z">
                <w:pPr/>
              </w:pPrChange>
            </w:pPr>
            <w:del w:id="9959" w:author="Stephanie Thompson" w:date="2008-11-17T15:36:00Z">
              <w:r w:rsidRPr="00EB43F4" w:rsidDel="00E361B9">
                <w:rPr>
                  <w:rFonts w:ascii="Garamond" w:hAnsi="Garamond"/>
                  <w:sz w:val="22"/>
                  <w:szCs w:val="22"/>
                </w:rPr>
                <w:delText>13:30 – 16:15</w:delText>
              </w:r>
            </w:del>
          </w:p>
        </w:tc>
      </w:tr>
      <w:tr w:rsidR="007C6FA1" w:rsidRPr="00EB43F4" w:rsidDel="00E361B9">
        <w:trPr>
          <w:gridAfter w:val="1"/>
          <w:wAfter w:w="1420" w:type="dxa"/>
          <w:trHeight w:val="255"/>
          <w:del w:id="9960"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61" w:author="Stephanie Thompson" w:date="2008-11-17T15:36:00Z"/>
                <w:rFonts w:ascii="Garamond" w:hAnsi="Garamond"/>
                <w:sz w:val="22"/>
                <w:szCs w:val="22"/>
              </w:rPr>
              <w:pPrChange w:id="9962" w:author="Stephanie Thompson" w:date="2008-11-19T11:52:00Z">
                <w:pPr/>
              </w:pPrChange>
            </w:pPr>
            <w:del w:id="9963"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64" w:author="Stephanie Thompson" w:date="2008-11-17T15:36:00Z"/>
                <w:rFonts w:ascii="Garamond" w:hAnsi="Garamond"/>
                <w:sz w:val="22"/>
                <w:szCs w:val="22"/>
              </w:rPr>
              <w:pPrChange w:id="9965" w:author="Stephanie Thompson" w:date="2008-11-19T11:52:00Z">
                <w:pPr/>
              </w:pPrChange>
            </w:pPr>
            <w:del w:id="9966" w:author="Stephanie Thompson" w:date="2008-11-17T15:36:00Z">
              <w:r w:rsidRPr="00EB43F4" w:rsidDel="00E361B9">
                <w:rPr>
                  <w:rFonts w:ascii="Garamond" w:hAnsi="Garamond"/>
                  <w:sz w:val="22"/>
                  <w:szCs w:val="22"/>
                </w:rPr>
                <w:delText>00:15 – 01:45</w:delText>
              </w:r>
            </w:del>
          </w:p>
        </w:tc>
      </w:tr>
      <w:tr w:rsidR="007C6FA1" w:rsidRPr="00EB43F4" w:rsidDel="00E361B9">
        <w:trPr>
          <w:trHeight w:val="255"/>
          <w:del w:id="9967"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68" w:author="Stephanie Thompson" w:date="2008-11-17T15:36:00Z"/>
                <w:rFonts w:ascii="Garamond" w:hAnsi="Garamond"/>
                <w:sz w:val="22"/>
                <w:szCs w:val="22"/>
              </w:rPr>
              <w:pPrChange w:id="9969" w:author="Stephanie Thompson" w:date="2008-11-19T11:52:00Z">
                <w:pPr/>
              </w:pPrChange>
            </w:pPr>
            <w:del w:id="9970"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71" w:author="Stephanie Thompson" w:date="2008-11-17T15:36:00Z"/>
                <w:rFonts w:ascii="Garamond" w:hAnsi="Garamond"/>
                <w:sz w:val="22"/>
                <w:szCs w:val="22"/>
              </w:rPr>
              <w:pPrChange w:id="9972" w:author="Stephanie Thompson" w:date="2008-11-19T11:52:00Z">
                <w:pPr/>
              </w:pPrChange>
            </w:pPr>
            <w:del w:id="9973" w:author="Stephanie Thompson" w:date="2008-11-17T15:36:00Z">
              <w:r w:rsidRPr="00EB43F4" w:rsidDel="00E361B9">
                <w:rPr>
                  <w:rFonts w:ascii="Garamond" w:hAnsi="Garamond"/>
                  <w:sz w:val="22"/>
                  <w:szCs w:val="22"/>
                </w:rPr>
                <w:delText>04:30 – 06:15,</w:delText>
              </w:r>
            </w:del>
          </w:p>
        </w:tc>
        <w:tc>
          <w:tcPr>
            <w:tcW w:w="1420" w:type="dxa"/>
            <w:vAlign w:val="bottom"/>
          </w:tcPr>
          <w:p w:rsidR="009821B1" w:rsidRDefault="007C6FA1">
            <w:pPr>
              <w:pStyle w:val="BodyText"/>
              <w:tabs>
                <w:tab w:val="left" w:pos="1080"/>
                <w:tab w:val="left" w:pos="1980"/>
                <w:tab w:val="left" w:pos="10076"/>
              </w:tabs>
              <w:rPr>
                <w:del w:id="9974" w:author="Stephanie Thompson" w:date="2008-11-17T15:36:00Z"/>
                <w:rFonts w:ascii="Garamond" w:hAnsi="Garamond"/>
                <w:sz w:val="22"/>
                <w:szCs w:val="22"/>
              </w:rPr>
              <w:pPrChange w:id="9975" w:author="Stephanie Thompson" w:date="2008-11-19T11:52:00Z">
                <w:pPr/>
              </w:pPrChange>
            </w:pPr>
            <w:del w:id="9976" w:author="Stephanie Thompson" w:date="2008-11-17T15:36:00Z">
              <w:r w:rsidRPr="00EB43F4" w:rsidDel="00E361B9">
                <w:rPr>
                  <w:rFonts w:ascii="Garamond" w:hAnsi="Garamond"/>
                  <w:sz w:val="22"/>
                  <w:szCs w:val="22"/>
                </w:rPr>
                <w:delText>16:45 – 18:45</w:delText>
              </w:r>
            </w:del>
          </w:p>
        </w:tc>
      </w:tr>
      <w:tr w:rsidR="007C6FA1" w:rsidRPr="00EB43F4" w:rsidDel="00E361B9">
        <w:trPr>
          <w:gridAfter w:val="1"/>
          <w:wAfter w:w="1420" w:type="dxa"/>
          <w:trHeight w:val="255"/>
          <w:del w:id="9977"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78" w:author="Stephanie Thompson" w:date="2008-11-17T15:36:00Z"/>
                <w:rFonts w:ascii="Garamond" w:hAnsi="Garamond"/>
                <w:sz w:val="22"/>
                <w:szCs w:val="22"/>
              </w:rPr>
              <w:pPrChange w:id="9979" w:author="Stephanie Thompson" w:date="2008-11-19T11:52:00Z">
                <w:pPr/>
              </w:pPrChange>
            </w:pPr>
            <w:del w:id="9980"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81" w:author="Stephanie Thompson" w:date="2008-11-17T15:36:00Z"/>
                <w:rFonts w:ascii="Garamond" w:hAnsi="Garamond"/>
                <w:sz w:val="22"/>
                <w:szCs w:val="22"/>
              </w:rPr>
              <w:pPrChange w:id="9982" w:author="Stephanie Thompson" w:date="2008-11-19T11:52:00Z">
                <w:pPr/>
              </w:pPrChange>
            </w:pPr>
            <w:del w:id="9983" w:author="Stephanie Thompson" w:date="2008-11-17T15:36:00Z">
              <w:r w:rsidRPr="00EB43F4" w:rsidDel="00E361B9">
                <w:rPr>
                  <w:rFonts w:ascii="Garamond" w:hAnsi="Garamond"/>
                  <w:sz w:val="22"/>
                  <w:szCs w:val="22"/>
                </w:rPr>
                <w:delText>17:30 – 18:30</w:delText>
              </w:r>
            </w:del>
          </w:p>
        </w:tc>
      </w:tr>
    </w:tbl>
    <w:p w:rsidR="009821B1" w:rsidRDefault="009821B1">
      <w:pPr>
        <w:pStyle w:val="BodyText"/>
        <w:tabs>
          <w:tab w:val="left" w:pos="1080"/>
          <w:tab w:val="left" w:pos="1980"/>
          <w:tab w:val="left" w:pos="10076"/>
        </w:tabs>
        <w:rPr>
          <w:del w:id="9984" w:author="Stephanie Thompson" w:date="2008-11-17T15:36:00Z"/>
          <w:rFonts w:ascii="Garamond" w:hAnsi="Garamond"/>
          <w:sz w:val="22"/>
          <w:szCs w:val="22"/>
        </w:rPr>
        <w:pPrChange w:id="9985" w:author="Stephanie Thompson" w:date="2008-11-19T11:52:00Z">
          <w:pPr/>
        </w:pPrChange>
      </w:pPr>
    </w:p>
    <w:p w:rsidR="009821B1" w:rsidRDefault="007C6FA1">
      <w:pPr>
        <w:pStyle w:val="BodyText"/>
        <w:tabs>
          <w:tab w:val="left" w:pos="1080"/>
          <w:tab w:val="left" w:pos="1980"/>
          <w:tab w:val="left" w:pos="10076"/>
        </w:tabs>
        <w:rPr>
          <w:del w:id="9986" w:author="Stephanie Thompson" w:date="2008-11-17T15:36:00Z"/>
          <w:rFonts w:ascii="Garamond" w:hAnsi="Garamond"/>
          <w:sz w:val="22"/>
          <w:szCs w:val="22"/>
        </w:rPr>
        <w:pPrChange w:id="9987" w:author="Stephanie Thompson" w:date="2008-11-19T11:52:00Z">
          <w:pPr/>
        </w:pPrChange>
      </w:pPr>
      <w:del w:id="9988" w:author="Stephanie Thompson" w:date="2008-11-17T15:36:00Z">
        <w:r w:rsidRPr="00EB43F4" w:rsidDel="00E361B9">
          <w:rPr>
            <w:rFonts w:ascii="Garamond" w:hAnsi="Garamond"/>
            <w:sz w:val="22"/>
            <w:szCs w:val="22"/>
          </w:rPr>
          <w:delText>Negative depth values removed</w:delText>
        </w:r>
      </w:del>
    </w:p>
    <w:tbl>
      <w:tblPr>
        <w:tblW w:w="8600" w:type="dxa"/>
        <w:tblInd w:w="93" w:type="dxa"/>
        <w:tblLook w:val="0000"/>
      </w:tblPr>
      <w:tblGrid>
        <w:gridCol w:w="1500"/>
        <w:gridCol w:w="1420"/>
        <w:gridCol w:w="1420"/>
        <w:gridCol w:w="1420"/>
        <w:gridCol w:w="1420"/>
        <w:gridCol w:w="1420"/>
      </w:tblGrid>
      <w:tr w:rsidR="007C6FA1" w:rsidRPr="00EB43F4" w:rsidDel="00E361B9">
        <w:trPr>
          <w:trHeight w:val="255"/>
          <w:del w:id="9989"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90" w:author="Stephanie Thompson" w:date="2008-11-17T15:36:00Z"/>
                <w:rFonts w:ascii="Garamond" w:hAnsi="Garamond"/>
                <w:sz w:val="22"/>
                <w:szCs w:val="22"/>
              </w:rPr>
              <w:pPrChange w:id="9991" w:author="Stephanie Thompson" w:date="2008-11-19T11:52:00Z">
                <w:pPr/>
              </w:pPrChange>
            </w:pPr>
            <w:del w:id="9992"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9993" w:author="Stephanie Thompson" w:date="2008-11-17T15:36:00Z"/>
                <w:rFonts w:ascii="Garamond" w:hAnsi="Garamond"/>
                <w:sz w:val="22"/>
                <w:szCs w:val="22"/>
              </w:rPr>
              <w:pPrChange w:id="9994" w:author="Stephanie Thompson" w:date="2008-11-19T11:52:00Z">
                <w:pPr/>
              </w:pPrChange>
            </w:pPr>
            <w:del w:id="9995" w:author="Stephanie Thompson" w:date="2008-11-17T15:36:00Z">
              <w:r w:rsidRPr="00EB43F4" w:rsidDel="00E361B9">
                <w:rPr>
                  <w:rFonts w:ascii="Garamond" w:hAnsi="Garamond"/>
                  <w:sz w:val="22"/>
                  <w:szCs w:val="22"/>
                </w:rPr>
                <w:delText>13:15,</w:delText>
              </w:r>
            </w:del>
          </w:p>
        </w:tc>
        <w:tc>
          <w:tcPr>
            <w:tcW w:w="1420" w:type="dxa"/>
            <w:vAlign w:val="bottom"/>
          </w:tcPr>
          <w:p w:rsidR="009821B1" w:rsidRDefault="007C6FA1">
            <w:pPr>
              <w:pStyle w:val="BodyText"/>
              <w:tabs>
                <w:tab w:val="left" w:pos="1080"/>
                <w:tab w:val="left" w:pos="1980"/>
                <w:tab w:val="left" w:pos="10076"/>
              </w:tabs>
              <w:rPr>
                <w:del w:id="9996" w:author="Stephanie Thompson" w:date="2008-11-17T15:36:00Z"/>
                <w:rFonts w:ascii="Garamond" w:hAnsi="Garamond"/>
                <w:sz w:val="22"/>
                <w:szCs w:val="22"/>
              </w:rPr>
              <w:pPrChange w:id="9997" w:author="Stephanie Thompson" w:date="2008-11-19T11:52:00Z">
                <w:pPr/>
              </w:pPrChange>
            </w:pPr>
            <w:del w:id="9998" w:author="Stephanie Thompson" w:date="2008-11-17T15:36:00Z">
              <w:r w:rsidRPr="00EB43F4" w:rsidDel="00E361B9">
                <w:rPr>
                  <w:rFonts w:ascii="Garamond" w:hAnsi="Garamond"/>
                  <w:sz w:val="22"/>
                  <w:szCs w:val="22"/>
                </w:rPr>
                <w:delText>16:30,</w:delText>
              </w:r>
            </w:del>
          </w:p>
        </w:tc>
        <w:tc>
          <w:tcPr>
            <w:tcW w:w="1420" w:type="dxa"/>
            <w:vAlign w:val="bottom"/>
          </w:tcPr>
          <w:p w:rsidR="009821B1" w:rsidRDefault="007C6FA1">
            <w:pPr>
              <w:pStyle w:val="BodyText"/>
              <w:tabs>
                <w:tab w:val="left" w:pos="1080"/>
                <w:tab w:val="left" w:pos="1980"/>
                <w:tab w:val="left" w:pos="10076"/>
              </w:tabs>
              <w:rPr>
                <w:del w:id="9999" w:author="Stephanie Thompson" w:date="2008-11-17T15:36:00Z"/>
                <w:rFonts w:ascii="Garamond" w:hAnsi="Garamond"/>
                <w:sz w:val="22"/>
                <w:szCs w:val="22"/>
              </w:rPr>
              <w:pPrChange w:id="10000" w:author="Stephanie Thompson" w:date="2008-11-19T11:52:00Z">
                <w:pPr/>
              </w:pPrChange>
            </w:pPr>
            <w:del w:id="10001" w:author="Stephanie Thompson" w:date="2008-11-17T15:36:00Z">
              <w:r w:rsidRPr="00EB43F4" w:rsidDel="00E361B9">
                <w:rPr>
                  <w:rFonts w:ascii="Garamond" w:hAnsi="Garamond"/>
                  <w:sz w:val="22"/>
                  <w:szCs w:val="22"/>
                </w:rPr>
                <w:delText>21:15 to</w:delText>
              </w:r>
            </w:del>
          </w:p>
        </w:tc>
        <w:tc>
          <w:tcPr>
            <w:tcW w:w="1420" w:type="dxa"/>
            <w:vAlign w:val="bottom"/>
          </w:tcPr>
          <w:p w:rsidR="009821B1" w:rsidRDefault="007C6FA1">
            <w:pPr>
              <w:pStyle w:val="BodyText"/>
              <w:tabs>
                <w:tab w:val="left" w:pos="1080"/>
                <w:tab w:val="left" w:pos="1980"/>
                <w:tab w:val="left" w:pos="10076"/>
              </w:tabs>
              <w:rPr>
                <w:del w:id="10002" w:author="Stephanie Thompson" w:date="2008-11-17T15:36:00Z"/>
                <w:rFonts w:ascii="Garamond" w:hAnsi="Garamond"/>
                <w:sz w:val="22"/>
                <w:szCs w:val="22"/>
              </w:rPr>
              <w:pPrChange w:id="10003" w:author="Stephanie Thompson" w:date="2008-11-19T11:52:00Z">
                <w:pPr/>
              </w:pPrChange>
            </w:pPr>
            <w:del w:id="10004" w:author="Stephanie Thompson" w:date="2008-11-17T15:36:00Z">
              <w:r w:rsidRPr="00EB43F4" w:rsidDel="00E361B9">
                <w:rPr>
                  <w:rFonts w:ascii="Garamond" w:hAnsi="Garamond"/>
                  <w:sz w:val="22"/>
                  <w:szCs w:val="22"/>
                </w:rPr>
                <w:delText>07/24/06</w:delText>
              </w:r>
            </w:del>
          </w:p>
        </w:tc>
        <w:tc>
          <w:tcPr>
            <w:tcW w:w="1420" w:type="dxa"/>
            <w:vAlign w:val="bottom"/>
          </w:tcPr>
          <w:p w:rsidR="009821B1" w:rsidRDefault="007C6FA1">
            <w:pPr>
              <w:pStyle w:val="BodyText"/>
              <w:tabs>
                <w:tab w:val="left" w:pos="1080"/>
                <w:tab w:val="left" w:pos="1980"/>
                <w:tab w:val="left" w:pos="10076"/>
              </w:tabs>
              <w:rPr>
                <w:del w:id="10005" w:author="Stephanie Thompson" w:date="2008-11-17T15:36:00Z"/>
                <w:rFonts w:ascii="Garamond" w:hAnsi="Garamond"/>
                <w:sz w:val="22"/>
                <w:szCs w:val="22"/>
              </w:rPr>
              <w:pPrChange w:id="10006" w:author="Stephanie Thompson" w:date="2008-11-19T11:52:00Z">
                <w:pPr/>
              </w:pPrChange>
            </w:pPr>
            <w:del w:id="10007" w:author="Stephanie Thompson" w:date="2008-11-17T15:36:00Z">
              <w:r w:rsidRPr="00EB43F4" w:rsidDel="00E361B9">
                <w:rPr>
                  <w:rFonts w:ascii="Garamond" w:hAnsi="Garamond"/>
                  <w:sz w:val="22"/>
                  <w:szCs w:val="22"/>
                </w:rPr>
                <w:delText>00:00</w:delText>
              </w:r>
            </w:del>
          </w:p>
        </w:tc>
      </w:tr>
      <w:tr w:rsidR="007C6FA1" w:rsidRPr="00EB43F4" w:rsidDel="00E361B9">
        <w:trPr>
          <w:gridAfter w:val="4"/>
          <w:wAfter w:w="5680" w:type="dxa"/>
          <w:trHeight w:val="255"/>
          <w:del w:id="10008"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10009" w:author="Stephanie Thompson" w:date="2008-11-17T15:36:00Z"/>
                <w:rFonts w:ascii="Garamond" w:hAnsi="Garamond"/>
                <w:sz w:val="22"/>
                <w:szCs w:val="22"/>
              </w:rPr>
              <w:pPrChange w:id="10010" w:author="Stephanie Thompson" w:date="2008-11-19T11:52:00Z">
                <w:pPr/>
              </w:pPrChange>
            </w:pPr>
            <w:del w:id="10011"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10012" w:author="Stephanie Thompson" w:date="2008-11-17T15:36:00Z"/>
                <w:rFonts w:ascii="Garamond" w:hAnsi="Garamond"/>
                <w:sz w:val="22"/>
                <w:szCs w:val="22"/>
              </w:rPr>
              <w:pPrChange w:id="10013" w:author="Stephanie Thompson" w:date="2008-11-19T11:52:00Z">
                <w:pPr/>
              </w:pPrChange>
            </w:pPr>
            <w:del w:id="10014" w:author="Stephanie Thompson" w:date="2008-11-17T15:36:00Z">
              <w:r w:rsidRPr="00EB43F4" w:rsidDel="00E361B9">
                <w:rPr>
                  <w:rFonts w:ascii="Garamond" w:hAnsi="Garamond"/>
                  <w:sz w:val="22"/>
                  <w:szCs w:val="22"/>
                </w:rPr>
                <w:delText>02:00 – 03:00</w:delText>
              </w:r>
            </w:del>
          </w:p>
        </w:tc>
      </w:tr>
      <w:tr w:rsidR="007C6FA1" w:rsidRPr="00EB43F4" w:rsidDel="00E361B9">
        <w:trPr>
          <w:gridAfter w:val="3"/>
          <w:wAfter w:w="4260" w:type="dxa"/>
          <w:trHeight w:val="255"/>
          <w:del w:id="10015" w:author="Stephanie Thompson" w:date="2008-11-17T15:36:00Z"/>
        </w:trPr>
        <w:tc>
          <w:tcPr>
            <w:tcW w:w="150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10016" w:author="Stephanie Thompson" w:date="2008-11-17T15:36:00Z"/>
                <w:rFonts w:ascii="Garamond" w:hAnsi="Garamond"/>
                <w:sz w:val="22"/>
                <w:szCs w:val="22"/>
              </w:rPr>
              <w:pPrChange w:id="10017" w:author="Stephanie Thompson" w:date="2008-11-19T11:52:00Z">
                <w:pPr/>
              </w:pPrChange>
            </w:pPr>
            <w:del w:id="10018" w:author="Stephanie Thompson" w:date="2008-11-17T15:36:00Z">
              <w:r w:rsidRPr="00EB43F4" w:rsidDel="00E361B9">
                <w:rPr>
                  <w:rFonts w:ascii="Garamond" w:hAnsi="Garamond"/>
                  <w:sz w:val="22"/>
                  <w:szCs w:val="22"/>
                </w:rPr>
                <w:delText>07/29/06</w:delText>
              </w:r>
            </w:del>
          </w:p>
        </w:tc>
        <w:tc>
          <w:tcPr>
            <w:tcW w:w="1420" w:type="dxa"/>
            <w:tcBorders>
              <w:top w:val="nil"/>
              <w:left w:val="nil"/>
              <w:bottom w:val="nil"/>
              <w:right w:val="nil"/>
            </w:tcBorders>
            <w:shd w:val="clear" w:color="auto" w:fill="auto"/>
            <w:noWrap/>
            <w:vAlign w:val="bottom"/>
          </w:tcPr>
          <w:p w:rsidR="009821B1" w:rsidRDefault="007C6FA1">
            <w:pPr>
              <w:pStyle w:val="BodyText"/>
              <w:tabs>
                <w:tab w:val="left" w:pos="1080"/>
                <w:tab w:val="left" w:pos="1980"/>
                <w:tab w:val="left" w:pos="10076"/>
              </w:tabs>
              <w:rPr>
                <w:del w:id="10019" w:author="Stephanie Thompson" w:date="2008-11-17T15:36:00Z"/>
                <w:rFonts w:ascii="Garamond" w:hAnsi="Garamond"/>
                <w:sz w:val="22"/>
                <w:szCs w:val="22"/>
              </w:rPr>
              <w:pPrChange w:id="10020" w:author="Stephanie Thompson" w:date="2008-11-19T11:52:00Z">
                <w:pPr/>
              </w:pPrChange>
            </w:pPr>
            <w:del w:id="10021" w:author="Stephanie Thompson" w:date="2008-11-17T15:36:00Z">
              <w:r w:rsidRPr="00EB43F4" w:rsidDel="00E361B9">
                <w:rPr>
                  <w:rFonts w:ascii="Garamond" w:hAnsi="Garamond"/>
                  <w:sz w:val="22"/>
                  <w:szCs w:val="22"/>
                </w:rPr>
                <w:delText>16:30,</w:delText>
              </w:r>
            </w:del>
          </w:p>
        </w:tc>
        <w:tc>
          <w:tcPr>
            <w:tcW w:w="1420" w:type="dxa"/>
            <w:vAlign w:val="bottom"/>
          </w:tcPr>
          <w:p w:rsidR="009821B1" w:rsidRDefault="007C6FA1">
            <w:pPr>
              <w:pStyle w:val="BodyText"/>
              <w:tabs>
                <w:tab w:val="left" w:pos="1080"/>
                <w:tab w:val="left" w:pos="1980"/>
                <w:tab w:val="left" w:pos="10076"/>
              </w:tabs>
              <w:rPr>
                <w:del w:id="10022" w:author="Stephanie Thompson" w:date="2008-11-17T15:36:00Z"/>
                <w:rFonts w:ascii="Garamond" w:hAnsi="Garamond"/>
                <w:sz w:val="22"/>
                <w:szCs w:val="22"/>
              </w:rPr>
              <w:pPrChange w:id="10023" w:author="Stephanie Thompson" w:date="2008-11-19T11:52:00Z">
                <w:pPr/>
              </w:pPrChange>
            </w:pPr>
            <w:del w:id="10024" w:author="Stephanie Thompson" w:date="2008-11-17T15:36:00Z">
              <w:r w:rsidRPr="00EB43F4" w:rsidDel="00E361B9">
                <w:rPr>
                  <w:rFonts w:ascii="Garamond" w:hAnsi="Garamond"/>
                  <w:sz w:val="22"/>
                  <w:szCs w:val="22"/>
                </w:rPr>
                <w:delText xml:space="preserve">19:00 </w:delText>
              </w:r>
            </w:del>
          </w:p>
        </w:tc>
      </w:tr>
      <w:tr w:rsidR="00BF0250" w:rsidRPr="00EB43F4" w:rsidDel="00E361B9">
        <w:trPr>
          <w:gridAfter w:val="3"/>
          <w:wAfter w:w="4260" w:type="dxa"/>
          <w:trHeight w:val="255"/>
          <w:del w:id="10025" w:author="Stephanie Thompson" w:date="2008-11-17T15:36:00Z"/>
        </w:trPr>
        <w:tc>
          <w:tcPr>
            <w:tcW w:w="150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26" w:author="Stephanie Thompson" w:date="2008-11-17T15:36:00Z"/>
                <w:rFonts w:ascii="Garamond" w:hAnsi="Garamond"/>
                <w:sz w:val="22"/>
                <w:szCs w:val="22"/>
              </w:rPr>
              <w:pPrChange w:id="10027" w:author="Stephanie Thompson" w:date="2008-11-19T11:52:00Z">
                <w:pPr/>
              </w:pPrChange>
            </w:pPr>
            <w:del w:id="10028" w:author="Stephanie Thompson" w:date="2008-11-17T15:36:00Z">
              <w:r w:rsidRPr="00EB43F4" w:rsidDel="00E361B9">
                <w:rPr>
                  <w:rFonts w:ascii="Garamond" w:hAnsi="Garamond"/>
                  <w:sz w:val="22"/>
                  <w:szCs w:val="22"/>
                </w:rPr>
                <w:delText>07/30/06</w:delText>
              </w:r>
            </w:del>
          </w:p>
        </w:tc>
        <w:tc>
          <w:tcPr>
            <w:tcW w:w="142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29" w:author="Stephanie Thompson" w:date="2008-11-17T15:36:00Z"/>
                <w:rFonts w:ascii="Garamond" w:hAnsi="Garamond"/>
                <w:sz w:val="22"/>
                <w:szCs w:val="22"/>
              </w:rPr>
              <w:pPrChange w:id="10030" w:author="Stephanie Thompson" w:date="2008-11-19T11:52:00Z">
                <w:pPr/>
              </w:pPrChange>
            </w:pPr>
            <w:del w:id="10031" w:author="Stephanie Thompson" w:date="2008-11-17T15:36:00Z">
              <w:r w:rsidRPr="00EB43F4" w:rsidDel="00E361B9">
                <w:rPr>
                  <w:rFonts w:ascii="Garamond" w:hAnsi="Garamond"/>
                  <w:sz w:val="22"/>
                  <w:szCs w:val="22"/>
                </w:rPr>
                <w:delText>17:00 – 17:15,</w:delText>
              </w:r>
            </w:del>
          </w:p>
        </w:tc>
        <w:tc>
          <w:tcPr>
            <w:tcW w:w="1420" w:type="dxa"/>
            <w:vAlign w:val="bottom"/>
          </w:tcPr>
          <w:p w:rsidR="009821B1" w:rsidRDefault="00BF0250">
            <w:pPr>
              <w:pStyle w:val="BodyText"/>
              <w:tabs>
                <w:tab w:val="left" w:pos="1080"/>
                <w:tab w:val="left" w:pos="1980"/>
                <w:tab w:val="left" w:pos="10076"/>
              </w:tabs>
              <w:rPr>
                <w:del w:id="10032" w:author="Stephanie Thompson" w:date="2008-11-17T15:36:00Z"/>
                <w:rFonts w:ascii="Garamond" w:hAnsi="Garamond"/>
                <w:sz w:val="22"/>
                <w:szCs w:val="22"/>
              </w:rPr>
              <w:pPrChange w:id="10033" w:author="Stephanie Thompson" w:date="2008-11-19T11:52:00Z">
                <w:pPr/>
              </w:pPrChange>
            </w:pPr>
            <w:del w:id="10034" w:author="Stephanie Thompson" w:date="2008-11-17T15:36:00Z">
              <w:r w:rsidRPr="00EB43F4" w:rsidDel="00E361B9">
                <w:rPr>
                  <w:rFonts w:ascii="Garamond" w:hAnsi="Garamond"/>
                  <w:sz w:val="22"/>
                  <w:szCs w:val="22"/>
                </w:rPr>
                <w:delText>18:45</w:delText>
              </w:r>
            </w:del>
          </w:p>
        </w:tc>
      </w:tr>
    </w:tbl>
    <w:p w:rsidR="009821B1" w:rsidRDefault="009821B1">
      <w:pPr>
        <w:pStyle w:val="BodyText"/>
        <w:tabs>
          <w:tab w:val="left" w:pos="1080"/>
          <w:tab w:val="left" w:pos="1980"/>
          <w:tab w:val="left" w:pos="10076"/>
        </w:tabs>
        <w:rPr>
          <w:del w:id="10035" w:author="Stephanie Thompson" w:date="2008-11-17T15:36:00Z"/>
          <w:rFonts w:ascii="Garamond" w:hAnsi="Garamond"/>
          <w:sz w:val="22"/>
          <w:szCs w:val="22"/>
        </w:rPr>
        <w:pPrChange w:id="10036" w:author="Stephanie Thompson" w:date="2008-11-19T11:52:00Z">
          <w:pPr/>
        </w:pPrChange>
      </w:pPr>
    </w:p>
    <w:p w:rsidR="009821B1" w:rsidRDefault="00BF0250">
      <w:pPr>
        <w:pStyle w:val="BodyText"/>
        <w:tabs>
          <w:tab w:val="left" w:pos="1080"/>
          <w:tab w:val="left" w:pos="1980"/>
          <w:tab w:val="left" w:pos="10076"/>
        </w:tabs>
        <w:rPr>
          <w:del w:id="10037" w:author="Stephanie Thompson" w:date="2008-11-17T15:36:00Z"/>
          <w:rFonts w:ascii="Garamond" w:hAnsi="Garamond"/>
          <w:sz w:val="22"/>
          <w:szCs w:val="22"/>
        </w:rPr>
        <w:pPrChange w:id="10038" w:author="Stephanie Thompson" w:date="2008-11-19T11:52:00Z">
          <w:pPr/>
        </w:pPrChange>
      </w:pPr>
      <w:del w:id="10039"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BF0250" w:rsidRPr="00EB43F4" w:rsidDel="00E361B9">
        <w:trPr>
          <w:trHeight w:val="255"/>
          <w:del w:id="10040" w:author="Stephanie Thompson" w:date="2008-11-17T15:36:00Z"/>
        </w:trPr>
        <w:tc>
          <w:tcPr>
            <w:tcW w:w="150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41" w:author="Stephanie Thompson" w:date="2008-11-17T15:36:00Z"/>
                <w:rFonts w:ascii="Garamond" w:hAnsi="Garamond"/>
                <w:sz w:val="22"/>
                <w:szCs w:val="22"/>
              </w:rPr>
              <w:pPrChange w:id="10042" w:author="Stephanie Thompson" w:date="2008-11-19T11:52:00Z">
                <w:pPr/>
              </w:pPrChange>
            </w:pPr>
            <w:del w:id="10043"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44" w:author="Stephanie Thompson" w:date="2008-11-17T15:36:00Z"/>
                <w:rFonts w:ascii="Garamond" w:hAnsi="Garamond"/>
                <w:sz w:val="22"/>
                <w:szCs w:val="22"/>
              </w:rPr>
              <w:pPrChange w:id="10045" w:author="Stephanie Thompson" w:date="2008-11-19T11:52:00Z">
                <w:pPr/>
              </w:pPrChange>
            </w:pPr>
            <w:del w:id="10046" w:author="Stephanie Thompson" w:date="2008-11-17T15:36:00Z">
              <w:r w:rsidRPr="00EB43F4" w:rsidDel="00E361B9">
                <w:rPr>
                  <w:rFonts w:ascii="Garamond" w:hAnsi="Garamond"/>
                  <w:sz w:val="22"/>
                  <w:szCs w:val="22"/>
                </w:rPr>
                <w:delText>13:30 – 16:15</w:delText>
              </w:r>
            </w:del>
          </w:p>
        </w:tc>
      </w:tr>
    </w:tbl>
    <w:p w:rsidR="009821B1" w:rsidRDefault="009821B1">
      <w:pPr>
        <w:pStyle w:val="BodyText"/>
        <w:tabs>
          <w:tab w:val="left" w:pos="1080"/>
          <w:tab w:val="left" w:pos="1980"/>
          <w:tab w:val="left" w:pos="10076"/>
        </w:tabs>
        <w:rPr>
          <w:del w:id="10047" w:author="Stephanie Thompson" w:date="2008-11-17T15:36:00Z"/>
          <w:rFonts w:ascii="Garamond" w:hAnsi="Garamond"/>
          <w:sz w:val="22"/>
          <w:szCs w:val="22"/>
        </w:rPr>
        <w:pPrChange w:id="10048" w:author="Stephanie Thompson" w:date="2008-11-19T11:52:00Z">
          <w:pPr/>
        </w:pPrChange>
      </w:pPr>
    </w:p>
    <w:p w:rsidR="009821B1" w:rsidRDefault="00BF0250">
      <w:pPr>
        <w:pStyle w:val="BodyText"/>
        <w:tabs>
          <w:tab w:val="left" w:pos="1080"/>
          <w:tab w:val="left" w:pos="1980"/>
          <w:tab w:val="left" w:pos="10076"/>
        </w:tabs>
        <w:rPr>
          <w:del w:id="10049" w:author="Stephanie Thompson" w:date="2008-11-17T15:36:00Z"/>
          <w:rFonts w:ascii="Garamond" w:hAnsi="Garamond"/>
          <w:sz w:val="22"/>
          <w:szCs w:val="22"/>
        </w:rPr>
        <w:pPrChange w:id="10050" w:author="Stephanie Thompson" w:date="2008-11-19T11:52:00Z">
          <w:pPr/>
        </w:pPrChange>
      </w:pPr>
      <w:del w:id="10051" w:author="Stephanie Thompson" w:date="2008-11-17T15:36:00Z">
        <w:r w:rsidRPr="00EB43F4" w:rsidDel="00E361B9">
          <w:rPr>
            <w:rFonts w:ascii="Garamond" w:hAnsi="Garamond"/>
            <w:sz w:val="22"/>
            <w:szCs w:val="22"/>
          </w:rPr>
          <w:delText>High DO (percent and concentration) and pH values removed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10052" w:author="Stephanie Thompson" w:date="2008-11-17T15:36:00Z"/>
        </w:trPr>
        <w:tc>
          <w:tcPr>
            <w:tcW w:w="150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53" w:author="Stephanie Thompson" w:date="2008-11-17T15:36:00Z"/>
                <w:rFonts w:ascii="Garamond" w:hAnsi="Garamond"/>
                <w:sz w:val="22"/>
                <w:szCs w:val="22"/>
              </w:rPr>
              <w:pPrChange w:id="10054" w:author="Stephanie Thompson" w:date="2008-11-19T11:52:00Z">
                <w:pPr/>
              </w:pPrChange>
            </w:pPr>
            <w:del w:id="10055" w:author="Stephanie Thompson" w:date="2008-11-17T15:36:00Z">
              <w:r w:rsidRPr="00EB43F4" w:rsidDel="00E361B9">
                <w:rPr>
                  <w:rFonts w:ascii="Garamond" w:hAnsi="Garamond"/>
                  <w:sz w:val="22"/>
                  <w:szCs w:val="22"/>
                </w:rPr>
                <w:delText>07/23/06</w:delText>
              </w:r>
            </w:del>
          </w:p>
        </w:tc>
        <w:tc>
          <w:tcPr>
            <w:tcW w:w="142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56" w:author="Stephanie Thompson" w:date="2008-11-17T15:36:00Z"/>
                <w:rFonts w:ascii="Garamond" w:hAnsi="Garamond"/>
                <w:sz w:val="22"/>
                <w:szCs w:val="22"/>
              </w:rPr>
              <w:pPrChange w:id="10057" w:author="Stephanie Thompson" w:date="2008-11-19T11:52:00Z">
                <w:pPr/>
              </w:pPrChange>
            </w:pPr>
            <w:del w:id="10058" w:author="Stephanie Thompson" w:date="2008-11-17T15:36:00Z">
              <w:r w:rsidRPr="00EB43F4" w:rsidDel="00E361B9">
                <w:rPr>
                  <w:rFonts w:ascii="Garamond" w:hAnsi="Garamond"/>
                  <w:sz w:val="22"/>
                  <w:szCs w:val="22"/>
                </w:rPr>
                <w:delText>13:30 – 16:15</w:delText>
              </w:r>
            </w:del>
          </w:p>
        </w:tc>
      </w:tr>
      <w:tr w:rsidR="00BF0250" w:rsidRPr="00EB43F4" w:rsidDel="00E361B9">
        <w:trPr>
          <w:trHeight w:val="255"/>
          <w:del w:id="10059" w:author="Stephanie Thompson" w:date="2008-11-17T15:36:00Z"/>
        </w:trPr>
        <w:tc>
          <w:tcPr>
            <w:tcW w:w="150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60" w:author="Stephanie Thompson" w:date="2008-11-17T15:36:00Z"/>
                <w:rFonts w:ascii="Garamond" w:hAnsi="Garamond"/>
                <w:sz w:val="22"/>
                <w:szCs w:val="22"/>
              </w:rPr>
              <w:pPrChange w:id="10061" w:author="Stephanie Thompson" w:date="2008-11-19T11:52:00Z">
                <w:pPr/>
              </w:pPrChange>
            </w:pPr>
            <w:del w:id="10062"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63" w:author="Stephanie Thompson" w:date="2008-11-17T15:36:00Z"/>
                <w:rFonts w:ascii="Garamond" w:hAnsi="Garamond"/>
                <w:sz w:val="22"/>
                <w:szCs w:val="22"/>
              </w:rPr>
              <w:pPrChange w:id="10064" w:author="Stephanie Thompson" w:date="2008-11-19T11:52:00Z">
                <w:pPr/>
              </w:pPrChange>
            </w:pPr>
            <w:del w:id="10065" w:author="Stephanie Thompson" w:date="2008-11-17T15:36:00Z">
              <w:r w:rsidRPr="00EB43F4" w:rsidDel="00E361B9">
                <w:rPr>
                  <w:rFonts w:ascii="Garamond" w:hAnsi="Garamond"/>
                  <w:sz w:val="22"/>
                  <w:szCs w:val="22"/>
                </w:rPr>
                <w:delText>00:45 – 01:15</w:delText>
              </w:r>
            </w:del>
          </w:p>
        </w:tc>
      </w:tr>
    </w:tbl>
    <w:p w:rsidR="009821B1" w:rsidRDefault="009821B1">
      <w:pPr>
        <w:pStyle w:val="BodyText"/>
        <w:tabs>
          <w:tab w:val="left" w:pos="1080"/>
          <w:tab w:val="left" w:pos="1980"/>
          <w:tab w:val="left" w:pos="10076"/>
        </w:tabs>
        <w:rPr>
          <w:del w:id="10066" w:author="Stephanie Thompson" w:date="2008-11-17T15:36:00Z"/>
          <w:rFonts w:ascii="Garamond" w:hAnsi="Garamond"/>
          <w:sz w:val="22"/>
          <w:szCs w:val="22"/>
        </w:rPr>
        <w:pPrChange w:id="10067" w:author="Stephanie Thompson" w:date="2008-11-19T11:52:00Z">
          <w:pPr/>
        </w:pPrChange>
      </w:pPr>
    </w:p>
    <w:p w:rsidR="009821B1" w:rsidRDefault="00BF0250">
      <w:pPr>
        <w:pStyle w:val="BodyText"/>
        <w:tabs>
          <w:tab w:val="left" w:pos="1080"/>
          <w:tab w:val="left" w:pos="1980"/>
          <w:tab w:val="left" w:pos="10076"/>
        </w:tabs>
        <w:rPr>
          <w:del w:id="10068" w:author="Stephanie Thompson" w:date="2008-11-17T15:36:00Z"/>
          <w:rFonts w:ascii="Garamond" w:hAnsi="Garamond"/>
          <w:sz w:val="22"/>
          <w:szCs w:val="22"/>
        </w:rPr>
        <w:pPrChange w:id="10069" w:author="Stephanie Thompson" w:date="2008-11-19T11:52:00Z">
          <w:pPr/>
        </w:pPrChange>
      </w:pPr>
      <w:del w:id="10070"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2920" w:type="dxa"/>
        <w:tblInd w:w="93" w:type="dxa"/>
        <w:tblLook w:val="0000"/>
      </w:tblPr>
      <w:tblGrid>
        <w:gridCol w:w="1500"/>
        <w:gridCol w:w="1420"/>
      </w:tblGrid>
      <w:tr w:rsidR="00BF0250" w:rsidRPr="00EB43F4" w:rsidDel="00E361B9">
        <w:trPr>
          <w:trHeight w:val="255"/>
          <w:del w:id="10071" w:author="Stephanie Thompson" w:date="2008-11-17T15:36:00Z"/>
        </w:trPr>
        <w:tc>
          <w:tcPr>
            <w:tcW w:w="150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72" w:author="Stephanie Thompson" w:date="2008-11-17T15:36:00Z"/>
                <w:rFonts w:ascii="Garamond" w:hAnsi="Garamond"/>
                <w:sz w:val="22"/>
                <w:szCs w:val="22"/>
              </w:rPr>
              <w:pPrChange w:id="10073" w:author="Stephanie Thompson" w:date="2008-11-19T11:52:00Z">
                <w:pPr/>
              </w:pPrChange>
            </w:pPr>
            <w:del w:id="10074" w:author="Stephanie Thompson" w:date="2008-11-17T15:36:00Z">
              <w:r w:rsidRPr="00EB43F4" w:rsidDel="00E361B9">
                <w:rPr>
                  <w:rFonts w:ascii="Garamond" w:hAnsi="Garamond"/>
                  <w:sz w:val="22"/>
                  <w:szCs w:val="22"/>
                </w:rPr>
                <w:delText>07/24/06</w:delText>
              </w:r>
            </w:del>
          </w:p>
        </w:tc>
        <w:tc>
          <w:tcPr>
            <w:tcW w:w="1420" w:type="dxa"/>
            <w:tcBorders>
              <w:top w:val="nil"/>
              <w:left w:val="nil"/>
              <w:bottom w:val="nil"/>
              <w:right w:val="nil"/>
            </w:tcBorders>
            <w:shd w:val="clear" w:color="auto" w:fill="auto"/>
            <w:noWrap/>
            <w:vAlign w:val="bottom"/>
          </w:tcPr>
          <w:p w:rsidR="009821B1" w:rsidRDefault="00BF0250">
            <w:pPr>
              <w:pStyle w:val="BodyText"/>
              <w:tabs>
                <w:tab w:val="left" w:pos="1080"/>
                <w:tab w:val="left" w:pos="1980"/>
                <w:tab w:val="left" w:pos="10076"/>
              </w:tabs>
              <w:rPr>
                <w:del w:id="10075" w:author="Stephanie Thompson" w:date="2008-11-17T15:36:00Z"/>
                <w:rFonts w:ascii="Garamond" w:hAnsi="Garamond"/>
                <w:sz w:val="22"/>
                <w:szCs w:val="22"/>
              </w:rPr>
              <w:pPrChange w:id="10076" w:author="Stephanie Thompson" w:date="2008-11-19T11:52:00Z">
                <w:pPr/>
              </w:pPrChange>
            </w:pPr>
            <w:del w:id="10077" w:author="Stephanie Thompson" w:date="2008-11-17T15:36:00Z">
              <w:r w:rsidRPr="00EB43F4" w:rsidDel="00E361B9">
                <w:rPr>
                  <w:rFonts w:ascii="Garamond" w:hAnsi="Garamond"/>
                  <w:sz w:val="22"/>
                  <w:szCs w:val="22"/>
                </w:rPr>
                <w:delText>00:15 – 01:45</w:delText>
              </w:r>
            </w:del>
          </w:p>
        </w:tc>
      </w:tr>
    </w:tbl>
    <w:p w:rsidR="009821B1" w:rsidRDefault="009821B1">
      <w:pPr>
        <w:pStyle w:val="BodyText"/>
        <w:tabs>
          <w:tab w:val="left" w:pos="1080"/>
          <w:tab w:val="left" w:pos="1980"/>
          <w:tab w:val="left" w:pos="10076"/>
        </w:tabs>
        <w:rPr>
          <w:del w:id="10078" w:author="Stephanie Thompson" w:date="2008-11-17T15:36:00Z"/>
          <w:rFonts w:ascii="Garamond" w:hAnsi="Garamond"/>
          <w:sz w:val="22"/>
          <w:szCs w:val="22"/>
        </w:rPr>
        <w:pPrChange w:id="10079" w:author="Stephanie Thompson" w:date="2008-11-19T11:52:00Z">
          <w:pPr/>
        </w:pPrChange>
      </w:pPr>
    </w:p>
    <w:p w:rsidR="009821B1" w:rsidRDefault="000C125D">
      <w:pPr>
        <w:pStyle w:val="BodyText"/>
        <w:tabs>
          <w:tab w:val="left" w:pos="1080"/>
          <w:tab w:val="left" w:pos="1980"/>
          <w:tab w:val="left" w:pos="10076"/>
        </w:tabs>
        <w:rPr>
          <w:del w:id="10080" w:author="Stephanie Thompson" w:date="2008-11-17T15:36:00Z"/>
          <w:rFonts w:ascii="Garamond" w:hAnsi="Garamond"/>
          <w:sz w:val="22"/>
          <w:szCs w:val="22"/>
        </w:rPr>
        <w:pPrChange w:id="10081" w:author="Stephanie Thompson" w:date="2008-11-19T11:52:00Z">
          <w:pPr/>
        </w:pPrChange>
      </w:pPr>
      <w:del w:id="10082" w:author="Stephanie Thompson" w:date="2008-11-17T15:36:00Z">
        <w:r w:rsidRPr="00EB43F4" w:rsidDel="00E361B9">
          <w:rPr>
            <w:rFonts w:ascii="Garamond" w:hAnsi="Garamond"/>
            <w:sz w:val="22"/>
            <w:szCs w:val="22"/>
          </w:rPr>
          <w:delText>August 1 – 31, 2006</w:delText>
        </w:r>
      </w:del>
    </w:p>
    <w:p w:rsidR="009821B1" w:rsidRDefault="009821B1">
      <w:pPr>
        <w:pStyle w:val="BodyText"/>
        <w:tabs>
          <w:tab w:val="left" w:pos="1080"/>
          <w:tab w:val="left" w:pos="1980"/>
          <w:tab w:val="left" w:pos="10076"/>
        </w:tabs>
        <w:rPr>
          <w:del w:id="10083" w:author="Stephanie Thompson" w:date="2008-11-17T15:36:00Z"/>
          <w:rFonts w:ascii="Garamond" w:hAnsi="Garamond"/>
          <w:sz w:val="22"/>
          <w:szCs w:val="22"/>
        </w:rPr>
        <w:pPrChange w:id="10084" w:author="Stephanie Thompson" w:date="2008-11-19T11:52:00Z">
          <w:pPr/>
        </w:pPrChange>
      </w:pPr>
    </w:p>
    <w:p w:rsidR="009821B1" w:rsidRDefault="00DE356E">
      <w:pPr>
        <w:pStyle w:val="BodyText"/>
        <w:tabs>
          <w:tab w:val="left" w:pos="1080"/>
          <w:tab w:val="left" w:pos="1980"/>
          <w:tab w:val="left" w:pos="10076"/>
        </w:tabs>
        <w:rPr>
          <w:del w:id="10085" w:author="Stephanie Thompson" w:date="2008-11-17T15:36:00Z"/>
          <w:rFonts w:ascii="Garamond" w:hAnsi="Garamond"/>
          <w:sz w:val="22"/>
          <w:szCs w:val="22"/>
        </w:rPr>
        <w:pPrChange w:id="10086" w:author="Stephanie Thompson" w:date="2008-11-19T11:52:00Z">
          <w:pPr/>
        </w:pPrChange>
      </w:pPr>
      <w:del w:id="10087"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10088" w:author="Stephanie Thompson" w:date="2008-11-17T15:36:00Z"/>
          <w:rFonts w:ascii="Garamond" w:hAnsi="Garamond"/>
          <w:sz w:val="22"/>
          <w:szCs w:val="22"/>
        </w:rPr>
        <w:pPrChange w:id="10089" w:author="Stephanie Thompson" w:date="2008-11-19T11:52:00Z">
          <w:pPr/>
        </w:pPrChange>
      </w:pPr>
    </w:p>
    <w:p w:rsidR="009821B1" w:rsidRDefault="0062204F">
      <w:pPr>
        <w:pStyle w:val="BodyText"/>
        <w:tabs>
          <w:tab w:val="left" w:pos="1080"/>
          <w:tab w:val="left" w:pos="1980"/>
          <w:tab w:val="left" w:pos="10076"/>
        </w:tabs>
        <w:rPr>
          <w:del w:id="10090" w:author="Stephanie Thompson" w:date="2008-11-17T15:36:00Z"/>
          <w:rFonts w:ascii="Garamond" w:hAnsi="Garamond"/>
          <w:sz w:val="22"/>
          <w:szCs w:val="22"/>
        </w:rPr>
        <w:pPrChange w:id="10091" w:author="Stephanie Thompson" w:date="2008-11-19T11:52:00Z">
          <w:pPr/>
        </w:pPrChange>
      </w:pPr>
      <w:del w:id="10092"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62204F" w:rsidRPr="00EB43F4" w:rsidDel="00E361B9">
        <w:trPr>
          <w:trHeight w:val="255"/>
          <w:del w:id="10093" w:author="Stephanie Thompson" w:date="2008-11-17T15:36:00Z"/>
        </w:trPr>
        <w:tc>
          <w:tcPr>
            <w:tcW w:w="150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094" w:author="Stephanie Thompson" w:date="2008-11-17T15:36:00Z"/>
                <w:rFonts w:ascii="Garamond" w:hAnsi="Garamond"/>
                <w:sz w:val="22"/>
                <w:szCs w:val="22"/>
              </w:rPr>
              <w:pPrChange w:id="10095" w:author="Stephanie Thompson" w:date="2008-11-19T11:52:00Z">
                <w:pPr/>
              </w:pPrChange>
            </w:pPr>
            <w:del w:id="10096" w:author="Stephanie Thompson" w:date="2008-11-17T15:36:00Z">
              <w:r w:rsidRPr="00EB43F4" w:rsidDel="00E361B9">
                <w:rPr>
                  <w:rFonts w:ascii="Garamond" w:hAnsi="Garamond"/>
                  <w:sz w:val="22"/>
                  <w:szCs w:val="22"/>
                </w:rPr>
                <w:delText>08/02/06</w:delText>
              </w:r>
            </w:del>
          </w:p>
        </w:tc>
        <w:tc>
          <w:tcPr>
            <w:tcW w:w="142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097" w:author="Stephanie Thompson" w:date="2008-11-17T15:36:00Z"/>
                <w:rFonts w:ascii="Garamond" w:hAnsi="Garamond"/>
                <w:sz w:val="22"/>
                <w:szCs w:val="22"/>
              </w:rPr>
              <w:pPrChange w:id="10098" w:author="Stephanie Thompson" w:date="2008-11-19T11:52:00Z">
                <w:pPr/>
              </w:pPrChange>
            </w:pPr>
            <w:del w:id="10099" w:author="Stephanie Thompson" w:date="2008-11-17T15:36:00Z">
              <w:r w:rsidRPr="00EB43F4" w:rsidDel="00E361B9">
                <w:rPr>
                  <w:rFonts w:ascii="Garamond" w:hAnsi="Garamond"/>
                  <w:sz w:val="22"/>
                  <w:szCs w:val="22"/>
                </w:rPr>
                <w:delText>10:15</w:delText>
              </w:r>
            </w:del>
          </w:p>
        </w:tc>
      </w:tr>
      <w:tr w:rsidR="0062204F" w:rsidRPr="00EB43F4" w:rsidDel="00E361B9">
        <w:trPr>
          <w:trHeight w:val="255"/>
          <w:del w:id="10100" w:author="Stephanie Thompson" w:date="2008-11-17T15:36:00Z"/>
        </w:trPr>
        <w:tc>
          <w:tcPr>
            <w:tcW w:w="150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101" w:author="Stephanie Thompson" w:date="2008-11-17T15:36:00Z"/>
                <w:rFonts w:ascii="Garamond" w:hAnsi="Garamond"/>
                <w:sz w:val="22"/>
                <w:szCs w:val="22"/>
              </w:rPr>
              <w:pPrChange w:id="10102" w:author="Stephanie Thompson" w:date="2008-11-19T11:52:00Z">
                <w:pPr/>
              </w:pPrChange>
            </w:pPr>
            <w:del w:id="10103" w:author="Stephanie Thompson" w:date="2008-11-17T15:36:00Z">
              <w:r w:rsidRPr="00EB43F4" w:rsidDel="00E361B9">
                <w:rPr>
                  <w:rFonts w:ascii="Garamond" w:hAnsi="Garamond"/>
                  <w:sz w:val="22"/>
                  <w:szCs w:val="22"/>
                </w:rPr>
                <w:delText>08/05/06</w:delText>
              </w:r>
            </w:del>
          </w:p>
        </w:tc>
        <w:tc>
          <w:tcPr>
            <w:tcW w:w="142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104" w:author="Stephanie Thompson" w:date="2008-11-17T15:36:00Z"/>
                <w:rFonts w:ascii="Garamond" w:hAnsi="Garamond"/>
                <w:sz w:val="22"/>
                <w:szCs w:val="22"/>
              </w:rPr>
              <w:pPrChange w:id="10105" w:author="Stephanie Thompson" w:date="2008-11-19T11:52:00Z">
                <w:pPr/>
              </w:pPrChange>
            </w:pPr>
            <w:del w:id="10106" w:author="Stephanie Thompson" w:date="2008-11-17T15:36:00Z">
              <w:r w:rsidRPr="00EB43F4" w:rsidDel="00E361B9">
                <w:rPr>
                  <w:rFonts w:ascii="Garamond" w:hAnsi="Garamond"/>
                  <w:sz w:val="22"/>
                  <w:szCs w:val="22"/>
                </w:rPr>
                <w:delText>08:15</w:delText>
              </w:r>
            </w:del>
          </w:p>
        </w:tc>
      </w:tr>
    </w:tbl>
    <w:p w:rsidR="009821B1" w:rsidRDefault="009821B1">
      <w:pPr>
        <w:pStyle w:val="BodyText"/>
        <w:tabs>
          <w:tab w:val="left" w:pos="1080"/>
          <w:tab w:val="left" w:pos="1980"/>
          <w:tab w:val="left" w:pos="10076"/>
        </w:tabs>
        <w:rPr>
          <w:del w:id="10107" w:author="Stephanie Thompson" w:date="2008-11-17T15:36:00Z"/>
          <w:rFonts w:ascii="Garamond" w:hAnsi="Garamond"/>
          <w:sz w:val="22"/>
          <w:szCs w:val="22"/>
        </w:rPr>
        <w:pPrChange w:id="10108" w:author="Stephanie Thompson" w:date="2008-11-19T11:52:00Z">
          <w:pPr/>
        </w:pPrChange>
      </w:pPr>
    </w:p>
    <w:p w:rsidR="009821B1" w:rsidRDefault="0062204F">
      <w:pPr>
        <w:pStyle w:val="BodyText"/>
        <w:tabs>
          <w:tab w:val="left" w:pos="1080"/>
          <w:tab w:val="left" w:pos="1980"/>
          <w:tab w:val="left" w:pos="10076"/>
        </w:tabs>
        <w:rPr>
          <w:del w:id="10109" w:author="Stephanie Thompson" w:date="2008-11-17T15:36:00Z"/>
          <w:rFonts w:ascii="Garamond" w:hAnsi="Garamond"/>
          <w:sz w:val="22"/>
          <w:szCs w:val="22"/>
        </w:rPr>
        <w:pPrChange w:id="10110" w:author="Stephanie Thompson" w:date="2008-11-19T11:52:00Z">
          <w:pPr/>
        </w:pPrChange>
      </w:pPr>
      <w:del w:id="10111" w:author="Stephanie Thompson" w:date="2008-11-17T15:36:00Z">
        <w:r w:rsidRPr="00EB43F4" w:rsidDel="00E361B9">
          <w:rPr>
            <w:rFonts w:ascii="Garamond" w:hAnsi="Garamond"/>
            <w:sz w:val="22"/>
            <w:szCs w:val="22"/>
          </w:rPr>
          <w:delText>High turbidity readings due to severe storm event deleted. Many readings exceeded probe’s range.</w:delText>
        </w:r>
      </w:del>
    </w:p>
    <w:tbl>
      <w:tblPr>
        <w:tblW w:w="5760" w:type="dxa"/>
        <w:tblInd w:w="93" w:type="dxa"/>
        <w:tblLook w:val="0000"/>
      </w:tblPr>
      <w:tblGrid>
        <w:gridCol w:w="1500"/>
        <w:gridCol w:w="1420"/>
        <w:gridCol w:w="1420"/>
        <w:gridCol w:w="1420"/>
      </w:tblGrid>
      <w:tr w:rsidR="0062204F" w:rsidRPr="00EB43F4" w:rsidDel="00E361B9">
        <w:trPr>
          <w:trHeight w:val="255"/>
          <w:del w:id="10112" w:author="Stephanie Thompson" w:date="2008-11-17T15:36:00Z"/>
        </w:trPr>
        <w:tc>
          <w:tcPr>
            <w:tcW w:w="150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113" w:author="Stephanie Thompson" w:date="2008-11-17T15:36:00Z"/>
                <w:rFonts w:ascii="Garamond" w:hAnsi="Garamond"/>
                <w:sz w:val="22"/>
                <w:szCs w:val="22"/>
              </w:rPr>
              <w:pPrChange w:id="10114" w:author="Stephanie Thompson" w:date="2008-11-19T11:52:00Z">
                <w:pPr/>
              </w:pPrChange>
            </w:pPr>
            <w:del w:id="10115" w:author="Stephanie Thompson" w:date="2008-11-17T15:36:00Z">
              <w:r w:rsidRPr="00EB43F4" w:rsidDel="00E361B9">
                <w:rPr>
                  <w:rFonts w:ascii="Garamond" w:hAnsi="Garamond"/>
                  <w:sz w:val="22"/>
                  <w:szCs w:val="22"/>
                </w:rPr>
                <w:lastRenderedPageBreak/>
                <w:delText>08/06/06</w:delText>
              </w:r>
            </w:del>
          </w:p>
        </w:tc>
        <w:tc>
          <w:tcPr>
            <w:tcW w:w="1420" w:type="dxa"/>
            <w:tcBorders>
              <w:top w:val="nil"/>
              <w:left w:val="nil"/>
              <w:bottom w:val="nil"/>
              <w:right w:val="nil"/>
            </w:tcBorders>
            <w:shd w:val="clear" w:color="auto" w:fill="auto"/>
            <w:noWrap/>
            <w:vAlign w:val="bottom"/>
          </w:tcPr>
          <w:p w:rsidR="009821B1" w:rsidRDefault="0062204F">
            <w:pPr>
              <w:pStyle w:val="BodyText"/>
              <w:tabs>
                <w:tab w:val="left" w:pos="1080"/>
                <w:tab w:val="left" w:pos="1980"/>
                <w:tab w:val="left" w:pos="10076"/>
              </w:tabs>
              <w:rPr>
                <w:del w:id="10116" w:author="Stephanie Thompson" w:date="2008-11-17T15:36:00Z"/>
                <w:rFonts w:ascii="Garamond" w:hAnsi="Garamond"/>
                <w:sz w:val="22"/>
                <w:szCs w:val="22"/>
              </w:rPr>
              <w:pPrChange w:id="10117" w:author="Stephanie Thompson" w:date="2008-11-19T11:52:00Z">
                <w:pPr/>
              </w:pPrChange>
            </w:pPr>
            <w:del w:id="10118" w:author="Stephanie Thompson" w:date="2008-11-17T15:36:00Z">
              <w:r w:rsidRPr="00EB43F4" w:rsidDel="00E361B9">
                <w:rPr>
                  <w:rFonts w:ascii="Garamond" w:hAnsi="Garamond"/>
                  <w:sz w:val="22"/>
                  <w:szCs w:val="22"/>
                </w:rPr>
                <w:delText>10:45 to</w:delText>
              </w:r>
            </w:del>
          </w:p>
        </w:tc>
        <w:tc>
          <w:tcPr>
            <w:tcW w:w="1420" w:type="dxa"/>
            <w:vAlign w:val="bottom"/>
          </w:tcPr>
          <w:p w:rsidR="009821B1" w:rsidRDefault="0062204F">
            <w:pPr>
              <w:pStyle w:val="BodyText"/>
              <w:tabs>
                <w:tab w:val="left" w:pos="1080"/>
                <w:tab w:val="left" w:pos="1980"/>
                <w:tab w:val="left" w:pos="10076"/>
              </w:tabs>
              <w:rPr>
                <w:del w:id="10119" w:author="Stephanie Thompson" w:date="2008-11-17T15:36:00Z"/>
                <w:rFonts w:ascii="Garamond" w:hAnsi="Garamond"/>
                <w:sz w:val="22"/>
                <w:szCs w:val="22"/>
              </w:rPr>
              <w:pPrChange w:id="10120" w:author="Stephanie Thompson" w:date="2008-11-19T11:52:00Z">
                <w:pPr/>
              </w:pPrChange>
            </w:pPr>
            <w:del w:id="10121" w:author="Stephanie Thompson" w:date="2008-11-17T15:36:00Z">
              <w:r w:rsidRPr="00EB43F4" w:rsidDel="00E361B9">
                <w:rPr>
                  <w:rFonts w:ascii="Garamond" w:hAnsi="Garamond"/>
                  <w:sz w:val="22"/>
                  <w:szCs w:val="22"/>
                </w:rPr>
                <w:delText>08/08/06</w:delText>
              </w:r>
            </w:del>
          </w:p>
        </w:tc>
        <w:tc>
          <w:tcPr>
            <w:tcW w:w="1420" w:type="dxa"/>
            <w:vAlign w:val="bottom"/>
          </w:tcPr>
          <w:p w:rsidR="009821B1" w:rsidRDefault="0062204F">
            <w:pPr>
              <w:pStyle w:val="BodyText"/>
              <w:tabs>
                <w:tab w:val="left" w:pos="1080"/>
                <w:tab w:val="left" w:pos="1980"/>
                <w:tab w:val="left" w:pos="10076"/>
              </w:tabs>
              <w:rPr>
                <w:del w:id="10122" w:author="Stephanie Thompson" w:date="2008-11-17T15:36:00Z"/>
                <w:rFonts w:ascii="Garamond" w:hAnsi="Garamond"/>
                <w:sz w:val="22"/>
                <w:szCs w:val="22"/>
              </w:rPr>
              <w:pPrChange w:id="10123" w:author="Stephanie Thompson" w:date="2008-11-19T11:52:00Z">
                <w:pPr/>
              </w:pPrChange>
            </w:pPr>
            <w:del w:id="10124" w:author="Stephanie Thompson" w:date="2008-11-17T15:36:00Z">
              <w:r w:rsidRPr="00EB43F4" w:rsidDel="00E361B9">
                <w:rPr>
                  <w:rFonts w:ascii="Garamond" w:hAnsi="Garamond"/>
                  <w:sz w:val="22"/>
                  <w:szCs w:val="22"/>
                </w:rPr>
                <w:delText>08:45</w:delText>
              </w:r>
            </w:del>
          </w:p>
        </w:tc>
      </w:tr>
    </w:tbl>
    <w:p w:rsidR="009821B1" w:rsidRDefault="009821B1">
      <w:pPr>
        <w:pStyle w:val="BodyText"/>
        <w:tabs>
          <w:tab w:val="left" w:pos="1080"/>
          <w:tab w:val="left" w:pos="1980"/>
          <w:tab w:val="left" w:pos="10076"/>
        </w:tabs>
        <w:rPr>
          <w:del w:id="10125" w:author="Stephanie Thompson" w:date="2008-11-17T15:36:00Z"/>
          <w:rFonts w:ascii="Garamond" w:hAnsi="Garamond"/>
          <w:sz w:val="22"/>
          <w:szCs w:val="22"/>
        </w:rPr>
        <w:pPrChange w:id="10126" w:author="Stephanie Thompson" w:date="2008-11-19T11:52:00Z">
          <w:pPr/>
        </w:pPrChange>
      </w:pPr>
    </w:p>
    <w:p w:rsidR="009821B1" w:rsidRDefault="005A6624">
      <w:pPr>
        <w:pStyle w:val="BodyText"/>
        <w:tabs>
          <w:tab w:val="left" w:pos="1080"/>
          <w:tab w:val="left" w:pos="1980"/>
          <w:tab w:val="left" w:pos="10076"/>
        </w:tabs>
        <w:rPr>
          <w:del w:id="10127" w:author="Stephanie Thompson" w:date="2008-11-17T15:36:00Z"/>
          <w:rFonts w:ascii="Garamond" w:hAnsi="Garamond"/>
          <w:sz w:val="22"/>
          <w:szCs w:val="22"/>
        </w:rPr>
        <w:pPrChange w:id="10128" w:author="Stephanie Thompson" w:date="2008-11-19T11:52:00Z">
          <w:pPr/>
        </w:pPrChange>
      </w:pPr>
      <w:del w:id="10129" w:author="Stephanie Thompson" w:date="2008-11-17T15:36:00Z">
        <w:r w:rsidRPr="00EB43F4" w:rsidDel="00E361B9">
          <w:rPr>
            <w:rFonts w:ascii="Garamond" w:hAnsi="Garamond"/>
            <w:sz w:val="22"/>
            <w:szCs w:val="22"/>
          </w:rPr>
          <w:delText xml:space="preserve">Erratic turbidity readings deleted – large clump of sediment build-up at bottom of calibration </w:delText>
        </w:r>
        <w:r w:rsidR="00513516" w:rsidRPr="00EB43F4" w:rsidDel="00E361B9">
          <w:rPr>
            <w:rFonts w:ascii="Garamond" w:hAnsi="Garamond"/>
            <w:sz w:val="22"/>
            <w:szCs w:val="22"/>
          </w:rPr>
          <w:delText>cup</w:delText>
        </w:r>
        <w:r w:rsidRPr="00EB43F4" w:rsidDel="00E361B9">
          <w:rPr>
            <w:rFonts w:ascii="Garamond" w:hAnsi="Garamond"/>
            <w:sz w:val="22"/>
            <w:szCs w:val="22"/>
          </w:rPr>
          <w:delText xml:space="preserve"> likely skewed readings. </w:delText>
        </w:r>
      </w:del>
    </w:p>
    <w:tbl>
      <w:tblPr>
        <w:tblW w:w="5760" w:type="dxa"/>
        <w:tblInd w:w="93" w:type="dxa"/>
        <w:tblLook w:val="0000"/>
      </w:tblPr>
      <w:tblGrid>
        <w:gridCol w:w="1500"/>
        <w:gridCol w:w="1420"/>
        <w:gridCol w:w="1420"/>
        <w:gridCol w:w="1420"/>
      </w:tblGrid>
      <w:tr w:rsidR="006D5F5F" w:rsidRPr="00EB43F4" w:rsidDel="00E361B9">
        <w:trPr>
          <w:trHeight w:val="255"/>
          <w:del w:id="10130" w:author="Stephanie Thompson" w:date="2008-11-17T15:36:00Z"/>
        </w:trPr>
        <w:tc>
          <w:tcPr>
            <w:tcW w:w="1500" w:type="dxa"/>
            <w:tcBorders>
              <w:top w:val="nil"/>
              <w:left w:val="nil"/>
              <w:bottom w:val="nil"/>
              <w:right w:val="nil"/>
            </w:tcBorders>
            <w:shd w:val="clear" w:color="auto" w:fill="auto"/>
            <w:noWrap/>
            <w:vAlign w:val="bottom"/>
          </w:tcPr>
          <w:p w:rsidR="009821B1" w:rsidRDefault="006D5F5F">
            <w:pPr>
              <w:pStyle w:val="BodyText"/>
              <w:tabs>
                <w:tab w:val="left" w:pos="1080"/>
                <w:tab w:val="left" w:pos="1980"/>
                <w:tab w:val="left" w:pos="10076"/>
              </w:tabs>
              <w:rPr>
                <w:del w:id="10131" w:author="Stephanie Thompson" w:date="2008-11-17T15:36:00Z"/>
                <w:rFonts w:ascii="Garamond" w:hAnsi="Garamond"/>
                <w:sz w:val="22"/>
                <w:szCs w:val="22"/>
              </w:rPr>
              <w:pPrChange w:id="10132" w:author="Stephanie Thompson" w:date="2008-11-19T11:52:00Z">
                <w:pPr/>
              </w:pPrChange>
            </w:pPr>
            <w:del w:id="10133"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9821B1" w:rsidRDefault="006D5F5F">
            <w:pPr>
              <w:pStyle w:val="BodyText"/>
              <w:tabs>
                <w:tab w:val="left" w:pos="1080"/>
                <w:tab w:val="left" w:pos="1980"/>
                <w:tab w:val="left" w:pos="10076"/>
              </w:tabs>
              <w:rPr>
                <w:del w:id="10134" w:author="Stephanie Thompson" w:date="2008-11-17T15:36:00Z"/>
                <w:rFonts w:ascii="Garamond" w:hAnsi="Garamond"/>
                <w:sz w:val="22"/>
                <w:szCs w:val="22"/>
              </w:rPr>
              <w:pPrChange w:id="10135" w:author="Stephanie Thompson" w:date="2008-11-19T11:52:00Z">
                <w:pPr/>
              </w:pPrChange>
            </w:pPr>
            <w:del w:id="10136" w:author="Stephanie Thompson" w:date="2008-11-17T15:36:00Z">
              <w:r w:rsidRPr="00EB43F4" w:rsidDel="00E361B9">
                <w:rPr>
                  <w:rFonts w:ascii="Garamond" w:hAnsi="Garamond"/>
                  <w:sz w:val="22"/>
                  <w:szCs w:val="22"/>
                </w:rPr>
                <w:delText>15:30 to</w:delText>
              </w:r>
            </w:del>
          </w:p>
        </w:tc>
        <w:tc>
          <w:tcPr>
            <w:tcW w:w="1420" w:type="dxa"/>
            <w:vAlign w:val="bottom"/>
          </w:tcPr>
          <w:p w:rsidR="009821B1" w:rsidRDefault="006D5F5F">
            <w:pPr>
              <w:pStyle w:val="BodyText"/>
              <w:tabs>
                <w:tab w:val="left" w:pos="1080"/>
                <w:tab w:val="left" w:pos="1980"/>
                <w:tab w:val="left" w:pos="10076"/>
              </w:tabs>
              <w:rPr>
                <w:del w:id="10137" w:author="Stephanie Thompson" w:date="2008-11-17T15:36:00Z"/>
                <w:rFonts w:ascii="Garamond" w:hAnsi="Garamond"/>
                <w:sz w:val="22"/>
                <w:szCs w:val="22"/>
              </w:rPr>
              <w:pPrChange w:id="10138" w:author="Stephanie Thompson" w:date="2008-11-19T11:52:00Z">
                <w:pPr/>
              </w:pPrChange>
            </w:pPr>
            <w:del w:id="10139" w:author="Stephanie Thompson" w:date="2008-11-17T15:36:00Z">
              <w:r w:rsidRPr="00EB43F4" w:rsidDel="00E361B9">
                <w:rPr>
                  <w:rFonts w:ascii="Garamond" w:hAnsi="Garamond"/>
                  <w:sz w:val="22"/>
                  <w:szCs w:val="22"/>
                </w:rPr>
                <w:delText>08/22/06</w:delText>
              </w:r>
            </w:del>
          </w:p>
        </w:tc>
        <w:tc>
          <w:tcPr>
            <w:tcW w:w="1420" w:type="dxa"/>
            <w:vAlign w:val="bottom"/>
          </w:tcPr>
          <w:p w:rsidR="009821B1" w:rsidRDefault="006D5F5F">
            <w:pPr>
              <w:pStyle w:val="BodyText"/>
              <w:tabs>
                <w:tab w:val="left" w:pos="1080"/>
                <w:tab w:val="left" w:pos="1980"/>
                <w:tab w:val="left" w:pos="10076"/>
              </w:tabs>
              <w:rPr>
                <w:del w:id="10140" w:author="Stephanie Thompson" w:date="2008-11-17T15:36:00Z"/>
                <w:rFonts w:ascii="Garamond" w:hAnsi="Garamond"/>
                <w:sz w:val="22"/>
                <w:szCs w:val="22"/>
              </w:rPr>
              <w:pPrChange w:id="10141" w:author="Stephanie Thompson" w:date="2008-11-19T11:52:00Z">
                <w:pPr/>
              </w:pPrChange>
            </w:pPr>
            <w:del w:id="10142" w:author="Stephanie Thompson" w:date="2008-11-17T15:36:00Z">
              <w:r w:rsidRPr="00EB43F4" w:rsidDel="00E361B9">
                <w:rPr>
                  <w:rFonts w:ascii="Garamond" w:hAnsi="Garamond"/>
                  <w:sz w:val="22"/>
                  <w:szCs w:val="22"/>
                </w:rPr>
                <w:delText>07:45</w:delText>
              </w:r>
            </w:del>
          </w:p>
        </w:tc>
      </w:tr>
    </w:tbl>
    <w:p w:rsidR="009821B1" w:rsidRDefault="009821B1">
      <w:pPr>
        <w:pStyle w:val="BodyText"/>
        <w:tabs>
          <w:tab w:val="left" w:pos="1080"/>
          <w:tab w:val="left" w:pos="1980"/>
          <w:tab w:val="left" w:pos="10076"/>
        </w:tabs>
        <w:rPr>
          <w:del w:id="10143" w:author="Stephanie Thompson" w:date="2008-11-17T15:36:00Z"/>
          <w:rFonts w:ascii="Garamond" w:hAnsi="Garamond"/>
          <w:sz w:val="22"/>
          <w:szCs w:val="22"/>
        </w:rPr>
        <w:pPrChange w:id="10144" w:author="Stephanie Thompson" w:date="2008-11-19T11:52:00Z">
          <w:pPr/>
        </w:pPrChange>
      </w:pPr>
    </w:p>
    <w:p w:rsidR="009821B1" w:rsidRDefault="002A3983">
      <w:pPr>
        <w:pStyle w:val="BodyText"/>
        <w:tabs>
          <w:tab w:val="left" w:pos="1080"/>
          <w:tab w:val="left" w:pos="1980"/>
          <w:tab w:val="left" w:pos="10076"/>
        </w:tabs>
        <w:rPr>
          <w:del w:id="10145" w:author="Stephanie Thompson" w:date="2008-11-17T15:36:00Z"/>
          <w:rFonts w:ascii="Garamond" w:hAnsi="Garamond"/>
          <w:sz w:val="22"/>
          <w:szCs w:val="22"/>
        </w:rPr>
        <w:pPrChange w:id="10146" w:author="Stephanie Thompson" w:date="2008-11-19T11:52:00Z">
          <w:pPr/>
        </w:pPrChange>
      </w:pPr>
      <w:del w:id="10147"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10148" w:author="Stephanie Thompson" w:date="2008-11-17T15:36:00Z"/>
          <w:rFonts w:ascii="Garamond" w:hAnsi="Garamond"/>
          <w:sz w:val="22"/>
          <w:szCs w:val="22"/>
        </w:rPr>
        <w:pPrChange w:id="10149" w:author="Stephanie Thompson" w:date="2008-11-19T11:52:00Z">
          <w:pPr/>
        </w:pPrChange>
      </w:pPr>
    </w:p>
    <w:p w:rsidR="009821B1" w:rsidRDefault="002A3983">
      <w:pPr>
        <w:pStyle w:val="BodyText"/>
        <w:tabs>
          <w:tab w:val="left" w:pos="1080"/>
          <w:tab w:val="left" w:pos="1980"/>
          <w:tab w:val="left" w:pos="10076"/>
        </w:tabs>
        <w:rPr>
          <w:del w:id="10150" w:author="Stephanie Thompson" w:date="2008-11-17T15:36:00Z"/>
          <w:rFonts w:ascii="Garamond" w:hAnsi="Garamond"/>
          <w:sz w:val="22"/>
          <w:szCs w:val="22"/>
        </w:rPr>
        <w:pPrChange w:id="10151" w:author="Stephanie Thompson" w:date="2008-11-19T11:52:00Z">
          <w:pPr/>
        </w:pPrChange>
      </w:pPr>
      <w:del w:id="10152" w:author="Stephanie Thompson" w:date="2008-11-17T15:36:00Z">
        <w:r w:rsidRPr="00EB43F4" w:rsidDel="00E361B9">
          <w:rPr>
            <w:rFonts w:ascii="Garamond" w:hAnsi="Garamond"/>
            <w:sz w:val="22"/>
            <w:szCs w:val="22"/>
          </w:rPr>
          <w:delText>Turbidity spikes deleted - likely biological interference</w:delText>
        </w:r>
      </w:del>
    </w:p>
    <w:tbl>
      <w:tblPr>
        <w:tblW w:w="7180" w:type="dxa"/>
        <w:tblInd w:w="93" w:type="dxa"/>
        <w:tblLook w:val="0000"/>
      </w:tblPr>
      <w:tblGrid>
        <w:gridCol w:w="1500"/>
        <w:gridCol w:w="1420"/>
        <w:gridCol w:w="1420"/>
        <w:gridCol w:w="1420"/>
        <w:gridCol w:w="1420"/>
      </w:tblGrid>
      <w:tr w:rsidR="002A3983" w:rsidRPr="00EB43F4" w:rsidDel="00E361B9">
        <w:trPr>
          <w:gridAfter w:val="3"/>
          <w:wAfter w:w="4260" w:type="dxa"/>
          <w:trHeight w:val="255"/>
          <w:del w:id="10153"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54" w:author="Stephanie Thompson" w:date="2008-11-17T15:36:00Z"/>
                <w:rFonts w:ascii="Garamond" w:hAnsi="Garamond"/>
                <w:sz w:val="22"/>
                <w:szCs w:val="22"/>
              </w:rPr>
              <w:pPrChange w:id="10155" w:author="Stephanie Thompson" w:date="2008-11-19T11:52:00Z">
                <w:pPr/>
              </w:pPrChange>
            </w:pPr>
            <w:del w:id="10156" w:author="Stephanie Thompson" w:date="2008-11-17T15:36:00Z">
              <w:r w:rsidRPr="00EB43F4" w:rsidDel="00E361B9">
                <w:rPr>
                  <w:rFonts w:ascii="Garamond" w:hAnsi="Garamond"/>
                  <w:sz w:val="22"/>
                  <w:szCs w:val="22"/>
                </w:rPr>
                <w:delText>08/07/06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57" w:author="Stephanie Thompson" w:date="2008-11-17T15:36:00Z"/>
                <w:rFonts w:ascii="Garamond" w:hAnsi="Garamond"/>
                <w:sz w:val="22"/>
                <w:szCs w:val="22"/>
              </w:rPr>
              <w:pPrChange w:id="10158" w:author="Stephanie Thompson" w:date="2008-11-19T11:52:00Z">
                <w:pPr/>
              </w:pPrChange>
            </w:pPr>
            <w:del w:id="10159" w:author="Stephanie Thompson" w:date="2008-11-17T15:36:00Z">
              <w:r w:rsidRPr="00EB43F4" w:rsidDel="00E361B9">
                <w:rPr>
                  <w:rFonts w:ascii="Garamond" w:hAnsi="Garamond"/>
                  <w:sz w:val="22"/>
                  <w:szCs w:val="22"/>
                </w:rPr>
                <w:delText>21:00</w:delText>
              </w:r>
            </w:del>
          </w:p>
        </w:tc>
      </w:tr>
      <w:tr w:rsidR="002A3983" w:rsidRPr="00EB43F4" w:rsidDel="00E361B9">
        <w:trPr>
          <w:gridAfter w:val="3"/>
          <w:wAfter w:w="4260" w:type="dxa"/>
          <w:trHeight w:val="255"/>
          <w:del w:id="10160"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61" w:author="Stephanie Thompson" w:date="2008-11-17T15:36:00Z"/>
                <w:rFonts w:ascii="Garamond" w:hAnsi="Garamond"/>
                <w:sz w:val="22"/>
                <w:szCs w:val="22"/>
              </w:rPr>
              <w:pPrChange w:id="10162" w:author="Stephanie Thompson" w:date="2008-11-19T11:52:00Z">
                <w:pPr/>
              </w:pPrChange>
            </w:pPr>
            <w:del w:id="10163"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64" w:author="Stephanie Thompson" w:date="2008-11-17T15:36:00Z"/>
                <w:rFonts w:ascii="Garamond" w:hAnsi="Garamond"/>
                <w:sz w:val="22"/>
                <w:szCs w:val="22"/>
              </w:rPr>
              <w:pPrChange w:id="10165" w:author="Stephanie Thompson" w:date="2008-11-19T11:52:00Z">
                <w:pPr/>
              </w:pPrChange>
            </w:pPr>
            <w:del w:id="10166" w:author="Stephanie Thompson" w:date="2008-11-17T15:36:00Z">
              <w:r w:rsidRPr="00EB43F4" w:rsidDel="00E361B9">
                <w:rPr>
                  <w:rFonts w:ascii="Garamond" w:hAnsi="Garamond"/>
                  <w:sz w:val="22"/>
                  <w:szCs w:val="22"/>
                </w:rPr>
                <w:delText>23:00</w:delText>
              </w:r>
            </w:del>
          </w:p>
        </w:tc>
      </w:tr>
      <w:tr w:rsidR="002A3983" w:rsidRPr="00EB43F4" w:rsidDel="00E361B9">
        <w:trPr>
          <w:trHeight w:val="255"/>
          <w:del w:id="10167"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68" w:author="Stephanie Thompson" w:date="2008-11-17T15:36:00Z"/>
                <w:rFonts w:ascii="Garamond" w:hAnsi="Garamond"/>
                <w:sz w:val="22"/>
                <w:szCs w:val="22"/>
              </w:rPr>
              <w:pPrChange w:id="10169" w:author="Stephanie Thompson" w:date="2008-11-19T11:52:00Z">
                <w:pPr/>
              </w:pPrChange>
            </w:pPr>
            <w:del w:id="10170" w:author="Stephanie Thompson" w:date="2008-11-17T15:36:00Z">
              <w:r w:rsidRPr="00EB43F4" w:rsidDel="00E361B9">
                <w:rPr>
                  <w:rFonts w:ascii="Garamond" w:hAnsi="Garamond"/>
                  <w:sz w:val="22"/>
                  <w:szCs w:val="22"/>
                </w:rPr>
                <w:delText>08/12/06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0171" w:author="Stephanie Thompson" w:date="2008-11-17T15:36:00Z"/>
                <w:rFonts w:ascii="Garamond" w:hAnsi="Garamond"/>
                <w:sz w:val="22"/>
                <w:szCs w:val="22"/>
              </w:rPr>
              <w:pPrChange w:id="10172" w:author="Stephanie Thompson" w:date="2008-11-19T11:52:00Z">
                <w:pPr/>
              </w:pPrChange>
            </w:pPr>
            <w:del w:id="10173" w:author="Stephanie Thompson" w:date="2008-11-17T15:36:00Z">
              <w:r w:rsidRPr="00EB43F4" w:rsidDel="00E361B9">
                <w:rPr>
                  <w:rFonts w:ascii="Garamond" w:hAnsi="Garamond"/>
                  <w:sz w:val="22"/>
                  <w:szCs w:val="22"/>
                </w:rPr>
                <w:delText>00:30,</w:delText>
              </w:r>
            </w:del>
          </w:p>
        </w:tc>
        <w:tc>
          <w:tcPr>
            <w:tcW w:w="1420" w:type="dxa"/>
            <w:vAlign w:val="bottom"/>
          </w:tcPr>
          <w:p w:rsidR="009821B1" w:rsidRDefault="002A3983">
            <w:pPr>
              <w:pStyle w:val="BodyText"/>
              <w:tabs>
                <w:tab w:val="left" w:pos="1080"/>
                <w:tab w:val="left" w:pos="1980"/>
                <w:tab w:val="left" w:pos="10076"/>
              </w:tabs>
              <w:rPr>
                <w:del w:id="10174" w:author="Stephanie Thompson" w:date="2008-11-17T15:36:00Z"/>
                <w:rFonts w:ascii="Garamond" w:hAnsi="Garamond"/>
                <w:sz w:val="22"/>
                <w:szCs w:val="22"/>
              </w:rPr>
              <w:pPrChange w:id="10175" w:author="Stephanie Thompson" w:date="2008-11-19T11:52:00Z">
                <w:pPr/>
              </w:pPrChange>
            </w:pPr>
            <w:del w:id="10176"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2A3983">
            <w:pPr>
              <w:pStyle w:val="BodyText"/>
              <w:tabs>
                <w:tab w:val="left" w:pos="1080"/>
                <w:tab w:val="left" w:pos="1980"/>
                <w:tab w:val="left" w:pos="10076"/>
              </w:tabs>
              <w:rPr>
                <w:del w:id="10177" w:author="Stephanie Thompson" w:date="2008-11-17T15:36:00Z"/>
                <w:rFonts w:ascii="Garamond" w:hAnsi="Garamond"/>
                <w:sz w:val="22"/>
                <w:szCs w:val="22"/>
              </w:rPr>
              <w:pPrChange w:id="10178" w:author="Stephanie Thompson" w:date="2008-11-19T11:52:00Z">
                <w:pPr/>
              </w:pPrChange>
            </w:pPr>
            <w:del w:id="10179"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2A3983">
            <w:pPr>
              <w:pStyle w:val="BodyText"/>
              <w:tabs>
                <w:tab w:val="left" w:pos="1080"/>
                <w:tab w:val="left" w:pos="1980"/>
                <w:tab w:val="left" w:pos="10076"/>
              </w:tabs>
              <w:rPr>
                <w:del w:id="10180" w:author="Stephanie Thompson" w:date="2008-11-17T15:36:00Z"/>
                <w:rFonts w:ascii="Garamond" w:hAnsi="Garamond"/>
                <w:sz w:val="22"/>
                <w:szCs w:val="22"/>
              </w:rPr>
              <w:pPrChange w:id="10181" w:author="Stephanie Thompson" w:date="2008-11-19T11:52:00Z">
                <w:pPr/>
              </w:pPrChange>
            </w:pPr>
            <w:del w:id="10182" w:author="Stephanie Thompson" w:date="2008-11-17T15:36:00Z">
              <w:r w:rsidRPr="00EB43F4" w:rsidDel="00E361B9">
                <w:rPr>
                  <w:rFonts w:ascii="Garamond" w:hAnsi="Garamond"/>
                  <w:sz w:val="22"/>
                  <w:szCs w:val="22"/>
                </w:rPr>
                <w:delText>03:45</w:delText>
              </w:r>
            </w:del>
          </w:p>
        </w:tc>
      </w:tr>
    </w:tbl>
    <w:p w:rsidR="009821B1" w:rsidRDefault="009821B1">
      <w:pPr>
        <w:pStyle w:val="BodyText"/>
        <w:tabs>
          <w:tab w:val="left" w:pos="1080"/>
          <w:tab w:val="left" w:pos="1980"/>
          <w:tab w:val="left" w:pos="10076"/>
        </w:tabs>
        <w:rPr>
          <w:del w:id="10183" w:author="Stephanie Thompson" w:date="2008-11-17T15:36:00Z"/>
          <w:rFonts w:ascii="Garamond" w:hAnsi="Garamond"/>
          <w:sz w:val="22"/>
          <w:szCs w:val="22"/>
        </w:rPr>
        <w:pPrChange w:id="10184" w:author="Stephanie Thompson" w:date="2008-11-19T11:52:00Z">
          <w:pPr/>
        </w:pPrChange>
      </w:pPr>
    </w:p>
    <w:p w:rsidR="009821B1" w:rsidRDefault="00DE356E">
      <w:pPr>
        <w:pStyle w:val="BodyText"/>
        <w:tabs>
          <w:tab w:val="left" w:pos="1080"/>
          <w:tab w:val="left" w:pos="1980"/>
          <w:tab w:val="left" w:pos="10076"/>
        </w:tabs>
        <w:rPr>
          <w:del w:id="10185" w:author="Stephanie Thompson" w:date="2008-11-17T15:36:00Z"/>
          <w:rFonts w:ascii="Garamond" w:hAnsi="Garamond"/>
          <w:sz w:val="22"/>
          <w:szCs w:val="22"/>
        </w:rPr>
        <w:pPrChange w:id="10186" w:author="Stephanie Thompson" w:date="2008-11-19T11:52:00Z">
          <w:pPr/>
        </w:pPrChange>
      </w:pPr>
      <w:del w:id="10187"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10188" w:author="Stephanie Thompson" w:date="2008-11-17T15:36:00Z"/>
          <w:rFonts w:ascii="Garamond" w:hAnsi="Garamond"/>
          <w:sz w:val="22"/>
          <w:szCs w:val="22"/>
        </w:rPr>
        <w:pPrChange w:id="10189" w:author="Stephanie Thompson" w:date="2008-11-19T11:52:00Z">
          <w:pPr/>
        </w:pPrChange>
      </w:pPr>
    </w:p>
    <w:p w:rsidR="009821B1" w:rsidRDefault="000B1F1B">
      <w:pPr>
        <w:pStyle w:val="BodyText"/>
        <w:tabs>
          <w:tab w:val="left" w:pos="1080"/>
          <w:tab w:val="left" w:pos="1980"/>
          <w:tab w:val="left" w:pos="10076"/>
        </w:tabs>
        <w:rPr>
          <w:del w:id="10190" w:author="Stephanie Thompson" w:date="2008-11-17T15:36:00Z"/>
          <w:rFonts w:ascii="Garamond" w:hAnsi="Garamond"/>
          <w:sz w:val="22"/>
          <w:szCs w:val="22"/>
        </w:rPr>
        <w:pPrChange w:id="10191" w:author="Stephanie Thompson" w:date="2008-11-19T11:52:00Z">
          <w:pPr/>
        </w:pPrChange>
      </w:pPr>
      <w:del w:id="10192"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0B1F1B" w:rsidRPr="00EB43F4" w:rsidDel="00E361B9">
        <w:trPr>
          <w:gridAfter w:val="3"/>
          <w:wAfter w:w="4260" w:type="dxa"/>
          <w:trHeight w:val="255"/>
          <w:del w:id="10193" w:author="Stephanie Thompson" w:date="2008-11-17T15:36:00Z"/>
        </w:trPr>
        <w:tc>
          <w:tcPr>
            <w:tcW w:w="150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194" w:author="Stephanie Thompson" w:date="2008-11-17T15:36:00Z"/>
                <w:rFonts w:ascii="Garamond" w:hAnsi="Garamond"/>
                <w:sz w:val="22"/>
                <w:szCs w:val="22"/>
              </w:rPr>
              <w:pPrChange w:id="10195" w:author="Stephanie Thompson" w:date="2008-11-19T11:52:00Z">
                <w:pPr/>
              </w:pPrChange>
            </w:pPr>
            <w:del w:id="10196"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197" w:author="Stephanie Thompson" w:date="2008-11-17T15:36:00Z"/>
                <w:rFonts w:ascii="Garamond" w:hAnsi="Garamond"/>
                <w:sz w:val="22"/>
                <w:szCs w:val="22"/>
              </w:rPr>
              <w:pPrChange w:id="10198" w:author="Stephanie Thompson" w:date="2008-11-19T11:52:00Z">
                <w:pPr/>
              </w:pPrChange>
            </w:pPr>
            <w:del w:id="10199" w:author="Stephanie Thompson" w:date="2008-11-17T15:36:00Z">
              <w:r w:rsidRPr="00EB43F4" w:rsidDel="00E361B9">
                <w:rPr>
                  <w:rFonts w:ascii="Garamond" w:hAnsi="Garamond"/>
                  <w:sz w:val="22"/>
                  <w:szCs w:val="22"/>
                </w:rPr>
                <w:delText>20:15 – 23:00</w:delText>
              </w:r>
            </w:del>
          </w:p>
        </w:tc>
      </w:tr>
      <w:tr w:rsidR="000B1F1B" w:rsidRPr="00EB43F4" w:rsidDel="00E361B9">
        <w:trPr>
          <w:trHeight w:val="255"/>
          <w:del w:id="10200" w:author="Stephanie Thompson" w:date="2008-11-17T15:36:00Z"/>
        </w:trPr>
        <w:tc>
          <w:tcPr>
            <w:tcW w:w="150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01" w:author="Stephanie Thompson" w:date="2008-11-17T15:36:00Z"/>
                <w:rFonts w:ascii="Garamond" w:hAnsi="Garamond"/>
                <w:sz w:val="22"/>
                <w:szCs w:val="22"/>
              </w:rPr>
              <w:pPrChange w:id="10202" w:author="Stephanie Thompson" w:date="2008-11-19T11:52:00Z">
                <w:pPr/>
              </w:pPrChange>
            </w:pPr>
            <w:del w:id="10203"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04" w:author="Stephanie Thompson" w:date="2008-11-17T15:36:00Z"/>
                <w:rFonts w:ascii="Garamond" w:hAnsi="Garamond"/>
                <w:sz w:val="22"/>
                <w:szCs w:val="22"/>
              </w:rPr>
              <w:pPrChange w:id="10205" w:author="Stephanie Thompson" w:date="2008-11-19T11:52:00Z">
                <w:pPr/>
              </w:pPrChange>
            </w:pPr>
            <w:del w:id="10206" w:author="Stephanie Thompson" w:date="2008-11-17T15:36:00Z">
              <w:r w:rsidRPr="00EB43F4" w:rsidDel="00E361B9">
                <w:rPr>
                  <w:rFonts w:ascii="Garamond" w:hAnsi="Garamond"/>
                  <w:sz w:val="22"/>
                  <w:szCs w:val="22"/>
                </w:rPr>
                <w:delText>13:00 – 17:00,</w:delText>
              </w:r>
            </w:del>
          </w:p>
        </w:tc>
        <w:tc>
          <w:tcPr>
            <w:tcW w:w="1420" w:type="dxa"/>
            <w:vAlign w:val="bottom"/>
          </w:tcPr>
          <w:p w:rsidR="009821B1" w:rsidRDefault="000B1F1B">
            <w:pPr>
              <w:pStyle w:val="BodyText"/>
              <w:tabs>
                <w:tab w:val="left" w:pos="1080"/>
                <w:tab w:val="left" w:pos="1980"/>
                <w:tab w:val="left" w:pos="10076"/>
              </w:tabs>
              <w:rPr>
                <w:del w:id="10207" w:author="Stephanie Thompson" w:date="2008-11-17T15:36:00Z"/>
                <w:rFonts w:ascii="Garamond" w:hAnsi="Garamond"/>
                <w:sz w:val="22"/>
                <w:szCs w:val="22"/>
              </w:rPr>
              <w:pPrChange w:id="10208" w:author="Stephanie Thompson" w:date="2008-11-19T11:52:00Z">
                <w:pPr/>
              </w:pPrChange>
            </w:pPr>
            <w:del w:id="10209" w:author="Stephanie Thompson" w:date="2008-11-17T15:36:00Z">
              <w:r w:rsidRPr="00EB43F4" w:rsidDel="00E361B9">
                <w:rPr>
                  <w:rFonts w:ascii="Garamond" w:hAnsi="Garamond"/>
                  <w:sz w:val="22"/>
                  <w:szCs w:val="22"/>
                </w:rPr>
                <w:delText>22:15 to</w:delText>
              </w:r>
            </w:del>
          </w:p>
        </w:tc>
        <w:tc>
          <w:tcPr>
            <w:tcW w:w="1420" w:type="dxa"/>
            <w:vAlign w:val="bottom"/>
          </w:tcPr>
          <w:p w:rsidR="009821B1" w:rsidRDefault="000B1F1B">
            <w:pPr>
              <w:pStyle w:val="BodyText"/>
              <w:tabs>
                <w:tab w:val="left" w:pos="1080"/>
                <w:tab w:val="left" w:pos="1980"/>
                <w:tab w:val="left" w:pos="10076"/>
              </w:tabs>
              <w:rPr>
                <w:del w:id="10210" w:author="Stephanie Thompson" w:date="2008-11-17T15:36:00Z"/>
                <w:rFonts w:ascii="Garamond" w:hAnsi="Garamond"/>
                <w:sz w:val="22"/>
                <w:szCs w:val="22"/>
              </w:rPr>
              <w:pPrChange w:id="10211" w:author="Stephanie Thompson" w:date="2008-11-19T11:52:00Z">
                <w:pPr/>
              </w:pPrChange>
            </w:pPr>
            <w:del w:id="10212" w:author="Stephanie Thompson" w:date="2008-11-17T15:36:00Z">
              <w:r w:rsidRPr="00EB43F4" w:rsidDel="00E361B9">
                <w:rPr>
                  <w:rFonts w:ascii="Garamond" w:hAnsi="Garamond"/>
                  <w:sz w:val="22"/>
                  <w:szCs w:val="22"/>
                </w:rPr>
                <w:delText>08/09/06</w:delText>
              </w:r>
            </w:del>
          </w:p>
        </w:tc>
        <w:tc>
          <w:tcPr>
            <w:tcW w:w="1420" w:type="dxa"/>
            <w:vAlign w:val="bottom"/>
          </w:tcPr>
          <w:p w:rsidR="009821B1" w:rsidRDefault="000B1F1B">
            <w:pPr>
              <w:pStyle w:val="BodyText"/>
              <w:tabs>
                <w:tab w:val="left" w:pos="1080"/>
                <w:tab w:val="left" w:pos="1980"/>
                <w:tab w:val="left" w:pos="10076"/>
              </w:tabs>
              <w:rPr>
                <w:del w:id="10213" w:author="Stephanie Thompson" w:date="2008-11-17T15:36:00Z"/>
                <w:rFonts w:ascii="Garamond" w:hAnsi="Garamond"/>
                <w:sz w:val="22"/>
                <w:szCs w:val="22"/>
              </w:rPr>
              <w:pPrChange w:id="10214" w:author="Stephanie Thompson" w:date="2008-11-19T11:52:00Z">
                <w:pPr/>
              </w:pPrChange>
            </w:pPr>
            <w:del w:id="10215" w:author="Stephanie Thompson" w:date="2008-11-17T15:36:00Z">
              <w:r w:rsidRPr="00EB43F4" w:rsidDel="00E361B9">
                <w:rPr>
                  <w:rFonts w:ascii="Garamond" w:hAnsi="Garamond"/>
                  <w:sz w:val="22"/>
                  <w:szCs w:val="22"/>
                </w:rPr>
                <w:delText>03:45</w:delText>
              </w:r>
            </w:del>
          </w:p>
        </w:tc>
      </w:tr>
      <w:tr w:rsidR="000B1F1B" w:rsidRPr="00EB43F4" w:rsidDel="00E361B9">
        <w:trPr>
          <w:gridAfter w:val="3"/>
          <w:wAfter w:w="4260" w:type="dxa"/>
          <w:trHeight w:val="255"/>
          <w:del w:id="10216" w:author="Stephanie Thompson" w:date="2008-11-17T15:36:00Z"/>
        </w:trPr>
        <w:tc>
          <w:tcPr>
            <w:tcW w:w="150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17" w:author="Stephanie Thompson" w:date="2008-11-17T15:36:00Z"/>
                <w:rFonts w:ascii="Garamond" w:hAnsi="Garamond"/>
                <w:sz w:val="22"/>
                <w:szCs w:val="22"/>
              </w:rPr>
              <w:pPrChange w:id="10218" w:author="Stephanie Thompson" w:date="2008-11-19T11:52:00Z">
                <w:pPr/>
              </w:pPrChange>
            </w:pPr>
            <w:del w:id="10219"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20" w:author="Stephanie Thompson" w:date="2008-11-17T15:36:00Z"/>
                <w:rFonts w:ascii="Garamond" w:hAnsi="Garamond"/>
                <w:sz w:val="22"/>
                <w:szCs w:val="22"/>
              </w:rPr>
              <w:pPrChange w:id="10221" w:author="Stephanie Thompson" w:date="2008-11-19T11:52:00Z">
                <w:pPr/>
              </w:pPrChange>
            </w:pPr>
            <w:del w:id="10222" w:author="Stephanie Thompson" w:date="2008-11-17T15:36:00Z">
              <w:r w:rsidRPr="00EB43F4" w:rsidDel="00E361B9">
                <w:rPr>
                  <w:rFonts w:ascii="Garamond" w:hAnsi="Garamond"/>
                  <w:sz w:val="22"/>
                  <w:szCs w:val="22"/>
                </w:rPr>
                <w:delText>17:45 – 21:45</w:delText>
              </w:r>
            </w:del>
          </w:p>
        </w:tc>
      </w:tr>
      <w:tr w:rsidR="000B1F1B" w:rsidRPr="00EB43F4" w:rsidDel="00E361B9">
        <w:trPr>
          <w:gridAfter w:val="3"/>
          <w:wAfter w:w="4260" w:type="dxa"/>
          <w:trHeight w:val="255"/>
          <w:del w:id="10223" w:author="Stephanie Thompson" w:date="2008-11-17T15:36:00Z"/>
        </w:trPr>
        <w:tc>
          <w:tcPr>
            <w:tcW w:w="150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24" w:author="Stephanie Thompson" w:date="2008-11-17T15:36:00Z"/>
                <w:rFonts w:ascii="Garamond" w:hAnsi="Garamond"/>
                <w:sz w:val="22"/>
                <w:szCs w:val="22"/>
              </w:rPr>
              <w:pPrChange w:id="10225" w:author="Stephanie Thompson" w:date="2008-11-19T11:52:00Z">
                <w:pPr/>
              </w:pPrChange>
            </w:pPr>
            <w:del w:id="10226"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27" w:author="Stephanie Thompson" w:date="2008-11-17T15:36:00Z"/>
                <w:rFonts w:ascii="Garamond" w:hAnsi="Garamond"/>
                <w:sz w:val="22"/>
                <w:szCs w:val="22"/>
              </w:rPr>
              <w:pPrChange w:id="10228" w:author="Stephanie Thompson" w:date="2008-11-19T11:52:00Z">
                <w:pPr/>
              </w:pPrChange>
            </w:pPr>
            <w:del w:id="10229" w:author="Stephanie Thompson" w:date="2008-11-17T15:36:00Z">
              <w:r w:rsidRPr="00EB43F4" w:rsidDel="00E361B9">
                <w:rPr>
                  <w:rFonts w:ascii="Garamond" w:hAnsi="Garamond"/>
                  <w:sz w:val="22"/>
                  <w:szCs w:val="22"/>
                </w:rPr>
                <w:delText>06:00 – 22:00</w:delText>
              </w:r>
            </w:del>
          </w:p>
        </w:tc>
      </w:tr>
      <w:tr w:rsidR="003D11BE" w:rsidRPr="00EB43F4" w:rsidDel="00E361B9">
        <w:trPr>
          <w:trHeight w:val="255"/>
          <w:del w:id="10230"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31" w:author="Stephanie Thompson" w:date="2008-11-17T15:36:00Z"/>
                <w:rFonts w:ascii="Garamond" w:hAnsi="Garamond"/>
                <w:sz w:val="22"/>
                <w:szCs w:val="22"/>
              </w:rPr>
              <w:pPrChange w:id="10232" w:author="Stephanie Thompson" w:date="2008-11-19T11:52:00Z">
                <w:pPr/>
              </w:pPrChange>
            </w:pPr>
            <w:del w:id="10233" w:author="Stephanie Thompson" w:date="2008-11-17T15:36:00Z">
              <w:r w:rsidRPr="00EB43F4" w:rsidDel="00E361B9">
                <w:rPr>
                  <w:rFonts w:ascii="Garamond" w:hAnsi="Garamond"/>
                  <w:sz w:val="22"/>
                  <w:szCs w:val="22"/>
                </w:rPr>
                <w:delText>08/20/06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34" w:author="Stephanie Thompson" w:date="2008-11-17T15:36:00Z"/>
                <w:rFonts w:ascii="Garamond" w:hAnsi="Garamond"/>
                <w:sz w:val="22"/>
                <w:szCs w:val="22"/>
              </w:rPr>
              <w:pPrChange w:id="10235" w:author="Stephanie Thompson" w:date="2008-11-19T11:52:00Z">
                <w:pPr/>
              </w:pPrChange>
            </w:pPr>
            <w:del w:id="10236" w:author="Stephanie Thompson" w:date="2008-11-17T15:36:00Z">
              <w:r w:rsidRPr="00EB43F4" w:rsidDel="00E361B9">
                <w:rPr>
                  <w:rFonts w:ascii="Garamond" w:hAnsi="Garamond"/>
                  <w:sz w:val="22"/>
                  <w:szCs w:val="22"/>
                </w:rPr>
                <w:delText>23:00 to</w:delText>
              </w:r>
            </w:del>
          </w:p>
        </w:tc>
        <w:tc>
          <w:tcPr>
            <w:tcW w:w="1420" w:type="dxa"/>
            <w:vAlign w:val="bottom"/>
          </w:tcPr>
          <w:p w:rsidR="009821B1" w:rsidRDefault="003D11BE">
            <w:pPr>
              <w:pStyle w:val="BodyText"/>
              <w:tabs>
                <w:tab w:val="left" w:pos="1080"/>
                <w:tab w:val="left" w:pos="1980"/>
                <w:tab w:val="left" w:pos="10076"/>
              </w:tabs>
              <w:rPr>
                <w:del w:id="10237" w:author="Stephanie Thompson" w:date="2008-11-17T15:36:00Z"/>
                <w:rFonts w:ascii="Garamond" w:hAnsi="Garamond"/>
                <w:sz w:val="22"/>
                <w:szCs w:val="22"/>
              </w:rPr>
              <w:pPrChange w:id="10238" w:author="Stephanie Thompson" w:date="2008-11-19T11:52:00Z">
                <w:pPr/>
              </w:pPrChange>
            </w:pPr>
            <w:del w:id="10239" w:author="Stephanie Thompson" w:date="2008-11-17T15:36:00Z">
              <w:r w:rsidRPr="00EB43F4" w:rsidDel="00E361B9">
                <w:rPr>
                  <w:rFonts w:ascii="Garamond" w:hAnsi="Garamond"/>
                  <w:sz w:val="22"/>
                  <w:szCs w:val="22"/>
                </w:rPr>
                <w:delText>08/21/06</w:delText>
              </w:r>
            </w:del>
          </w:p>
        </w:tc>
        <w:tc>
          <w:tcPr>
            <w:tcW w:w="1420" w:type="dxa"/>
            <w:vAlign w:val="bottom"/>
          </w:tcPr>
          <w:p w:rsidR="009821B1" w:rsidRDefault="003D11BE">
            <w:pPr>
              <w:pStyle w:val="BodyText"/>
              <w:tabs>
                <w:tab w:val="left" w:pos="1080"/>
                <w:tab w:val="left" w:pos="1980"/>
                <w:tab w:val="left" w:pos="10076"/>
              </w:tabs>
              <w:rPr>
                <w:del w:id="10240" w:author="Stephanie Thompson" w:date="2008-11-17T15:36:00Z"/>
                <w:rFonts w:ascii="Garamond" w:hAnsi="Garamond"/>
                <w:sz w:val="22"/>
                <w:szCs w:val="22"/>
              </w:rPr>
              <w:pPrChange w:id="10241" w:author="Stephanie Thompson" w:date="2008-11-19T11:52:00Z">
                <w:pPr/>
              </w:pPrChange>
            </w:pPr>
            <w:del w:id="10242" w:author="Stephanie Thompson" w:date="2008-11-17T15:36:00Z">
              <w:r w:rsidRPr="00EB43F4" w:rsidDel="00E361B9">
                <w:rPr>
                  <w:rFonts w:ascii="Garamond" w:hAnsi="Garamond"/>
                  <w:sz w:val="22"/>
                  <w:szCs w:val="22"/>
                </w:rPr>
                <w:delText>02:30,</w:delText>
              </w:r>
            </w:del>
          </w:p>
        </w:tc>
        <w:tc>
          <w:tcPr>
            <w:tcW w:w="1420" w:type="dxa"/>
            <w:vAlign w:val="bottom"/>
          </w:tcPr>
          <w:p w:rsidR="009821B1" w:rsidRDefault="003D11BE">
            <w:pPr>
              <w:pStyle w:val="BodyText"/>
              <w:tabs>
                <w:tab w:val="left" w:pos="1080"/>
                <w:tab w:val="left" w:pos="1980"/>
                <w:tab w:val="left" w:pos="10076"/>
              </w:tabs>
              <w:rPr>
                <w:del w:id="10243" w:author="Stephanie Thompson" w:date="2008-11-17T15:36:00Z"/>
                <w:rFonts w:ascii="Garamond" w:hAnsi="Garamond"/>
                <w:sz w:val="22"/>
                <w:szCs w:val="22"/>
              </w:rPr>
              <w:pPrChange w:id="10244" w:author="Stephanie Thompson" w:date="2008-11-19T11:52:00Z">
                <w:pPr/>
              </w:pPrChange>
            </w:pPr>
            <w:del w:id="10245" w:author="Stephanie Thompson" w:date="2008-11-17T15:36:00Z">
              <w:r w:rsidRPr="00EB43F4" w:rsidDel="00E361B9">
                <w:rPr>
                  <w:rFonts w:ascii="Garamond" w:hAnsi="Garamond"/>
                  <w:sz w:val="22"/>
                  <w:szCs w:val="22"/>
                </w:rPr>
                <w:delText>10:45 – 16:45</w:delText>
              </w:r>
            </w:del>
          </w:p>
        </w:tc>
      </w:tr>
    </w:tbl>
    <w:p w:rsidR="009821B1" w:rsidRDefault="009821B1">
      <w:pPr>
        <w:pStyle w:val="BodyText"/>
        <w:tabs>
          <w:tab w:val="left" w:pos="1080"/>
          <w:tab w:val="left" w:pos="1980"/>
          <w:tab w:val="left" w:pos="10076"/>
        </w:tabs>
        <w:rPr>
          <w:del w:id="10246" w:author="Stephanie Thompson" w:date="2008-11-17T15:36:00Z"/>
          <w:rFonts w:ascii="Garamond" w:hAnsi="Garamond"/>
          <w:sz w:val="22"/>
          <w:szCs w:val="22"/>
        </w:rPr>
        <w:pPrChange w:id="10247" w:author="Stephanie Thompson" w:date="2008-11-19T11:52:00Z">
          <w:pPr/>
        </w:pPrChange>
      </w:pPr>
    </w:p>
    <w:p w:rsidR="009821B1" w:rsidRDefault="000B1F1B">
      <w:pPr>
        <w:pStyle w:val="BodyText"/>
        <w:tabs>
          <w:tab w:val="left" w:pos="1080"/>
          <w:tab w:val="left" w:pos="1980"/>
          <w:tab w:val="left" w:pos="10076"/>
        </w:tabs>
        <w:rPr>
          <w:del w:id="10248" w:author="Stephanie Thompson" w:date="2008-11-17T15:36:00Z"/>
          <w:rFonts w:ascii="Garamond" w:hAnsi="Garamond"/>
          <w:sz w:val="22"/>
          <w:szCs w:val="22"/>
        </w:rPr>
        <w:pPrChange w:id="10249" w:author="Stephanie Thompson" w:date="2008-11-19T11:52:00Z">
          <w:pPr/>
        </w:pPrChange>
      </w:pPr>
      <w:del w:id="1025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B1F1B" w:rsidRPr="00EB43F4" w:rsidDel="00E361B9">
        <w:trPr>
          <w:trHeight w:val="255"/>
          <w:del w:id="10251" w:author="Stephanie Thompson" w:date="2008-11-17T15:36:00Z"/>
        </w:trPr>
        <w:tc>
          <w:tcPr>
            <w:tcW w:w="150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52" w:author="Stephanie Thompson" w:date="2008-11-17T15:36:00Z"/>
                <w:rFonts w:ascii="Garamond" w:hAnsi="Garamond"/>
                <w:sz w:val="22"/>
                <w:szCs w:val="22"/>
              </w:rPr>
              <w:pPrChange w:id="10253" w:author="Stephanie Thompson" w:date="2008-11-19T11:52:00Z">
                <w:pPr/>
              </w:pPrChange>
            </w:pPr>
            <w:del w:id="10254" w:author="Stephanie Thompson" w:date="2008-11-17T15:36:00Z">
              <w:r w:rsidRPr="00EB43F4" w:rsidDel="00E361B9">
                <w:rPr>
                  <w:rFonts w:ascii="Garamond" w:hAnsi="Garamond"/>
                  <w:sz w:val="22"/>
                  <w:szCs w:val="22"/>
                </w:rPr>
                <w:delText>08/11/06</w:delText>
              </w:r>
            </w:del>
          </w:p>
        </w:tc>
        <w:tc>
          <w:tcPr>
            <w:tcW w:w="1420" w:type="dxa"/>
            <w:tcBorders>
              <w:top w:val="nil"/>
              <w:left w:val="nil"/>
              <w:bottom w:val="nil"/>
              <w:right w:val="nil"/>
            </w:tcBorders>
            <w:shd w:val="clear" w:color="auto" w:fill="auto"/>
            <w:noWrap/>
            <w:vAlign w:val="bottom"/>
          </w:tcPr>
          <w:p w:rsidR="009821B1" w:rsidRDefault="000B1F1B">
            <w:pPr>
              <w:pStyle w:val="BodyText"/>
              <w:tabs>
                <w:tab w:val="left" w:pos="1080"/>
                <w:tab w:val="left" w:pos="1980"/>
                <w:tab w:val="left" w:pos="10076"/>
              </w:tabs>
              <w:rPr>
                <w:del w:id="10255" w:author="Stephanie Thompson" w:date="2008-11-17T15:36:00Z"/>
                <w:rFonts w:ascii="Garamond" w:hAnsi="Garamond"/>
                <w:sz w:val="22"/>
                <w:szCs w:val="22"/>
              </w:rPr>
              <w:pPrChange w:id="10256" w:author="Stephanie Thompson" w:date="2008-11-19T11:52:00Z">
                <w:pPr/>
              </w:pPrChange>
            </w:pPr>
            <w:del w:id="10257" w:author="Stephanie Thompson" w:date="2008-11-17T15:36:00Z">
              <w:r w:rsidRPr="00EB43F4" w:rsidDel="00E361B9">
                <w:rPr>
                  <w:rFonts w:ascii="Garamond" w:hAnsi="Garamond"/>
                  <w:sz w:val="22"/>
                  <w:szCs w:val="22"/>
                </w:rPr>
                <w:delText>15:00 – 17:15</w:delText>
              </w:r>
            </w:del>
          </w:p>
        </w:tc>
      </w:tr>
    </w:tbl>
    <w:p w:rsidR="009821B1" w:rsidRDefault="009821B1">
      <w:pPr>
        <w:pStyle w:val="BodyText"/>
        <w:tabs>
          <w:tab w:val="left" w:pos="1080"/>
          <w:tab w:val="left" w:pos="1980"/>
          <w:tab w:val="left" w:pos="10076"/>
        </w:tabs>
        <w:rPr>
          <w:del w:id="10258" w:author="Stephanie Thompson" w:date="2008-11-17T15:36:00Z"/>
          <w:rFonts w:ascii="Garamond" w:hAnsi="Garamond"/>
          <w:sz w:val="22"/>
          <w:szCs w:val="22"/>
        </w:rPr>
        <w:pPrChange w:id="10259" w:author="Stephanie Thompson" w:date="2008-11-19T11:52:00Z">
          <w:pPr/>
        </w:pPrChange>
      </w:pPr>
    </w:p>
    <w:p w:rsidR="009821B1" w:rsidRDefault="003D11BE">
      <w:pPr>
        <w:pStyle w:val="BodyText"/>
        <w:tabs>
          <w:tab w:val="left" w:pos="1080"/>
          <w:tab w:val="left" w:pos="1980"/>
          <w:tab w:val="left" w:pos="10076"/>
        </w:tabs>
        <w:rPr>
          <w:del w:id="10260" w:author="Stephanie Thompson" w:date="2008-11-17T15:36:00Z"/>
          <w:rFonts w:ascii="Garamond" w:hAnsi="Garamond"/>
          <w:sz w:val="22"/>
          <w:szCs w:val="22"/>
        </w:rPr>
        <w:pPrChange w:id="10261" w:author="Stephanie Thompson" w:date="2008-11-19T11:52:00Z">
          <w:pPr/>
        </w:pPrChange>
      </w:pPr>
      <w:del w:id="10262"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263"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64" w:author="Stephanie Thompson" w:date="2008-11-17T15:36:00Z"/>
                <w:rFonts w:ascii="Garamond" w:hAnsi="Garamond"/>
                <w:sz w:val="22"/>
                <w:szCs w:val="22"/>
              </w:rPr>
              <w:pPrChange w:id="10265" w:author="Stephanie Thompson" w:date="2008-11-19T11:52:00Z">
                <w:pPr/>
              </w:pPrChange>
            </w:pPr>
            <w:del w:id="10266"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67" w:author="Stephanie Thompson" w:date="2008-11-17T15:36:00Z"/>
                <w:rFonts w:ascii="Garamond" w:hAnsi="Garamond"/>
                <w:sz w:val="22"/>
                <w:szCs w:val="22"/>
              </w:rPr>
              <w:pPrChange w:id="10268" w:author="Stephanie Thompson" w:date="2008-11-19T11:52:00Z">
                <w:pPr/>
              </w:pPrChange>
            </w:pPr>
            <w:del w:id="10269"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10270"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71" w:author="Stephanie Thompson" w:date="2008-11-17T15:36:00Z"/>
                <w:rFonts w:ascii="Garamond" w:hAnsi="Garamond"/>
                <w:sz w:val="22"/>
                <w:szCs w:val="22"/>
              </w:rPr>
              <w:pPrChange w:id="10272" w:author="Stephanie Thompson" w:date="2008-11-19T11:52:00Z">
                <w:pPr/>
              </w:pPrChange>
            </w:pPr>
            <w:del w:id="10273"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74" w:author="Stephanie Thompson" w:date="2008-11-17T15:36:00Z"/>
                <w:rFonts w:ascii="Garamond" w:hAnsi="Garamond"/>
                <w:sz w:val="22"/>
                <w:szCs w:val="22"/>
              </w:rPr>
              <w:pPrChange w:id="10275" w:author="Stephanie Thompson" w:date="2008-11-19T11:52:00Z">
                <w:pPr/>
              </w:pPrChange>
            </w:pPr>
            <w:del w:id="10276" w:author="Stephanie Thompson" w:date="2008-11-17T15:36:00Z">
              <w:r w:rsidRPr="00EB43F4" w:rsidDel="00E361B9">
                <w:rPr>
                  <w:rFonts w:ascii="Garamond" w:hAnsi="Garamond"/>
                  <w:sz w:val="22"/>
                  <w:szCs w:val="22"/>
                </w:rPr>
                <w:delText>00:30 – 02:30</w:delText>
              </w:r>
            </w:del>
          </w:p>
        </w:tc>
      </w:tr>
      <w:tr w:rsidR="003D11BE" w:rsidRPr="00EB43F4" w:rsidDel="00E361B9">
        <w:trPr>
          <w:gridAfter w:val="1"/>
          <w:wAfter w:w="1420" w:type="dxa"/>
          <w:trHeight w:val="255"/>
          <w:del w:id="10277"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78" w:author="Stephanie Thompson" w:date="2008-11-17T15:36:00Z"/>
                <w:rFonts w:ascii="Garamond" w:hAnsi="Garamond"/>
                <w:sz w:val="22"/>
                <w:szCs w:val="22"/>
              </w:rPr>
              <w:pPrChange w:id="10279" w:author="Stephanie Thompson" w:date="2008-11-19T11:52:00Z">
                <w:pPr/>
              </w:pPrChange>
            </w:pPr>
            <w:del w:id="10280"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81" w:author="Stephanie Thompson" w:date="2008-11-17T15:36:00Z"/>
                <w:rFonts w:ascii="Garamond" w:hAnsi="Garamond"/>
                <w:sz w:val="22"/>
                <w:szCs w:val="22"/>
              </w:rPr>
              <w:pPrChange w:id="10282" w:author="Stephanie Thompson" w:date="2008-11-19T11:52:00Z">
                <w:pPr/>
              </w:pPrChange>
            </w:pPr>
            <w:del w:id="10283" w:author="Stephanie Thompson" w:date="2008-11-17T15:36:00Z">
              <w:r w:rsidRPr="00EB43F4" w:rsidDel="00E361B9">
                <w:rPr>
                  <w:rFonts w:ascii="Garamond" w:hAnsi="Garamond"/>
                  <w:sz w:val="22"/>
                  <w:szCs w:val="22"/>
                </w:rPr>
                <w:delText>19:00 – 21:30</w:delText>
              </w:r>
            </w:del>
          </w:p>
        </w:tc>
      </w:tr>
      <w:tr w:rsidR="003D11BE" w:rsidRPr="00EB43F4" w:rsidDel="00E361B9">
        <w:trPr>
          <w:trHeight w:val="255"/>
          <w:del w:id="10284"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85" w:author="Stephanie Thompson" w:date="2008-11-17T15:36:00Z"/>
                <w:rFonts w:ascii="Garamond" w:hAnsi="Garamond"/>
                <w:sz w:val="22"/>
                <w:szCs w:val="22"/>
              </w:rPr>
              <w:pPrChange w:id="10286" w:author="Stephanie Thompson" w:date="2008-11-19T11:52:00Z">
                <w:pPr/>
              </w:pPrChange>
            </w:pPr>
            <w:del w:id="10287"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88" w:author="Stephanie Thompson" w:date="2008-11-17T15:36:00Z"/>
                <w:rFonts w:ascii="Garamond" w:hAnsi="Garamond"/>
                <w:sz w:val="22"/>
                <w:szCs w:val="22"/>
              </w:rPr>
              <w:pPrChange w:id="10289" w:author="Stephanie Thompson" w:date="2008-11-19T11:52:00Z">
                <w:pPr/>
              </w:pPrChange>
            </w:pPr>
            <w:del w:id="10290" w:author="Stephanie Thompson" w:date="2008-11-17T15:36:00Z">
              <w:r w:rsidRPr="00EB43F4" w:rsidDel="00E361B9">
                <w:rPr>
                  <w:rFonts w:ascii="Garamond" w:hAnsi="Garamond"/>
                  <w:sz w:val="22"/>
                  <w:szCs w:val="22"/>
                </w:rPr>
                <w:delText>07:45 – 11:15,</w:delText>
              </w:r>
            </w:del>
          </w:p>
        </w:tc>
        <w:tc>
          <w:tcPr>
            <w:tcW w:w="1420" w:type="dxa"/>
            <w:vAlign w:val="bottom"/>
          </w:tcPr>
          <w:p w:rsidR="009821B1" w:rsidRDefault="003D11BE">
            <w:pPr>
              <w:pStyle w:val="BodyText"/>
              <w:tabs>
                <w:tab w:val="left" w:pos="1080"/>
                <w:tab w:val="left" w:pos="1980"/>
                <w:tab w:val="left" w:pos="10076"/>
              </w:tabs>
              <w:rPr>
                <w:del w:id="10291" w:author="Stephanie Thompson" w:date="2008-11-17T15:36:00Z"/>
                <w:rFonts w:ascii="Garamond" w:hAnsi="Garamond"/>
                <w:sz w:val="22"/>
                <w:szCs w:val="22"/>
              </w:rPr>
              <w:pPrChange w:id="10292" w:author="Stephanie Thompson" w:date="2008-11-19T11:52:00Z">
                <w:pPr/>
              </w:pPrChange>
            </w:pPr>
            <w:del w:id="10293" w:author="Stephanie Thompson" w:date="2008-11-17T15:36:00Z">
              <w:r w:rsidRPr="00EB43F4" w:rsidDel="00E361B9">
                <w:rPr>
                  <w:rFonts w:ascii="Garamond" w:hAnsi="Garamond"/>
                  <w:sz w:val="22"/>
                  <w:szCs w:val="22"/>
                </w:rPr>
                <w:delText>17:30 – 21:15</w:delText>
              </w:r>
            </w:del>
          </w:p>
        </w:tc>
      </w:tr>
      <w:tr w:rsidR="003D11BE" w:rsidRPr="00EB43F4" w:rsidDel="00E361B9">
        <w:trPr>
          <w:gridAfter w:val="1"/>
          <w:wAfter w:w="1420" w:type="dxa"/>
          <w:trHeight w:val="255"/>
          <w:del w:id="10294"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95" w:author="Stephanie Thompson" w:date="2008-11-17T15:36:00Z"/>
                <w:rFonts w:ascii="Garamond" w:hAnsi="Garamond"/>
                <w:sz w:val="22"/>
                <w:szCs w:val="22"/>
              </w:rPr>
              <w:pPrChange w:id="10296" w:author="Stephanie Thompson" w:date="2008-11-19T11:52:00Z">
                <w:pPr/>
              </w:pPrChange>
            </w:pPr>
            <w:del w:id="10297"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298" w:author="Stephanie Thompson" w:date="2008-11-17T15:36:00Z"/>
                <w:rFonts w:ascii="Garamond" w:hAnsi="Garamond"/>
                <w:sz w:val="22"/>
                <w:szCs w:val="22"/>
              </w:rPr>
              <w:pPrChange w:id="10299" w:author="Stephanie Thompson" w:date="2008-11-19T11:52:00Z">
                <w:pPr/>
              </w:pPrChange>
            </w:pPr>
            <w:del w:id="10300" w:author="Stephanie Thompson" w:date="2008-11-17T15:36:00Z">
              <w:r w:rsidRPr="00EB43F4" w:rsidDel="00E361B9">
                <w:rPr>
                  <w:rFonts w:ascii="Garamond" w:hAnsi="Garamond"/>
                  <w:sz w:val="22"/>
                  <w:szCs w:val="22"/>
                </w:rPr>
                <w:delText>12:45 – 14:15</w:delText>
              </w:r>
            </w:del>
          </w:p>
        </w:tc>
      </w:tr>
    </w:tbl>
    <w:p w:rsidR="009821B1" w:rsidRDefault="009821B1">
      <w:pPr>
        <w:pStyle w:val="BodyText"/>
        <w:tabs>
          <w:tab w:val="left" w:pos="1080"/>
          <w:tab w:val="left" w:pos="1980"/>
          <w:tab w:val="left" w:pos="10076"/>
        </w:tabs>
        <w:rPr>
          <w:del w:id="10301" w:author="Stephanie Thompson" w:date="2008-11-17T15:36:00Z"/>
          <w:rFonts w:ascii="Garamond" w:hAnsi="Garamond"/>
          <w:sz w:val="22"/>
          <w:szCs w:val="22"/>
        </w:rPr>
        <w:pPrChange w:id="10302" w:author="Stephanie Thompson" w:date="2008-11-19T11:52:00Z">
          <w:pPr/>
        </w:pPrChange>
      </w:pPr>
    </w:p>
    <w:p w:rsidR="009821B1" w:rsidRDefault="003D11BE">
      <w:pPr>
        <w:pStyle w:val="BodyText"/>
        <w:tabs>
          <w:tab w:val="left" w:pos="1080"/>
          <w:tab w:val="left" w:pos="1980"/>
          <w:tab w:val="left" w:pos="10076"/>
        </w:tabs>
        <w:rPr>
          <w:del w:id="10303" w:author="Stephanie Thompson" w:date="2008-11-17T15:36:00Z"/>
          <w:rFonts w:ascii="Garamond" w:hAnsi="Garamond"/>
          <w:sz w:val="22"/>
          <w:szCs w:val="22"/>
        </w:rPr>
        <w:pPrChange w:id="10304" w:author="Stephanie Thompson" w:date="2008-11-19T11:52:00Z">
          <w:pPr/>
        </w:pPrChange>
      </w:pPr>
      <w:del w:id="10305"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306"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07" w:author="Stephanie Thompson" w:date="2008-11-17T15:36:00Z"/>
                <w:rFonts w:ascii="Garamond" w:hAnsi="Garamond"/>
                <w:sz w:val="22"/>
                <w:szCs w:val="22"/>
              </w:rPr>
              <w:pPrChange w:id="10308" w:author="Stephanie Thompson" w:date="2008-11-19T11:52:00Z">
                <w:pPr/>
              </w:pPrChange>
            </w:pPr>
            <w:del w:id="10309"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10" w:author="Stephanie Thompson" w:date="2008-11-17T15:36:00Z"/>
                <w:rFonts w:ascii="Garamond" w:hAnsi="Garamond"/>
                <w:sz w:val="22"/>
                <w:szCs w:val="22"/>
              </w:rPr>
              <w:pPrChange w:id="10311" w:author="Stephanie Thompson" w:date="2008-11-19T11:52:00Z">
                <w:pPr/>
              </w:pPrChange>
            </w:pPr>
            <w:del w:id="10312" w:author="Stephanie Thompson" w:date="2008-11-17T15:36:00Z">
              <w:r w:rsidRPr="00EB43F4" w:rsidDel="00E361B9">
                <w:rPr>
                  <w:rFonts w:ascii="Garamond" w:hAnsi="Garamond"/>
                  <w:sz w:val="22"/>
                  <w:szCs w:val="22"/>
                </w:rPr>
                <w:delText>20:15 – 22:45</w:delText>
              </w:r>
            </w:del>
          </w:p>
        </w:tc>
      </w:tr>
      <w:tr w:rsidR="003D11BE" w:rsidRPr="00EB43F4" w:rsidDel="00E361B9">
        <w:trPr>
          <w:gridAfter w:val="1"/>
          <w:wAfter w:w="1420" w:type="dxa"/>
          <w:trHeight w:val="255"/>
          <w:del w:id="10313"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14" w:author="Stephanie Thompson" w:date="2008-11-17T15:36:00Z"/>
                <w:rFonts w:ascii="Garamond" w:hAnsi="Garamond"/>
                <w:sz w:val="22"/>
                <w:szCs w:val="22"/>
              </w:rPr>
              <w:pPrChange w:id="10315" w:author="Stephanie Thompson" w:date="2008-11-19T11:52:00Z">
                <w:pPr/>
              </w:pPrChange>
            </w:pPr>
            <w:del w:id="10316"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17" w:author="Stephanie Thompson" w:date="2008-11-17T15:36:00Z"/>
                <w:rFonts w:ascii="Garamond" w:hAnsi="Garamond"/>
                <w:sz w:val="22"/>
                <w:szCs w:val="22"/>
              </w:rPr>
              <w:pPrChange w:id="10318" w:author="Stephanie Thompson" w:date="2008-11-19T11:52:00Z">
                <w:pPr/>
              </w:pPrChange>
            </w:pPr>
            <w:del w:id="10319" w:author="Stephanie Thompson" w:date="2008-11-17T15:36:00Z">
              <w:r w:rsidRPr="00EB43F4" w:rsidDel="00E361B9">
                <w:rPr>
                  <w:rFonts w:ascii="Garamond" w:hAnsi="Garamond"/>
                  <w:sz w:val="22"/>
                  <w:szCs w:val="22"/>
                </w:rPr>
                <w:delText>13:15 – 16:30</w:delText>
              </w:r>
            </w:del>
          </w:p>
        </w:tc>
      </w:tr>
      <w:tr w:rsidR="003D11BE" w:rsidRPr="00EB43F4" w:rsidDel="00E361B9">
        <w:trPr>
          <w:gridAfter w:val="1"/>
          <w:wAfter w:w="1420" w:type="dxa"/>
          <w:trHeight w:val="255"/>
          <w:del w:id="10320"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21" w:author="Stephanie Thompson" w:date="2008-11-17T15:36:00Z"/>
                <w:rFonts w:ascii="Garamond" w:hAnsi="Garamond"/>
                <w:sz w:val="22"/>
                <w:szCs w:val="22"/>
              </w:rPr>
              <w:pPrChange w:id="10322" w:author="Stephanie Thompson" w:date="2008-11-19T11:52:00Z">
                <w:pPr/>
              </w:pPrChange>
            </w:pPr>
            <w:del w:id="10323"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24" w:author="Stephanie Thompson" w:date="2008-11-17T15:36:00Z"/>
                <w:rFonts w:ascii="Garamond" w:hAnsi="Garamond"/>
                <w:sz w:val="22"/>
                <w:szCs w:val="22"/>
              </w:rPr>
              <w:pPrChange w:id="10325" w:author="Stephanie Thompson" w:date="2008-11-19T11:52:00Z">
                <w:pPr/>
              </w:pPrChange>
            </w:pPr>
            <w:del w:id="10326" w:author="Stephanie Thompson" w:date="2008-11-17T15:36:00Z">
              <w:r w:rsidRPr="00EB43F4" w:rsidDel="00E361B9">
                <w:rPr>
                  <w:rFonts w:ascii="Garamond" w:hAnsi="Garamond"/>
                  <w:sz w:val="22"/>
                  <w:szCs w:val="22"/>
                </w:rPr>
                <w:delText>00:30 – 02:15</w:delText>
              </w:r>
            </w:del>
          </w:p>
        </w:tc>
      </w:tr>
      <w:tr w:rsidR="003D11BE" w:rsidRPr="00EB43F4" w:rsidDel="00E361B9">
        <w:trPr>
          <w:gridAfter w:val="1"/>
          <w:wAfter w:w="1420" w:type="dxa"/>
          <w:trHeight w:val="255"/>
          <w:del w:id="10327"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28" w:author="Stephanie Thompson" w:date="2008-11-17T15:36:00Z"/>
                <w:rFonts w:ascii="Garamond" w:hAnsi="Garamond"/>
                <w:sz w:val="22"/>
                <w:szCs w:val="22"/>
              </w:rPr>
              <w:pPrChange w:id="10329" w:author="Stephanie Thompson" w:date="2008-11-19T11:52:00Z">
                <w:pPr/>
              </w:pPrChange>
            </w:pPr>
            <w:del w:id="10330" w:author="Stephanie Thompson" w:date="2008-11-17T15:36:00Z">
              <w:r w:rsidRPr="00EB43F4" w:rsidDel="00E361B9">
                <w:rPr>
                  <w:rFonts w:ascii="Garamond" w:hAnsi="Garamond"/>
                  <w:sz w:val="22"/>
                  <w:szCs w:val="22"/>
                </w:rPr>
                <w:delText>08/15/06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31" w:author="Stephanie Thompson" w:date="2008-11-17T15:36:00Z"/>
                <w:rFonts w:ascii="Garamond" w:hAnsi="Garamond"/>
                <w:sz w:val="22"/>
                <w:szCs w:val="22"/>
              </w:rPr>
              <w:pPrChange w:id="10332" w:author="Stephanie Thompson" w:date="2008-11-19T11:52:00Z">
                <w:pPr/>
              </w:pPrChange>
            </w:pPr>
            <w:del w:id="10333" w:author="Stephanie Thompson" w:date="2008-11-17T15:36:00Z">
              <w:r w:rsidRPr="00EB43F4" w:rsidDel="00E361B9">
                <w:rPr>
                  <w:rFonts w:ascii="Garamond" w:hAnsi="Garamond"/>
                  <w:sz w:val="22"/>
                  <w:szCs w:val="22"/>
                </w:rPr>
                <w:delText>19:30 – 21:30</w:delText>
              </w:r>
            </w:del>
          </w:p>
        </w:tc>
      </w:tr>
      <w:tr w:rsidR="003D11BE" w:rsidRPr="00EB43F4" w:rsidDel="00E361B9">
        <w:trPr>
          <w:trHeight w:val="255"/>
          <w:del w:id="10334"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35" w:author="Stephanie Thompson" w:date="2008-11-17T15:36:00Z"/>
                <w:rFonts w:ascii="Garamond" w:hAnsi="Garamond"/>
                <w:sz w:val="22"/>
                <w:szCs w:val="22"/>
              </w:rPr>
              <w:pPrChange w:id="10336" w:author="Stephanie Thompson" w:date="2008-11-19T11:52:00Z">
                <w:pPr/>
              </w:pPrChange>
            </w:pPr>
            <w:del w:id="10337"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38" w:author="Stephanie Thompson" w:date="2008-11-17T15:36:00Z"/>
                <w:rFonts w:ascii="Garamond" w:hAnsi="Garamond"/>
                <w:sz w:val="22"/>
                <w:szCs w:val="22"/>
              </w:rPr>
              <w:pPrChange w:id="10339" w:author="Stephanie Thompson" w:date="2008-11-19T11:52:00Z">
                <w:pPr/>
              </w:pPrChange>
            </w:pPr>
            <w:del w:id="10340" w:author="Stephanie Thompson" w:date="2008-11-17T15:36:00Z">
              <w:r w:rsidRPr="00EB43F4" w:rsidDel="00E361B9">
                <w:rPr>
                  <w:rFonts w:ascii="Garamond" w:hAnsi="Garamond"/>
                  <w:sz w:val="22"/>
                  <w:szCs w:val="22"/>
                </w:rPr>
                <w:delText>07:45 – 10:45,</w:delText>
              </w:r>
            </w:del>
          </w:p>
        </w:tc>
        <w:tc>
          <w:tcPr>
            <w:tcW w:w="1420" w:type="dxa"/>
            <w:vAlign w:val="bottom"/>
          </w:tcPr>
          <w:p w:rsidR="009821B1" w:rsidRDefault="003D11BE">
            <w:pPr>
              <w:pStyle w:val="BodyText"/>
              <w:tabs>
                <w:tab w:val="left" w:pos="1080"/>
                <w:tab w:val="left" w:pos="1980"/>
                <w:tab w:val="left" w:pos="10076"/>
              </w:tabs>
              <w:rPr>
                <w:del w:id="10341" w:author="Stephanie Thompson" w:date="2008-11-17T15:36:00Z"/>
                <w:rFonts w:ascii="Garamond" w:hAnsi="Garamond"/>
                <w:sz w:val="22"/>
                <w:szCs w:val="22"/>
              </w:rPr>
              <w:pPrChange w:id="10342" w:author="Stephanie Thompson" w:date="2008-11-19T11:52:00Z">
                <w:pPr/>
              </w:pPrChange>
            </w:pPr>
            <w:del w:id="10343" w:author="Stephanie Thompson" w:date="2008-11-17T15:36:00Z">
              <w:r w:rsidRPr="00EB43F4" w:rsidDel="00E361B9">
                <w:rPr>
                  <w:rFonts w:ascii="Garamond" w:hAnsi="Garamond"/>
                  <w:sz w:val="22"/>
                  <w:szCs w:val="22"/>
                </w:rPr>
                <w:delText>18:45 – 20:45</w:delText>
              </w:r>
            </w:del>
          </w:p>
        </w:tc>
      </w:tr>
      <w:tr w:rsidR="003D11BE" w:rsidRPr="00EB43F4" w:rsidDel="00E361B9">
        <w:trPr>
          <w:gridAfter w:val="1"/>
          <w:wAfter w:w="1420" w:type="dxa"/>
          <w:trHeight w:val="255"/>
          <w:del w:id="10344"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45" w:author="Stephanie Thompson" w:date="2008-11-17T15:36:00Z"/>
                <w:rFonts w:ascii="Garamond" w:hAnsi="Garamond"/>
                <w:sz w:val="22"/>
                <w:szCs w:val="22"/>
              </w:rPr>
              <w:pPrChange w:id="10346" w:author="Stephanie Thompson" w:date="2008-11-19T11:52:00Z">
                <w:pPr/>
              </w:pPrChange>
            </w:pPr>
            <w:del w:id="10347"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48" w:author="Stephanie Thompson" w:date="2008-11-17T15:36:00Z"/>
                <w:rFonts w:ascii="Garamond" w:hAnsi="Garamond"/>
                <w:sz w:val="22"/>
                <w:szCs w:val="22"/>
              </w:rPr>
              <w:pPrChange w:id="10349" w:author="Stephanie Thompson" w:date="2008-11-19T11:52:00Z">
                <w:pPr/>
              </w:pPrChange>
            </w:pPr>
            <w:del w:id="10350" w:author="Stephanie Thompson" w:date="2008-11-17T15:36:00Z">
              <w:r w:rsidRPr="00EB43F4" w:rsidDel="00E361B9">
                <w:rPr>
                  <w:rFonts w:ascii="Garamond" w:hAnsi="Garamond"/>
                  <w:sz w:val="22"/>
                  <w:szCs w:val="22"/>
                </w:rPr>
                <w:delText>12:45 – 14:15</w:delText>
              </w:r>
            </w:del>
          </w:p>
        </w:tc>
      </w:tr>
    </w:tbl>
    <w:p w:rsidR="009821B1" w:rsidRDefault="009821B1">
      <w:pPr>
        <w:pStyle w:val="BodyText"/>
        <w:tabs>
          <w:tab w:val="left" w:pos="1080"/>
          <w:tab w:val="left" w:pos="1980"/>
          <w:tab w:val="left" w:pos="10076"/>
        </w:tabs>
        <w:rPr>
          <w:del w:id="10351" w:author="Stephanie Thompson" w:date="2008-11-17T15:36:00Z"/>
          <w:rFonts w:ascii="Garamond" w:hAnsi="Garamond"/>
          <w:sz w:val="22"/>
          <w:szCs w:val="22"/>
        </w:rPr>
        <w:pPrChange w:id="10352" w:author="Stephanie Thompson" w:date="2008-11-19T11:52:00Z">
          <w:pPr/>
        </w:pPrChange>
      </w:pPr>
    </w:p>
    <w:p w:rsidR="009821B1" w:rsidRDefault="003D11BE">
      <w:pPr>
        <w:pStyle w:val="BodyText"/>
        <w:tabs>
          <w:tab w:val="left" w:pos="1080"/>
          <w:tab w:val="left" w:pos="1980"/>
          <w:tab w:val="left" w:pos="10076"/>
        </w:tabs>
        <w:rPr>
          <w:del w:id="10353" w:author="Stephanie Thompson" w:date="2008-11-17T15:36:00Z"/>
          <w:rFonts w:ascii="Garamond" w:hAnsi="Garamond"/>
          <w:sz w:val="22"/>
          <w:szCs w:val="22"/>
        </w:rPr>
        <w:pPrChange w:id="10354" w:author="Stephanie Thompson" w:date="2008-11-19T11:52:00Z">
          <w:pPr/>
        </w:pPrChange>
      </w:pPr>
      <w:del w:id="1035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3D11BE" w:rsidRPr="00EB43F4" w:rsidDel="00E361B9">
        <w:trPr>
          <w:gridAfter w:val="1"/>
          <w:wAfter w:w="1420" w:type="dxa"/>
          <w:trHeight w:val="255"/>
          <w:del w:id="10356" w:author="Stephanie Thompson" w:date="2008-11-17T15:36:00Z"/>
        </w:trPr>
        <w:tc>
          <w:tcPr>
            <w:tcW w:w="150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57" w:author="Stephanie Thompson" w:date="2008-11-17T15:36:00Z"/>
                <w:rFonts w:ascii="Garamond" w:hAnsi="Garamond"/>
                <w:sz w:val="22"/>
                <w:szCs w:val="22"/>
              </w:rPr>
              <w:pPrChange w:id="10358" w:author="Stephanie Thompson" w:date="2008-11-19T11:52:00Z">
                <w:pPr/>
              </w:pPrChange>
            </w:pPr>
            <w:del w:id="10359" w:author="Stephanie Thompson" w:date="2008-11-17T15:36:00Z">
              <w:r w:rsidRPr="00EB43F4" w:rsidDel="00E361B9">
                <w:rPr>
                  <w:rFonts w:ascii="Garamond" w:hAnsi="Garamond"/>
                  <w:sz w:val="22"/>
                  <w:szCs w:val="22"/>
                </w:rPr>
                <w:delText>08/04/06</w:delText>
              </w:r>
            </w:del>
          </w:p>
        </w:tc>
        <w:tc>
          <w:tcPr>
            <w:tcW w:w="1420" w:type="dxa"/>
            <w:tcBorders>
              <w:top w:val="nil"/>
              <w:left w:val="nil"/>
              <w:bottom w:val="nil"/>
              <w:right w:val="nil"/>
            </w:tcBorders>
            <w:shd w:val="clear" w:color="auto" w:fill="auto"/>
            <w:noWrap/>
            <w:vAlign w:val="bottom"/>
          </w:tcPr>
          <w:p w:rsidR="009821B1" w:rsidRDefault="003D11BE">
            <w:pPr>
              <w:pStyle w:val="BodyText"/>
              <w:tabs>
                <w:tab w:val="left" w:pos="1080"/>
                <w:tab w:val="left" w:pos="1980"/>
                <w:tab w:val="left" w:pos="10076"/>
              </w:tabs>
              <w:rPr>
                <w:del w:id="10360" w:author="Stephanie Thompson" w:date="2008-11-17T15:36:00Z"/>
                <w:rFonts w:ascii="Garamond" w:hAnsi="Garamond"/>
                <w:sz w:val="22"/>
                <w:szCs w:val="22"/>
              </w:rPr>
              <w:pPrChange w:id="10361" w:author="Stephanie Thompson" w:date="2008-11-19T11:52:00Z">
                <w:pPr/>
              </w:pPrChange>
            </w:pPr>
            <w:del w:id="10362" w:author="Stephanie Thompson" w:date="2008-11-17T15:36:00Z">
              <w:r w:rsidRPr="00EB43F4" w:rsidDel="00E361B9">
                <w:rPr>
                  <w:rFonts w:ascii="Garamond" w:hAnsi="Garamond"/>
                  <w:sz w:val="22"/>
                  <w:szCs w:val="22"/>
                </w:rPr>
                <w:delText>22:45 – 23:15</w:delText>
              </w:r>
            </w:del>
          </w:p>
        </w:tc>
      </w:tr>
      <w:tr w:rsidR="005A14D6" w:rsidRPr="00EB43F4" w:rsidDel="00E361B9">
        <w:trPr>
          <w:gridAfter w:val="1"/>
          <w:wAfter w:w="1420" w:type="dxa"/>
          <w:trHeight w:val="255"/>
          <w:del w:id="10363"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64" w:author="Stephanie Thompson" w:date="2008-11-17T15:36:00Z"/>
                <w:rFonts w:ascii="Garamond" w:hAnsi="Garamond"/>
                <w:sz w:val="22"/>
                <w:szCs w:val="22"/>
              </w:rPr>
              <w:pPrChange w:id="10365" w:author="Stephanie Thompson" w:date="2008-11-19T11:52:00Z">
                <w:pPr/>
              </w:pPrChange>
            </w:pPr>
            <w:del w:id="10366"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67" w:author="Stephanie Thompson" w:date="2008-11-17T15:36:00Z"/>
                <w:rFonts w:ascii="Garamond" w:hAnsi="Garamond"/>
                <w:sz w:val="22"/>
                <w:szCs w:val="22"/>
              </w:rPr>
              <w:pPrChange w:id="10368" w:author="Stephanie Thompson" w:date="2008-11-19T11:52:00Z">
                <w:pPr/>
              </w:pPrChange>
            </w:pPr>
            <w:del w:id="10369" w:author="Stephanie Thompson" w:date="2008-11-17T15:36:00Z">
              <w:r w:rsidRPr="00EB43F4" w:rsidDel="00E361B9">
                <w:rPr>
                  <w:rFonts w:ascii="Garamond" w:hAnsi="Garamond"/>
                  <w:sz w:val="22"/>
                  <w:szCs w:val="22"/>
                </w:rPr>
                <w:delText>14:30 – 15:45</w:delText>
              </w:r>
            </w:del>
          </w:p>
        </w:tc>
      </w:tr>
      <w:tr w:rsidR="005A14D6" w:rsidRPr="00EB43F4" w:rsidDel="00E361B9">
        <w:trPr>
          <w:gridAfter w:val="1"/>
          <w:wAfter w:w="1420" w:type="dxa"/>
          <w:trHeight w:val="255"/>
          <w:del w:id="10370"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71" w:author="Stephanie Thompson" w:date="2008-11-17T15:36:00Z"/>
                <w:rFonts w:ascii="Garamond" w:hAnsi="Garamond"/>
                <w:sz w:val="22"/>
                <w:szCs w:val="22"/>
              </w:rPr>
              <w:pPrChange w:id="10372" w:author="Stephanie Thompson" w:date="2008-11-19T11:52:00Z">
                <w:pPr/>
              </w:pPrChange>
            </w:pPr>
            <w:del w:id="10373"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74" w:author="Stephanie Thompson" w:date="2008-11-17T15:36:00Z"/>
                <w:rFonts w:ascii="Garamond" w:hAnsi="Garamond"/>
                <w:sz w:val="22"/>
                <w:szCs w:val="22"/>
              </w:rPr>
              <w:pPrChange w:id="10375" w:author="Stephanie Thompson" w:date="2008-11-19T11:52:00Z">
                <w:pPr/>
              </w:pPrChange>
            </w:pPr>
            <w:del w:id="10376" w:author="Stephanie Thompson" w:date="2008-11-17T15:36:00Z">
              <w:r w:rsidRPr="00EB43F4" w:rsidDel="00E361B9">
                <w:rPr>
                  <w:rFonts w:ascii="Garamond" w:hAnsi="Garamond"/>
                  <w:sz w:val="22"/>
                  <w:szCs w:val="22"/>
                </w:rPr>
                <w:delText>00:00 – 02:45</w:delText>
              </w:r>
            </w:del>
          </w:p>
        </w:tc>
      </w:tr>
      <w:tr w:rsidR="005A14D6" w:rsidRPr="00EB43F4" w:rsidDel="00E361B9">
        <w:trPr>
          <w:trHeight w:val="255"/>
          <w:del w:id="10377"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78" w:author="Stephanie Thompson" w:date="2008-11-17T15:36:00Z"/>
                <w:rFonts w:ascii="Garamond" w:hAnsi="Garamond"/>
                <w:sz w:val="22"/>
                <w:szCs w:val="22"/>
              </w:rPr>
              <w:pPrChange w:id="10379" w:author="Stephanie Thompson" w:date="2008-11-19T11:52:00Z">
                <w:pPr/>
              </w:pPrChange>
            </w:pPr>
            <w:del w:id="10380"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81" w:author="Stephanie Thompson" w:date="2008-11-17T15:36:00Z"/>
                <w:rFonts w:ascii="Garamond" w:hAnsi="Garamond"/>
                <w:sz w:val="22"/>
                <w:szCs w:val="22"/>
              </w:rPr>
              <w:pPrChange w:id="10382" w:author="Stephanie Thompson" w:date="2008-11-19T11:52:00Z">
                <w:pPr/>
              </w:pPrChange>
            </w:pPr>
            <w:del w:id="10383" w:author="Stephanie Thompson" w:date="2008-11-17T15:36:00Z">
              <w:r w:rsidRPr="00EB43F4" w:rsidDel="00E361B9">
                <w:rPr>
                  <w:rFonts w:ascii="Garamond" w:hAnsi="Garamond"/>
                  <w:sz w:val="22"/>
                  <w:szCs w:val="22"/>
                </w:rPr>
                <w:delText>07:30 – 11:15,</w:delText>
              </w:r>
            </w:del>
          </w:p>
        </w:tc>
        <w:tc>
          <w:tcPr>
            <w:tcW w:w="1420" w:type="dxa"/>
            <w:vAlign w:val="bottom"/>
          </w:tcPr>
          <w:p w:rsidR="009821B1" w:rsidRDefault="005A14D6">
            <w:pPr>
              <w:pStyle w:val="BodyText"/>
              <w:tabs>
                <w:tab w:val="left" w:pos="1080"/>
                <w:tab w:val="left" w:pos="1980"/>
                <w:tab w:val="left" w:pos="10076"/>
              </w:tabs>
              <w:rPr>
                <w:del w:id="10384" w:author="Stephanie Thompson" w:date="2008-11-17T15:36:00Z"/>
                <w:rFonts w:ascii="Garamond" w:hAnsi="Garamond"/>
                <w:sz w:val="22"/>
                <w:szCs w:val="22"/>
              </w:rPr>
              <w:pPrChange w:id="10385" w:author="Stephanie Thompson" w:date="2008-11-19T11:52:00Z">
                <w:pPr/>
              </w:pPrChange>
            </w:pPr>
            <w:del w:id="10386" w:author="Stephanie Thompson" w:date="2008-11-17T15:36:00Z">
              <w:r w:rsidRPr="00EB43F4" w:rsidDel="00E361B9">
                <w:rPr>
                  <w:rFonts w:ascii="Garamond" w:hAnsi="Garamond"/>
                  <w:sz w:val="22"/>
                  <w:szCs w:val="22"/>
                </w:rPr>
                <w:delText>18:15 – 20:45</w:delText>
              </w:r>
            </w:del>
          </w:p>
        </w:tc>
      </w:tr>
      <w:tr w:rsidR="005A14D6" w:rsidRPr="00EB43F4" w:rsidDel="00E361B9">
        <w:trPr>
          <w:gridAfter w:val="1"/>
          <w:wAfter w:w="1420" w:type="dxa"/>
          <w:trHeight w:val="255"/>
          <w:del w:id="10387"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88" w:author="Stephanie Thompson" w:date="2008-11-17T15:36:00Z"/>
                <w:rFonts w:ascii="Garamond" w:hAnsi="Garamond"/>
                <w:sz w:val="22"/>
                <w:szCs w:val="22"/>
              </w:rPr>
              <w:pPrChange w:id="10389" w:author="Stephanie Thompson" w:date="2008-11-19T11:52:00Z">
                <w:pPr/>
              </w:pPrChange>
            </w:pPr>
            <w:del w:id="10390"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391" w:author="Stephanie Thompson" w:date="2008-11-17T15:36:00Z"/>
                <w:rFonts w:ascii="Garamond" w:hAnsi="Garamond"/>
                <w:sz w:val="22"/>
                <w:szCs w:val="22"/>
              </w:rPr>
              <w:pPrChange w:id="10392" w:author="Stephanie Thompson" w:date="2008-11-19T11:52:00Z">
                <w:pPr/>
              </w:pPrChange>
            </w:pPr>
            <w:del w:id="10393" w:author="Stephanie Thompson" w:date="2008-11-17T15:36:00Z">
              <w:r w:rsidRPr="00EB43F4" w:rsidDel="00E361B9">
                <w:rPr>
                  <w:rFonts w:ascii="Garamond" w:hAnsi="Garamond"/>
                  <w:sz w:val="22"/>
                  <w:szCs w:val="22"/>
                </w:rPr>
                <w:delText>12:30 – 14:45</w:delText>
              </w:r>
            </w:del>
          </w:p>
        </w:tc>
      </w:tr>
    </w:tbl>
    <w:p w:rsidR="009821B1" w:rsidRDefault="009821B1">
      <w:pPr>
        <w:pStyle w:val="BodyText"/>
        <w:tabs>
          <w:tab w:val="left" w:pos="1080"/>
          <w:tab w:val="left" w:pos="1980"/>
          <w:tab w:val="left" w:pos="10076"/>
        </w:tabs>
        <w:rPr>
          <w:del w:id="10394" w:author="Stephanie Thompson" w:date="2008-11-17T15:36:00Z"/>
          <w:rFonts w:ascii="Garamond" w:hAnsi="Garamond"/>
          <w:sz w:val="22"/>
          <w:szCs w:val="22"/>
        </w:rPr>
        <w:pPrChange w:id="10395" w:author="Stephanie Thompson" w:date="2008-11-19T11:52:00Z">
          <w:pPr/>
        </w:pPrChange>
      </w:pPr>
    </w:p>
    <w:p w:rsidR="009821B1" w:rsidRDefault="005A14D6">
      <w:pPr>
        <w:pStyle w:val="BodyText"/>
        <w:tabs>
          <w:tab w:val="left" w:pos="1080"/>
          <w:tab w:val="left" w:pos="1980"/>
          <w:tab w:val="left" w:pos="10076"/>
        </w:tabs>
        <w:rPr>
          <w:del w:id="10396" w:author="Stephanie Thompson" w:date="2008-11-17T15:36:00Z"/>
          <w:rFonts w:ascii="Garamond" w:hAnsi="Garamond"/>
          <w:sz w:val="22"/>
          <w:szCs w:val="22"/>
        </w:rPr>
        <w:pPrChange w:id="10397" w:author="Stephanie Thompson" w:date="2008-11-19T11:52:00Z">
          <w:pPr/>
        </w:pPrChange>
      </w:pPr>
      <w:del w:id="10398"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4340" w:type="dxa"/>
        <w:tblInd w:w="93" w:type="dxa"/>
        <w:tblLook w:val="0000"/>
      </w:tblPr>
      <w:tblGrid>
        <w:gridCol w:w="1500"/>
        <w:gridCol w:w="1420"/>
        <w:gridCol w:w="1420"/>
      </w:tblGrid>
      <w:tr w:rsidR="005A14D6" w:rsidRPr="00EB43F4" w:rsidDel="00E361B9">
        <w:trPr>
          <w:gridAfter w:val="1"/>
          <w:wAfter w:w="1420" w:type="dxa"/>
          <w:trHeight w:val="255"/>
          <w:del w:id="10399"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00" w:author="Stephanie Thompson" w:date="2008-11-17T15:36:00Z"/>
                <w:rFonts w:ascii="Garamond" w:hAnsi="Garamond"/>
                <w:sz w:val="22"/>
                <w:szCs w:val="22"/>
              </w:rPr>
              <w:pPrChange w:id="10401" w:author="Stephanie Thompson" w:date="2008-11-19T11:52:00Z">
                <w:pPr/>
              </w:pPrChange>
            </w:pPr>
            <w:del w:id="10402" w:author="Stephanie Thompson" w:date="2008-11-17T15:36:00Z">
              <w:r w:rsidRPr="00EB43F4" w:rsidDel="00E361B9">
                <w:rPr>
                  <w:rFonts w:ascii="Garamond" w:hAnsi="Garamond"/>
                  <w:sz w:val="22"/>
                  <w:szCs w:val="22"/>
                </w:rPr>
                <w:delText>08/08/06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03" w:author="Stephanie Thompson" w:date="2008-11-17T15:36:00Z"/>
                <w:rFonts w:ascii="Garamond" w:hAnsi="Garamond"/>
                <w:sz w:val="22"/>
                <w:szCs w:val="22"/>
              </w:rPr>
              <w:pPrChange w:id="10404" w:author="Stephanie Thompson" w:date="2008-11-19T11:52:00Z">
                <w:pPr/>
              </w:pPrChange>
            </w:pPr>
            <w:del w:id="10405" w:author="Stephanie Thompson" w:date="2008-11-17T15:36:00Z">
              <w:r w:rsidRPr="00EB43F4" w:rsidDel="00E361B9">
                <w:rPr>
                  <w:rFonts w:ascii="Garamond" w:hAnsi="Garamond"/>
                  <w:sz w:val="22"/>
                  <w:szCs w:val="22"/>
                </w:rPr>
                <w:delText>13:15 – 16:00</w:delText>
              </w:r>
            </w:del>
          </w:p>
        </w:tc>
      </w:tr>
      <w:tr w:rsidR="005A14D6" w:rsidRPr="00EB43F4" w:rsidDel="00E361B9">
        <w:trPr>
          <w:gridAfter w:val="1"/>
          <w:wAfter w:w="1420" w:type="dxa"/>
          <w:trHeight w:val="255"/>
          <w:del w:id="10406"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07" w:author="Stephanie Thompson" w:date="2008-11-17T15:36:00Z"/>
                <w:rFonts w:ascii="Garamond" w:hAnsi="Garamond"/>
                <w:sz w:val="22"/>
                <w:szCs w:val="22"/>
              </w:rPr>
              <w:pPrChange w:id="10408" w:author="Stephanie Thompson" w:date="2008-11-19T11:52:00Z">
                <w:pPr/>
              </w:pPrChange>
            </w:pPr>
            <w:del w:id="10409" w:author="Stephanie Thompson" w:date="2008-11-17T15:36:00Z">
              <w:r w:rsidRPr="00EB43F4" w:rsidDel="00E361B9">
                <w:rPr>
                  <w:rFonts w:ascii="Garamond" w:hAnsi="Garamond"/>
                  <w:sz w:val="22"/>
                  <w:szCs w:val="22"/>
                </w:rPr>
                <w:delText>08/09/06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10" w:author="Stephanie Thompson" w:date="2008-11-17T15:36:00Z"/>
                <w:rFonts w:ascii="Garamond" w:hAnsi="Garamond"/>
                <w:sz w:val="22"/>
                <w:szCs w:val="22"/>
              </w:rPr>
              <w:pPrChange w:id="10411" w:author="Stephanie Thompson" w:date="2008-11-19T11:52:00Z">
                <w:pPr/>
              </w:pPrChange>
            </w:pPr>
            <w:del w:id="10412" w:author="Stephanie Thompson" w:date="2008-11-17T15:36:00Z">
              <w:r w:rsidRPr="00EB43F4" w:rsidDel="00E361B9">
                <w:rPr>
                  <w:rFonts w:ascii="Garamond" w:hAnsi="Garamond"/>
                  <w:sz w:val="22"/>
                  <w:szCs w:val="22"/>
                </w:rPr>
                <w:delText>0:15 – 03:00</w:delText>
              </w:r>
            </w:del>
          </w:p>
        </w:tc>
      </w:tr>
      <w:tr w:rsidR="005A14D6" w:rsidRPr="00EB43F4" w:rsidDel="00E361B9">
        <w:trPr>
          <w:trHeight w:val="255"/>
          <w:del w:id="10413"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14" w:author="Stephanie Thompson" w:date="2008-11-17T15:36:00Z"/>
                <w:rFonts w:ascii="Garamond" w:hAnsi="Garamond"/>
                <w:sz w:val="22"/>
                <w:szCs w:val="22"/>
              </w:rPr>
              <w:pPrChange w:id="10415" w:author="Stephanie Thompson" w:date="2008-11-19T11:52:00Z">
                <w:pPr/>
              </w:pPrChange>
            </w:pPr>
            <w:del w:id="10416"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17" w:author="Stephanie Thompson" w:date="2008-11-17T15:36:00Z"/>
                <w:rFonts w:ascii="Garamond" w:hAnsi="Garamond"/>
                <w:sz w:val="22"/>
                <w:szCs w:val="22"/>
              </w:rPr>
              <w:pPrChange w:id="10418" w:author="Stephanie Thompson" w:date="2008-11-19T11:52:00Z">
                <w:pPr/>
              </w:pPrChange>
            </w:pPr>
            <w:del w:id="10419" w:author="Stephanie Thompson" w:date="2008-11-17T15:36:00Z">
              <w:r w:rsidRPr="00EB43F4" w:rsidDel="00E361B9">
                <w:rPr>
                  <w:rFonts w:ascii="Garamond" w:hAnsi="Garamond"/>
                  <w:sz w:val="22"/>
                  <w:szCs w:val="22"/>
                </w:rPr>
                <w:delText>08:00 – 10:45,</w:delText>
              </w:r>
            </w:del>
          </w:p>
        </w:tc>
        <w:tc>
          <w:tcPr>
            <w:tcW w:w="1420" w:type="dxa"/>
            <w:vAlign w:val="bottom"/>
          </w:tcPr>
          <w:p w:rsidR="009821B1" w:rsidRDefault="005A14D6">
            <w:pPr>
              <w:pStyle w:val="BodyText"/>
              <w:tabs>
                <w:tab w:val="left" w:pos="1080"/>
                <w:tab w:val="left" w:pos="1980"/>
                <w:tab w:val="left" w:pos="10076"/>
              </w:tabs>
              <w:rPr>
                <w:del w:id="10420" w:author="Stephanie Thompson" w:date="2008-11-17T15:36:00Z"/>
                <w:rFonts w:ascii="Garamond" w:hAnsi="Garamond"/>
                <w:sz w:val="22"/>
                <w:szCs w:val="22"/>
              </w:rPr>
              <w:pPrChange w:id="10421" w:author="Stephanie Thompson" w:date="2008-11-19T11:52:00Z">
                <w:pPr/>
              </w:pPrChange>
            </w:pPr>
            <w:del w:id="10422" w:author="Stephanie Thompson" w:date="2008-11-17T15:36:00Z">
              <w:r w:rsidRPr="00EB43F4" w:rsidDel="00E361B9">
                <w:rPr>
                  <w:rFonts w:ascii="Garamond" w:hAnsi="Garamond"/>
                  <w:sz w:val="22"/>
                  <w:szCs w:val="22"/>
                </w:rPr>
                <w:delText>18:45 – 20:30</w:delText>
              </w:r>
            </w:del>
          </w:p>
        </w:tc>
      </w:tr>
      <w:tr w:rsidR="005A14D6" w:rsidRPr="00EB43F4" w:rsidDel="00E361B9">
        <w:trPr>
          <w:gridAfter w:val="1"/>
          <w:wAfter w:w="1420" w:type="dxa"/>
          <w:trHeight w:val="255"/>
          <w:del w:id="10423"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24" w:author="Stephanie Thompson" w:date="2008-11-17T15:36:00Z"/>
                <w:rFonts w:ascii="Garamond" w:hAnsi="Garamond"/>
                <w:sz w:val="22"/>
                <w:szCs w:val="22"/>
              </w:rPr>
              <w:pPrChange w:id="10425" w:author="Stephanie Thompson" w:date="2008-11-19T11:52:00Z">
                <w:pPr/>
              </w:pPrChange>
            </w:pPr>
            <w:del w:id="10426"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27" w:author="Stephanie Thompson" w:date="2008-11-17T15:36:00Z"/>
                <w:rFonts w:ascii="Garamond" w:hAnsi="Garamond"/>
                <w:sz w:val="22"/>
                <w:szCs w:val="22"/>
              </w:rPr>
              <w:pPrChange w:id="10428" w:author="Stephanie Thompson" w:date="2008-11-19T11:52:00Z">
                <w:pPr/>
              </w:pPrChange>
            </w:pPr>
            <w:del w:id="10429" w:author="Stephanie Thompson" w:date="2008-11-17T15:36:00Z">
              <w:r w:rsidRPr="00EB43F4" w:rsidDel="00E361B9">
                <w:rPr>
                  <w:rFonts w:ascii="Garamond" w:hAnsi="Garamond"/>
                  <w:sz w:val="22"/>
                  <w:szCs w:val="22"/>
                </w:rPr>
                <w:delText>13:00 – 14:15</w:delText>
              </w:r>
            </w:del>
          </w:p>
        </w:tc>
      </w:tr>
    </w:tbl>
    <w:p w:rsidR="009821B1" w:rsidRDefault="009821B1">
      <w:pPr>
        <w:pStyle w:val="BodyText"/>
        <w:tabs>
          <w:tab w:val="left" w:pos="1080"/>
          <w:tab w:val="left" w:pos="1980"/>
          <w:tab w:val="left" w:pos="10076"/>
        </w:tabs>
        <w:rPr>
          <w:del w:id="10430" w:author="Stephanie Thompson" w:date="2008-11-17T15:36:00Z"/>
          <w:rFonts w:ascii="Garamond" w:hAnsi="Garamond"/>
          <w:sz w:val="22"/>
          <w:szCs w:val="22"/>
        </w:rPr>
        <w:pPrChange w:id="10431" w:author="Stephanie Thompson" w:date="2008-11-19T11:52:00Z">
          <w:pPr/>
        </w:pPrChange>
      </w:pPr>
    </w:p>
    <w:p w:rsidR="009821B1" w:rsidRDefault="009821B1">
      <w:pPr>
        <w:pStyle w:val="BodyText"/>
        <w:tabs>
          <w:tab w:val="left" w:pos="1080"/>
          <w:tab w:val="left" w:pos="1980"/>
          <w:tab w:val="left" w:pos="10076"/>
        </w:tabs>
        <w:rPr>
          <w:del w:id="10432" w:author="Stephanie Thompson" w:date="2008-11-17T15:36:00Z"/>
          <w:rFonts w:ascii="Garamond" w:hAnsi="Garamond"/>
          <w:sz w:val="22"/>
          <w:szCs w:val="22"/>
        </w:rPr>
        <w:pPrChange w:id="10433" w:author="Stephanie Thompson" w:date="2008-11-19T11:52:00Z">
          <w:pPr/>
        </w:pPrChange>
      </w:pPr>
    </w:p>
    <w:p w:rsidR="009821B1" w:rsidRDefault="009821B1">
      <w:pPr>
        <w:pStyle w:val="BodyText"/>
        <w:tabs>
          <w:tab w:val="left" w:pos="1080"/>
          <w:tab w:val="left" w:pos="1980"/>
          <w:tab w:val="left" w:pos="10076"/>
        </w:tabs>
        <w:rPr>
          <w:del w:id="10434" w:author="Stephanie Thompson" w:date="2008-11-17T15:36:00Z"/>
          <w:rFonts w:ascii="Garamond" w:hAnsi="Garamond"/>
          <w:sz w:val="22"/>
          <w:szCs w:val="22"/>
        </w:rPr>
        <w:pPrChange w:id="10435" w:author="Stephanie Thompson" w:date="2008-11-19T11:52:00Z">
          <w:pPr/>
        </w:pPrChange>
      </w:pPr>
    </w:p>
    <w:p w:rsidR="009821B1" w:rsidRDefault="005A14D6">
      <w:pPr>
        <w:pStyle w:val="BodyText"/>
        <w:tabs>
          <w:tab w:val="left" w:pos="1080"/>
          <w:tab w:val="left" w:pos="1980"/>
          <w:tab w:val="left" w:pos="10076"/>
        </w:tabs>
        <w:rPr>
          <w:del w:id="10436" w:author="Stephanie Thompson" w:date="2008-11-17T15:36:00Z"/>
          <w:rFonts w:ascii="Garamond" w:hAnsi="Garamond"/>
          <w:sz w:val="22"/>
          <w:szCs w:val="22"/>
        </w:rPr>
        <w:pPrChange w:id="10437" w:author="Stephanie Thompson" w:date="2008-11-19T11:52:00Z">
          <w:pPr/>
        </w:pPrChange>
      </w:pPr>
      <w:del w:id="10438" w:author="Stephanie Thompson" w:date="2008-11-17T15:36:00Z">
        <w:r w:rsidRPr="00EB43F4" w:rsidDel="00E361B9">
          <w:rPr>
            <w:rFonts w:ascii="Garamond" w:hAnsi="Garamond"/>
            <w:sz w:val="22"/>
            <w:szCs w:val="22"/>
          </w:rPr>
          <w:delText>Turbidity data deleted – probe emerged from water due to low water level</w:delText>
        </w:r>
      </w:del>
    </w:p>
    <w:tbl>
      <w:tblPr>
        <w:tblW w:w="7180" w:type="dxa"/>
        <w:tblInd w:w="93" w:type="dxa"/>
        <w:tblLook w:val="0000"/>
      </w:tblPr>
      <w:tblGrid>
        <w:gridCol w:w="1500"/>
        <w:gridCol w:w="1420"/>
        <w:gridCol w:w="1420"/>
        <w:gridCol w:w="1420"/>
        <w:gridCol w:w="1420"/>
      </w:tblGrid>
      <w:tr w:rsidR="005A14D6" w:rsidRPr="00EB43F4" w:rsidDel="00E361B9">
        <w:trPr>
          <w:trHeight w:val="255"/>
          <w:del w:id="10439"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40" w:author="Stephanie Thompson" w:date="2008-11-17T15:36:00Z"/>
                <w:rFonts w:ascii="Garamond" w:hAnsi="Garamond"/>
                <w:sz w:val="22"/>
                <w:szCs w:val="22"/>
              </w:rPr>
              <w:pPrChange w:id="10441" w:author="Stephanie Thompson" w:date="2008-11-19T11:52:00Z">
                <w:pPr/>
              </w:pPrChange>
            </w:pPr>
            <w:del w:id="10442" w:author="Stephanie Thompson" w:date="2008-11-17T15:36:00Z">
              <w:r w:rsidRPr="00EB43F4" w:rsidDel="00E361B9">
                <w:rPr>
                  <w:rFonts w:ascii="Garamond" w:hAnsi="Garamond"/>
                  <w:sz w:val="22"/>
                  <w:szCs w:val="22"/>
                </w:rPr>
                <w:delText>08/16/06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43" w:author="Stephanie Thompson" w:date="2008-11-17T15:36:00Z"/>
                <w:rFonts w:ascii="Garamond" w:hAnsi="Garamond"/>
                <w:sz w:val="22"/>
                <w:szCs w:val="22"/>
              </w:rPr>
              <w:pPrChange w:id="10444" w:author="Stephanie Thompson" w:date="2008-11-19T11:52:00Z">
                <w:pPr/>
              </w:pPrChange>
            </w:pPr>
            <w:del w:id="10445" w:author="Stephanie Thompson" w:date="2008-11-17T15:36:00Z">
              <w:r w:rsidRPr="00EB43F4" w:rsidDel="00E361B9">
                <w:rPr>
                  <w:rFonts w:ascii="Garamond" w:hAnsi="Garamond"/>
                  <w:sz w:val="22"/>
                  <w:szCs w:val="22"/>
                </w:rPr>
                <w:delText>08:00,</w:delText>
              </w:r>
            </w:del>
          </w:p>
        </w:tc>
        <w:tc>
          <w:tcPr>
            <w:tcW w:w="1420" w:type="dxa"/>
            <w:vAlign w:val="bottom"/>
          </w:tcPr>
          <w:p w:rsidR="009821B1" w:rsidRDefault="005A14D6">
            <w:pPr>
              <w:pStyle w:val="BodyText"/>
              <w:tabs>
                <w:tab w:val="left" w:pos="1080"/>
                <w:tab w:val="left" w:pos="1980"/>
                <w:tab w:val="left" w:pos="10076"/>
              </w:tabs>
              <w:rPr>
                <w:del w:id="10446" w:author="Stephanie Thompson" w:date="2008-11-17T15:36:00Z"/>
                <w:rFonts w:ascii="Garamond" w:hAnsi="Garamond"/>
                <w:sz w:val="22"/>
                <w:szCs w:val="22"/>
              </w:rPr>
              <w:pPrChange w:id="10447" w:author="Stephanie Thompson" w:date="2008-11-19T11:52:00Z">
                <w:pPr/>
              </w:pPrChange>
            </w:pPr>
            <w:del w:id="10448" w:author="Stephanie Thompson" w:date="2008-11-17T15:36:00Z">
              <w:r w:rsidRPr="00EB43F4" w:rsidDel="00E361B9">
                <w:rPr>
                  <w:rFonts w:ascii="Garamond" w:hAnsi="Garamond"/>
                  <w:sz w:val="22"/>
                  <w:szCs w:val="22"/>
                </w:rPr>
                <w:delText>10:30,</w:delText>
              </w:r>
            </w:del>
          </w:p>
        </w:tc>
        <w:tc>
          <w:tcPr>
            <w:tcW w:w="1420" w:type="dxa"/>
            <w:vAlign w:val="bottom"/>
          </w:tcPr>
          <w:p w:rsidR="009821B1" w:rsidRDefault="005A14D6">
            <w:pPr>
              <w:pStyle w:val="BodyText"/>
              <w:tabs>
                <w:tab w:val="left" w:pos="1080"/>
                <w:tab w:val="left" w:pos="1980"/>
                <w:tab w:val="left" w:pos="10076"/>
              </w:tabs>
              <w:rPr>
                <w:del w:id="10449" w:author="Stephanie Thompson" w:date="2008-11-17T15:36:00Z"/>
                <w:rFonts w:ascii="Garamond" w:hAnsi="Garamond"/>
                <w:sz w:val="22"/>
                <w:szCs w:val="22"/>
              </w:rPr>
              <w:pPrChange w:id="10450" w:author="Stephanie Thompson" w:date="2008-11-19T11:52:00Z">
                <w:pPr/>
              </w:pPrChange>
            </w:pPr>
            <w:del w:id="10451" w:author="Stephanie Thompson" w:date="2008-11-17T15:36:00Z">
              <w:r w:rsidRPr="00EB43F4" w:rsidDel="00E361B9">
                <w:rPr>
                  <w:rFonts w:ascii="Garamond" w:hAnsi="Garamond"/>
                  <w:sz w:val="22"/>
                  <w:szCs w:val="22"/>
                </w:rPr>
                <w:delText>19:00,</w:delText>
              </w:r>
            </w:del>
          </w:p>
        </w:tc>
        <w:tc>
          <w:tcPr>
            <w:tcW w:w="1420" w:type="dxa"/>
            <w:vAlign w:val="bottom"/>
          </w:tcPr>
          <w:p w:rsidR="009821B1" w:rsidRDefault="005A14D6">
            <w:pPr>
              <w:pStyle w:val="BodyText"/>
              <w:tabs>
                <w:tab w:val="left" w:pos="1080"/>
                <w:tab w:val="left" w:pos="1980"/>
                <w:tab w:val="left" w:pos="10076"/>
              </w:tabs>
              <w:rPr>
                <w:del w:id="10452" w:author="Stephanie Thompson" w:date="2008-11-17T15:36:00Z"/>
                <w:rFonts w:ascii="Garamond" w:hAnsi="Garamond"/>
                <w:sz w:val="22"/>
                <w:szCs w:val="22"/>
              </w:rPr>
              <w:pPrChange w:id="10453" w:author="Stephanie Thompson" w:date="2008-11-19T11:52:00Z">
                <w:pPr/>
              </w:pPrChange>
            </w:pPr>
            <w:del w:id="10454" w:author="Stephanie Thompson" w:date="2008-11-17T15:36:00Z">
              <w:r w:rsidRPr="00EB43F4" w:rsidDel="00E361B9">
                <w:rPr>
                  <w:rFonts w:ascii="Garamond" w:hAnsi="Garamond"/>
                  <w:sz w:val="22"/>
                  <w:szCs w:val="22"/>
                </w:rPr>
                <w:delText>20:30</w:delText>
              </w:r>
            </w:del>
          </w:p>
        </w:tc>
      </w:tr>
      <w:tr w:rsidR="005A14D6" w:rsidRPr="00EB43F4" w:rsidDel="00E361B9">
        <w:trPr>
          <w:gridAfter w:val="3"/>
          <w:wAfter w:w="4260" w:type="dxa"/>
          <w:trHeight w:val="255"/>
          <w:del w:id="10455"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56" w:author="Stephanie Thompson" w:date="2008-11-17T15:36:00Z"/>
                <w:rFonts w:ascii="Garamond" w:hAnsi="Garamond"/>
                <w:sz w:val="22"/>
                <w:szCs w:val="22"/>
              </w:rPr>
              <w:pPrChange w:id="10457" w:author="Stephanie Thompson" w:date="2008-11-19T11:52:00Z">
                <w:pPr/>
              </w:pPrChange>
            </w:pPr>
            <w:del w:id="10458" w:author="Stephanie Thompson" w:date="2008-11-17T15:36:00Z">
              <w:r w:rsidRPr="00EB43F4" w:rsidDel="00E361B9">
                <w:rPr>
                  <w:rFonts w:ascii="Garamond" w:hAnsi="Garamond"/>
                  <w:sz w:val="22"/>
                  <w:szCs w:val="22"/>
                </w:rPr>
                <w:delText>08/21/06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59" w:author="Stephanie Thompson" w:date="2008-11-17T15:36:00Z"/>
                <w:rFonts w:ascii="Garamond" w:hAnsi="Garamond"/>
                <w:sz w:val="22"/>
                <w:szCs w:val="22"/>
              </w:rPr>
              <w:pPrChange w:id="10460" w:author="Stephanie Thompson" w:date="2008-11-19T11:52:00Z">
                <w:pPr/>
              </w:pPrChange>
            </w:pPr>
            <w:del w:id="10461" w:author="Stephanie Thompson" w:date="2008-11-17T15:36:00Z">
              <w:r w:rsidRPr="00EB43F4" w:rsidDel="00E361B9">
                <w:rPr>
                  <w:rFonts w:ascii="Garamond" w:hAnsi="Garamond"/>
                  <w:sz w:val="22"/>
                  <w:szCs w:val="22"/>
                </w:rPr>
                <w:delText>13:30 – 14:15</w:delText>
              </w:r>
            </w:del>
          </w:p>
        </w:tc>
      </w:tr>
    </w:tbl>
    <w:p w:rsidR="009821B1" w:rsidRDefault="009821B1">
      <w:pPr>
        <w:pStyle w:val="BodyText"/>
        <w:tabs>
          <w:tab w:val="left" w:pos="1080"/>
          <w:tab w:val="left" w:pos="1980"/>
          <w:tab w:val="left" w:pos="10076"/>
        </w:tabs>
        <w:rPr>
          <w:del w:id="10462" w:author="Stephanie Thompson" w:date="2008-11-17T15:36:00Z"/>
          <w:rFonts w:ascii="Garamond" w:hAnsi="Garamond"/>
          <w:sz w:val="22"/>
          <w:szCs w:val="22"/>
        </w:rPr>
        <w:pPrChange w:id="10463" w:author="Stephanie Thompson" w:date="2008-11-19T11:52:00Z">
          <w:pPr/>
        </w:pPrChange>
      </w:pPr>
    </w:p>
    <w:p w:rsidR="009821B1" w:rsidRDefault="005A14D6">
      <w:pPr>
        <w:pStyle w:val="BodyText"/>
        <w:tabs>
          <w:tab w:val="left" w:pos="1080"/>
          <w:tab w:val="left" w:pos="1980"/>
          <w:tab w:val="left" w:pos="10076"/>
        </w:tabs>
        <w:rPr>
          <w:del w:id="10464" w:author="Stephanie Thompson" w:date="2008-11-17T15:36:00Z"/>
          <w:rFonts w:ascii="Garamond" w:hAnsi="Garamond"/>
          <w:sz w:val="22"/>
          <w:szCs w:val="22"/>
        </w:rPr>
        <w:pPrChange w:id="10465" w:author="Stephanie Thompson" w:date="2008-11-19T11:52:00Z">
          <w:pPr/>
        </w:pPrChange>
      </w:pPr>
      <w:del w:id="10466"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14D6" w:rsidRPr="00EB43F4" w:rsidDel="00E361B9">
        <w:trPr>
          <w:trHeight w:val="255"/>
          <w:del w:id="10467" w:author="Stephanie Thompson" w:date="2008-11-17T15:36:00Z"/>
        </w:trPr>
        <w:tc>
          <w:tcPr>
            <w:tcW w:w="150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68" w:author="Stephanie Thompson" w:date="2008-11-17T15:36:00Z"/>
                <w:rFonts w:ascii="Garamond" w:hAnsi="Garamond"/>
                <w:sz w:val="22"/>
                <w:szCs w:val="22"/>
              </w:rPr>
              <w:pPrChange w:id="10469" w:author="Stephanie Thompson" w:date="2008-11-19T11:52:00Z">
                <w:pPr/>
              </w:pPrChange>
            </w:pPr>
            <w:del w:id="10470" w:author="Stephanie Thompson" w:date="2008-11-17T15:36:00Z">
              <w:r w:rsidRPr="00EB43F4" w:rsidDel="00E361B9">
                <w:rPr>
                  <w:rFonts w:ascii="Garamond" w:hAnsi="Garamond"/>
                  <w:sz w:val="22"/>
                  <w:szCs w:val="22"/>
                </w:rPr>
                <w:delText>08/25/06</w:delText>
              </w:r>
            </w:del>
          </w:p>
        </w:tc>
        <w:tc>
          <w:tcPr>
            <w:tcW w:w="1420" w:type="dxa"/>
            <w:tcBorders>
              <w:top w:val="nil"/>
              <w:left w:val="nil"/>
              <w:bottom w:val="nil"/>
              <w:right w:val="nil"/>
            </w:tcBorders>
            <w:shd w:val="clear" w:color="auto" w:fill="auto"/>
            <w:noWrap/>
            <w:vAlign w:val="bottom"/>
          </w:tcPr>
          <w:p w:rsidR="009821B1" w:rsidRDefault="005A14D6">
            <w:pPr>
              <w:pStyle w:val="BodyText"/>
              <w:tabs>
                <w:tab w:val="left" w:pos="1080"/>
                <w:tab w:val="left" w:pos="1980"/>
                <w:tab w:val="left" w:pos="10076"/>
              </w:tabs>
              <w:rPr>
                <w:del w:id="10471" w:author="Stephanie Thompson" w:date="2008-11-17T15:36:00Z"/>
                <w:rFonts w:ascii="Garamond" w:hAnsi="Garamond"/>
                <w:sz w:val="22"/>
                <w:szCs w:val="22"/>
              </w:rPr>
              <w:pPrChange w:id="10472" w:author="Stephanie Thompson" w:date="2008-11-19T11:52:00Z">
                <w:pPr/>
              </w:pPrChange>
            </w:pPr>
            <w:del w:id="10473" w:author="Stephanie Thompson" w:date="2008-11-17T15:36:00Z">
              <w:r w:rsidRPr="00EB43F4" w:rsidDel="00E361B9">
                <w:rPr>
                  <w:rFonts w:ascii="Garamond" w:hAnsi="Garamond"/>
                  <w:sz w:val="22"/>
                  <w:szCs w:val="22"/>
                </w:rPr>
                <w:delText>21:00 – 21:15,</w:delText>
              </w:r>
            </w:del>
          </w:p>
        </w:tc>
        <w:tc>
          <w:tcPr>
            <w:tcW w:w="1420" w:type="dxa"/>
            <w:vAlign w:val="bottom"/>
          </w:tcPr>
          <w:p w:rsidR="009821B1" w:rsidRDefault="005A14D6">
            <w:pPr>
              <w:pStyle w:val="BodyText"/>
              <w:tabs>
                <w:tab w:val="left" w:pos="1080"/>
                <w:tab w:val="left" w:pos="1980"/>
                <w:tab w:val="left" w:pos="10076"/>
              </w:tabs>
              <w:rPr>
                <w:del w:id="10474" w:author="Stephanie Thompson" w:date="2008-11-17T15:36:00Z"/>
                <w:rFonts w:ascii="Garamond" w:hAnsi="Garamond"/>
                <w:sz w:val="22"/>
                <w:szCs w:val="22"/>
              </w:rPr>
              <w:pPrChange w:id="10475" w:author="Stephanie Thompson" w:date="2008-11-19T11:52:00Z">
                <w:pPr/>
              </w:pPrChange>
            </w:pPr>
            <w:del w:id="10476" w:author="Stephanie Thompson" w:date="2008-11-17T15:36:00Z">
              <w:r w:rsidRPr="00EB43F4" w:rsidDel="00E361B9">
                <w:rPr>
                  <w:rFonts w:ascii="Garamond" w:hAnsi="Garamond"/>
                  <w:sz w:val="22"/>
                  <w:szCs w:val="22"/>
                </w:rPr>
                <w:delText>21:45 – 22:30</w:delText>
              </w:r>
            </w:del>
          </w:p>
        </w:tc>
      </w:tr>
    </w:tbl>
    <w:p w:rsidR="009821B1" w:rsidRDefault="009821B1">
      <w:pPr>
        <w:pStyle w:val="BodyText"/>
        <w:tabs>
          <w:tab w:val="left" w:pos="1080"/>
          <w:tab w:val="left" w:pos="1980"/>
          <w:tab w:val="left" w:pos="10076"/>
        </w:tabs>
        <w:rPr>
          <w:del w:id="10477" w:author="Stephanie Thompson" w:date="2008-11-17T15:36:00Z"/>
          <w:rFonts w:ascii="Garamond" w:hAnsi="Garamond"/>
          <w:sz w:val="22"/>
          <w:szCs w:val="22"/>
        </w:rPr>
        <w:pPrChange w:id="10478" w:author="Stephanie Thompson" w:date="2008-11-19T11:52:00Z">
          <w:pPr/>
        </w:pPrChange>
      </w:pPr>
    </w:p>
    <w:p w:rsidR="009821B1" w:rsidRDefault="00DE356E">
      <w:pPr>
        <w:pStyle w:val="BodyText"/>
        <w:tabs>
          <w:tab w:val="left" w:pos="1080"/>
          <w:tab w:val="left" w:pos="1980"/>
          <w:tab w:val="left" w:pos="10076"/>
        </w:tabs>
        <w:rPr>
          <w:del w:id="10479" w:author="Stephanie Thompson" w:date="2008-11-17T15:36:00Z"/>
          <w:rFonts w:ascii="Garamond" w:hAnsi="Garamond"/>
          <w:sz w:val="22"/>
          <w:szCs w:val="22"/>
        </w:rPr>
        <w:pPrChange w:id="10480" w:author="Stephanie Thompson" w:date="2008-11-19T11:52:00Z">
          <w:pPr/>
        </w:pPrChange>
      </w:pPr>
      <w:del w:id="10481"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F91C26" w:rsidRPr="00EB43F4" w:rsidDel="00E361B9">
        <w:trPr>
          <w:trHeight w:val="255"/>
          <w:del w:id="10482" w:author="Stephanie Thompson" w:date="2008-11-17T15:36:00Z"/>
        </w:trPr>
        <w:tc>
          <w:tcPr>
            <w:tcW w:w="1500" w:type="dxa"/>
            <w:tcBorders>
              <w:top w:val="nil"/>
              <w:left w:val="nil"/>
              <w:bottom w:val="nil"/>
              <w:right w:val="nil"/>
            </w:tcBorders>
            <w:shd w:val="clear" w:color="auto" w:fill="auto"/>
            <w:noWrap/>
            <w:vAlign w:val="bottom"/>
          </w:tcPr>
          <w:p w:rsidR="009821B1" w:rsidRDefault="00F91C26">
            <w:pPr>
              <w:pStyle w:val="BodyText"/>
              <w:tabs>
                <w:tab w:val="left" w:pos="1080"/>
                <w:tab w:val="left" w:pos="1980"/>
                <w:tab w:val="left" w:pos="10076"/>
              </w:tabs>
              <w:rPr>
                <w:del w:id="10483" w:author="Stephanie Thompson" w:date="2008-11-17T15:36:00Z"/>
                <w:rFonts w:ascii="Garamond" w:hAnsi="Garamond"/>
                <w:sz w:val="22"/>
                <w:szCs w:val="22"/>
              </w:rPr>
              <w:pPrChange w:id="10484" w:author="Stephanie Thompson" w:date="2008-11-19T11:52:00Z">
                <w:pPr/>
              </w:pPrChange>
            </w:pPr>
            <w:del w:id="10485" w:author="Stephanie Thompson" w:date="2008-11-17T15:36:00Z">
              <w:r w:rsidRPr="00EB43F4" w:rsidDel="00E361B9">
                <w:rPr>
                  <w:rFonts w:ascii="Garamond" w:hAnsi="Garamond"/>
                  <w:sz w:val="22"/>
                  <w:szCs w:val="22"/>
                </w:rPr>
                <w:delText>08/26/06</w:delText>
              </w:r>
            </w:del>
          </w:p>
        </w:tc>
        <w:tc>
          <w:tcPr>
            <w:tcW w:w="1420" w:type="dxa"/>
            <w:tcBorders>
              <w:top w:val="nil"/>
              <w:left w:val="nil"/>
              <w:bottom w:val="nil"/>
              <w:right w:val="nil"/>
            </w:tcBorders>
            <w:shd w:val="clear" w:color="auto" w:fill="auto"/>
            <w:noWrap/>
            <w:vAlign w:val="bottom"/>
          </w:tcPr>
          <w:p w:rsidR="009821B1" w:rsidRDefault="00F91C26">
            <w:pPr>
              <w:pStyle w:val="BodyText"/>
              <w:tabs>
                <w:tab w:val="left" w:pos="1080"/>
                <w:tab w:val="left" w:pos="1980"/>
                <w:tab w:val="left" w:pos="10076"/>
              </w:tabs>
              <w:rPr>
                <w:del w:id="10486" w:author="Stephanie Thompson" w:date="2008-11-17T15:36:00Z"/>
                <w:rFonts w:ascii="Garamond" w:hAnsi="Garamond"/>
                <w:sz w:val="22"/>
                <w:szCs w:val="22"/>
              </w:rPr>
              <w:pPrChange w:id="10487" w:author="Stephanie Thompson" w:date="2008-11-19T11:52:00Z">
                <w:pPr/>
              </w:pPrChange>
            </w:pPr>
            <w:del w:id="10488" w:author="Stephanie Thompson" w:date="2008-11-17T15:36:00Z">
              <w:r w:rsidRPr="00EB43F4" w:rsidDel="00E361B9">
                <w:rPr>
                  <w:rFonts w:ascii="Garamond" w:hAnsi="Garamond"/>
                  <w:sz w:val="22"/>
                  <w:szCs w:val="22"/>
                </w:rPr>
                <w:delText>15:00 to</w:delText>
              </w:r>
            </w:del>
          </w:p>
        </w:tc>
        <w:tc>
          <w:tcPr>
            <w:tcW w:w="1420" w:type="dxa"/>
            <w:vAlign w:val="bottom"/>
          </w:tcPr>
          <w:p w:rsidR="009821B1" w:rsidRDefault="00F91C26">
            <w:pPr>
              <w:pStyle w:val="BodyText"/>
              <w:tabs>
                <w:tab w:val="left" w:pos="1080"/>
                <w:tab w:val="left" w:pos="1980"/>
                <w:tab w:val="left" w:pos="10076"/>
              </w:tabs>
              <w:rPr>
                <w:del w:id="10489" w:author="Stephanie Thompson" w:date="2008-11-17T15:36:00Z"/>
                <w:rFonts w:ascii="Garamond" w:hAnsi="Garamond"/>
                <w:sz w:val="22"/>
                <w:szCs w:val="22"/>
              </w:rPr>
              <w:pPrChange w:id="10490" w:author="Stephanie Thompson" w:date="2008-11-19T11:52:00Z">
                <w:pPr/>
              </w:pPrChange>
            </w:pPr>
            <w:del w:id="10491" w:author="Stephanie Thompson" w:date="2008-11-17T15:36:00Z">
              <w:r w:rsidRPr="00EB43F4" w:rsidDel="00E361B9">
                <w:rPr>
                  <w:rFonts w:ascii="Garamond" w:hAnsi="Garamond"/>
                  <w:sz w:val="22"/>
                  <w:szCs w:val="22"/>
                </w:rPr>
                <w:delText>08/28/06</w:delText>
              </w:r>
            </w:del>
          </w:p>
        </w:tc>
        <w:tc>
          <w:tcPr>
            <w:tcW w:w="1420" w:type="dxa"/>
            <w:vAlign w:val="bottom"/>
          </w:tcPr>
          <w:p w:rsidR="009821B1" w:rsidRDefault="00F91C26">
            <w:pPr>
              <w:pStyle w:val="BodyText"/>
              <w:tabs>
                <w:tab w:val="left" w:pos="1080"/>
                <w:tab w:val="left" w:pos="1980"/>
                <w:tab w:val="left" w:pos="10076"/>
              </w:tabs>
              <w:rPr>
                <w:del w:id="10492" w:author="Stephanie Thompson" w:date="2008-11-17T15:36:00Z"/>
                <w:rFonts w:ascii="Garamond" w:hAnsi="Garamond"/>
                <w:sz w:val="22"/>
                <w:szCs w:val="22"/>
              </w:rPr>
              <w:pPrChange w:id="10493" w:author="Stephanie Thompson" w:date="2008-11-19T11:52:00Z">
                <w:pPr/>
              </w:pPrChange>
            </w:pPr>
            <w:del w:id="10494" w:author="Stephanie Thompson" w:date="2008-11-17T15:36:00Z">
              <w:r w:rsidRPr="00EB43F4" w:rsidDel="00E361B9">
                <w:rPr>
                  <w:rFonts w:ascii="Garamond" w:hAnsi="Garamond"/>
                  <w:sz w:val="22"/>
                  <w:szCs w:val="22"/>
                </w:rPr>
                <w:delText>14:30</w:delText>
              </w:r>
            </w:del>
          </w:p>
        </w:tc>
      </w:tr>
    </w:tbl>
    <w:p w:rsidR="009821B1" w:rsidRDefault="009821B1">
      <w:pPr>
        <w:pStyle w:val="BodyText"/>
        <w:tabs>
          <w:tab w:val="left" w:pos="1080"/>
          <w:tab w:val="left" w:pos="1980"/>
          <w:tab w:val="left" w:pos="10076"/>
        </w:tabs>
        <w:rPr>
          <w:del w:id="10495" w:author="Stephanie Thompson" w:date="2008-11-17T15:36:00Z"/>
          <w:rFonts w:ascii="Garamond" w:hAnsi="Garamond"/>
          <w:sz w:val="22"/>
          <w:szCs w:val="22"/>
        </w:rPr>
        <w:pPrChange w:id="10496" w:author="Stephanie Thompson" w:date="2008-11-19T11:52:00Z">
          <w:pPr/>
        </w:pPrChange>
      </w:pPr>
    </w:p>
    <w:p w:rsidR="009821B1" w:rsidRDefault="000C125D">
      <w:pPr>
        <w:pStyle w:val="BodyText"/>
        <w:tabs>
          <w:tab w:val="left" w:pos="1080"/>
          <w:tab w:val="left" w:pos="1980"/>
          <w:tab w:val="left" w:pos="10076"/>
        </w:tabs>
        <w:rPr>
          <w:del w:id="10497" w:author="Stephanie Thompson" w:date="2008-11-17T15:36:00Z"/>
          <w:rFonts w:ascii="Garamond" w:hAnsi="Garamond"/>
          <w:sz w:val="22"/>
          <w:szCs w:val="22"/>
        </w:rPr>
        <w:pPrChange w:id="10498" w:author="Stephanie Thompson" w:date="2008-11-19T11:52:00Z">
          <w:pPr/>
        </w:pPrChange>
      </w:pPr>
      <w:del w:id="10499" w:author="Stephanie Thompson" w:date="2008-11-17T15:36:00Z">
        <w:r w:rsidRPr="00EB43F4" w:rsidDel="00E361B9">
          <w:rPr>
            <w:rFonts w:ascii="Garamond" w:hAnsi="Garamond"/>
            <w:sz w:val="22"/>
            <w:szCs w:val="22"/>
          </w:rPr>
          <w:delText>September 1 – 30, 2006</w:delText>
        </w:r>
      </w:del>
    </w:p>
    <w:p w:rsidR="009821B1" w:rsidRDefault="009821B1">
      <w:pPr>
        <w:pStyle w:val="BodyText"/>
        <w:tabs>
          <w:tab w:val="left" w:pos="1080"/>
          <w:tab w:val="left" w:pos="1980"/>
          <w:tab w:val="left" w:pos="10076"/>
        </w:tabs>
        <w:rPr>
          <w:del w:id="10500" w:author="Stephanie Thompson" w:date="2008-11-17T15:36:00Z"/>
          <w:rFonts w:ascii="Garamond" w:hAnsi="Garamond"/>
          <w:sz w:val="22"/>
          <w:szCs w:val="22"/>
        </w:rPr>
        <w:pPrChange w:id="10501" w:author="Stephanie Thompson" w:date="2008-11-19T11:52:00Z">
          <w:pPr/>
        </w:pPrChange>
      </w:pPr>
    </w:p>
    <w:p w:rsidR="009821B1" w:rsidRDefault="00DE356E">
      <w:pPr>
        <w:pStyle w:val="BodyText"/>
        <w:tabs>
          <w:tab w:val="left" w:pos="1080"/>
          <w:tab w:val="left" w:pos="1980"/>
          <w:tab w:val="left" w:pos="10076"/>
        </w:tabs>
        <w:rPr>
          <w:del w:id="10502" w:author="Stephanie Thompson" w:date="2008-11-17T15:36:00Z"/>
          <w:rFonts w:ascii="Garamond" w:hAnsi="Garamond"/>
          <w:sz w:val="22"/>
          <w:szCs w:val="22"/>
        </w:rPr>
        <w:pPrChange w:id="10503" w:author="Stephanie Thompson" w:date="2008-11-19T11:52:00Z">
          <w:pPr/>
        </w:pPrChange>
      </w:pPr>
      <w:del w:id="10504" w:author="Stephanie Thompson" w:date="2008-11-17T15:36:00Z">
        <w:r w:rsidRPr="00EB43F4" w:rsidDel="00E361B9">
          <w:rPr>
            <w:rFonts w:ascii="Garamond" w:hAnsi="Garamond"/>
            <w:sz w:val="22"/>
            <w:szCs w:val="22"/>
          </w:rPr>
          <w:delText>Railroad Bridge</w:delText>
        </w:r>
      </w:del>
    </w:p>
    <w:p w:rsidR="00DE356E" w:rsidRPr="00EB43F4" w:rsidDel="00E361B9" w:rsidRDefault="00DE356E" w:rsidP="00507EC4">
      <w:pPr>
        <w:pStyle w:val="BodyText"/>
        <w:tabs>
          <w:tab w:val="left" w:pos="1080"/>
          <w:tab w:val="left" w:pos="1980"/>
          <w:tab w:val="left" w:pos="10076"/>
        </w:tabs>
        <w:rPr>
          <w:del w:id="10505" w:author="Stephanie Thompson" w:date="2008-11-17T15:36:00Z"/>
          <w:rFonts w:ascii="Garamond" w:hAnsi="Garamond"/>
          <w:color w:val="000000"/>
          <w:sz w:val="22"/>
          <w:szCs w:val="22"/>
        </w:rPr>
        <w:sectPr w:rsidR="00DE356E" w:rsidRPr="00EB43F4" w:rsidDel="00E361B9" w:rsidSect="00AC7F12">
          <w:type w:val="continuous"/>
          <w:pgSz w:w="12240" w:h="15840" w:code="1"/>
          <w:pgMar w:top="1152" w:right="1080" w:bottom="1152" w:left="1152" w:header="720" w:footer="720" w:gutter="0"/>
          <w:cols w:space="720"/>
          <w:docGrid w:linePitch="360"/>
        </w:sectPr>
      </w:pPr>
    </w:p>
    <w:p w:rsidR="009821B1" w:rsidRDefault="009821B1">
      <w:pPr>
        <w:pStyle w:val="BodyText"/>
        <w:tabs>
          <w:tab w:val="left" w:pos="1080"/>
          <w:tab w:val="left" w:pos="1980"/>
          <w:tab w:val="left" w:pos="10076"/>
        </w:tabs>
        <w:rPr>
          <w:del w:id="10506" w:author="Stephanie Thompson" w:date="2008-11-17T15:36:00Z"/>
          <w:rFonts w:ascii="Garamond" w:hAnsi="Garamond"/>
          <w:sz w:val="22"/>
          <w:szCs w:val="22"/>
        </w:rPr>
        <w:pPrChange w:id="10507" w:author="Stephanie Thompson" w:date="2008-11-19T11:52:00Z">
          <w:pPr/>
        </w:pPrChange>
      </w:pPr>
    </w:p>
    <w:p w:rsidR="009821B1" w:rsidRDefault="005A6624">
      <w:pPr>
        <w:pStyle w:val="BodyText"/>
        <w:tabs>
          <w:tab w:val="left" w:pos="1080"/>
          <w:tab w:val="left" w:pos="1980"/>
          <w:tab w:val="left" w:pos="10076"/>
        </w:tabs>
        <w:rPr>
          <w:del w:id="10508" w:author="Stephanie Thompson" w:date="2008-11-17T15:36:00Z"/>
          <w:rFonts w:ascii="Garamond" w:hAnsi="Garamond"/>
          <w:sz w:val="22"/>
          <w:szCs w:val="22"/>
        </w:rPr>
        <w:pPrChange w:id="10509" w:author="Stephanie Thompson" w:date="2008-11-19T11:52:00Z">
          <w:pPr/>
        </w:pPrChange>
      </w:pPr>
      <w:del w:id="10510"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5A6624" w:rsidRPr="00EB43F4" w:rsidDel="00E361B9">
        <w:trPr>
          <w:trHeight w:val="255"/>
          <w:del w:id="10511" w:author="Stephanie Thompson" w:date="2008-11-17T15:36:00Z"/>
        </w:trPr>
        <w:tc>
          <w:tcPr>
            <w:tcW w:w="1500" w:type="dxa"/>
            <w:tcBorders>
              <w:top w:val="nil"/>
              <w:left w:val="nil"/>
              <w:bottom w:val="nil"/>
              <w:right w:val="nil"/>
            </w:tcBorders>
            <w:shd w:val="clear" w:color="auto" w:fill="auto"/>
            <w:noWrap/>
            <w:vAlign w:val="bottom"/>
          </w:tcPr>
          <w:p w:rsidR="009821B1" w:rsidRDefault="005A6624">
            <w:pPr>
              <w:pStyle w:val="BodyText"/>
              <w:tabs>
                <w:tab w:val="left" w:pos="1080"/>
                <w:tab w:val="left" w:pos="1980"/>
                <w:tab w:val="left" w:pos="10076"/>
              </w:tabs>
              <w:rPr>
                <w:del w:id="10512" w:author="Stephanie Thompson" w:date="2008-11-17T15:36:00Z"/>
                <w:rFonts w:ascii="Garamond" w:hAnsi="Garamond"/>
                <w:sz w:val="22"/>
                <w:szCs w:val="22"/>
              </w:rPr>
              <w:pPrChange w:id="10513" w:author="Stephanie Thompson" w:date="2008-11-19T11:52:00Z">
                <w:pPr/>
              </w:pPrChange>
            </w:pPr>
            <w:del w:id="10514" w:author="Stephanie Thompson" w:date="2008-11-17T15:36:00Z">
              <w:r w:rsidRPr="00EB43F4" w:rsidDel="00E361B9">
                <w:rPr>
                  <w:rFonts w:ascii="Garamond" w:hAnsi="Garamond"/>
                  <w:sz w:val="22"/>
                  <w:szCs w:val="22"/>
                </w:rPr>
                <w:delText>09/01/06</w:delText>
              </w:r>
            </w:del>
          </w:p>
        </w:tc>
        <w:tc>
          <w:tcPr>
            <w:tcW w:w="1420" w:type="dxa"/>
            <w:tcBorders>
              <w:top w:val="nil"/>
              <w:left w:val="nil"/>
              <w:bottom w:val="nil"/>
              <w:right w:val="nil"/>
            </w:tcBorders>
            <w:shd w:val="clear" w:color="auto" w:fill="auto"/>
            <w:noWrap/>
            <w:vAlign w:val="bottom"/>
          </w:tcPr>
          <w:p w:rsidR="009821B1" w:rsidRDefault="005A6624">
            <w:pPr>
              <w:pStyle w:val="BodyText"/>
              <w:tabs>
                <w:tab w:val="left" w:pos="1080"/>
                <w:tab w:val="left" w:pos="1980"/>
                <w:tab w:val="left" w:pos="10076"/>
              </w:tabs>
              <w:rPr>
                <w:del w:id="10515" w:author="Stephanie Thompson" w:date="2008-11-17T15:36:00Z"/>
                <w:rFonts w:ascii="Garamond" w:hAnsi="Garamond"/>
                <w:sz w:val="22"/>
                <w:szCs w:val="22"/>
              </w:rPr>
              <w:pPrChange w:id="10516" w:author="Stephanie Thompson" w:date="2008-11-19T11:52:00Z">
                <w:pPr/>
              </w:pPrChange>
            </w:pPr>
            <w:del w:id="10517" w:author="Stephanie Thompson" w:date="2008-11-17T15:36:00Z">
              <w:r w:rsidRPr="00EB43F4" w:rsidDel="00E361B9">
                <w:rPr>
                  <w:rFonts w:ascii="Garamond" w:hAnsi="Garamond"/>
                  <w:sz w:val="22"/>
                  <w:szCs w:val="22"/>
                </w:rPr>
                <w:delText xml:space="preserve">13:00, </w:delText>
              </w:r>
            </w:del>
          </w:p>
        </w:tc>
        <w:tc>
          <w:tcPr>
            <w:tcW w:w="1420" w:type="dxa"/>
            <w:vAlign w:val="bottom"/>
          </w:tcPr>
          <w:p w:rsidR="009821B1" w:rsidRDefault="005A6624">
            <w:pPr>
              <w:pStyle w:val="BodyText"/>
              <w:tabs>
                <w:tab w:val="left" w:pos="1080"/>
                <w:tab w:val="left" w:pos="1980"/>
                <w:tab w:val="left" w:pos="10076"/>
              </w:tabs>
              <w:rPr>
                <w:del w:id="10518" w:author="Stephanie Thompson" w:date="2008-11-17T15:36:00Z"/>
                <w:rFonts w:ascii="Garamond" w:hAnsi="Garamond"/>
                <w:sz w:val="22"/>
                <w:szCs w:val="22"/>
              </w:rPr>
              <w:pPrChange w:id="10519" w:author="Stephanie Thompson" w:date="2008-11-19T11:52:00Z">
                <w:pPr/>
              </w:pPrChange>
            </w:pPr>
            <w:del w:id="10520" w:author="Stephanie Thompson" w:date="2008-11-17T15:36:00Z">
              <w:r w:rsidRPr="00EB43F4" w:rsidDel="00E361B9">
                <w:rPr>
                  <w:rFonts w:ascii="Garamond" w:hAnsi="Garamond"/>
                  <w:sz w:val="22"/>
                  <w:szCs w:val="22"/>
                </w:rPr>
                <w:delText>19:15</w:delText>
              </w:r>
            </w:del>
          </w:p>
        </w:tc>
      </w:tr>
    </w:tbl>
    <w:p w:rsidR="009821B1" w:rsidRDefault="009821B1">
      <w:pPr>
        <w:pStyle w:val="BodyText"/>
        <w:tabs>
          <w:tab w:val="left" w:pos="1080"/>
          <w:tab w:val="left" w:pos="1980"/>
          <w:tab w:val="left" w:pos="10076"/>
        </w:tabs>
        <w:rPr>
          <w:del w:id="10521" w:author="Stephanie Thompson" w:date="2008-11-17T15:36:00Z"/>
          <w:rFonts w:ascii="Garamond" w:hAnsi="Garamond"/>
          <w:sz w:val="22"/>
          <w:szCs w:val="22"/>
        </w:rPr>
        <w:pPrChange w:id="10522" w:author="Stephanie Thompson" w:date="2008-11-19T11:52:00Z">
          <w:pPr/>
        </w:pPrChange>
      </w:pPr>
    </w:p>
    <w:p w:rsidR="009821B1" w:rsidRDefault="005A6624">
      <w:pPr>
        <w:pStyle w:val="BodyText"/>
        <w:tabs>
          <w:tab w:val="left" w:pos="1080"/>
          <w:tab w:val="left" w:pos="1980"/>
          <w:tab w:val="left" w:pos="10076"/>
        </w:tabs>
        <w:rPr>
          <w:del w:id="10523" w:author="Stephanie Thompson" w:date="2008-11-17T15:36:00Z"/>
          <w:rFonts w:ascii="Garamond" w:hAnsi="Garamond"/>
          <w:sz w:val="22"/>
          <w:szCs w:val="22"/>
        </w:rPr>
        <w:pPrChange w:id="10524" w:author="Stephanie Thompson" w:date="2008-11-19T11:52:00Z">
          <w:pPr/>
        </w:pPrChange>
      </w:pPr>
      <w:del w:id="10525" w:author="Stephanie Thompson" w:date="2008-11-17T15:36:00Z">
        <w:r w:rsidRPr="00EB43F4" w:rsidDel="00E361B9">
          <w:rPr>
            <w:rFonts w:ascii="Garamond" w:hAnsi="Garamond"/>
            <w:sz w:val="22"/>
            <w:szCs w:val="22"/>
          </w:rPr>
          <w:delText>Erratic turbidity readings deleted - likely due to tropical storm event</w:delText>
        </w:r>
      </w:del>
    </w:p>
    <w:tbl>
      <w:tblPr>
        <w:tblW w:w="5760" w:type="dxa"/>
        <w:tblInd w:w="93" w:type="dxa"/>
        <w:tblLook w:val="0000"/>
      </w:tblPr>
      <w:tblGrid>
        <w:gridCol w:w="1500"/>
        <w:gridCol w:w="1420"/>
        <w:gridCol w:w="1420"/>
        <w:gridCol w:w="1420"/>
      </w:tblGrid>
      <w:tr w:rsidR="009E723E" w:rsidRPr="00EB43F4" w:rsidDel="00E361B9">
        <w:trPr>
          <w:trHeight w:val="255"/>
          <w:del w:id="10526" w:author="Stephanie Thompson" w:date="2008-11-17T15:36:00Z"/>
        </w:trPr>
        <w:tc>
          <w:tcPr>
            <w:tcW w:w="1500" w:type="dxa"/>
            <w:tcBorders>
              <w:top w:val="nil"/>
              <w:left w:val="nil"/>
              <w:bottom w:val="nil"/>
              <w:right w:val="nil"/>
            </w:tcBorders>
            <w:shd w:val="clear" w:color="auto" w:fill="auto"/>
            <w:noWrap/>
            <w:vAlign w:val="bottom"/>
          </w:tcPr>
          <w:p w:rsidR="009821B1" w:rsidRDefault="009E723E">
            <w:pPr>
              <w:pStyle w:val="BodyText"/>
              <w:tabs>
                <w:tab w:val="left" w:pos="1080"/>
                <w:tab w:val="left" w:pos="1980"/>
                <w:tab w:val="left" w:pos="10076"/>
              </w:tabs>
              <w:rPr>
                <w:del w:id="10527" w:author="Stephanie Thompson" w:date="2008-11-17T15:36:00Z"/>
                <w:rFonts w:ascii="Garamond" w:hAnsi="Garamond"/>
                <w:sz w:val="22"/>
                <w:szCs w:val="22"/>
              </w:rPr>
              <w:pPrChange w:id="10528" w:author="Stephanie Thompson" w:date="2008-11-19T11:52:00Z">
                <w:pPr/>
              </w:pPrChange>
            </w:pPr>
            <w:del w:id="10529" w:author="Stephanie Thompson" w:date="2008-11-17T15:36:00Z">
              <w:r w:rsidRPr="00EB43F4" w:rsidDel="00E361B9">
                <w:rPr>
                  <w:rFonts w:ascii="Garamond" w:hAnsi="Garamond"/>
                  <w:sz w:val="22"/>
                  <w:szCs w:val="22"/>
                </w:rPr>
                <w:delText>09/02/06</w:delText>
              </w:r>
            </w:del>
          </w:p>
        </w:tc>
        <w:tc>
          <w:tcPr>
            <w:tcW w:w="1420" w:type="dxa"/>
            <w:tcBorders>
              <w:top w:val="nil"/>
              <w:left w:val="nil"/>
              <w:bottom w:val="nil"/>
              <w:right w:val="nil"/>
            </w:tcBorders>
            <w:shd w:val="clear" w:color="auto" w:fill="auto"/>
            <w:noWrap/>
            <w:vAlign w:val="bottom"/>
          </w:tcPr>
          <w:p w:rsidR="009821B1" w:rsidRDefault="009E723E">
            <w:pPr>
              <w:pStyle w:val="BodyText"/>
              <w:tabs>
                <w:tab w:val="left" w:pos="1080"/>
                <w:tab w:val="left" w:pos="1980"/>
                <w:tab w:val="left" w:pos="10076"/>
              </w:tabs>
              <w:rPr>
                <w:del w:id="10530" w:author="Stephanie Thompson" w:date="2008-11-17T15:36:00Z"/>
                <w:rFonts w:ascii="Garamond" w:hAnsi="Garamond"/>
                <w:sz w:val="22"/>
                <w:szCs w:val="22"/>
              </w:rPr>
              <w:pPrChange w:id="10531" w:author="Stephanie Thompson" w:date="2008-11-19T11:52:00Z">
                <w:pPr/>
              </w:pPrChange>
            </w:pPr>
            <w:del w:id="10532" w:author="Stephanie Thompson" w:date="2008-11-17T15:36:00Z">
              <w:r w:rsidRPr="00EB43F4" w:rsidDel="00E361B9">
                <w:rPr>
                  <w:rFonts w:ascii="Garamond" w:hAnsi="Garamond"/>
                  <w:sz w:val="22"/>
                  <w:szCs w:val="22"/>
                </w:rPr>
                <w:delText>04:15 to</w:delText>
              </w:r>
            </w:del>
          </w:p>
        </w:tc>
        <w:tc>
          <w:tcPr>
            <w:tcW w:w="1420" w:type="dxa"/>
            <w:vAlign w:val="bottom"/>
          </w:tcPr>
          <w:p w:rsidR="009821B1" w:rsidRDefault="009E723E">
            <w:pPr>
              <w:pStyle w:val="BodyText"/>
              <w:tabs>
                <w:tab w:val="left" w:pos="1080"/>
                <w:tab w:val="left" w:pos="1980"/>
                <w:tab w:val="left" w:pos="10076"/>
              </w:tabs>
              <w:rPr>
                <w:del w:id="10533" w:author="Stephanie Thompson" w:date="2008-11-17T15:36:00Z"/>
                <w:rFonts w:ascii="Garamond" w:hAnsi="Garamond"/>
                <w:sz w:val="22"/>
                <w:szCs w:val="22"/>
              </w:rPr>
              <w:pPrChange w:id="10534" w:author="Stephanie Thompson" w:date="2008-11-19T11:52:00Z">
                <w:pPr/>
              </w:pPrChange>
            </w:pPr>
            <w:del w:id="10535" w:author="Stephanie Thompson" w:date="2008-11-17T15:36:00Z">
              <w:r w:rsidRPr="00EB43F4" w:rsidDel="00E361B9">
                <w:rPr>
                  <w:rFonts w:ascii="Garamond" w:hAnsi="Garamond"/>
                  <w:sz w:val="22"/>
                  <w:szCs w:val="22"/>
                </w:rPr>
                <w:delText>09/08/06</w:delText>
              </w:r>
            </w:del>
          </w:p>
        </w:tc>
        <w:tc>
          <w:tcPr>
            <w:tcW w:w="1420" w:type="dxa"/>
            <w:vAlign w:val="bottom"/>
          </w:tcPr>
          <w:p w:rsidR="009821B1" w:rsidRDefault="009E723E">
            <w:pPr>
              <w:pStyle w:val="BodyText"/>
              <w:tabs>
                <w:tab w:val="left" w:pos="1080"/>
                <w:tab w:val="left" w:pos="1980"/>
                <w:tab w:val="left" w:pos="10076"/>
              </w:tabs>
              <w:rPr>
                <w:del w:id="10536" w:author="Stephanie Thompson" w:date="2008-11-17T15:36:00Z"/>
                <w:rFonts w:ascii="Garamond" w:hAnsi="Garamond"/>
                <w:sz w:val="22"/>
                <w:szCs w:val="22"/>
              </w:rPr>
              <w:pPrChange w:id="10537" w:author="Stephanie Thompson" w:date="2008-11-19T11:52:00Z">
                <w:pPr/>
              </w:pPrChange>
            </w:pPr>
            <w:del w:id="10538" w:author="Stephanie Thompson" w:date="2008-11-17T15:36:00Z">
              <w:r w:rsidRPr="00EB43F4" w:rsidDel="00E361B9">
                <w:rPr>
                  <w:rFonts w:ascii="Garamond" w:hAnsi="Garamond"/>
                  <w:sz w:val="22"/>
                  <w:szCs w:val="22"/>
                </w:rPr>
                <w:delText>12:45</w:delText>
              </w:r>
            </w:del>
          </w:p>
        </w:tc>
      </w:tr>
    </w:tbl>
    <w:p w:rsidR="009821B1" w:rsidRDefault="009821B1">
      <w:pPr>
        <w:pStyle w:val="BodyText"/>
        <w:tabs>
          <w:tab w:val="left" w:pos="1080"/>
          <w:tab w:val="left" w:pos="1980"/>
          <w:tab w:val="left" w:pos="10076"/>
        </w:tabs>
        <w:rPr>
          <w:del w:id="10539" w:author="Stephanie Thompson" w:date="2008-11-17T15:36:00Z"/>
          <w:rFonts w:ascii="Garamond" w:hAnsi="Garamond"/>
          <w:sz w:val="22"/>
          <w:szCs w:val="22"/>
        </w:rPr>
        <w:pPrChange w:id="10540" w:author="Stephanie Thompson" w:date="2008-11-19T11:52:00Z">
          <w:pPr/>
        </w:pPrChange>
      </w:pPr>
    </w:p>
    <w:p w:rsidR="009821B1" w:rsidRDefault="009E723E">
      <w:pPr>
        <w:pStyle w:val="BodyText"/>
        <w:tabs>
          <w:tab w:val="left" w:pos="1080"/>
          <w:tab w:val="left" w:pos="1980"/>
          <w:tab w:val="left" w:pos="10076"/>
        </w:tabs>
        <w:rPr>
          <w:del w:id="10541" w:author="Stephanie Thompson" w:date="2008-11-17T15:36:00Z"/>
          <w:rFonts w:ascii="Garamond" w:hAnsi="Garamond"/>
          <w:sz w:val="22"/>
          <w:szCs w:val="22"/>
        </w:rPr>
        <w:pPrChange w:id="10542" w:author="Stephanie Thompson" w:date="2008-11-19T11:52:00Z">
          <w:pPr/>
        </w:pPrChange>
      </w:pPr>
      <w:del w:id="10543"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05236A" w:rsidRPr="00EB43F4" w:rsidDel="00E361B9">
        <w:trPr>
          <w:gridAfter w:val="2"/>
          <w:wAfter w:w="2840" w:type="dxa"/>
          <w:trHeight w:val="255"/>
          <w:del w:id="10544" w:author="Stephanie Thompson" w:date="2008-11-17T15:36:00Z"/>
        </w:trPr>
        <w:tc>
          <w:tcPr>
            <w:tcW w:w="150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45" w:author="Stephanie Thompson" w:date="2008-11-17T15:36:00Z"/>
                <w:rFonts w:ascii="Garamond" w:hAnsi="Garamond"/>
                <w:sz w:val="22"/>
                <w:szCs w:val="22"/>
              </w:rPr>
              <w:pPrChange w:id="10546" w:author="Stephanie Thompson" w:date="2008-11-19T11:52:00Z">
                <w:pPr/>
              </w:pPrChange>
            </w:pPr>
            <w:del w:id="10547" w:author="Stephanie Thompson" w:date="2008-11-17T15:36:00Z">
              <w:r w:rsidRPr="00EB43F4" w:rsidDel="00E361B9">
                <w:rPr>
                  <w:rFonts w:ascii="Garamond" w:hAnsi="Garamond"/>
                  <w:sz w:val="22"/>
                  <w:szCs w:val="22"/>
                </w:rPr>
                <w:delText>09/12/06</w:delText>
              </w:r>
            </w:del>
          </w:p>
        </w:tc>
        <w:tc>
          <w:tcPr>
            <w:tcW w:w="142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48" w:author="Stephanie Thompson" w:date="2008-11-17T15:36:00Z"/>
                <w:rFonts w:ascii="Garamond" w:hAnsi="Garamond"/>
                <w:sz w:val="22"/>
                <w:szCs w:val="22"/>
              </w:rPr>
              <w:pPrChange w:id="10549" w:author="Stephanie Thompson" w:date="2008-11-19T11:52:00Z">
                <w:pPr/>
              </w:pPrChange>
            </w:pPr>
            <w:del w:id="10550" w:author="Stephanie Thompson" w:date="2008-11-17T15:36:00Z">
              <w:r w:rsidRPr="00EB43F4" w:rsidDel="00E361B9">
                <w:rPr>
                  <w:rFonts w:ascii="Garamond" w:hAnsi="Garamond"/>
                  <w:sz w:val="22"/>
                  <w:szCs w:val="22"/>
                </w:rPr>
                <w:delText>10:15,</w:delText>
              </w:r>
            </w:del>
          </w:p>
        </w:tc>
        <w:tc>
          <w:tcPr>
            <w:tcW w:w="1420" w:type="dxa"/>
            <w:vAlign w:val="bottom"/>
          </w:tcPr>
          <w:p w:rsidR="009821B1" w:rsidRDefault="0005236A">
            <w:pPr>
              <w:pStyle w:val="BodyText"/>
              <w:tabs>
                <w:tab w:val="left" w:pos="1080"/>
                <w:tab w:val="left" w:pos="1980"/>
                <w:tab w:val="left" w:pos="10076"/>
              </w:tabs>
              <w:rPr>
                <w:del w:id="10551" w:author="Stephanie Thompson" w:date="2008-11-17T15:36:00Z"/>
                <w:rFonts w:ascii="Garamond" w:hAnsi="Garamond"/>
                <w:sz w:val="22"/>
                <w:szCs w:val="22"/>
              </w:rPr>
              <w:pPrChange w:id="10552" w:author="Stephanie Thompson" w:date="2008-11-19T11:52:00Z">
                <w:pPr/>
              </w:pPrChange>
            </w:pPr>
            <w:del w:id="10553" w:author="Stephanie Thompson" w:date="2008-11-17T15:36:00Z">
              <w:r w:rsidRPr="00EB43F4" w:rsidDel="00E361B9">
                <w:rPr>
                  <w:rFonts w:ascii="Garamond" w:hAnsi="Garamond"/>
                  <w:sz w:val="22"/>
                  <w:szCs w:val="22"/>
                </w:rPr>
                <w:delText>11:30,</w:delText>
              </w:r>
            </w:del>
          </w:p>
        </w:tc>
        <w:tc>
          <w:tcPr>
            <w:tcW w:w="1420" w:type="dxa"/>
            <w:vAlign w:val="bottom"/>
          </w:tcPr>
          <w:p w:rsidR="009821B1" w:rsidRDefault="0005236A">
            <w:pPr>
              <w:pStyle w:val="BodyText"/>
              <w:tabs>
                <w:tab w:val="left" w:pos="1080"/>
                <w:tab w:val="left" w:pos="1980"/>
                <w:tab w:val="left" w:pos="10076"/>
              </w:tabs>
              <w:rPr>
                <w:del w:id="10554" w:author="Stephanie Thompson" w:date="2008-11-17T15:36:00Z"/>
                <w:rFonts w:ascii="Garamond" w:hAnsi="Garamond"/>
                <w:sz w:val="22"/>
                <w:szCs w:val="22"/>
              </w:rPr>
              <w:pPrChange w:id="10555" w:author="Stephanie Thompson" w:date="2008-11-19T11:52:00Z">
                <w:pPr/>
              </w:pPrChange>
            </w:pPr>
            <w:del w:id="10556" w:author="Stephanie Thompson" w:date="2008-11-17T15:36:00Z">
              <w:r w:rsidRPr="00EB43F4" w:rsidDel="00E361B9">
                <w:rPr>
                  <w:rFonts w:ascii="Garamond" w:hAnsi="Garamond"/>
                  <w:sz w:val="22"/>
                  <w:szCs w:val="22"/>
                </w:rPr>
                <w:delText>12:45</w:delText>
              </w:r>
            </w:del>
          </w:p>
        </w:tc>
      </w:tr>
      <w:tr w:rsidR="0005236A" w:rsidRPr="00EB43F4" w:rsidDel="00E361B9">
        <w:trPr>
          <w:gridAfter w:val="3"/>
          <w:wAfter w:w="4260" w:type="dxa"/>
          <w:trHeight w:val="255"/>
          <w:del w:id="10557" w:author="Stephanie Thompson" w:date="2008-11-17T15:36:00Z"/>
        </w:trPr>
        <w:tc>
          <w:tcPr>
            <w:tcW w:w="150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58" w:author="Stephanie Thompson" w:date="2008-11-17T15:36:00Z"/>
                <w:rFonts w:ascii="Garamond" w:hAnsi="Garamond"/>
                <w:sz w:val="22"/>
                <w:szCs w:val="22"/>
              </w:rPr>
              <w:pPrChange w:id="10559" w:author="Stephanie Thompson" w:date="2008-11-19T11:52:00Z">
                <w:pPr/>
              </w:pPrChange>
            </w:pPr>
            <w:del w:id="10560" w:author="Stephanie Thompson" w:date="2008-11-17T15:36:00Z">
              <w:r w:rsidRPr="00EB43F4" w:rsidDel="00E361B9">
                <w:rPr>
                  <w:rFonts w:ascii="Garamond" w:hAnsi="Garamond"/>
                  <w:sz w:val="22"/>
                  <w:szCs w:val="22"/>
                </w:rPr>
                <w:delText>09/16/06</w:delText>
              </w:r>
            </w:del>
          </w:p>
        </w:tc>
        <w:tc>
          <w:tcPr>
            <w:tcW w:w="142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61" w:author="Stephanie Thompson" w:date="2008-11-17T15:36:00Z"/>
                <w:rFonts w:ascii="Garamond" w:hAnsi="Garamond"/>
                <w:sz w:val="22"/>
                <w:szCs w:val="22"/>
              </w:rPr>
              <w:pPrChange w:id="10562" w:author="Stephanie Thompson" w:date="2008-11-19T11:52:00Z">
                <w:pPr/>
              </w:pPrChange>
            </w:pPr>
            <w:del w:id="10563" w:author="Stephanie Thompson" w:date="2008-11-17T15:36:00Z">
              <w:r w:rsidRPr="00EB43F4" w:rsidDel="00E361B9">
                <w:rPr>
                  <w:rFonts w:ascii="Garamond" w:hAnsi="Garamond"/>
                  <w:sz w:val="22"/>
                  <w:szCs w:val="22"/>
                </w:rPr>
                <w:delText>21:30,</w:delText>
              </w:r>
            </w:del>
          </w:p>
        </w:tc>
        <w:tc>
          <w:tcPr>
            <w:tcW w:w="1420" w:type="dxa"/>
            <w:vAlign w:val="bottom"/>
          </w:tcPr>
          <w:p w:rsidR="009821B1" w:rsidRDefault="0005236A">
            <w:pPr>
              <w:pStyle w:val="BodyText"/>
              <w:tabs>
                <w:tab w:val="left" w:pos="1080"/>
                <w:tab w:val="left" w:pos="1980"/>
                <w:tab w:val="left" w:pos="10076"/>
              </w:tabs>
              <w:rPr>
                <w:del w:id="10564" w:author="Stephanie Thompson" w:date="2008-11-17T15:36:00Z"/>
                <w:rFonts w:ascii="Garamond" w:hAnsi="Garamond"/>
                <w:sz w:val="22"/>
                <w:szCs w:val="22"/>
              </w:rPr>
              <w:pPrChange w:id="10565" w:author="Stephanie Thompson" w:date="2008-11-19T11:52:00Z">
                <w:pPr/>
              </w:pPrChange>
            </w:pPr>
            <w:del w:id="10566" w:author="Stephanie Thompson" w:date="2008-11-17T15:36:00Z">
              <w:r w:rsidRPr="00EB43F4" w:rsidDel="00E361B9">
                <w:rPr>
                  <w:rFonts w:ascii="Garamond" w:hAnsi="Garamond"/>
                  <w:sz w:val="22"/>
                  <w:szCs w:val="22"/>
                </w:rPr>
                <w:delText>23:15 – 23:30</w:delText>
              </w:r>
            </w:del>
          </w:p>
        </w:tc>
      </w:tr>
      <w:tr w:rsidR="0005236A" w:rsidRPr="00EB43F4" w:rsidDel="00E361B9">
        <w:trPr>
          <w:trHeight w:val="255"/>
          <w:del w:id="10567" w:author="Stephanie Thompson" w:date="2008-11-17T15:36:00Z"/>
        </w:trPr>
        <w:tc>
          <w:tcPr>
            <w:tcW w:w="150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68" w:author="Stephanie Thompson" w:date="2008-11-17T15:36:00Z"/>
                <w:rFonts w:ascii="Garamond" w:hAnsi="Garamond"/>
                <w:sz w:val="22"/>
                <w:szCs w:val="22"/>
              </w:rPr>
              <w:pPrChange w:id="10569" w:author="Stephanie Thompson" w:date="2008-11-19T11:52:00Z">
                <w:pPr/>
              </w:pPrChange>
            </w:pPr>
            <w:del w:id="10570" w:author="Stephanie Thompson" w:date="2008-11-17T15:36:00Z">
              <w:r w:rsidRPr="00EB43F4" w:rsidDel="00E361B9">
                <w:rPr>
                  <w:rFonts w:ascii="Garamond" w:hAnsi="Garamond"/>
                  <w:sz w:val="22"/>
                  <w:szCs w:val="22"/>
                </w:rPr>
                <w:delText>09/17/06</w:delText>
              </w:r>
            </w:del>
          </w:p>
        </w:tc>
        <w:tc>
          <w:tcPr>
            <w:tcW w:w="142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71" w:author="Stephanie Thompson" w:date="2008-11-17T15:36:00Z"/>
                <w:rFonts w:ascii="Garamond" w:hAnsi="Garamond"/>
                <w:sz w:val="22"/>
                <w:szCs w:val="22"/>
              </w:rPr>
              <w:pPrChange w:id="10572" w:author="Stephanie Thompson" w:date="2008-11-19T11:52:00Z">
                <w:pPr/>
              </w:pPrChange>
            </w:pPr>
            <w:del w:id="10573"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05236A">
            <w:pPr>
              <w:pStyle w:val="BodyText"/>
              <w:tabs>
                <w:tab w:val="left" w:pos="1080"/>
                <w:tab w:val="left" w:pos="1980"/>
                <w:tab w:val="left" w:pos="10076"/>
              </w:tabs>
              <w:rPr>
                <w:del w:id="10574" w:author="Stephanie Thompson" w:date="2008-11-17T15:36:00Z"/>
                <w:rFonts w:ascii="Garamond" w:hAnsi="Garamond"/>
                <w:sz w:val="22"/>
                <w:szCs w:val="22"/>
              </w:rPr>
              <w:pPrChange w:id="10575" w:author="Stephanie Thompson" w:date="2008-11-19T11:52:00Z">
                <w:pPr/>
              </w:pPrChange>
            </w:pPr>
            <w:del w:id="10576"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05236A">
            <w:pPr>
              <w:pStyle w:val="BodyText"/>
              <w:tabs>
                <w:tab w:val="left" w:pos="1080"/>
                <w:tab w:val="left" w:pos="1980"/>
                <w:tab w:val="left" w:pos="10076"/>
              </w:tabs>
              <w:rPr>
                <w:del w:id="10577" w:author="Stephanie Thompson" w:date="2008-11-17T15:36:00Z"/>
                <w:rFonts w:ascii="Garamond" w:hAnsi="Garamond"/>
                <w:sz w:val="22"/>
                <w:szCs w:val="22"/>
              </w:rPr>
              <w:pPrChange w:id="10578" w:author="Stephanie Thompson" w:date="2008-11-19T11:52:00Z">
                <w:pPr/>
              </w:pPrChange>
            </w:pPr>
            <w:del w:id="10579" w:author="Stephanie Thompson" w:date="2008-11-17T15:36:00Z">
              <w:r w:rsidRPr="00EB43F4" w:rsidDel="00E361B9">
                <w:rPr>
                  <w:rFonts w:ascii="Garamond" w:hAnsi="Garamond"/>
                  <w:sz w:val="22"/>
                  <w:szCs w:val="22"/>
                </w:rPr>
                <w:delText>04:30 – 04:45,</w:delText>
              </w:r>
            </w:del>
          </w:p>
        </w:tc>
        <w:tc>
          <w:tcPr>
            <w:tcW w:w="1420" w:type="dxa"/>
            <w:vAlign w:val="bottom"/>
          </w:tcPr>
          <w:p w:rsidR="009821B1" w:rsidRDefault="0005236A">
            <w:pPr>
              <w:pStyle w:val="BodyText"/>
              <w:tabs>
                <w:tab w:val="left" w:pos="1080"/>
                <w:tab w:val="left" w:pos="1980"/>
                <w:tab w:val="left" w:pos="10076"/>
              </w:tabs>
              <w:rPr>
                <w:del w:id="10580" w:author="Stephanie Thompson" w:date="2008-11-17T15:36:00Z"/>
                <w:rFonts w:ascii="Garamond" w:hAnsi="Garamond"/>
                <w:sz w:val="22"/>
                <w:szCs w:val="22"/>
              </w:rPr>
              <w:pPrChange w:id="10581" w:author="Stephanie Thompson" w:date="2008-11-19T11:52:00Z">
                <w:pPr/>
              </w:pPrChange>
            </w:pPr>
            <w:del w:id="10582" w:author="Stephanie Thompson" w:date="2008-11-17T15:36:00Z">
              <w:r w:rsidRPr="00EB43F4" w:rsidDel="00E361B9">
                <w:rPr>
                  <w:rFonts w:ascii="Garamond" w:hAnsi="Garamond"/>
                  <w:sz w:val="22"/>
                  <w:szCs w:val="22"/>
                </w:rPr>
                <w:delText>10:45,</w:delText>
              </w:r>
            </w:del>
          </w:p>
        </w:tc>
        <w:tc>
          <w:tcPr>
            <w:tcW w:w="1420" w:type="dxa"/>
            <w:vAlign w:val="bottom"/>
          </w:tcPr>
          <w:p w:rsidR="009821B1" w:rsidRDefault="0005236A">
            <w:pPr>
              <w:pStyle w:val="BodyText"/>
              <w:tabs>
                <w:tab w:val="left" w:pos="1080"/>
                <w:tab w:val="left" w:pos="1980"/>
                <w:tab w:val="left" w:pos="10076"/>
              </w:tabs>
              <w:rPr>
                <w:del w:id="10583" w:author="Stephanie Thompson" w:date="2008-11-17T15:36:00Z"/>
                <w:rFonts w:ascii="Garamond" w:hAnsi="Garamond"/>
                <w:sz w:val="22"/>
                <w:szCs w:val="22"/>
              </w:rPr>
              <w:pPrChange w:id="10584" w:author="Stephanie Thompson" w:date="2008-11-19T11:52:00Z">
                <w:pPr/>
              </w:pPrChange>
            </w:pPr>
            <w:del w:id="10585" w:author="Stephanie Thompson" w:date="2008-11-17T15:36:00Z">
              <w:r w:rsidRPr="00EB43F4" w:rsidDel="00E361B9">
                <w:rPr>
                  <w:rFonts w:ascii="Garamond" w:hAnsi="Garamond"/>
                  <w:sz w:val="22"/>
                  <w:szCs w:val="22"/>
                </w:rPr>
                <w:delText>15:30,</w:delText>
              </w:r>
            </w:del>
          </w:p>
        </w:tc>
      </w:tr>
      <w:tr w:rsidR="0005236A" w:rsidRPr="00EB43F4" w:rsidDel="00E361B9">
        <w:trPr>
          <w:gridAfter w:val="1"/>
          <w:wAfter w:w="1420" w:type="dxa"/>
          <w:trHeight w:val="255"/>
          <w:del w:id="10586"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10587" w:author="Stephanie Thompson" w:date="2008-11-17T15:36:00Z"/>
                <w:rFonts w:ascii="Garamond" w:hAnsi="Garamond"/>
                <w:sz w:val="22"/>
                <w:szCs w:val="22"/>
              </w:rPr>
              <w:pPrChange w:id="10588"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589" w:author="Stephanie Thompson" w:date="2008-11-17T15:36:00Z"/>
                <w:rFonts w:ascii="Garamond" w:hAnsi="Garamond"/>
                <w:sz w:val="22"/>
                <w:szCs w:val="22"/>
              </w:rPr>
              <w:pPrChange w:id="10590" w:author="Stephanie Thompson" w:date="2008-11-19T11:52:00Z">
                <w:pPr/>
              </w:pPrChange>
            </w:pPr>
            <w:del w:id="10591" w:author="Stephanie Thompson" w:date="2008-11-17T15:36:00Z">
              <w:r w:rsidRPr="00EB43F4" w:rsidDel="00E361B9">
                <w:rPr>
                  <w:rFonts w:ascii="Garamond" w:hAnsi="Garamond"/>
                  <w:sz w:val="22"/>
                  <w:szCs w:val="22"/>
                </w:rPr>
                <w:delText>16:45,</w:delText>
              </w:r>
            </w:del>
          </w:p>
        </w:tc>
        <w:tc>
          <w:tcPr>
            <w:tcW w:w="1420" w:type="dxa"/>
            <w:vAlign w:val="bottom"/>
          </w:tcPr>
          <w:p w:rsidR="009821B1" w:rsidRDefault="0005236A">
            <w:pPr>
              <w:pStyle w:val="BodyText"/>
              <w:tabs>
                <w:tab w:val="left" w:pos="1080"/>
                <w:tab w:val="left" w:pos="1980"/>
                <w:tab w:val="left" w:pos="10076"/>
              </w:tabs>
              <w:rPr>
                <w:del w:id="10592" w:author="Stephanie Thompson" w:date="2008-11-17T15:36:00Z"/>
                <w:rFonts w:ascii="Garamond" w:hAnsi="Garamond"/>
                <w:sz w:val="22"/>
                <w:szCs w:val="22"/>
              </w:rPr>
              <w:pPrChange w:id="10593" w:author="Stephanie Thompson" w:date="2008-11-19T11:52:00Z">
                <w:pPr/>
              </w:pPrChange>
            </w:pPr>
            <w:del w:id="10594" w:author="Stephanie Thompson" w:date="2008-11-17T15:36:00Z">
              <w:r w:rsidRPr="00EB43F4" w:rsidDel="00E361B9">
                <w:rPr>
                  <w:rFonts w:ascii="Garamond" w:hAnsi="Garamond"/>
                  <w:sz w:val="22"/>
                  <w:szCs w:val="22"/>
                </w:rPr>
                <w:delText>17:15,</w:delText>
              </w:r>
            </w:del>
          </w:p>
        </w:tc>
        <w:tc>
          <w:tcPr>
            <w:tcW w:w="1420" w:type="dxa"/>
            <w:vAlign w:val="bottom"/>
          </w:tcPr>
          <w:p w:rsidR="009821B1" w:rsidRDefault="0005236A">
            <w:pPr>
              <w:pStyle w:val="BodyText"/>
              <w:tabs>
                <w:tab w:val="left" w:pos="1080"/>
                <w:tab w:val="left" w:pos="1980"/>
                <w:tab w:val="left" w:pos="10076"/>
              </w:tabs>
              <w:rPr>
                <w:del w:id="10595" w:author="Stephanie Thompson" w:date="2008-11-17T15:36:00Z"/>
                <w:rFonts w:ascii="Garamond" w:hAnsi="Garamond"/>
                <w:sz w:val="22"/>
                <w:szCs w:val="22"/>
              </w:rPr>
              <w:pPrChange w:id="10596" w:author="Stephanie Thompson" w:date="2008-11-19T11:52:00Z">
                <w:pPr/>
              </w:pPrChange>
            </w:pPr>
            <w:del w:id="10597" w:author="Stephanie Thompson" w:date="2008-11-17T15:36:00Z">
              <w:r w:rsidRPr="00EB43F4" w:rsidDel="00E361B9">
                <w:rPr>
                  <w:rFonts w:ascii="Garamond" w:hAnsi="Garamond"/>
                  <w:sz w:val="22"/>
                  <w:szCs w:val="22"/>
                </w:rPr>
                <w:delText>19:00,</w:delText>
              </w:r>
            </w:del>
          </w:p>
        </w:tc>
        <w:tc>
          <w:tcPr>
            <w:tcW w:w="1420" w:type="dxa"/>
            <w:vAlign w:val="bottom"/>
          </w:tcPr>
          <w:p w:rsidR="009821B1" w:rsidRDefault="0005236A">
            <w:pPr>
              <w:pStyle w:val="BodyText"/>
              <w:tabs>
                <w:tab w:val="left" w:pos="1080"/>
                <w:tab w:val="left" w:pos="1980"/>
                <w:tab w:val="left" w:pos="10076"/>
              </w:tabs>
              <w:rPr>
                <w:del w:id="10598" w:author="Stephanie Thompson" w:date="2008-11-17T15:36:00Z"/>
                <w:rFonts w:ascii="Garamond" w:hAnsi="Garamond"/>
                <w:sz w:val="22"/>
                <w:szCs w:val="22"/>
              </w:rPr>
              <w:pPrChange w:id="10599" w:author="Stephanie Thompson" w:date="2008-11-19T11:52:00Z">
                <w:pPr/>
              </w:pPrChange>
            </w:pPr>
            <w:del w:id="10600" w:author="Stephanie Thompson" w:date="2008-11-17T15:36:00Z">
              <w:r w:rsidRPr="00EB43F4" w:rsidDel="00E361B9">
                <w:rPr>
                  <w:rFonts w:ascii="Garamond" w:hAnsi="Garamond"/>
                  <w:sz w:val="22"/>
                  <w:szCs w:val="22"/>
                </w:rPr>
                <w:delText>23:00</w:delText>
              </w:r>
            </w:del>
          </w:p>
        </w:tc>
      </w:tr>
      <w:tr w:rsidR="0005236A" w:rsidRPr="00EB43F4" w:rsidDel="00E361B9">
        <w:trPr>
          <w:trHeight w:val="255"/>
          <w:del w:id="10601" w:author="Stephanie Thompson" w:date="2008-11-17T15:36:00Z"/>
        </w:trPr>
        <w:tc>
          <w:tcPr>
            <w:tcW w:w="150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602" w:author="Stephanie Thompson" w:date="2008-11-17T15:36:00Z"/>
                <w:rFonts w:ascii="Garamond" w:hAnsi="Garamond"/>
                <w:sz w:val="22"/>
                <w:szCs w:val="22"/>
              </w:rPr>
              <w:pPrChange w:id="10603" w:author="Stephanie Thompson" w:date="2008-11-19T11:52:00Z">
                <w:pPr/>
              </w:pPrChange>
            </w:pPr>
            <w:del w:id="10604"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9821B1" w:rsidRDefault="0005236A">
            <w:pPr>
              <w:pStyle w:val="BodyText"/>
              <w:tabs>
                <w:tab w:val="left" w:pos="1080"/>
                <w:tab w:val="left" w:pos="1980"/>
                <w:tab w:val="left" w:pos="10076"/>
              </w:tabs>
              <w:rPr>
                <w:del w:id="10605" w:author="Stephanie Thompson" w:date="2008-11-17T15:36:00Z"/>
                <w:rFonts w:ascii="Garamond" w:hAnsi="Garamond"/>
                <w:sz w:val="22"/>
                <w:szCs w:val="22"/>
              </w:rPr>
              <w:pPrChange w:id="10606" w:author="Stephanie Thompson" w:date="2008-11-19T11:52:00Z">
                <w:pPr/>
              </w:pPrChange>
            </w:pPr>
            <w:del w:id="10607" w:author="Stephanie Thompson" w:date="2008-11-17T15:36:00Z">
              <w:r w:rsidRPr="00EB43F4" w:rsidDel="00E361B9">
                <w:rPr>
                  <w:rFonts w:ascii="Garamond" w:hAnsi="Garamond"/>
                  <w:sz w:val="22"/>
                  <w:szCs w:val="22"/>
                </w:rPr>
                <w:delText>00:30 – 01:00,</w:delText>
              </w:r>
            </w:del>
          </w:p>
        </w:tc>
        <w:tc>
          <w:tcPr>
            <w:tcW w:w="1420" w:type="dxa"/>
            <w:vAlign w:val="bottom"/>
          </w:tcPr>
          <w:p w:rsidR="009821B1" w:rsidRDefault="0005236A">
            <w:pPr>
              <w:pStyle w:val="BodyText"/>
              <w:tabs>
                <w:tab w:val="left" w:pos="1080"/>
                <w:tab w:val="left" w:pos="1980"/>
                <w:tab w:val="left" w:pos="10076"/>
              </w:tabs>
              <w:rPr>
                <w:del w:id="10608" w:author="Stephanie Thompson" w:date="2008-11-17T15:36:00Z"/>
                <w:rFonts w:ascii="Garamond" w:hAnsi="Garamond"/>
                <w:sz w:val="22"/>
                <w:szCs w:val="22"/>
              </w:rPr>
              <w:pPrChange w:id="10609" w:author="Stephanie Thompson" w:date="2008-11-19T11:52:00Z">
                <w:pPr/>
              </w:pPrChange>
            </w:pPr>
            <w:del w:id="10610" w:author="Stephanie Thompson" w:date="2008-11-17T15:36:00Z">
              <w:r w:rsidRPr="00EB43F4" w:rsidDel="00E361B9">
                <w:rPr>
                  <w:rFonts w:ascii="Garamond" w:hAnsi="Garamond"/>
                  <w:sz w:val="22"/>
                  <w:szCs w:val="22"/>
                </w:rPr>
                <w:delText>02:30,</w:delText>
              </w:r>
            </w:del>
          </w:p>
        </w:tc>
        <w:tc>
          <w:tcPr>
            <w:tcW w:w="1420" w:type="dxa"/>
            <w:vAlign w:val="bottom"/>
          </w:tcPr>
          <w:p w:rsidR="009821B1" w:rsidRDefault="0005236A">
            <w:pPr>
              <w:pStyle w:val="BodyText"/>
              <w:tabs>
                <w:tab w:val="left" w:pos="1080"/>
                <w:tab w:val="left" w:pos="1980"/>
                <w:tab w:val="left" w:pos="10076"/>
              </w:tabs>
              <w:rPr>
                <w:del w:id="10611" w:author="Stephanie Thompson" w:date="2008-11-17T15:36:00Z"/>
                <w:rFonts w:ascii="Garamond" w:hAnsi="Garamond"/>
                <w:sz w:val="22"/>
                <w:szCs w:val="22"/>
              </w:rPr>
              <w:pPrChange w:id="10612" w:author="Stephanie Thompson" w:date="2008-11-19T11:52:00Z">
                <w:pPr/>
              </w:pPrChange>
            </w:pPr>
            <w:del w:id="10613" w:author="Stephanie Thompson" w:date="2008-11-17T15:36:00Z">
              <w:r w:rsidRPr="00EB43F4" w:rsidDel="00E361B9">
                <w:rPr>
                  <w:rFonts w:ascii="Garamond" w:hAnsi="Garamond"/>
                  <w:sz w:val="22"/>
                  <w:szCs w:val="22"/>
                </w:rPr>
                <w:delText>05:00 – 05:15,</w:delText>
              </w:r>
            </w:del>
          </w:p>
        </w:tc>
        <w:tc>
          <w:tcPr>
            <w:tcW w:w="1420" w:type="dxa"/>
            <w:vAlign w:val="bottom"/>
          </w:tcPr>
          <w:p w:rsidR="009821B1" w:rsidRDefault="00513516">
            <w:pPr>
              <w:pStyle w:val="BodyText"/>
              <w:tabs>
                <w:tab w:val="left" w:pos="1080"/>
                <w:tab w:val="left" w:pos="1980"/>
                <w:tab w:val="left" w:pos="10076"/>
              </w:tabs>
              <w:rPr>
                <w:del w:id="10614" w:author="Stephanie Thompson" w:date="2008-11-17T15:36:00Z"/>
                <w:rFonts w:ascii="Garamond" w:hAnsi="Garamond"/>
                <w:sz w:val="22"/>
                <w:szCs w:val="22"/>
              </w:rPr>
              <w:pPrChange w:id="10615" w:author="Stephanie Thompson" w:date="2008-11-19T11:52:00Z">
                <w:pPr/>
              </w:pPrChange>
            </w:pPr>
            <w:del w:id="10616"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5:45 – 06:15,</w:delText>
              </w:r>
            </w:del>
          </w:p>
        </w:tc>
        <w:tc>
          <w:tcPr>
            <w:tcW w:w="1420" w:type="dxa"/>
            <w:vAlign w:val="bottom"/>
          </w:tcPr>
          <w:p w:rsidR="009821B1" w:rsidRDefault="00513516">
            <w:pPr>
              <w:pStyle w:val="BodyText"/>
              <w:tabs>
                <w:tab w:val="left" w:pos="1080"/>
                <w:tab w:val="left" w:pos="1980"/>
                <w:tab w:val="left" w:pos="10076"/>
              </w:tabs>
              <w:rPr>
                <w:del w:id="10617" w:author="Stephanie Thompson" w:date="2008-11-17T15:36:00Z"/>
                <w:rFonts w:ascii="Garamond" w:hAnsi="Garamond"/>
                <w:sz w:val="22"/>
                <w:szCs w:val="22"/>
              </w:rPr>
              <w:pPrChange w:id="10618" w:author="Stephanie Thompson" w:date="2008-11-19T11:52:00Z">
                <w:pPr/>
              </w:pPrChange>
            </w:pPr>
            <w:del w:id="10619"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7:00,</w:delText>
              </w:r>
            </w:del>
          </w:p>
        </w:tc>
      </w:tr>
      <w:tr w:rsidR="0005236A" w:rsidRPr="00EB43F4" w:rsidDel="00E361B9">
        <w:trPr>
          <w:trHeight w:val="255"/>
          <w:del w:id="10620"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10621" w:author="Stephanie Thompson" w:date="2008-11-17T15:36:00Z"/>
                <w:rFonts w:ascii="Garamond" w:hAnsi="Garamond"/>
                <w:sz w:val="22"/>
                <w:szCs w:val="22"/>
              </w:rPr>
              <w:pPrChange w:id="10622"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513516">
            <w:pPr>
              <w:pStyle w:val="BodyText"/>
              <w:tabs>
                <w:tab w:val="left" w:pos="1080"/>
                <w:tab w:val="left" w:pos="1980"/>
                <w:tab w:val="left" w:pos="10076"/>
              </w:tabs>
              <w:rPr>
                <w:del w:id="10623" w:author="Stephanie Thompson" w:date="2008-11-17T15:36:00Z"/>
                <w:rFonts w:ascii="Garamond" w:hAnsi="Garamond"/>
                <w:sz w:val="22"/>
                <w:szCs w:val="22"/>
              </w:rPr>
              <w:pPrChange w:id="10624" w:author="Stephanie Thompson" w:date="2008-11-19T11:52:00Z">
                <w:pPr/>
              </w:pPrChange>
            </w:pPr>
            <w:del w:id="10625" w:author="Stephanie Thompson" w:date="2008-11-17T15:36:00Z">
              <w:r w:rsidRPr="00EB43F4" w:rsidDel="00E361B9">
                <w:rPr>
                  <w:rFonts w:ascii="Garamond" w:hAnsi="Garamond"/>
                  <w:sz w:val="22"/>
                  <w:szCs w:val="22"/>
                </w:rPr>
                <w:delText>0</w:delText>
              </w:r>
              <w:r w:rsidR="0005236A" w:rsidRPr="00EB43F4" w:rsidDel="00E361B9">
                <w:rPr>
                  <w:rFonts w:ascii="Garamond" w:hAnsi="Garamond"/>
                  <w:sz w:val="22"/>
                  <w:szCs w:val="22"/>
                </w:rPr>
                <w:delText>7:45,</w:delText>
              </w:r>
            </w:del>
          </w:p>
        </w:tc>
        <w:tc>
          <w:tcPr>
            <w:tcW w:w="1420" w:type="dxa"/>
            <w:vAlign w:val="bottom"/>
          </w:tcPr>
          <w:p w:rsidR="009821B1" w:rsidRDefault="0005236A">
            <w:pPr>
              <w:pStyle w:val="BodyText"/>
              <w:tabs>
                <w:tab w:val="left" w:pos="1080"/>
                <w:tab w:val="left" w:pos="1980"/>
                <w:tab w:val="left" w:pos="10076"/>
              </w:tabs>
              <w:rPr>
                <w:del w:id="10626" w:author="Stephanie Thompson" w:date="2008-11-17T15:36:00Z"/>
                <w:rFonts w:ascii="Garamond" w:hAnsi="Garamond"/>
                <w:sz w:val="22"/>
                <w:szCs w:val="22"/>
              </w:rPr>
              <w:pPrChange w:id="10627" w:author="Stephanie Thompson" w:date="2008-11-19T11:52:00Z">
                <w:pPr/>
              </w:pPrChange>
            </w:pPr>
            <w:del w:id="10628" w:author="Stephanie Thompson" w:date="2008-11-17T15:36:00Z">
              <w:r w:rsidRPr="00EB43F4" w:rsidDel="00E361B9">
                <w:rPr>
                  <w:rFonts w:ascii="Garamond" w:hAnsi="Garamond"/>
                  <w:sz w:val="22"/>
                  <w:szCs w:val="22"/>
                </w:rPr>
                <w:delText>10:15</w:delText>
              </w:r>
              <w:r w:rsidR="00BC70DF" w:rsidRPr="00EB43F4" w:rsidDel="00E361B9">
                <w:rPr>
                  <w:rFonts w:ascii="Garamond" w:hAnsi="Garamond"/>
                  <w:sz w:val="22"/>
                  <w:szCs w:val="22"/>
                </w:rPr>
                <w:delText>,</w:delText>
              </w:r>
            </w:del>
          </w:p>
        </w:tc>
        <w:tc>
          <w:tcPr>
            <w:tcW w:w="1420" w:type="dxa"/>
            <w:vAlign w:val="bottom"/>
          </w:tcPr>
          <w:p w:rsidR="009821B1" w:rsidRDefault="0005236A">
            <w:pPr>
              <w:pStyle w:val="BodyText"/>
              <w:tabs>
                <w:tab w:val="left" w:pos="1080"/>
                <w:tab w:val="left" w:pos="1980"/>
                <w:tab w:val="left" w:pos="10076"/>
              </w:tabs>
              <w:rPr>
                <w:del w:id="10629" w:author="Stephanie Thompson" w:date="2008-11-17T15:36:00Z"/>
                <w:rFonts w:ascii="Garamond" w:hAnsi="Garamond"/>
                <w:sz w:val="22"/>
                <w:szCs w:val="22"/>
              </w:rPr>
              <w:pPrChange w:id="10630" w:author="Stephanie Thompson" w:date="2008-11-19T11:52:00Z">
                <w:pPr/>
              </w:pPrChange>
            </w:pPr>
            <w:del w:id="10631" w:author="Stephanie Thompson" w:date="2008-11-17T15:36:00Z">
              <w:r w:rsidRPr="00EB43F4" w:rsidDel="00E361B9">
                <w:rPr>
                  <w:rFonts w:ascii="Garamond" w:hAnsi="Garamond"/>
                  <w:sz w:val="22"/>
                  <w:szCs w:val="22"/>
                </w:rPr>
                <w:delText>16:15</w:delText>
              </w:r>
              <w:r w:rsidR="00BC70DF" w:rsidRPr="00EB43F4" w:rsidDel="00E361B9">
                <w:rPr>
                  <w:rFonts w:ascii="Garamond" w:hAnsi="Garamond"/>
                  <w:sz w:val="22"/>
                  <w:szCs w:val="22"/>
                </w:rPr>
                <w:delText>,</w:delText>
              </w:r>
            </w:del>
          </w:p>
        </w:tc>
        <w:tc>
          <w:tcPr>
            <w:tcW w:w="1420" w:type="dxa"/>
            <w:vAlign w:val="bottom"/>
          </w:tcPr>
          <w:p w:rsidR="009821B1" w:rsidRDefault="0005236A">
            <w:pPr>
              <w:pStyle w:val="BodyText"/>
              <w:tabs>
                <w:tab w:val="left" w:pos="1080"/>
                <w:tab w:val="left" w:pos="1980"/>
                <w:tab w:val="left" w:pos="10076"/>
              </w:tabs>
              <w:rPr>
                <w:del w:id="10632" w:author="Stephanie Thompson" w:date="2008-11-17T15:36:00Z"/>
                <w:rFonts w:ascii="Garamond" w:hAnsi="Garamond"/>
                <w:sz w:val="22"/>
                <w:szCs w:val="22"/>
              </w:rPr>
              <w:pPrChange w:id="10633" w:author="Stephanie Thompson" w:date="2008-11-19T11:52:00Z">
                <w:pPr/>
              </w:pPrChange>
            </w:pPr>
            <w:del w:id="10634" w:author="Stephanie Thompson" w:date="2008-11-17T15:36:00Z">
              <w:r w:rsidRPr="00EB43F4" w:rsidDel="00E361B9">
                <w:rPr>
                  <w:rFonts w:ascii="Garamond" w:hAnsi="Garamond"/>
                  <w:sz w:val="22"/>
                  <w:szCs w:val="22"/>
                </w:rPr>
                <w:delText>16:45 – 17:00,</w:delText>
              </w:r>
            </w:del>
          </w:p>
        </w:tc>
        <w:tc>
          <w:tcPr>
            <w:tcW w:w="1420" w:type="dxa"/>
            <w:vAlign w:val="bottom"/>
          </w:tcPr>
          <w:p w:rsidR="009821B1" w:rsidRDefault="0005236A">
            <w:pPr>
              <w:pStyle w:val="BodyText"/>
              <w:tabs>
                <w:tab w:val="left" w:pos="1080"/>
                <w:tab w:val="left" w:pos="1980"/>
                <w:tab w:val="left" w:pos="10076"/>
              </w:tabs>
              <w:rPr>
                <w:del w:id="10635" w:author="Stephanie Thompson" w:date="2008-11-17T15:36:00Z"/>
                <w:rFonts w:ascii="Garamond" w:hAnsi="Garamond"/>
                <w:sz w:val="22"/>
                <w:szCs w:val="22"/>
              </w:rPr>
              <w:pPrChange w:id="10636" w:author="Stephanie Thompson" w:date="2008-11-19T11:52:00Z">
                <w:pPr/>
              </w:pPrChange>
            </w:pPr>
            <w:del w:id="10637" w:author="Stephanie Thompson" w:date="2008-11-17T15:36:00Z">
              <w:r w:rsidRPr="00EB43F4" w:rsidDel="00E361B9">
                <w:rPr>
                  <w:rFonts w:ascii="Garamond" w:hAnsi="Garamond"/>
                  <w:sz w:val="22"/>
                  <w:szCs w:val="22"/>
                </w:rPr>
                <w:delText>17:45</w:delText>
              </w:r>
            </w:del>
          </w:p>
        </w:tc>
      </w:tr>
    </w:tbl>
    <w:p w:rsidR="009821B1" w:rsidRDefault="009821B1">
      <w:pPr>
        <w:pStyle w:val="BodyText"/>
        <w:tabs>
          <w:tab w:val="left" w:pos="1080"/>
          <w:tab w:val="left" w:pos="1980"/>
          <w:tab w:val="left" w:pos="10076"/>
        </w:tabs>
        <w:rPr>
          <w:del w:id="10638" w:author="Stephanie Thompson" w:date="2008-11-17T15:36:00Z"/>
          <w:rFonts w:ascii="Garamond" w:hAnsi="Garamond"/>
          <w:sz w:val="22"/>
          <w:szCs w:val="22"/>
        </w:rPr>
        <w:pPrChange w:id="10639" w:author="Stephanie Thompson" w:date="2008-11-19T11:52:00Z">
          <w:pPr/>
        </w:pPrChange>
      </w:pPr>
    </w:p>
    <w:p w:rsidR="009821B1" w:rsidRDefault="00513516">
      <w:pPr>
        <w:pStyle w:val="BodyText"/>
        <w:tabs>
          <w:tab w:val="left" w:pos="1080"/>
          <w:tab w:val="left" w:pos="1980"/>
          <w:tab w:val="left" w:pos="10076"/>
        </w:tabs>
        <w:rPr>
          <w:del w:id="10640" w:author="Stephanie Thompson" w:date="2008-11-17T15:36:00Z"/>
          <w:rFonts w:ascii="Garamond" w:hAnsi="Garamond"/>
          <w:sz w:val="22"/>
          <w:szCs w:val="22"/>
        </w:rPr>
        <w:pPrChange w:id="10641" w:author="Stephanie Thompson" w:date="2008-11-19T11:52:00Z">
          <w:pPr/>
        </w:pPrChange>
      </w:pPr>
      <w:del w:id="10642"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513516" w:rsidRPr="00EB43F4" w:rsidDel="00E361B9">
        <w:trPr>
          <w:trHeight w:val="255"/>
          <w:del w:id="10643" w:author="Stephanie Thompson" w:date="2008-11-17T15:36:00Z"/>
        </w:trPr>
        <w:tc>
          <w:tcPr>
            <w:tcW w:w="1500" w:type="dxa"/>
            <w:tcBorders>
              <w:top w:val="nil"/>
              <w:left w:val="nil"/>
              <w:bottom w:val="nil"/>
              <w:right w:val="nil"/>
            </w:tcBorders>
            <w:shd w:val="clear" w:color="auto" w:fill="auto"/>
            <w:noWrap/>
            <w:vAlign w:val="bottom"/>
          </w:tcPr>
          <w:p w:rsidR="009821B1" w:rsidRDefault="00513516">
            <w:pPr>
              <w:pStyle w:val="BodyText"/>
              <w:tabs>
                <w:tab w:val="left" w:pos="1080"/>
                <w:tab w:val="left" w:pos="1980"/>
                <w:tab w:val="left" w:pos="10076"/>
              </w:tabs>
              <w:rPr>
                <w:del w:id="10644" w:author="Stephanie Thompson" w:date="2008-11-17T15:36:00Z"/>
                <w:rFonts w:ascii="Garamond" w:hAnsi="Garamond"/>
                <w:sz w:val="22"/>
                <w:szCs w:val="22"/>
              </w:rPr>
              <w:pPrChange w:id="10645" w:author="Stephanie Thompson" w:date="2008-11-19T11:52:00Z">
                <w:pPr/>
              </w:pPrChange>
            </w:pPr>
            <w:del w:id="10646" w:author="Stephanie Thompson" w:date="2008-11-17T15:36:00Z">
              <w:r w:rsidRPr="00EB43F4" w:rsidDel="00E361B9">
                <w:rPr>
                  <w:rFonts w:ascii="Garamond" w:hAnsi="Garamond"/>
                  <w:sz w:val="22"/>
                  <w:szCs w:val="22"/>
                </w:rPr>
                <w:delText>09/18/06</w:delText>
              </w:r>
            </w:del>
          </w:p>
        </w:tc>
        <w:tc>
          <w:tcPr>
            <w:tcW w:w="1420" w:type="dxa"/>
            <w:tcBorders>
              <w:top w:val="nil"/>
              <w:left w:val="nil"/>
              <w:bottom w:val="nil"/>
              <w:right w:val="nil"/>
            </w:tcBorders>
            <w:shd w:val="clear" w:color="auto" w:fill="auto"/>
            <w:noWrap/>
            <w:vAlign w:val="bottom"/>
          </w:tcPr>
          <w:p w:rsidR="009821B1" w:rsidRDefault="00513516">
            <w:pPr>
              <w:pStyle w:val="BodyText"/>
              <w:tabs>
                <w:tab w:val="left" w:pos="1080"/>
                <w:tab w:val="left" w:pos="1980"/>
                <w:tab w:val="left" w:pos="10076"/>
              </w:tabs>
              <w:rPr>
                <w:del w:id="10647" w:author="Stephanie Thompson" w:date="2008-11-17T15:36:00Z"/>
                <w:rFonts w:ascii="Garamond" w:hAnsi="Garamond"/>
                <w:sz w:val="22"/>
                <w:szCs w:val="22"/>
              </w:rPr>
              <w:pPrChange w:id="10648" w:author="Stephanie Thompson" w:date="2008-11-19T11:52:00Z">
                <w:pPr/>
              </w:pPrChange>
            </w:pPr>
            <w:del w:id="10649" w:author="Stephanie Thompson" w:date="2008-11-17T15:36:00Z">
              <w:r w:rsidRPr="00EB43F4" w:rsidDel="00E361B9">
                <w:rPr>
                  <w:rFonts w:ascii="Garamond" w:hAnsi="Garamond"/>
                  <w:sz w:val="22"/>
                  <w:szCs w:val="22"/>
                </w:rPr>
                <w:delText xml:space="preserve">18:15 to </w:delText>
              </w:r>
            </w:del>
          </w:p>
        </w:tc>
        <w:tc>
          <w:tcPr>
            <w:tcW w:w="1420" w:type="dxa"/>
            <w:vAlign w:val="bottom"/>
          </w:tcPr>
          <w:p w:rsidR="009821B1" w:rsidRDefault="00513516">
            <w:pPr>
              <w:pStyle w:val="BodyText"/>
              <w:tabs>
                <w:tab w:val="left" w:pos="1080"/>
                <w:tab w:val="left" w:pos="1980"/>
                <w:tab w:val="left" w:pos="10076"/>
              </w:tabs>
              <w:rPr>
                <w:del w:id="10650" w:author="Stephanie Thompson" w:date="2008-11-17T15:36:00Z"/>
                <w:rFonts w:ascii="Garamond" w:hAnsi="Garamond"/>
                <w:sz w:val="22"/>
                <w:szCs w:val="22"/>
              </w:rPr>
              <w:pPrChange w:id="10651" w:author="Stephanie Thompson" w:date="2008-11-19T11:52:00Z">
                <w:pPr/>
              </w:pPrChange>
            </w:pPr>
            <w:del w:id="10652" w:author="Stephanie Thompson" w:date="2008-11-17T15:36:00Z">
              <w:r w:rsidRPr="00EB43F4" w:rsidDel="00E361B9">
                <w:rPr>
                  <w:rFonts w:ascii="Garamond" w:hAnsi="Garamond"/>
                  <w:sz w:val="22"/>
                  <w:szCs w:val="22"/>
                </w:rPr>
                <w:delText>09/19/06</w:delText>
              </w:r>
            </w:del>
          </w:p>
        </w:tc>
        <w:tc>
          <w:tcPr>
            <w:tcW w:w="1420" w:type="dxa"/>
            <w:vAlign w:val="bottom"/>
          </w:tcPr>
          <w:p w:rsidR="009821B1" w:rsidRDefault="00513516">
            <w:pPr>
              <w:pStyle w:val="BodyText"/>
              <w:tabs>
                <w:tab w:val="left" w:pos="1080"/>
                <w:tab w:val="left" w:pos="1980"/>
                <w:tab w:val="left" w:pos="10076"/>
              </w:tabs>
              <w:rPr>
                <w:del w:id="10653" w:author="Stephanie Thompson" w:date="2008-11-17T15:36:00Z"/>
                <w:rFonts w:ascii="Garamond" w:hAnsi="Garamond"/>
                <w:sz w:val="22"/>
                <w:szCs w:val="22"/>
              </w:rPr>
              <w:pPrChange w:id="10654" w:author="Stephanie Thompson" w:date="2008-11-19T11:52:00Z">
                <w:pPr/>
              </w:pPrChange>
            </w:pPr>
            <w:del w:id="10655" w:author="Stephanie Thompson" w:date="2008-11-17T15:36:00Z">
              <w:r w:rsidRPr="00EB43F4" w:rsidDel="00E361B9">
                <w:rPr>
                  <w:rFonts w:ascii="Garamond" w:hAnsi="Garamond"/>
                  <w:sz w:val="22"/>
                  <w:szCs w:val="22"/>
                </w:rPr>
                <w:delText>08:00</w:delText>
              </w:r>
            </w:del>
          </w:p>
        </w:tc>
      </w:tr>
    </w:tbl>
    <w:p w:rsidR="009821B1" w:rsidRDefault="009821B1">
      <w:pPr>
        <w:pStyle w:val="BodyText"/>
        <w:tabs>
          <w:tab w:val="left" w:pos="1080"/>
          <w:tab w:val="left" w:pos="1980"/>
          <w:tab w:val="left" w:pos="10076"/>
        </w:tabs>
        <w:rPr>
          <w:del w:id="10656" w:author="Stephanie Thompson" w:date="2008-11-17T15:36:00Z"/>
          <w:rFonts w:ascii="Garamond" w:hAnsi="Garamond"/>
          <w:sz w:val="22"/>
          <w:szCs w:val="22"/>
        </w:rPr>
        <w:pPrChange w:id="10657" w:author="Stephanie Thompson" w:date="2008-11-19T11:52:00Z">
          <w:pPr/>
        </w:pPrChange>
      </w:pPr>
    </w:p>
    <w:p w:rsidR="009821B1" w:rsidRDefault="00DE356E">
      <w:pPr>
        <w:pStyle w:val="BodyText"/>
        <w:tabs>
          <w:tab w:val="left" w:pos="1080"/>
          <w:tab w:val="left" w:pos="1980"/>
          <w:tab w:val="left" w:pos="10076"/>
        </w:tabs>
        <w:rPr>
          <w:del w:id="10658" w:author="Stephanie Thompson" w:date="2008-11-17T15:36:00Z"/>
          <w:rFonts w:ascii="Garamond" w:hAnsi="Garamond"/>
          <w:sz w:val="22"/>
          <w:szCs w:val="22"/>
        </w:rPr>
        <w:pPrChange w:id="10659" w:author="Stephanie Thompson" w:date="2008-11-19T11:52:00Z">
          <w:pPr/>
        </w:pPrChange>
      </w:pPr>
      <w:del w:id="10660"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10661" w:author="Stephanie Thompson" w:date="2008-11-17T15:36:00Z"/>
          <w:rFonts w:ascii="Garamond" w:hAnsi="Garamond"/>
          <w:sz w:val="22"/>
          <w:szCs w:val="22"/>
        </w:rPr>
        <w:pPrChange w:id="10662" w:author="Stephanie Thompson" w:date="2008-11-19T11:52:00Z">
          <w:pPr/>
        </w:pPrChange>
      </w:pPr>
    </w:p>
    <w:p w:rsidR="009821B1" w:rsidRDefault="00DE356E">
      <w:pPr>
        <w:pStyle w:val="BodyText"/>
        <w:tabs>
          <w:tab w:val="left" w:pos="1080"/>
          <w:tab w:val="left" w:pos="1980"/>
          <w:tab w:val="left" w:pos="10076"/>
        </w:tabs>
        <w:rPr>
          <w:del w:id="10663" w:author="Stephanie Thompson" w:date="2008-11-17T15:36:00Z"/>
          <w:rFonts w:ascii="Garamond" w:hAnsi="Garamond"/>
          <w:sz w:val="22"/>
          <w:szCs w:val="22"/>
        </w:rPr>
        <w:pPrChange w:id="10664" w:author="Stephanie Thompson" w:date="2008-11-19T11:52:00Z">
          <w:pPr/>
        </w:pPrChange>
      </w:pPr>
      <w:del w:id="10665"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0666"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67" w:author="Stephanie Thompson" w:date="2008-11-17T15:36:00Z"/>
                <w:rFonts w:ascii="Garamond" w:hAnsi="Garamond"/>
                <w:sz w:val="22"/>
                <w:szCs w:val="22"/>
              </w:rPr>
              <w:pPrChange w:id="10668" w:author="Stephanie Thompson" w:date="2008-11-19T11:52:00Z">
                <w:pPr/>
              </w:pPrChange>
            </w:pPr>
            <w:del w:id="10669" w:author="Stephanie Thompson" w:date="2008-11-17T15:36:00Z">
              <w:r w:rsidRPr="00EB43F4" w:rsidDel="00E361B9">
                <w:rPr>
                  <w:rFonts w:ascii="Garamond" w:hAnsi="Garamond"/>
                  <w:sz w:val="22"/>
                  <w:szCs w:val="22"/>
                </w:rPr>
                <w:delText>09/03/06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70" w:author="Stephanie Thompson" w:date="2008-11-17T15:36:00Z"/>
                <w:rFonts w:ascii="Garamond" w:hAnsi="Garamond"/>
                <w:sz w:val="22"/>
                <w:szCs w:val="22"/>
              </w:rPr>
              <w:pPrChange w:id="10671" w:author="Stephanie Thompson" w:date="2008-11-19T11:52:00Z">
                <w:pPr/>
              </w:pPrChange>
            </w:pPr>
            <w:del w:id="10672" w:author="Stephanie Thompson" w:date="2008-11-17T15:36:00Z">
              <w:r w:rsidRPr="00EB43F4" w:rsidDel="00E361B9">
                <w:rPr>
                  <w:rFonts w:ascii="Garamond" w:hAnsi="Garamond"/>
                  <w:sz w:val="22"/>
                  <w:szCs w:val="22"/>
                </w:rPr>
                <w:delText>04:15</w:delText>
              </w:r>
            </w:del>
          </w:p>
        </w:tc>
      </w:tr>
    </w:tbl>
    <w:p w:rsidR="009821B1" w:rsidRDefault="009821B1">
      <w:pPr>
        <w:pStyle w:val="BodyText"/>
        <w:tabs>
          <w:tab w:val="left" w:pos="1080"/>
          <w:tab w:val="left" w:pos="1980"/>
          <w:tab w:val="left" w:pos="10076"/>
        </w:tabs>
        <w:rPr>
          <w:del w:id="10673" w:author="Stephanie Thompson" w:date="2008-11-17T15:36:00Z"/>
          <w:rFonts w:ascii="Garamond" w:hAnsi="Garamond"/>
          <w:sz w:val="22"/>
          <w:szCs w:val="22"/>
        </w:rPr>
        <w:pPrChange w:id="10674" w:author="Stephanie Thompson" w:date="2008-11-19T11:52:00Z">
          <w:pPr/>
        </w:pPrChange>
      </w:pPr>
    </w:p>
    <w:p w:rsidR="009821B1" w:rsidRDefault="008B159E">
      <w:pPr>
        <w:pStyle w:val="BodyText"/>
        <w:tabs>
          <w:tab w:val="left" w:pos="1080"/>
          <w:tab w:val="left" w:pos="1980"/>
          <w:tab w:val="left" w:pos="10076"/>
        </w:tabs>
        <w:rPr>
          <w:del w:id="10675" w:author="Stephanie Thompson" w:date="2008-11-17T15:36:00Z"/>
          <w:rFonts w:ascii="Garamond" w:hAnsi="Garamond"/>
          <w:sz w:val="22"/>
          <w:szCs w:val="22"/>
        </w:rPr>
        <w:pPrChange w:id="10676" w:author="Stephanie Thompson" w:date="2008-11-19T11:52:00Z">
          <w:pPr/>
        </w:pPrChange>
      </w:pPr>
      <w:del w:id="10677" w:author="Stephanie Thompson" w:date="2008-11-17T15:36:00Z">
        <w:r w:rsidRPr="00EB43F4" w:rsidDel="00E361B9">
          <w:rPr>
            <w:rFonts w:ascii="Garamond" w:hAnsi="Garamond"/>
            <w:sz w:val="22"/>
            <w:szCs w:val="22"/>
          </w:rPr>
          <w:delText>Negative turbidity value deleted</w:delText>
        </w:r>
      </w:del>
    </w:p>
    <w:tbl>
      <w:tblPr>
        <w:tblW w:w="2920" w:type="dxa"/>
        <w:tblInd w:w="93" w:type="dxa"/>
        <w:tblLook w:val="0000"/>
      </w:tblPr>
      <w:tblGrid>
        <w:gridCol w:w="1500"/>
        <w:gridCol w:w="1420"/>
      </w:tblGrid>
      <w:tr w:rsidR="008B159E" w:rsidRPr="00EB43F4" w:rsidDel="00E361B9">
        <w:trPr>
          <w:trHeight w:val="255"/>
          <w:del w:id="10678"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79" w:author="Stephanie Thompson" w:date="2008-11-17T15:36:00Z"/>
                <w:rFonts w:ascii="Garamond" w:hAnsi="Garamond"/>
                <w:sz w:val="22"/>
                <w:szCs w:val="22"/>
              </w:rPr>
              <w:pPrChange w:id="10680" w:author="Stephanie Thompson" w:date="2008-11-19T11:52:00Z">
                <w:pPr/>
              </w:pPrChange>
            </w:pPr>
            <w:del w:id="10681" w:author="Stephanie Thompson" w:date="2008-11-17T15:36:00Z">
              <w:r w:rsidRPr="00EB43F4" w:rsidDel="00E361B9">
                <w:rPr>
                  <w:rFonts w:ascii="Garamond" w:hAnsi="Garamond"/>
                  <w:sz w:val="22"/>
                  <w:szCs w:val="22"/>
                </w:rPr>
                <w:delText>09/05/06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82" w:author="Stephanie Thompson" w:date="2008-11-17T15:36:00Z"/>
                <w:rFonts w:ascii="Garamond" w:hAnsi="Garamond"/>
                <w:sz w:val="22"/>
                <w:szCs w:val="22"/>
              </w:rPr>
              <w:pPrChange w:id="10683" w:author="Stephanie Thompson" w:date="2008-11-19T11:52:00Z">
                <w:pPr/>
              </w:pPrChange>
            </w:pPr>
            <w:del w:id="10684" w:author="Stephanie Thompson" w:date="2008-11-17T15:36:00Z">
              <w:r w:rsidRPr="00EB43F4" w:rsidDel="00E361B9">
                <w:rPr>
                  <w:rFonts w:ascii="Garamond" w:hAnsi="Garamond"/>
                  <w:sz w:val="22"/>
                  <w:szCs w:val="22"/>
                </w:rPr>
                <w:delText>03:15</w:delText>
              </w:r>
            </w:del>
          </w:p>
        </w:tc>
      </w:tr>
    </w:tbl>
    <w:p w:rsidR="009821B1" w:rsidRDefault="009821B1">
      <w:pPr>
        <w:pStyle w:val="BodyText"/>
        <w:tabs>
          <w:tab w:val="left" w:pos="1080"/>
          <w:tab w:val="left" w:pos="1980"/>
          <w:tab w:val="left" w:pos="10076"/>
        </w:tabs>
        <w:rPr>
          <w:del w:id="10685" w:author="Stephanie Thompson" w:date="2008-11-17T15:36:00Z"/>
          <w:rFonts w:ascii="Garamond" w:hAnsi="Garamond"/>
          <w:sz w:val="22"/>
          <w:szCs w:val="22"/>
        </w:rPr>
        <w:pPrChange w:id="10686" w:author="Stephanie Thompson" w:date="2008-11-19T11:52:00Z">
          <w:pPr/>
        </w:pPrChange>
      </w:pPr>
    </w:p>
    <w:p w:rsidR="009821B1" w:rsidRDefault="008B159E">
      <w:pPr>
        <w:pStyle w:val="BodyText"/>
        <w:tabs>
          <w:tab w:val="left" w:pos="1080"/>
          <w:tab w:val="left" w:pos="1980"/>
          <w:tab w:val="left" w:pos="10076"/>
        </w:tabs>
        <w:rPr>
          <w:del w:id="10687" w:author="Stephanie Thompson" w:date="2008-11-17T15:36:00Z"/>
          <w:rFonts w:ascii="Garamond" w:hAnsi="Garamond"/>
          <w:sz w:val="22"/>
          <w:szCs w:val="22"/>
        </w:rPr>
        <w:pPrChange w:id="10688" w:author="Stephanie Thompson" w:date="2008-11-19T11:52:00Z">
          <w:pPr/>
        </w:pPrChange>
      </w:pPr>
      <w:del w:id="10689"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0690"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91" w:author="Stephanie Thompson" w:date="2008-11-17T15:36:00Z"/>
                <w:rFonts w:ascii="Garamond" w:hAnsi="Garamond"/>
                <w:sz w:val="22"/>
                <w:szCs w:val="22"/>
              </w:rPr>
              <w:pPrChange w:id="10692" w:author="Stephanie Thompson" w:date="2008-11-19T11:52:00Z">
                <w:pPr/>
              </w:pPrChange>
            </w:pPr>
            <w:del w:id="10693" w:author="Stephanie Thompson" w:date="2008-11-17T15:36:00Z">
              <w:r w:rsidRPr="00EB43F4" w:rsidDel="00E361B9">
                <w:rPr>
                  <w:rFonts w:ascii="Garamond" w:hAnsi="Garamond"/>
                  <w:sz w:val="22"/>
                  <w:szCs w:val="22"/>
                </w:rPr>
                <w:delText>09/26/06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694" w:author="Stephanie Thompson" w:date="2008-11-17T15:36:00Z"/>
                <w:rFonts w:ascii="Garamond" w:hAnsi="Garamond"/>
                <w:sz w:val="22"/>
                <w:szCs w:val="22"/>
              </w:rPr>
              <w:pPrChange w:id="10695" w:author="Stephanie Thompson" w:date="2008-11-19T11:52:00Z">
                <w:pPr/>
              </w:pPrChange>
            </w:pPr>
            <w:del w:id="10696" w:author="Stephanie Thompson" w:date="2008-11-17T15:36:00Z">
              <w:r w:rsidRPr="00EB43F4" w:rsidDel="00E361B9">
                <w:rPr>
                  <w:rFonts w:ascii="Garamond" w:hAnsi="Garamond"/>
                  <w:sz w:val="22"/>
                  <w:szCs w:val="22"/>
                </w:rPr>
                <w:delText>23:30</w:delText>
              </w:r>
            </w:del>
          </w:p>
        </w:tc>
      </w:tr>
    </w:tbl>
    <w:p w:rsidR="009821B1" w:rsidRDefault="009821B1">
      <w:pPr>
        <w:pStyle w:val="BodyText"/>
        <w:tabs>
          <w:tab w:val="left" w:pos="1080"/>
          <w:tab w:val="left" w:pos="1980"/>
          <w:tab w:val="left" w:pos="10076"/>
        </w:tabs>
        <w:rPr>
          <w:del w:id="10697" w:author="Stephanie Thompson" w:date="2008-11-17T15:36:00Z"/>
          <w:rFonts w:ascii="Garamond" w:hAnsi="Garamond"/>
          <w:sz w:val="22"/>
          <w:szCs w:val="22"/>
        </w:rPr>
        <w:pPrChange w:id="10698" w:author="Stephanie Thompson" w:date="2008-11-19T11:52:00Z">
          <w:pPr/>
        </w:pPrChange>
      </w:pPr>
    </w:p>
    <w:p w:rsidR="009821B1" w:rsidRDefault="00DE356E">
      <w:pPr>
        <w:pStyle w:val="BodyText"/>
        <w:tabs>
          <w:tab w:val="left" w:pos="1080"/>
          <w:tab w:val="left" w:pos="1980"/>
          <w:tab w:val="left" w:pos="10076"/>
        </w:tabs>
        <w:rPr>
          <w:del w:id="10699" w:author="Stephanie Thompson" w:date="2008-11-17T15:36:00Z"/>
          <w:rFonts w:ascii="Garamond" w:hAnsi="Garamond"/>
          <w:sz w:val="22"/>
          <w:szCs w:val="22"/>
        </w:rPr>
        <w:pPrChange w:id="10700" w:author="Stephanie Thompson" w:date="2008-11-19T11:52:00Z">
          <w:pPr/>
        </w:pPrChange>
      </w:pPr>
      <w:del w:id="10701"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10702" w:author="Stephanie Thompson" w:date="2008-11-17T15:36:00Z"/>
          <w:rFonts w:ascii="Garamond" w:hAnsi="Garamond"/>
          <w:sz w:val="22"/>
          <w:szCs w:val="22"/>
        </w:rPr>
        <w:pPrChange w:id="10703" w:author="Stephanie Thompson" w:date="2008-11-19T11:52:00Z">
          <w:pPr/>
        </w:pPrChange>
      </w:pPr>
    </w:p>
    <w:p w:rsidR="009821B1" w:rsidRDefault="00F91C26">
      <w:pPr>
        <w:pStyle w:val="BodyText"/>
        <w:tabs>
          <w:tab w:val="left" w:pos="1080"/>
          <w:tab w:val="left" w:pos="1980"/>
          <w:tab w:val="left" w:pos="10076"/>
        </w:tabs>
        <w:rPr>
          <w:del w:id="10704" w:author="Stephanie Thompson" w:date="2008-11-17T15:36:00Z"/>
          <w:rFonts w:ascii="Garamond" w:hAnsi="Garamond"/>
          <w:sz w:val="22"/>
          <w:szCs w:val="22"/>
        </w:rPr>
        <w:pPrChange w:id="10705" w:author="Stephanie Thompson" w:date="2008-11-19T11:52:00Z">
          <w:pPr/>
        </w:pPrChange>
      </w:pPr>
      <w:del w:id="10706"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trHeight w:val="255"/>
          <w:del w:id="10707"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08" w:author="Stephanie Thompson" w:date="2008-11-17T15:36:00Z"/>
                <w:rFonts w:ascii="Garamond" w:hAnsi="Garamond"/>
                <w:sz w:val="22"/>
                <w:szCs w:val="22"/>
              </w:rPr>
              <w:pPrChange w:id="10709" w:author="Stephanie Thompson" w:date="2008-11-19T11:52:00Z">
                <w:pPr/>
              </w:pPrChange>
            </w:pPr>
            <w:del w:id="10710" w:author="Stephanie Thompson" w:date="2008-11-17T15:36:00Z">
              <w:r w:rsidRPr="00EB43F4" w:rsidDel="00E361B9">
                <w:rPr>
                  <w:rFonts w:ascii="Garamond" w:hAnsi="Garamond"/>
                  <w:sz w:val="22"/>
                  <w:szCs w:val="22"/>
                </w:rPr>
                <w:delText>09/11/06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11" w:author="Stephanie Thompson" w:date="2008-11-17T15:36:00Z"/>
                <w:rFonts w:ascii="Garamond" w:hAnsi="Garamond"/>
                <w:sz w:val="22"/>
                <w:szCs w:val="22"/>
              </w:rPr>
              <w:pPrChange w:id="10712" w:author="Stephanie Thompson" w:date="2008-11-19T11:52:00Z">
                <w:pPr/>
              </w:pPrChange>
            </w:pPr>
            <w:del w:id="10713" w:author="Stephanie Thompson" w:date="2008-11-17T15:36:00Z">
              <w:r w:rsidRPr="00EB43F4" w:rsidDel="00E361B9">
                <w:rPr>
                  <w:rFonts w:ascii="Garamond" w:hAnsi="Garamond"/>
                  <w:sz w:val="22"/>
                  <w:szCs w:val="22"/>
                </w:rPr>
                <w:delText>02:00,</w:delText>
              </w:r>
            </w:del>
          </w:p>
        </w:tc>
        <w:tc>
          <w:tcPr>
            <w:tcW w:w="1420" w:type="dxa"/>
            <w:vAlign w:val="bottom"/>
          </w:tcPr>
          <w:p w:rsidR="009821B1" w:rsidRDefault="00E61DC6">
            <w:pPr>
              <w:pStyle w:val="BodyText"/>
              <w:tabs>
                <w:tab w:val="left" w:pos="1080"/>
                <w:tab w:val="left" w:pos="1980"/>
                <w:tab w:val="left" w:pos="10076"/>
              </w:tabs>
              <w:rPr>
                <w:del w:id="10714" w:author="Stephanie Thompson" w:date="2008-11-17T15:36:00Z"/>
                <w:rFonts w:ascii="Garamond" w:hAnsi="Garamond"/>
                <w:sz w:val="22"/>
                <w:szCs w:val="22"/>
              </w:rPr>
              <w:pPrChange w:id="10715" w:author="Stephanie Thompson" w:date="2008-11-19T11:52:00Z">
                <w:pPr/>
              </w:pPrChange>
            </w:pPr>
            <w:del w:id="10716" w:author="Stephanie Thompson" w:date="2008-11-17T15:36:00Z">
              <w:r w:rsidRPr="00EB43F4" w:rsidDel="00E361B9">
                <w:rPr>
                  <w:rFonts w:ascii="Garamond" w:hAnsi="Garamond"/>
                  <w:sz w:val="22"/>
                  <w:szCs w:val="22"/>
                </w:rPr>
                <w:delText>02:30 – 03:00,</w:delText>
              </w:r>
            </w:del>
          </w:p>
        </w:tc>
        <w:tc>
          <w:tcPr>
            <w:tcW w:w="1420" w:type="dxa"/>
            <w:vAlign w:val="bottom"/>
          </w:tcPr>
          <w:p w:rsidR="009821B1" w:rsidRDefault="00E61DC6">
            <w:pPr>
              <w:pStyle w:val="BodyText"/>
              <w:tabs>
                <w:tab w:val="left" w:pos="1080"/>
                <w:tab w:val="left" w:pos="1980"/>
                <w:tab w:val="left" w:pos="10076"/>
              </w:tabs>
              <w:rPr>
                <w:del w:id="10717" w:author="Stephanie Thompson" w:date="2008-11-17T15:36:00Z"/>
                <w:rFonts w:ascii="Garamond" w:hAnsi="Garamond"/>
                <w:sz w:val="22"/>
                <w:szCs w:val="22"/>
              </w:rPr>
              <w:pPrChange w:id="10718" w:author="Stephanie Thompson" w:date="2008-11-19T11:52:00Z">
                <w:pPr/>
              </w:pPrChange>
            </w:pPr>
            <w:del w:id="10719"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E61DC6">
            <w:pPr>
              <w:pStyle w:val="BodyText"/>
              <w:tabs>
                <w:tab w:val="left" w:pos="1080"/>
                <w:tab w:val="left" w:pos="1980"/>
                <w:tab w:val="left" w:pos="10076"/>
              </w:tabs>
              <w:rPr>
                <w:del w:id="10720" w:author="Stephanie Thompson" w:date="2008-11-17T15:36:00Z"/>
                <w:rFonts w:ascii="Garamond" w:hAnsi="Garamond"/>
                <w:sz w:val="22"/>
                <w:szCs w:val="22"/>
              </w:rPr>
              <w:pPrChange w:id="10721" w:author="Stephanie Thompson" w:date="2008-11-19T11:52:00Z">
                <w:pPr/>
              </w:pPrChange>
            </w:pPr>
            <w:del w:id="10722" w:author="Stephanie Thompson" w:date="2008-11-17T15:36:00Z">
              <w:r w:rsidRPr="00EB43F4" w:rsidDel="00E361B9">
                <w:rPr>
                  <w:rFonts w:ascii="Garamond" w:hAnsi="Garamond"/>
                  <w:sz w:val="22"/>
                  <w:szCs w:val="22"/>
                </w:rPr>
                <w:delText>04:15 – 04:30,</w:delText>
              </w:r>
            </w:del>
          </w:p>
        </w:tc>
        <w:tc>
          <w:tcPr>
            <w:tcW w:w="1420" w:type="dxa"/>
            <w:vAlign w:val="bottom"/>
          </w:tcPr>
          <w:p w:rsidR="009821B1" w:rsidRDefault="00E61DC6">
            <w:pPr>
              <w:pStyle w:val="BodyText"/>
              <w:tabs>
                <w:tab w:val="left" w:pos="1080"/>
                <w:tab w:val="left" w:pos="1980"/>
                <w:tab w:val="left" w:pos="10076"/>
              </w:tabs>
              <w:rPr>
                <w:del w:id="10723" w:author="Stephanie Thompson" w:date="2008-11-17T15:36:00Z"/>
                <w:rFonts w:ascii="Garamond" w:hAnsi="Garamond"/>
                <w:sz w:val="22"/>
                <w:szCs w:val="22"/>
              </w:rPr>
              <w:pPrChange w:id="10724" w:author="Stephanie Thompson" w:date="2008-11-19T11:52:00Z">
                <w:pPr/>
              </w:pPrChange>
            </w:pPr>
            <w:del w:id="10725" w:author="Stephanie Thompson" w:date="2008-11-17T15:36:00Z">
              <w:r w:rsidRPr="00EB43F4" w:rsidDel="00E361B9">
                <w:rPr>
                  <w:rFonts w:ascii="Garamond" w:hAnsi="Garamond"/>
                  <w:sz w:val="22"/>
                  <w:szCs w:val="22"/>
                </w:rPr>
                <w:delText>07:00,</w:delText>
              </w:r>
            </w:del>
          </w:p>
        </w:tc>
      </w:tr>
      <w:tr w:rsidR="00E61DC6" w:rsidRPr="00EB43F4" w:rsidDel="00E361B9">
        <w:trPr>
          <w:gridAfter w:val="3"/>
          <w:wAfter w:w="4260" w:type="dxa"/>
          <w:trHeight w:val="255"/>
          <w:del w:id="10726"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10727" w:author="Stephanie Thompson" w:date="2008-11-17T15:36:00Z"/>
                <w:rFonts w:ascii="Garamond" w:hAnsi="Garamond"/>
                <w:sz w:val="22"/>
                <w:szCs w:val="22"/>
              </w:rPr>
              <w:pPrChange w:id="10728"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29" w:author="Stephanie Thompson" w:date="2008-11-17T15:36:00Z"/>
                <w:rFonts w:ascii="Garamond" w:hAnsi="Garamond"/>
                <w:sz w:val="22"/>
                <w:szCs w:val="22"/>
              </w:rPr>
              <w:pPrChange w:id="10730" w:author="Stephanie Thompson" w:date="2008-11-19T11:52:00Z">
                <w:pPr/>
              </w:pPrChange>
            </w:pPr>
            <w:del w:id="10731" w:author="Stephanie Thompson" w:date="2008-11-17T15:36:00Z">
              <w:r w:rsidRPr="00EB43F4" w:rsidDel="00E361B9">
                <w:rPr>
                  <w:rFonts w:ascii="Garamond" w:hAnsi="Garamond"/>
                  <w:sz w:val="22"/>
                  <w:szCs w:val="22"/>
                </w:rPr>
                <w:delText>10:01 – 10:15,</w:delText>
              </w:r>
            </w:del>
          </w:p>
        </w:tc>
        <w:tc>
          <w:tcPr>
            <w:tcW w:w="1420" w:type="dxa"/>
            <w:vAlign w:val="bottom"/>
          </w:tcPr>
          <w:p w:rsidR="009821B1" w:rsidRDefault="00E61DC6">
            <w:pPr>
              <w:pStyle w:val="BodyText"/>
              <w:tabs>
                <w:tab w:val="left" w:pos="1080"/>
                <w:tab w:val="left" w:pos="1980"/>
                <w:tab w:val="left" w:pos="10076"/>
              </w:tabs>
              <w:rPr>
                <w:del w:id="10732" w:author="Stephanie Thompson" w:date="2008-11-17T15:36:00Z"/>
                <w:rFonts w:ascii="Garamond" w:hAnsi="Garamond"/>
                <w:sz w:val="22"/>
                <w:szCs w:val="22"/>
              </w:rPr>
              <w:pPrChange w:id="10733" w:author="Stephanie Thompson" w:date="2008-11-19T11:52:00Z">
                <w:pPr/>
              </w:pPrChange>
            </w:pPr>
            <w:del w:id="10734" w:author="Stephanie Thompson" w:date="2008-11-17T15:36:00Z">
              <w:r w:rsidRPr="00EB43F4" w:rsidDel="00E361B9">
                <w:rPr>
                  <w:rFonts w:ascii="Garamond" w:hAnsi="Garamond"/>
                  <w:sz w:val="22"/>
                  <w:szCs w:val="22"/>
                </w:rPr>
                <w:delText>12:00</w:delText>
              </w:r>
            </w:del>
          </w:p>
        </w:tc>
      </w:tr>
      <w:tr w:rsidR="00E61DC6" w:rsidRPr="00EB43F4" w:rsidDel="00E361B9">
        <w:trPr>
          <w:gridAfter w:val="4"/>
          <w:wAfter w:w="5680" w:type="dxa"/>
          <w:trHeight w:val="255"/>
          <w:del w:id="10735"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36" w:author="Stephanie Thompson" w:date="2008-11-17T15:36:00Z"/>
                <w:rFonts w:ascii="Garamond" w:hAnsi="Garamond"/>
                <w:sz w:val="22"/>
                <w:szCs w:val="22"/>
              </w:rPr>
              <w:pPrChange w:id="10737" w:author="Stephanie Thompson" w:date="2008-11-19T11:52:00Z">
                <w:pPr/>
              </w:pPrChange>
            </w:pPr>
            <w:del w:id="10738" w:author="Stephanie Thompson" w:date="2008-11-17T15:36:00Z">
              <w:r w:rsidRPr="00EB43F4" w:rsidDel="00E361B9">
                <w:rPr>
                  <w:rFonts w:ascii="Garamond" w:hAnsi="Garamond"/>
                  <w:sz w:val="22"/>
                  <w:szCs w:val="22"/>
                </w:rPr>
                <w:delText>09/30/06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39" w:author="Stephanie Thompson" w:date="2008-11-17T15:36:00Z"/>
                <w:rFonts w:ascii="Garamond" w:hAnsi="Garamond"/>
                <w:sz w:val="22"/>
                <w:szCs w:val="22"/>
              </w:rPr>
              <w:pPrChange w:id="10740" w:author="Stephanie Thompson" w:date="2008-11-19T11:52:00Z">
                <w:pPr/>
              </w:pPrChange>
            </w:pPr>
            <w:del w:id="10741" w:author="Stephanie Thompson" w:date="2008-11-17T15:36:00Z">
              <w:r w:rsidRPr="00EB43F4" w:rsidDel="00E361B9">
                <w:rPr>
                  <w:rFonts w:ascii="Garamond" w:hAnsi="Garamond"/>
                  <w:sz w:val="22"/>
                  <w:szCs w:val="22"/>
                </w:rPr>
                <w:delText>13:30</w:delText>
              </w:r>
            </w:del>
          </w:p>
        </w:tc>
      </w:tr>
    </w:tbl>
    <w:p w:rsidR="009821B1" w:rsidRDefault="009821B1">
      <w:pPr>
        <w:pStyle w:val="BodyText"/>
        <w:tabs>
          <w:tab w:val="left" w:pos="1080"/>
          <w:tab w:val="left" w:pos="1980"/>
          <w:tab w:val="left" w:pos="10076"/>
        </w:tabs>
        <w:rPr>
          <w:del w:id="10742" w:author="Stephanie Thompson" w:date="2008-11-17T15:36:00Z"/>
          <w:rFonts w:ascii="Garamond" w:hAnsi="Garamond"/>
          <w:sz w:val="22"/>
          <w:szCs w:val="22"/>
        </w:rPr>
        <w:pPrChange w:id="10743" w:author="Stephanie Thompson" w:date="2008-11-19T11:52:00Z">
          <w:pPr/>
        </w:pPrChange>
      </w:pPr>
    </w:p>
    <w:p w:rsidR="009821B1" w:rsidRDefault="00E61DC6">
      <w:pPr>
        <w:pStyle w:val="BodyText"/>
        <w:tabs>
          <w:tab w:val="left" w:pos="1080"/>
          <w:tab w:val="left" w:pos="1980"/>
          <w:tab w:val="left" w:pos="10076"/>
        </w:tabs>
        <w:rPr>
          <w:del w:id="10744" w:author="Stephanie Thompson" w:date="2008-11-17T15:36:00Z"/>
          <w:rFonts w:ascii="Garamond" w:hAnsi="Garamond"/>
          <w:sz w:val="22"/>
          <w:szCs w:val="22"/>
        </w:rPr>
        <w:pPrChange w:id="10745" w:author="Stephanie Thompson" w:date="2008-11-19T11:52:00Z">
          <w:pPr/>
        </w:pPrChange>
      </w:pPr>
      <w:del w:id="10746"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E61DC6" w:rsidRPr="00EB43F4" w:rsidDel="00E361B9">
        <w:trPr>
          <w:trHeight w:val="255"/>
          <w:del w:id="10747"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48" w:author="Stephanie Thompson" w:date="2008-11-17T15:36:00Z"/>
                <w:rFonts w:ascii="Garamond" w:hAnsi="Garamond"/>
                <w:sz w:val="22"/>
                <w:szCs w:val="22"/>
              </w:rPr>
              <w:pPrChange w:id="10749" w:author="Stephanie Thompson" w:date="2008-11-19T11:52:00Z">
                <w:pPr/>
              </w:pPrChange>
            </w:pPr>
            <w:del w:id="10750" w:author="Stephanie Thompson" w:date="2008-11-17T15:36:00Z">
              <w:r w:rsidRPr="00EB43F4" w:rsidDel="00E361B9">
                <w:rPr>
                  <w:rFonts w:ascii="Garamond" w:hAnsi="Garamond"/>
                  <w:sz w:val="22"/>
                  <w:szCs w:val="22"/>
                </w:rPr>
                <w:delText>09/20/06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51" w:author="Stephanie Thompson" w:date="2008-11-17T15:36:00Z"/>
                <w:rFonts w:ascii="Garamond" w:hAnsi="Garamond"/>
                <w:sz w:val="22"/>
                <w:szCs w:val="22"/>
              </w:rPr>
              <w:pPrChange w:id="10752" w:author="Stephanie Thompson" w:date="2008-11-19T11:52:00Z">
                <w:pPr/>
              </w:pPrChange>
            </w:pPr>
            <w:del w:id="10753" w:author="Stephanie Thompson" w:date="2008-11-17T15:36:00Z">
              <w:r w:rsidRPr="00EB43F4" w:rsidDel="00E361B9">
                <w:rPr>
                  <w:rFonts w:ascii="Garamond" w:hAnsi="Garamond"/>
                  <w:sz w:val="22"/>
                  <w:szCs w:val="22"/>
                </w:rPr>
                <w:delText>01:15 – 01:45,</w:delText>
              </w:r>
            </w:del>
          </w:p>
        </w:tc>
        <w:tc>
          <w:tcPr>
            <w:tcW w:w="1420" w:type="dxa"/>
            <w:vAlign w:val="bottom"/>
          </w:tcPr>
          <w:p w:rsidR="009821B1" w:rsidRDefault="00E61DC6">
            <w:pPr>
              <w:pStyle w:val="BodyText"/>
              <w:tabs>
                <w:tab w:val="left" w:pos="1080"/>
                <w:tab w:val="left" w:pos="1980"/>
                <w:tab w:val="left" w:pos="10076"/>
              </w:tabs>
              <w:rPr>
                <w:del w:id="10754" w:author="Stephanie Thompson" w:date="2008-11-17T15:36:00Z"/>
                <w:rFonts w:ascii="Garamond" w:hAnsi="Garamond"/>
                <w:sz w:val="22"/>
                <w:szCs w:val="22"/>
              </w:rPr>
              <w:pPrChange w:id="10755" w:author="Stephanie Thompson" w:date="2008-11-19T11:52:00Z">
                <w:pPr/>
              </w:pPrChange>
            </w:pPr>
            <w:del w:id="10756" w:author="Stephanie Thompson" w:date="2008-11-17T15:36:00Z">
              <w:r w:rsidRPr="00EB43F4" w:rsidDel="00E361B9">
                <w:rPr>
                  <w:rFonts w:ascii="Garamond" w:hAnsi="Garamond"/>
                  <w:sz w:val="22"/>
                  <w:szCs w:val="22"/>
                </w:rPr>
                <w:delText>11:45 – 15:45</w:delText>
              </w:r>
            </w:del>
          </w:p>
        </w:tc>
      </w:tr>
      <w:tr w:rsidR="00E61DC6" w:rsidRPr="00EB43F4" w:rsidDel="00E361B9">
        <w:trPr>
          <w:trHeight w:val="255"/>
          <w:del w:id="10757"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58" w:author="Stephanie Thompson" w:date="2008-11-17T15:36:00Z"/>
                <w:rFonts w:ascii="Garamond" w:hAnsi="Garamond"/>
                <w:sz w:val="22"/>
                <w:szCs w:val="22"/>
              </w:rPr>
              <w:pPrChange w:id="10759" w:author="Stephanie Thompson" w:date="2008-11-19T11:52:00Z">
                <w:pPr/>
              </w:pPrChange>
            </w:pPr>
            <w:del w:id="10760" w:author="Stephanie Thompson" w:date="2008-11-17T15:36:00Z">
              <w:r w:rsidRPr="00EB43F4" w:rsidDel="00E361B9">
                <w:rPr>
                  <w:rFonts w:ascii="Garamond" w:hAnsi="Garamond"/>
                  <w:sz w:val="22"/>
                  <w:szCs w:val="22"/>
                </w:rPr>
                <w:lastRenderedPageBreak/>
                <w:delText>09/24/06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61" w:author="Stephanie Thompson" w:date="2008-11-17T15:36:00Z"/>
                <w:rFonts w:ascii="Garamond" w:hAnsi="Garamond"/>
                <w:sz w:val="22"/>
                <w:szCs w:val="22"/>
              </w:rPr>
              <w:pPrChange w:id="10762" w:author="Stephanie Thompson" w:date="2008-11-19T11:52:00Z">
                <w:pPr/>
              </w:pPrChange>
            </w:pPr>
            <w:del w:id="10763" w:author="Stephanie Thompson" w:date="2008-11-17T15:36:00Z">
              <w:r w:rsidRPr="00EB43F4" w:rsidDel="00E361B9">
                <w:rPr>
                  <w:rFonts w:ascii="Garamond" w:hAnsi="Garamond"/>
                  <w:sz w:val="22"/>
                  <w:szCs w:val="22"/>
                </w:rPr>
                <w:delText>03:45 – 04:30,</w:delText>
              </w:r>
            </w:del>
          </w:p>
        </w:tc>
        <w:tc>
          <w:tcPr>
            <w:tcW w:w="1420" w:type="dxa"/>
            <w:vAlign w:val="bottom"/>
          </w:tcPr>
          <w:p w:rsidR="009821B1" w:rsidRDefault="00E61DC6">
            <w:pPr>
              <w:pStyle w:val="BodyText"/>
              <w:tabs>
                <w:tab w:val="left" w:pos="1080"/>
                <w:tab w:val="left" w:pos="1980"/>
                <w:tab w:val="left" w:pos="10076"/>
              </w:tabs>
              <w:rPr>
                <w:del w:id="10764" w:author="Stephanie Thompson" w:date="2008-11-17T15:36:00Z"/>
                <w:rFonts w:ascii="Garamond" w:hAnsi="Garamond"/>
                <w:sz w:val="22"/>
                <w:szCs w:val="22"/>
              </w:rPr>
              <w:pPrChange w:id="10765" w:author="Stephanie Thompson" w:date="2008-11-19T11:52:00Z">
                <w:pPr/>
              </w:pPrChange>
            </w:pPr>
            <w:del w:id="10766" w:author="Stephanie Thompson" w:date="2008-11-17T15:36:00Z">
              <w:r w:rsidRPr="00EB43F4" w:rsidDel="00E361B9">
                <w:rPr>
                  <w:rFonts w:ascii="Garamond" w:hAnsi="Garamond"/>
                  <w:sz w:val="22"/>
                  <w:szCs w:val="22"/>
                </w:rPr>
                <w:delText>14:45 – 16:30</w:delText>
              </w:r>
            </w:del>
          </w:p>
        </w:tc>
      </w:tr>
      <w:tr w:rsidR="00E61DC6" w:rsidRPr="00EB43F4" w:rsidDel="00E361B9">
        <w:trPr>
          <w:trHeight w:val="255"/>
          <w:del w:id="10767"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68" w:author="Stephanie Thompson" w:date="2008-11-17T15:36:00Z"/>
                <w:rFonts w:ascii="Garamond" w:hAnsi="Garamond"/>
                <w:sz w:val="22"/>
                <w:szCs w:val="22"/>
              </w:rPr>
              <w:pPrChange w:id="10769" w:author="Stephanie Thompson" w:date="2008-11-19T11:52:00Z">
                <w:pPr/>
              </w:pPrChange>
            </w:pPr>
            <w:del w:id="10770" w:author="Stephanie Thompson" w:date="2008-11-17T15:36:00Z">
              <w:r w:rsidRPr="00EB43F4" w:rsidDel="00E361B9">
                <w:rPr>
                  <w:rFonts w:ascii="Garamond" w:hAnsi="Garamond"/>
                  <w:sz w:val="22"/>
                  <w:szCs w:val="22"/>
                </w:rPr>
                <w:delText>09/25/06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0771" w:author="Stephanie Thompson" w:date="2008-11-17T15:36:00Z"/>
                <w:rFonts w:ascii="Garamond" w:hAnsi="Garamond"/>
                <w:sz w:val="22"/>
                <w:szCs w:val="22"/>
              </w:rPr>
              <w:pPrChange w:id="10772" w:author="Stephanie Thompson" w:date="2008-11-19T11:52:00Z">
                <w:pPr/>
              </w:pPrChange>
            </w:pPr>
            <w:del w:id="10773" w:author="Stephanie Thompson" w:date="2008-11-17T15:36:00Z">
              <w:r w:rsidRPr="00EB43F4" w:rsidDel="00E361B9">
                <w:rPr>
                  <w:rFonts w:ascii="Garamond" w:hAnsi="Garamond"/>
                  <w:sz w:val="22"/>
                  <w:szCs w:val="22"/>
                </w:rPr>
                <w:delText>03:00 – 06:30,</w:delText>
              </w:r>
            </w:del>
          </w:p>
        </w:tc>
        <w:tc>
          <w:tcPr>
            <w:tcW w:w="1420" w:type="dxa"/>
            <w:vAlign w:val="bottom"/>
          </w:tcPr>
          <w:p w:rsidR="009821B1" w:rsidRDefault="00E61DC6">
            <w:pPr>
              <w:pStyle w:val="BodyText"/>
              <w:tabs>
                <w:tab w:val="left" w:pos="1080"/>
                <w:tab w:val="left" w:pos="1980"/>
                <w:tab w:val="left" w:pos="10076"/>
              </w:tabs>
              <w:rPr>
                <w:del w:id="10774" w:author="Stephanie Thompson" w:date="2008-11-17T15:36:00Z"/>
                <w:rFonts w:ascii="Garamond" w:hAnsi="Garamond"/>
                <w:sz w:val="22"/>
                <w:szCs w:val="22"/>
              </w:rPr>
              <w:pPrChange w:id="10775" w:author="Stephanie Thompson" w:date="2008-11-19T11:52:00Z">
                <w:pPr/>
              </w:pPrChange>
            </w:pPr>
            <w:del w:id="10776" w:author="Stephanie Thompson" w:date="2008-11-17T15:36:00Z">
              <w:r w:rsidRPr="00EB43F4" w:rsidDel="00E361B9">
                <w:rPr>
                  <w:rFonts w:ascii="Garamond" w:hAnsi="Garamond"/>
                  <w:sz w:val="22"/>
                  <w:szCs w:val="22"/>
                </w:rPr>
                <w:delText>12:45 – 17:45</w:delText>
              </w:r>
            </w:del>
          </w:p>
        </w:tc>
      </w:tr>
    </w:tbl>
    <w:p w:rsidR="009821B1" w:rsidRDefault="009821B1">
      <w:pPr>
        <w:pStyle w:val="BodyText"/>
        <w:tabs>
          <w:tab w:val="left" w:pos="1080"/>
          <w:tab w:val="left" w:pos="1980"/>
          <w:tab w:val="left" w:pos="10076"/>
        </w:tabs>
        <w:rPr>
          <w:del w:id="10777" w:author="Stephanie Thompson" w:date="2008-11-17T15:36:00Z"/>
          <w:rFonts w:ascii="Garamond" w:hAnsi="Garamond"/>
          <w:sz w:val="22"/>
          <w:szCs w:val="22"/>
        </w:rPr>
        <w:pPrChange w:id="10778" w:author="Stephanie Thompson" w:date="2008-11-19T11:52:00Z">
          <w:pPr/>
        </w:pPrChange>
      </w:pPr>
    </w:p>
    <w:p w:rsidR="009821B1" w:rsidRDefault="000C125D">
      <w:pPr>
        <w:pStyle w:val="BodyText"/>
        <w:tabs>
          <w:tab w:val="left" w:pos="1080"/>
          <w:tab w:val="left" w:pos="1980"/>
          <w:tab w:val="left" w:pos="10076"/>
        </w:tabs>
        <w:rPr>
          <w:del w:id="10779" w:author="Stephanie Thompson" w:date="2008-11-17T15:36:00Z"/>
          <w:rFonts w:ascii="Garamond" w:hAnsi="Garamond"/>
          <w:sz w:val="22"/>
          <w:szCs w:val="22"/>
        </w:rPr>
        <w:pPrChange w:id="10780" w:author="Stephanie Thompson" w:date="2008-11-19T11:52:00Z">
          <w:pPr/>
        </w:pPrChange>
      </w:pPr>
      <w:del w:id="10781" w:author="Stephanie Thompson" w:date="2008-11-17T15:36:00Z">
        <w:r w:rsidRPr="00EB43F4" w:rsidDel="00E361B9">
          <w:rPr>
            <w:rFonts w:ascii="Garamond" w:hAnsi="Garamond"/>
            <w:sz w:val="22"/>
            <w:szCs w:val="22"/>
          </w:rPr>
          <w:delText>October 1 – 31, 2006</w:delText>
        </w:r>
      </w:del>
    </w:p>
    <w:p w:rsidR="009821B1" w:rsidRDefault="009821B1">
      <w:pPr>
        <w:pStyle w:val="BodyText"/>
        <w:tabs>
          <w:tab w:val="left" w:pos="1080"/>
          <w:tab w:val="left" w:pos="1980"/>
          <w:tab w:val="left" w:pos="10076"/>
        </w:tabs>
        <w:rPr>
          <w:del w:id="10782" w:author="Stephanie Thompson" w:date="2008-11-17T15:36:00Z"/>
          <w:rFonts w:ascii="Garamond" w:hAnsi="Garamond"/>
          <w:sz w:val="22"/>
          <w:szCs w:val="22"/>
        </w:rPr>
        <w:pPrChange w:id="10783" w:author="Stephanie Thompson" w:date="2008-11-19T11:52:00Z">
          <w:pPr/>
        </w:pPrChange>
      </w:pPr>
    </w:p>
    <w:p w:rsidR="009821B1" w:rsidRDefault="00DE356E">
      <w:pPr>
        <w:pStyle w:val="BodyText"/>
        <w:tabs>
          <w:tab w:val="left" w:pos="1080"/>
          <w:tab w:val="left" w:pos="1980"/>
          <w:tab w:val="left" w:pos="10076"/>
        </w:tabs>
        <w:rPr>
          <w:del w:id="10784" w:author="Stephanie Thompson" w:date="2008-11-17T15:36:00Z"/>
          <w:rFonts w:ascii="Garamond" w:hAnsi="Garamond"/>
          <w:sz w:val="22"/>
          <w:szCs w:val="22"/>
        </w:rPr>
        <w:pPrChange w:id="10785" w:author="Stephanie Thompson" w:date="2008-11-19T11:52:00Z">
          <w:pPr/>
        </w:pPrChange>
      </w:pPr>
      <w:del w:id="10786"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10787" w:author="Stephanie Thompson" w:date="2008-11-17T15:36:00Z"/>
          <w:rFonts w:ascii="Garamond" w:hAnsi="Garamond"/>
          <w:sz w:val="22"/>
          <w:szCs w:val="22"/>
        </w:rPr>
        <w:pPrChange w:id="10788" w:author="Stephanie Thompson" w:date="2008-11-19T11:52:00Z">
          <w:pPr/>
        </w:pPrChange>
      </w:pPr>
    </w:p>
    <w:p w:rsidR="009821B1" w:rsidRDefault="007E39D2">
      <w:pPr>
        <w:pStyle w:val="BodyText"/>
        <w:tabs>
          <w:tab w:val="left" w:pos="1080"/>
          <w:tab w:val="left" w:pos="1980"/>
          <w:tab w:val="left" w:pos="10076"/>
        </w:tabs>
        <w:rPr>
          <w:del w:id="10789" w:author="Stephanie Thompson" w:date="2008-11-17T15:36:00Z"/>
          <w:rFonts w:ascii="Garamond" w:hAnsi="Garamond"/>
          <w:sz w:val="22"/>
          <w:szCs w:val="22"/>
        </w:rPr>
        <w:pPrChange w:id="10790" w:author="Stephanie Thompson" w:date="2008-11-19T11:52:00Z">
          <w:pPr/>
        </w:pPrChange>
      </w:pPr>
      <w:del w:id="10791"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7E39D2" w:rsidRPr="00EB43F4" w:rsidDel="00E361B9">
        <w:trPr>
          <w:trHeight w:val="255"/>
          <w:del w:id="10792" w:author="Stephanie Thompson" w:date="2008-11-17T15:36:00Z"/>
        </w:trPr>
        <w:tc>
          <w:tcPr>
            <w:tcW w:w="150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793" w:author="Stephanie Thompson" w:date="2008-11-17T15:36:00Z"/>
                <w:rFonts w:ascii="Garamond" w:hAnsi="Garamond"/>
                <w:sz w:val="22"/>
                <w:szCs w:val="22"/>
              </w:rPr>
              <w:pPrChange w:id="10794" w:author="Stephanie Thompson" w:date="2008-11-19T11:52:00Z">
                <w:pPr/>
              </w:pPrChange>
            </w:pPr>
            <w:del w:id="10795"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796" w:author="Stephanie Thompson" w:date="2008-11-17T15:36:00Z"/>
                <w:rFonts w:ascii="Garamond" w:hAnsi="Garamond"/>
                <w:sz w:val="22"/>
                <w:szCs w:val="22"/>
              </w:rPr>
              <w:pPrChange w:id="10797" w:author="Stephanie Thompson" w:date="2008-11-19T11:52:00Z">
                <w:pPr/>
              </w:pPrChange>
            </w:pPr>
            <w:del w:id="10798" w:author="Stephanie Thompson" w:date="2008-11-17T15:36:00Z">
              <w:r w:rsidRPr="00EB43F4" w:rsidDel="00E361B9">
                <w:rPr>
                  <w:rFonts w:ascii="Garamond" w:hAnsi="Garamond"/>
                  <w:sz w:val="22"/>
                  <w:szCs w:val="22"/>
                </w:rPr>
                <w:delText>07:45,</w:delText>
              </w:r>
            </w:del>
          </w:p>
        </w:tc>
        <w:tc>
          <w:tcPr>
            <w:tcW w:w="1420" w:type="dxa"/>
            <w:vAlign w:val="bottom"/>
          </w:tcPr>
          <w:p w:rsidR="009821B1" w:rsidRDefault="007E39D2">
            <w:pPr>
              <w:pStyle w:val="BodyText"/>
              <w:tabs>
                <w:tab w:val="left" w:pos="1080"/>
                <w:tab w:val="left" w:pos="1980"/>
                <w:tab w:val="left" w:pos="10076"/>
              </w:tabs>
              <w:rPr>
                <w:del w:id="10799" w:author="Stephanie Thompson" w:date="2008-11-17T15:36:00Z"/>
                <w:rFonts w:ascii="Garamond" w:hAnsi="Garamond"/>
                <w:sz w:val="22"/>
                <w:szCs w:val="22"/>
              </w:rPr>
              <w:pPrChange w:id="10800" w:author="Stephanie Thompson" w:date="2008-11-19T11:52:00Z">
                <w:pPr/>
              </w:pPrChange>
            </w:pPr>
            <w:del w:id="10801" w:author="Stephanie Thompson" w:date="2008-11-17T15:36:00Z">
              <w:r w:rsidRPr="00EB43F4" w:rsidDel="00E361B9">
                <w:rPr>
                  <w:rFonts w:ascii="Garamond" w:hAnsi="Garamond"/>
                  <w:sz w:val="22"/>
                  <w:szCs w:val="22"/>
                </w:rPr>
                <w:delText>09:15</w:delText>
              </w:r>
            </w:del>
          </w:p>
        </w:tc>
      </w:tr>
      <w:tr w:rsidR="007E39D2" w:rsidRPr="00EB43F4" w:rsidDel="00E361B9">
        <w:trPr>
          <w:gridAfter w:val="1"/>
          <w:wAfter w:w="1420" w:type="dxa"/>
          <w:trHeight w:val="255"/>
          <w:del w:id="10802" w:author="Stephanie Thompson" w:date="2008-11-17T15:36:00Z"/>
        </w:trPr>
        <w:tc>
          <w:tcPr>
            <w:tcW w:w="150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03" w:author="Stephanie Thompson" w:date="2008-11-17T15:36:00Z"/>
                <w:rFonts w:ascii="Garamond" w:hAnsi="Garamond"/>
                <w:sz w:val="22"/>
                <w:szCs w:val="22"/>
              </w:rPr>
              <w:pPrChange w:id="10804" w:author="Stephanie Thompson" w:date="2008-11-19T11:52:00Z">
                <w:pPr/>
              </w:pPrChange>
            </w:pPr>
            <w:del w:id="10805"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06" w:author="Stephanie Thompson" w:date="2008-11-17T15:36:00Z"/>
                <w:rFonts w:ascii="Garamond" w:hAnsi="Garamond"/>
                <w:sz w:val="22"/>
                <w:szCs w:val="22"/>
              </w:rPr>
              <w:pPrChange w:id="10807" w:author="Stephanie Thompson" w:date="2008-11-19T11:52:00Z">
                <w:pPr/>
              </w:pPrChange>
            </w:pPr>
            <w:del w:id="10808" w:author="Stephanie Thompson" w:date="2008-11-17T15:36:00Z">
              <w:r w:rsidRPr="00EB43F4" w:rsidDel="00E361B9">
                <w:rPr>
                  <w:rFonts w:ascii="Garamond" w:hAnsi="Garamond"/>
                  <w:sz w:val="22"/>
                  <w:szCs w:val="22"/>
                </w:rPr>
                <w:delText>22:45 – 23:00</w:delText>
              </w:r>
            </w:del>
          </w:p>
        </w:tc>
      </w:tr>
      <w:tr w:rsidR="007E39D2" w:rsidRPr="00EB43F4" w:rsidDel="00E361B9">
        <w:trPr>
          <w:gridAfter w:val="1"/>
          <w:wAfter w:w="1420" w:type="dxa"/>
          <w:trHeight w:val="255"/>
          <w:del w:id="10809" w:author="Stephanie Thompson" w:date="2008-11-17T15:36:00Z"/>
        </w:trPr>
        <w:tc>
          <w:tcPr>
            <w:tcW w:w="150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10" w:author="Stephanie Thompson" w:date="2008-11-17T15:36:00Z"/>
                <w:rFonts w:ascii="Garamond" w:hAnsi="Garamond"/>
                <w:sz w:val="22"/>
                <w:szCs w:val="22"/>
              </w:rPr>
              <w:pPrChange w:id="10811" w:author="Stephanie Thompson" w:date="2008-11-19T11:52:00Z">
                <w:pPr/>
              </w:pPrChange>
            </w:pPr>
            <w:del w:id="10812"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13" w:author="Stephanie Thompson" w:date="2008-11-17T15:36:00Z"/>
                <w:rFonts w:ascii="Garamond" w:hAnsi="Garamond"/>
                <w:sz w:val="22"/>
                <w:szCs w:val="22"/>
              </w:rPr>
              <w:pPrChange w:id="10814" w:author="Stephanie Thompson" w:date="2008-11-19T11:52:00Z">
                <w:pPr/>
              </w:pPrChange>
            </w:pPr>
            <w:del w:id="10815" w:author="Stephanie Thompson" w:date="2008-11-17T15:36:00Z">
              <w:r w:rsidRPr="00EB43F4" w:rsidDel="00E361B9">
                <w:rPr>
                  <w:rFonts w:ascii="Garamond" w:hAnsi="Garamond"/>
                  <w:sz w:val="22"/>
                  <w:szCs w:val="22"/>
                </w:rPr>
                <w:delText>01:45</w:delText>
              </w:r>
            </w:del>
          </w:p>
        </w:tc>
      </w:tr>
    </w:tbl>
    <w:p w:rsidR="009821B1" w:rsidRDefault="009821B1">
      <w:pPr>
        <w:pStyle w:val="BodyText"/>
        <w:tabs>
          <w:tab w:val="left" w:pos="1080"/>
          <w:tab w:val="left" w:pos="1980"/>
          <w:tab w:val="left" w:pos="10076"/>
        </w:tabs>
        <w:rPr>
          <w:del w:id="10816" w:author="Stephanie Thompson" w:date="2008-11-17T15:36:00Z"/>
          <w:rFonts w:ascii="Garamond" w:hAnsi="Garamond"/>
          <w:sz w:val="22"/>
          <w:szCs w:val="22"/>
        </w:rPr>
        <w:pPrChange w:id="10817" w:author="Stephanie Thompson" w:date="2008-11-19T11:52:00Z">
          <w:pPr/>
        </w:pPrChange>
      </w:pPr>
    </w:p>
    <w:p w:rsidR="009821B1" w:rsidRDefault="000726D0">
      <w:pPr>
        <w:pStyle w:val="BodyText"/>
        <w:tabs>
          <w:tab w:val="left" w:pos="1080"/>
          <w:tab w:val="left" w:pos="1980"/>
          <w:tab w:val="left" w:pos="10076"/>
        </w:tabs>
        <w:rPr>
          <w:del w:id="10818" w:author="Stephanie Thompson" w:date="2008-11-17T15:36:00Z"/>
          <w:rFonts w:ascii="Garamond" w:hAnsi="Garamond"/>
          <w:sz w:val="22"/>
          <w:szCs w:val="22"/>
        </w:rPr>
        <w:pPrChange w:id="10819" w:author="Stephanie Thompson" w:date="2008-11-19T11:52:00Z">
          <w:pPr/>
        </w:pPrChange>
      </w:pPr>
      <w:del w:id="10820"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2920" w:type="dxa"/>
        <w:tblInd w:w="93" w:type="dxa"/>
        <w:tblLook w:val="0000"/>
      </w:tblPr>
      <w:tblGrid>
        <w:gridCol w:w="1500"/>
        <w:gridCol w:w="1420"/>
      </w:tblGrid>
      <w:tr w:rsidR="007E39D2" w:rsidRPr="00EB43F4" w:rsidDel="00E361B9">
        <w:trPr>
          <w:trHeight w:val="255"/>
          <w:del w:id="10821" w:author="Stephanie Thompson" w:date="2008-11-17T15:36:00Z"/>
        </w:trPr>
        <w:tc>
          <w:tcPr>
            <w:tcW w:w="150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22" w:author="Stephanie Thompson" w:date="2008-11-17T15:36:00Z"/>
                <w:rFonts w:ascii="Garamond" w:hAnsi="Garamond"/>
                <w:sz w:val="22"/>
                <w:szCs w:val="22"/>
              </w:rPr>
              <w:pPrChange w:id="10823" w:author="Stephanie Thompson" w:date="2008-11-19T11:52:00Z">
                <w:pPr/>
              </w:pPrChange>
            </w:pPr>
            <w:del w:id="10824"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9821B1" w:rsidRDefault="007E39D2">
            <w:pPr>
              <w:pStyle w:val="BodyText"/>
              <w:tabs>
                <w:tab w:val="left" w:pos="1080"/>
                <w:tab w:val="left" w:pos="1980"/>
                <w:tab w:val="left" w:pos="10076"/>
              </w:tabs>
              <w:rPr>
                <w:del w:id="10825" w:author="Stephanie Thompson" w:date="2008-11-17T15:36:00Z"/>
                <w:rFonts w:ascii="Garamond" w:hAnsi="Garamond"/>
                <w:sz w:val="22"/>
                <w:szCs w:val="22"/>
              </w:rPr>
              <w:pPrChange w:id="10826" w:author="Stephanie Thompson" w:date="2008-11-19T11:52:00Z">
                <w:pPr/>
              </w:pPrChange>
            </w:pPr>
            <w:del w:id="10827" w:author="Stephanie Thompson" w:date="2008-11-17T15:36:00Z">
              <w:r w:rsidRPr="00EB43F4" w:rsidDel="00E361B9">
                <w:rPr>
                  <w:rFonts w:ascii="Garamond" w:hAnsi="Garamond"/>
                  <w:sz w:val="22"/>
                  <w:szCs w:val="22"/>
                </w:rPr>
                <w:delText>08:30 – 09:30</w:delText>
              </w:r>
            </w:del>
          </w:p>
        </w:tc>
      </w:tr>
    </w:tbl>
    <w:p w:rsidR="009821B1" w:rsidRDefault="009821B1">
      <w:pPr>
        <w:pStyle w:val="BodyText"/>
        <w:tabs>
          <w:tab w:val="left" w:pos="1080"/>
          <w:tab w:val="left" w:pos="1980"/>
          <w:tab w:val="left" w:pos="10076"/>
        </w:tabs>
        <w:rPr>
          <w:del w:id="10828" w:author="Stephanie Thompson" w:date="2008-11-17T15:36:00Z"/>
          <w:rFonts w:ascii="Garamond" w:hAnsi="Garamond"/>
          <w:sz w:val="22"/>
          <w:szCs w:val="22"/>
        </w:rPr>
        <w:pPrChange w:id="10829" w:author="Stephanie Thompson" w:date="2008-11-19T11:52:00Z">
          <w:pPr/>
        </w:pPrChange>
      </w:pPr>
    </w:p>
    <w:p w:rsidR="009821B1" w:rsidRDefault="000726D0">
      <w:pPr>
        <w:pStyle w:val="BodyText"/>
        <w:tabs>
          <w:tab w:val="left" w:pos="1080"/>
          <w:tab w:val="left" w:pos="1980"/>
          <w:tab w:val="left" w:pos="10076"/>
        </w:tabs>
        <w:rPr>
          <w:del w:id="10830" w:author="Stephanie Thompson" w:date="2008-11-17T15:36:00Z"/>
          <w:rFonts w:ascii="Garamond" w:hAnsi="Garamond"/>
          <w:sz w:val="22"/>
          <w:szCs w:val="22"/>
        </w:rPr>
        <w:pPrChange w:id="10831" w:author="Stephanie Thompson" w:date="2008-11-19T11:52:00Z">
          <w:pPr/>
        </w:pPrChange>
      </w:pPr>
      <w:del w:id="10832" w:author="Stephanie Thompson" w:date="2008-11-17T15:36:00Z">
        <w:r w:rsidRPr="00EB43F4" w:rsidDel="00E361B9">
          <w:rPr>
            <w:rFonts w:ascii="Garamond" w:hAnsi="Garamond"/>
            <w:sz w:val="22"/>
            <w:szCs w:val="22"/>
          </w:rPr>
          <w:delText>DO data deleted due to tear in DO membrane</w:delText>
        </w:r>
      </w:del>
    </w:p>
    <w:tbl>
      <w:tblPr>
        <w:tblW w:w="5760" w:type="dxa"/>
        <w:tblInd w:w="93" w:type="dxa"/>
        <w:tblLook w:val="0000"/>
      </w:tblPr>
      <w:tblGrid>
        <w:gridCol w:w="1500"/>
        <w:gridCol w:w="1420"/>
        <w:gridCol w:w="1420"/>
        <w:gridCol w:w="1420"/>
      </w:tblGrid>
      <w:tr w:rsidR="000726D0" w:rsidRPr="00EB43F4" w:rsidDel="00E361B9">
        <w:trPr>
          <w:trHeight w:val="255"/>
          <w:del w:id="10833" w:author="Stephanie Thompson" w:date="2008-11-17T15:36:00Z"/>
        </w:trPr>
        <w:tc>
          <w:tcPr>
            <w:tcW w:w="1500" w:type="dxa"/>
            <w:tcBorders>
              <w:top w:val="nil"/>
              <w:left w:val="nil"/>
              <w:bottom w:val="nil"/>
              <w:right w:val="nil"/>
            </w:tcBorders>
            <w:shd w:val="clear" w:color="auto" w:fill="auto"/>
            <w:noWrap/>
            <w:vAlign w:val="bottom"/>
          </w:tcPr>
          <w:p w:rsidR="009821B1" w:rsidRDefault="000726D0">
            <w:pPr>
              <w:pStyle w:val="BodyText"/>
              <w:tabs>
                <w:tab w:val="left" w:pos="1080"/>
                <w:tab w:val="left" w:pos="1980"/>
                <w:tab w:val="left" w:pos="10076"/>
              </w:tabs>
              <w:rPr>
                <w:del w:id="10834" w:author="Stephanie Thompson" w:date="2008-11-17T15:36:00Z"/>
                <w:rFonts w:ascii="Garamond" w:hAnsi="Garamond"/>
                <w:sz w:val="22"/>
                <w:szCs w:val="22"/>
              </w:rPr>
              <w:pPrChange w:id="10835" w:author="Stephanie Thompson" w:date="2008-11-19T11:52:00Z">
                <w:pPr/>
              </w:pPrChange>
            </w:pPr>
            <w:del w:id="10836"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9821B1" w:rsidRDefault="000726D0">
            <w:pPr>
              <w:pStyle w:val="BodyText"/>
              <w:tabs>
                <w:tab w:val="left" w:pos="1080"/>
                <w:tab w:val="left" w:pos="1980"/>
                <w:tab w:val="left" w:pos="10076"/>
              </w:tabs>
              <w:rPr>
                <w:del w:id="10837" w:author="Stephanie Thompson" w:date="2008-11-17T15:36:00Z"/>
                <w:rFonts w:ascii="Garamond" w:hAnsi="Garamond"/>
                <w:sz w:val="22"/>
                <w:szCs w:val="22"/>
              </w:rPr>
              <w:pPrChange w:id="10838" w:author="Stephanie Thompson" w:date="2008-11-19T11:52:00Z">
                <w:pPr/>
              </w:pPrChange>
            </w:pPr>
            <w:del w:id="10839" w:author="Stephanie Thompson" w:date="2008-11-17T15:36:00Z">
              <w:r w:rsidRPr="00EB43F4" w:rsidDel="00E361B9">
                <w:rPr>
                  <w:rFonts w:ascii="Garamond" w:hAnsi="Garamond"/>
                  <w:sz w:val="22"/>
                  <w:szCs w:val="22"/>
                </w:rPr>
                <w:delText>03:00 to</w:delText>
              </w:r>
            </w:del>
          </w:p>
        </w:tc>
        <w:tc>
          <w:tcPr>
            <w:tcW w:w="1420" w:type="dxa"/>
            <w:vAlign w:val="bottom"/>
          </w:tcPr>
          <w:p w:rsidR="009821B1" w:rsidRDefault="000726D0">
            <w:pPr>
              <w:pStyle w:val="BodyText"/>
              <w:tabs>
                <w:tab w:val="left" w:pos="1080"/>
                <w:tab w:val="left" w:pos="1980"/>
                <w:tab w:val="left" w:pos="10076"/>
              </w:tabs>
              <w:rPr>
                <w:del w:id="10840" w:author="Stephanie Thompson" w:date="2008-11-17T15:36:00Z"/>
                <w:rFonts w:ascii="Garamond" w:hAnsi="Garamond"/>
                <w:sz w:val="22"/>
                <w:szCs w:val="22"/>
              </w:rPr>
              <w:pPrChange w:id="10841" w:author="Stephanie Thompson" w:date="2008-11-19T11:52:00Z">
                <w:pPr/>
              </w:pPrChange>
            </w:pPr>
            <w:del w:id="10842" w:author="Stephanie Thompson" w:date="2008-11-17T15:36:00Z">
              <w:r w:rsidRPr="00EB43F4" w:rsidDel="00E361B9">
                <w:rPr>
                  <w:rFonts w:ascii="Garamond" w:hAnsi="Garamond"/>
                  <w:sz w:val="22"/>
                  <w:szCs w:val="22"/>
                </w:rPr>
                <w:delText>10/17/06</w:delText>
              </w:r>
            </w:del>
          </w:p>
        </w:tc>
        <w:tc>
          <w:tcPr>
            <w:tcW w:w="1420" w:type="dxa"/>
            <w:vAlign w:val="bottom"/>
          </w:tcPr>
          <w:p w:rsidR="009821B1" w:rsidRDefault="000726D0">
            <w:pPr>
              <w:pStyle w:val="BodyText"/>
              <w:tabs>
                <w:tab w:val="left" w:pos="1080"/>
                <w:tab w:val="left" w:pos="1980"/>
                <w:tab w:val="left" w:pos="10076"/>
              </w:tabs>
              <w:rPr>
                <w:del w:id="10843" w:author="Stephanie Thompson" w:date="2008-11-17T15:36:00Z"/>
                <w:rFonts w:ascii="Garamond" w:hAnsi="Garamond"/>
                <w:sz w:val="22"/>
                <w:szCs w:val="22"/>
              </w:rPr>
              <w:pPrChange w:id="10844" w:author="Stephanie Thompson" w:date="2008-11-19T11:52:00Z">
                <w:pPr/>
              </w:pPrChange>
            </w:pPr>
            <w:del w:id="10845" w:author="Stephanie Thompson" w:date="2008-11-17T15:36:00Z">
              <w:r w:rsidRPr="00EB43F4" w:rsidDel="00E361B9">
                <w:rPr>
                  <w:rFonts w:ascii="Garamond" w:hAnsi="Garamond"/>
                  <w:sz w:val="22"/>
                  <w:szCs w:val="22"/>
                </w:rPr>
                <w:delText>07:15</w:delText>
              </w:r>
            </w:del>
          </w:p>
        </w:tc>
      </w:tr>
    </w:tbl>
    <w:p w:rsidR="009821B1" w:rsidRDefault="009821B1">
      <w:pPr>
        <w:pStyle w:val="BodyText"/>
        <w:tabs>
          <w:tab w:val="left" w:pos="1080"/>
          <w:tab w:val="left" w:pos="1980"/>
          <w:tab w:val="left" w:pos="10076"/>
        </w:tabs>
        <w:rPr>
          <w:del w:id="10846" w:author="Stephanie Thompson" w:date="2008-11-17T15:36:00Z"/>
          <w:rFonts w:ascii="Garamond" w:hAnsi="Garamond"/>
          <w:sz w:val="22"/>
          <w:szCs w:val="22"/>
        </w:rPr>
        <w:pPrChange w:id="10847" w:author="Stephanie Thompson" w:date="2008-11-19T11:52:00Z">
          <w:pPr/>
        </w:pPrChange>
      </w:pPr>
    </w:p>
    <w:p w:rsidR="009821B1" w:rsidRDefault="000726D0">
      <w:pPr>
        <w:pStyle w:val="BodyText"/>
        <w:tabs>
          <w:tab w:val="left" w:pos="1080"/>
          <w:tab w:val="left" w:pos="1980"/>
          <w:tab w:val="left" w:pos="10076"/>
        </w:tabs>
        <w:rPr>
          <w:del w:id="10848" w:author="Stephanie Thompson" w:date="2008-11-17T15:36:00Z"/>
          <w:rFonts w:ascii="Garamond" w:hAnsi="Garamond"/>
          <w:sz w:val="22"/>
          <w:szCs w:val="22"/>
        </w:rPr>
        <w:pPrChange w:id="10849" w:author="Stephanie Thompson" w:date="2008-11-19T11:52:00Z">
          <w:pPr/>
        </w:pPrChange>
      </w:pPr>
      <w:del w:id="10850"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F7915" w:rsidRPr="00EB43F4" w:rsidDel="00E361B9">
        <w:trPr>
          <w:gridAfter w:val="2"/>
          <w:wAfter w:w="2840" w:type="dxa"/>
          <w:trHeight w:val="255"/>
          <w:del w:id="10851" w:author="Stephanie Thompson" w:date="2008-11-17T15:36:00Z"/>
        </w:trPr>
        <w:tc>
          <w:tcPr>
            <w:tcW w:w="1500" w:type="dxa"/>
            <w:tcBorders>
              <w:top w:val="nil"/>
              <w:left w:val="nil"/>
              <w:bottom w:val="nil"/>
              <w:right w:val="nil"/>
            </w:tcBorders>
            <w:shd w:val="clear" w:color="auto" w:fill="auto"/>
            <w:noWrap/>
            <w:vAlign w:val="bottom"/>
          </w:tcPr>
          <w:p w:rsidR="009821B1" w:rsidRDefault="00EF7915">
            <w:pPr>
              <w:pStyle w:val="BodyText"/>
              <w:tabs>
                <w:tab w:val="left" w:pos="1080"/>
                <w:tab w:val="left" w:pos="1980"/>
                <w:tab w:val="left" w:pos="10076"/>
              </w:tabs>
              <w:rPr>
                <w:del w:id="10852" w:author="Stephanie Thompson" w:date="2008-11-17T15:36:00Z"/>
                <w:rFonts w:ascii="Garamond" w:hAnsi="Garamond"/>
                <w:sz w:val="22"/>
                <w:szCs w:val="22"/>
              </w:rPr>
              <w:pPrChange w:id="10853" w:author="Stephanie Thompson" w:date="2008-11-19T11:52:00Z">
                <w:pPr/>
              </w:pPrChange>
            </w:pPr>
            <w:del w:id="10854" w:author="Stephanie Thompson" w:date="2008-11-17T15:36:00Z">
              <w:r w:rsidRPr="00EB43F4" w:rsidDel="00E361B9">
                <w:rPr>
                  <w:rFonts w:ascii="Garamond" w:hAnsi="Garamond"/>
                  <w:sz w:val="22"/>
                  <w:szCs w:val="22"/>
                </w:rPr>
                <w:delText>10/16/06</w:delText>
              </w:r>
            </w:del>
          </w:p>
        </w:tc>
        <w:tc>
          <w:tcPr>
            <w:tcW w:w="1420" w:type="dxa"/>
            <w:tcBorders>
              <w:top w:val="nil"/>
              <w:left w:val="nil"/>
              <w:bottom w:val="nil"/>
              <w:right w:val="nil"/>
            </w:tcBorders>
            <w:shd w:val="clear" w:color="auto" w:fill="auto"/>
            <w:noWrap/>
            <w:vAlign w:val="bottom"/>
          </w:tcPr>
          <w:p w:rsidR="009821B1" w:rsidRDefault="00EF7915">
            <w:pPr>
              <w:pStyle w:val="BodyText"/>
              <w:tabs>
                <w:tab w:val="left" w:pos="1080"/>
                <w:tab w:val="left" w:pos="1980"/>
                <w:tab w:val="left" w:pos="10076"/>
              </w:tabs>
              <w:rPr>
                <w:del w:id="10855" w:author="Stephanie Thompson" w:date="2008-11-17T15:36:00Z"/>
                <w:rFonts w:ascii="Garamond" w:hAnsi="Garamond"/>
                <w:sz w:val="22"/>
                <w:szCs w:val="22"/>
              </w:rPr>
              <w:pPrChange w:id="10856" w:author="Stephanie Thompson" w:date="2008-11-19T11:52:00Z">
                <w:pPr/>
              </w:pPrChange>
            </w:pPr>
            <w:del w:id="10857" w:author="Stephanie Thompson" w:date="2008-11-17T15:36:00Z">
              <w:r w:rsidRPr="00EB43F4" w:rsidDel="00E361B9">
                <w:rPr>
                  <w:rFonts w:ascii="Garamond" w:hAnsi="Garamond"/>
                  <w:sz w:val="22"/>
                  <w:szCs w:val="22"/>
                </w:rPr>
                <w:delText>09:30,</w:delText>
              </w:r>
            </w:del>
          </w:p>
        </w:tc>
        <w:tc>
          <w:tcPr>
            <w:tcW w:w="1420" w:type="dxa"/>
            <w:vAlign w:val="bottom"/>
          </w:tcPr>
          <w:p w:rsidR="009821B1" w:rsidRDefault="00EF7915">
            <w:pPr>
              <w:pStyle w:val="BodyText"/>
              <w:tabs>
                <w:tab w:val="left" w:pos="1080"/>
                <w:tab w:val="left" w:pos="1980"/>
                <w:tab w:val="left" w:pos="10076"/>
              </w:tabs>
              <w:rPr>
                <w:del w:id="10858" w:author="Stephanie Thompson" w:date="2008-11-17T15:36:00Z"/>
                <w:rFonts w:ascii="Garamond" w:hAnsi="Garamond"/>
                <w:sz w:val="22"/>
                <w:szCs w:val="22"/>
              </w:rPr>
              <w:pPrChange w:id="10859" w:author="Stephanie Thompson" w:date="2008-11-19T11:52:00Z">
                <w:pPr/>
              </w:pPrChange>
            </w:pPr>
            <w:del w:id="10860" w:author="Stephanie Thompson" w:date="2008-11-17T15:36:00Z">
              <w:r w:rsidRPr="00EB43F4" w:rsidDel="00E361B9">
                <w:rPr>
                  <w:rFonts w:ascii="Garamond" w:hAnsi="Garamond"/>
                  <w:sz w:val="22"/>
                  <w:szCs w:val="22"/>
                </w:rPr>
                <w:delText xml:space="preserve">17:00, </w:delText>
              </w:r>
            </w:del>
          </w:p>
        </w:tc>
        <w:tc>
          <w:tcPr>
            <w:tcW w:w="1420" w:type="dxa"/>
            <w:vAlign w:val="bottom"/>
          </w:tcPr>
          <w:p w:rsidR="009821B1" w:rsidRDefault="00EF7915">
            <w:pPr>
              <w:pStyle w:val="BodyText"/>
              <w:tabs>
                <w:tab w:val="left" w:pos="1080"/>
                <w:tab w:val="left" w:pos="1980"/>
                <w:tab w:val="left" w:pos="10076"/>
              </w:tabs>
              <w:rPr>
                <w:del w:id="10861" w:author="Stephanie Thompson" w:date="2008-11-17T15:36:00Z"/>
                <w:rFonts w:ascii="Garamond" w:hAnsi="Garamond"/>
                <w:sz w:val="22"/>
                <w:szCs w:val="22"/>
              </w:rPr>
              <w:pPrChange w:id="10862" w:author="Stephanie Thompson" w:date="2008-11-19T11:52:00Z">
                <w:pPr/>
              </w:pPrChange>
            </w:pPr>
            <w:del w:id="10863" w:author="Stephanie Thompson" w:date="2008-11-17T15:36:00Z">
              <w:r w:rsidRPr="00EB43F4" w:rsidDel="00E361B9">
                <w:rPr>
                  <w:rFonts w:ascii="Garamond" w:hAnsi="Garamond"/>
                  <w:sz w:val="22"/>
                  <w:szCs w:val="22"/>
                </w:rPr>
                <w:delText>22:00 – 22:15</w:delText>
              </w:r>
            </w:del>
          </w:p>
        </w:tc>
      </w:tr>
      <w:tr w:rsidR="00EF7915" w:rsidRPr="00EB43F4" w:rsidDel="00E361B9">
        <w:trPr>
          <w:gridAfter w:val="4"/>
          <w:wAfter w:w="5680" w:type="dxa"/>
          <w:trHeight w:val="255"/>
          <w:del w:id="10864" w:author="Stephanie Thompson" w:date="2008-11-17T15:36:00Z"/>
        </w:trPr>
        <w:tc>
          <w:tcPr>
            <w:tcW w:w="1500" w:type="dxa"/>
            <w:tcBorders>
              <w:top w:val="nil"/>
              <w:left w:val="nil"/>
              <w:bottom w:val="nil"/>
              <w:right w:val="nil"/>
            </w:tcBorders>
            <w:shd w:val="clear" w:color="auto" w:fill="auto"/>
            <w:noWrap/>
            <w:vAlign w:val="bottom"/>
          </w:tcPr>
          <w:p w:rsidR="009821B1" w:rsidRDefault="00EF7915">
            <w:pPr>
              <w:pStyle w:val="BodyText"/>
              <w:tabs>
                <w:tab w:val="left" w:pos="1080"/>
                <w:tab w:val="left" w:pos="1980"/>
                <w:tab w:val="left" w:pos="10076"/>
              </w:tabs>
              <w:rPr>
                <w:del w:id="10865" w:author="Stephanie Thompson" w:date="2008-11-17T15:36:00Z"/>
                <w:rFonts w:ascii="Garamond" w:hAnsi="Garamond"/>
                <w:sz w:val="22"/>
                <w:szCs w:val="22"/>
              </w:rPr>
              <w:pPrChange w:id="10866" w:author="Stephanie Thompson" w:date="2008-11-19T11:52:00Z">
                <w:pPr/>
              </w:pPrChange>
            </w:pPr>
            <w:del w:id="10867" w:author="Stephanie Thompson" w:date="2008-11-17T15:36:00Z">
              <w:r w:rsidRPr="00EB43F4" w:rsidDel="00E361B9">
                <w:rPr>
                  <w:rFonts w:ascii="Garamond" w:hAnsi="Garamond"/>
                  <w:sz w:val="22"/>
                  <w:szCs w:val="22"/>
                </w:rPr>
                <w:delText>10/17/06</w:delText>
              </w:r>
            </w:del>
          </w:p>
        </w:tc>
        <w:tc>
          <w:tcPr>
            <w:tcW w:w="1420" w:type="dxa"/>
            <w:tcBorders>
              <w:top w:val="nil"/>
              <w:left w:val="nil"/>
              <w:bottom w:val="nil"/>
              <w:right w:val="nil"/>
            </w:tcBorders>
            <w:shd w:val="clear" w:color="auto" w:fill="auto"/>
            <w:noWrap/>
            <w:vAlign w:val="bottom"/>
          </w:tcPr>
          <w:p w:rsidR="009821B1" w:rsidRDefault="00EF7915">
            <w:pPr>
              <w:pStyle w:val="BodyText"/>
              <w:tabs>
                <w:tab w:val="left" w:pos="1080"/>
                <w:tab w:val="left" w:pos="1980"/>
                <w:tab w:val="left" w:pos="10076"/>
              </w:tabs>
              <w:rPr>
                <w:del w:id="10868" w:author="Stephanie Thompson" w:date="2008-11-17T15:36:00Z"/>
                <w:rFonts w:ascii="Garamond" w:hAnsi="Garamond"/>
                <w:sz w:val="22"/>
                <w:szCs w:val="22"/>
              </w:rPr>
              <w:pPrChange w:id="10869" w:author="Stephanie Thompson" w:date="2008-11-19T11:52:00Z">
                <w:pPr/>
              </w:pPrChange>
            </w:pPr>
            <w:del w:id="10870" w:author="Stephanie Thompson" w:date="2008-11-17T15:36:00Z">
              <w:r w:rsidRPr="00EB43F4" w:rsidDel="00E361B9">
                <w:rPr>
                  <w:rFonts w:ascii="Garamond" w:hAnsi="Garamond"/>
                  <w:sz w:val="22"/>
                  <w:szCs w:val="22"/>
                </w:rPr>
                <w:delText>07:00</w:delText>
              </w:r>
            </w:del>
          </w:p>
        </w:tc>
      </w:tr>
      <w:tr w:rsidR="00965AC1" w:rsidRPr="00EB43F4" w:rsidDel="00E361B9">
        <w:trPr>
          <w:gridAfter w:val="3"/>
          <w:wAfter w:w="4260" w:type="dxa"/>
          <w:trHeight w:val="255"/>
          <w:del w:id="10871" w:author="Stephanie Thompson" w:date="2008-11-17T15:36:00Z"/>
        </w:trPr>
        <w:tc>
          <w:tcPr>
            <w:tcW w:w="150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872" w:author="Stephanie Thompson" w:date="2008-11-17T15:36:00Z"/>
                <w:rFonts w:ascii="Garamond" w:hAnsi="Garamond"/>
                <w:sz w:val="22"/>
                <w:szCs w:val="22"/>
              </w:rPr>
              <w:pPrChange w:id="10873" w:author="Stephanie Thompson" w:date="2008-11-19T11:52:00Z">
                <w:pPr/>
              </w:pPrChange>
            </w:pPr>
            <w:del w:id="10874" w:author="Stephanie Thompson" w:date="2008-11-17T15:36:00Z">
              <w:r w:rsidRPr="00EB43F4" w:rsidDel="00E361B9">
                <w:rPr>
                  <w:rFonts w:ascii="Garamond" w:hAnsi="Garamond"/>
                  <w:sz w:val="22"/>
                  <w:szCs w:val="22"/>
                </w:rPr>
                <w:delText>10/18/06</w:delText>
              </w:r>
            </w:del>
          </w:p>
        </w:tc>
        <w:tc>
          <w:tcPr>
            <w:tcW w:w="142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875" w:author="Stephanie Thompson" w:date="2008-11-17T15:36:00Z"/>
                <w:rFonts w:ascii="Garamond" w:hAnsi="Garamond"/>
                <w:sz w:val="22"/>
                <w:szCs w:val="22"/>
              </w:rPr>
              <w:pPrChange w:id="10876" w:author="Stephanie Thompson" w:date="2008-11-19T11:52:00Z">
                <w:pPr/>
              </w:pPrChange>
            </w:pPr>
            <w:del w:id="10877" w:author="Stephanie Thompson" w:date="2008-11-17T15:36:00Z">
              <w:r w:rsidRPr="00EB43F4" w:rsidDel="00E361B9">
                <w:rPr>
                  <w:rFonts w:ascii="Garamond" w:hAnsi="Garamond"/>
                  <w:sz w:val="22"/>
                  <w:szCs w:val="22"/>
                </w:rPr>
                <w:delText>21:00,</w:delText>
              </w:r>
            </w:del>
          </w:p>
        </w:tc>
        <w:tc>
          <w:tcPr>
            <w:tcW w:w="1420" w:type="dxa"/>
            <w:vAlign w:val="bottom"/>
          </w:tcPr>
          <w:p w:rsidR="009821B1" w:rsidRDefault="00965AC1">
            <w:pPr>
              <w:pStyle w:val="BodyText"/>
              <w:tabs>
                <w:tab w:val="left" w:pos="1080"/>
                <w:tab w:val="left" w:pos="1980"/>
                <w:tab w:val="left" w:pos="10076"/>
              </w:tabs>
              <w:rPr>
                <w:del w:id="10878" w:author="Stephanie Thompson" w:date="2008-11-17T15:36:00Z"/>
                <w:rFonts w:ascii="Garamond" w:hAnsi="Garamond"/>
                <w:sz w:val="22"/>
                <w:szCs w:val="22"/>
              </w:rPr>
              <w:pPrChange w:id="10879" w:author="Stephanie Thompson" w:date="2008-11-19T11:52:00Z">
                <w:pPr/>
              </w:pPrChange>
            </w:pPr>
            <w:del w:id="10880" w:author="Stephanie Thompson" w:date="2008-11-17T15:36:00Z">
              <w:r w:rsidRPr="00EB43F4" w:rsidDel="00E361B9">
                <w:rPr>
                  <w:rFonts w:ascii="Garamond" w:hAnsi="Garamond"/>
                  <w:sz w:val="22"/>
                  <w:szCs w:val="22"/>
                </w:rPr>
                <w:delText>23:00</w:delText>
              </w:r>
            </w:del>
          </w:p>
        </w:tc>
      </w:tr>
      <w:tr w:rsidR="00965AC1" w:rsidRPr="00EB43F4" w:rsidDel="00E361B9">
        <w:trPr>
          <w:trHeight w:val="255"/>
          <w:del w:id="10881" w:author="Stephanie Thompson" w:date="2008-11-17T15:36:00Z"/>
        </w:trPr>
        <w:tc>
          <w:tcPr>
            <w:tcW w:w="150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882" w:author="Stephanie Thompson" w:date="2008-11-17T15:36:00Z"/>
                <w:rFonts w:ascii="Garamond" w:hAnsi="Garamond"/>
                <w:sz w:val="22"/>
                <w:szCs w:val="22"/>
              </w:rPr>
              <w:pPrChange w:id="10883" w:author="Stephanie Thompson" w:date="2008-11-19T11:52:00Z">
                <w:pPr/>
              </w:pPrChange>
            </w:pPr>
            <w:del w:id="10884" w:author="Stephanie Thompson" w:date="2008-11-17T15:36:00Z">
              <w:r w:rsidRPr="00EB43F4" w:rsidDel="00E361B9">
                <w:rPr>
                  <w:rFonts w:ascii="Garamond" w:hAnsi="Garamond"/>
                  <w:sz w:val="22"/>
                  <w:szCs w:val="22"/>
                </w:rPr>
                <w:delText>10/19/06</w:delText>
              </w:r>
            </w:del>
          </w:p>
        </w:tc>
        <w:tc>
          <w:tcPr>
            <w:tcW w:w="142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885" w:author="Stephanie Thompson" w:date="2008-11-17T15:36:00Z"/>
                <w:rFonts w:ascii="Garamond" w:hAnsi="Garamond"/>
                <w:sz w:val="22"/>
                <w:szCs w:val="22"/>
              </w:rPr>
              <w:pPrChange w:id="10886" w:author="Stephanie Thompson" w:date="2008-11-19T11:52:00Z">
                <w:pPr/>
              </w:pPrChange>
            </w:pPr>
            <w:del w:id="10887" w:author="Stephanie Thompson" w:date="2008-11-17T15:36:00Z">
              <w:r w:rsidRPr="00EB43F4" w:rsidDel="00E361B9">
                <w:rPr>
                  <w:rFonts w:ascii="Garamond" w:hAnsi="Garamond"/>
                  <w:sz w:val="22"/>
                  <w:szCs w:val="22"/>
                </w:rPr>
                <w:delText>00:45,</w:delText>
              </w:r>
            </w:del>
          </w:p>
        </w:tc>
        <w:tc>
          <w:tcPr>
            <w:tcW w:w="1420" w:type="dxa"/>
            <w:vAlign w:val="bottom"/>
          </w:tcPr>
          <w:p w:rsidR="009821B1" w:rsidRDefault="00965AC1">
            <w:pPr>
              <w:pStyle w:val="BodyText"/>
              <w:tabs>
                <w:tab w:val="left" w:pos="1080"/>
                <w:tab w:val="left" w:pos="1980"/>
                <w:tab w:val="left" w:pos="10076"/>
              </w:tabs>
              <w:rPr>
                <w:del w:id="10888" w:author="Stephanie Thompson" w:date="2008-11-17T15:36:00Z"/>
                <w:rFonts w:ascii="Garamond" w:hAnsi="Garamond"/>
                <w:sz w:val="22"/>
                <w:szCs w:val="22"/>
              </w:rPr>
              <w:pPrChange w:id="10889" w:author="Stephanie Thompson" w:date="2008-11-19T11:52:00Z">
                <w:pPr/>
              </w:pPrChange>
            </w:pPr>
            <w:del w:id="10890" w:author="Stephanie Thompson" w:date="2008-11-17T15:36:00Z">
              <w:r w:rsidRPr="00EB43F4" w:rsidDel="00E361B9">
                <w:rPr>
                  <w:rFonts w:ascii="Garamond" w:hAnsi="Garamond"/>
                  <w:sz w:val="22"/>
                  <w:szCs w:val="22"/>
                </w:rPr>
                <w:delText>02:00 – 02:45,</w:delText>
              </w:r>
            </w:del>
          </w:p>
        </w:tc>
        <w:tc>
          <w:tcPr>
            <w:tcW w:w="1420" w:type="dxa"/>
            <w:vAlign w:val="bottom"/>
          </w:tcPr>
          <w:p w:rsidR="009821B1" w:rsidRDefault="00965AC1">
            <w:pPr>
              <w:pStyle w:val="BodyText"/>
              <w:tabs>
                <w:tab w:val="left" w:pos="1080"/>
                <w:tab w:val="left" w:pos="1980"/>
                <w:tab w:val="left" w:pos="10076"/>
              </w:tabs>
              <w:rPr>
                <w:del w:id="10891" w:author="Stephanie Thompson" w:date="2008-11-17T15:36:00Z"/>
                <w:rFonts w:ascii="Garamond" w:hAnsi="Garamond"/>
                <w:sz w:val="22"/>
                <w:szCs w:val="22"/>
              </w:rPr>
              <w:pPrChange w:id="10892" w:author="Stephanie Thompson" w:date="2008-11-19T11:52:00Z">
                <w:pPr/>
              </w:pPrChange>
            </w:pPr>
            <w:del w:id="10893" w:author="Stephanie Thompson" w:date="2008-11-17T15:36:00Z">
              <w:r w:rsidRPr="00EB43F4" w:rsidDel="00E361B9">
                <w:rPr>
                  <w:rFonts w:ascii="Garamond" w:hAnsi="Garamond"/>
                  <w:sz w:val="22"/>
                  <w:szCs w:val="22"/>
                </w:rPr>
                <w:delText>04:45,</w:delText>
              </w:r>
            </w:del>
          </w:p>
        </w:tc>
        <w:tc>
          <w:tcPr>
            <w:tcW w:w="1420" w:type="dxa"/>
            <w:vAlign w:val="bottom"/>
          </w:tcPr>
          <w:p w:rsidR="009821B1" w:rsidRDefault="00965AC1">
            <w:pPr>
              <w:pStyle w:val="BodyText"/>
              <w:tabs>
                <w:tab w:val="left" w:pos="1080"/>
                <w:tab w:val="left" w:pos="1980"/>
                <w:tab w:val="left" w:pos="10076"/>
              </w:tabs>
              <w:rPr>
                <w:del w:id="10894" w:author="Stephanie Thompson" w:date="2008-11-17T15:36:00Z"/>
                <w:rFonts w:ascii="Garamond" w:hAnsi="Garamond"/>
                <w:sz w:val="22"/>
                <w:szCs w:val="22"/>
              </w:rPr>
              <w:pPrChange w:id="10895" w:author="Stephanie Thompson" w:date="2008-11-19T11:52:00Z">
                <w:pPr/>
              </w:pPrChange>
            </w:pPr>
            <w:del w:id="10896" w:author="Stephanie Thompson" w:date="2008-11-17T15:36:00Z">
              <w:r w:rsidRPr="00EB43F4" w:rsidDel="00E361B9">
                <w:rPr>
                  <w:rFonts w:ascii="Garamond" w:hAnsi="Garamond"/>
                  <w:sz w:val="22"/>
                  <w:szCs w:val="22"/>
                </w:rPr>
                <w:delText>14:15 – 14:30,</w:delText>
              </w:r>
            </w:del>
          </w:p>
        </w:tc>
        <w:tc>
          <w:tcPr>
            <w:tcW w:w="1420" w:type="dxa"/>
            <w:vAlign w:val="bottom"/>
          </w:tcPr>
          <w:p w:rsidR="009821B1" w:rsidRDefault="00965AC1">
            <w:pPr>
              <w:pStyle w:val="BodyText"/>
              <w:tabs>
                <w:tab w:val="left" w:pos="1080"/>
                <w:tab w:val="left" w:pos="1980"/>
                <w:tab w:val="left" w:pos="10076"/>
              </w:tabs>
              <w:rPr>
                <w:del w:id="10897" w:author="Stephanie Thompson" w:date="2008-11-17T15:36:00Z"/>
                <w:rFonts w:ascii="Garamond" w:hAnsi="Garamond"/>
                <w:sz w:val="22"/>
                <w:szCs w:val="22"/>
              </w:rPr>
              <w:pPrChange w:id="10898" w:author="Stephanie Thompson" w:date="2008-11-19T11:52:00Z">
                <w:pPr/>
              </w:pPrChange>
            </w:pPr>
            <w:del w:id="10899" w:author="Stephanie Thompson" w:date="2008-11-17T15:36:00Z">
              <w:r w:rsidRPr="00EB43F4" w:rsidDel="00E361B9">
                <w:rPr>
                  <w:rFonts w:ascii="Garamond" w:hAnsi="Garamond"/>
                  <w:sz w:val="22"/>
                  <w:szCs w:val="22"/>
                </w:rPr>
                <w:delText>15:15</w:delText>
              </w:r>
            </w:del>
          </w:p>
        </w:tc>
      </w:tr>
      <w:tr w:rsidR="00965AC1" w:rsidRPr="00EB43F4" w:rsidDel="00E361B9">
        <w:trPr>
          <w:gridAfter w:val="4"/>
          <w:wAfter w:w="5680" w:type="dxa"/>
          <w:trHeight w:val="255"/>
          <w:del w:id="10900" w:author="Stephanie Thompson" w:date="2008-11-17T15:36:00Z"/>
        </w:trPr>
        <w:tc>
          <w:tcPr>
            <w:tcW w:w="150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901" w:author="Stephanie Thompson" w:date="2008-11-17T15:36:00Z"/>
                <w:rFonts w:ascii="Garamond" w:hAnsi="Garamond"/>
                <w:sz w:val="22"/>
                <w:szCs w:val="22"/>
              </w:rPr>
              <w:pPrChange w:id="10902" w:author="Stephanie Thompson" w:date="2008-11-19T11:52:00Z">
                <w:pPr/>
              </w:pPrChange>
            </w:pPr>
            <w:del w:id="10903"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965AC1">
            <w:pPr>
              <w:pStyle w:val="BodyText"/>
              <w:tabs>
                <w:tab w:val="left" w:pos="1080"/>
                <w:tab w:val="left" w:pos="1980"/>
                <w:tab w:val="left" w:pos="10076"/>
              </w:tabs>
              <w:rPr>
                <w:del w:id="10904" w:author="Stephanie Thompson" w:date="2008-11-17T15:36:00Z"/>
                <w:rFonts w:ascii="Garamond" w:hAnsi="Garamond"/>
                <w:sz w:val="22"/>
                <w:szCs w:val="22"/>
              </w:rPr>
              <w:pPrChange w:id="10905" w:author="Stephanie Thompson" w:date="2008-11-19T11:52:00Z">
                <w:pPr/>
              </w:pPrChange>
            </w:pPr>
            <w:del w:id="10906" w:author="Stephanie Thompson" w:date="2008-11-17T15:36:00Z">
              <w:r w:rsidRPr="00EB43F4" w:rsidDel="00E361B9">
                <w:rPr>
                  <w:rFonts w:ascii="Garamond" w:hAnsi="Garamond"/>
                  <w:sz w:val="22"/>
                  <w:szCs w:val="22"/>
                </w:rPr>
                <w:delText>11:30</w:delText>
              </w:r>
            </w:del>
          </w:p>
        </w:tc>
      </w:tr>
    </w:tbl>
    <w:p w:rsidR="009821B1" w:rsidRDefault="009821B1">
      <w:pPr>
        <w:pStyle w:val="BodyText"/>
        <w:tabs>
          <w:tab w:val="left" w:pos="1080"/>
          <w:tab w:val="left" w:pos="1980"/>
          <w:tab w:val="left" w:pos="10076"/>
        </w:tabs>
        <w:rPr>
          <w:del w:id="10907" w:author="Stephanie Thompson" w:date="2008-11-17T15:36:00Z"/>
          <w:rFonts w:ascii="Garamond" w:hAnsi="Garamond"/>
          <w:sz w:val="22"/>
          <w:szCs w:val="22"/>
        </w:rPr>
        <w:pPrChange w:id="10908" w:author="Stephanie Thompson" w:date="2008-11-19T11:52:00Z">
          <w:pPr/>
        </w:pPrChange>
      </w:pPr>
    </w:p>
    <w:p w:rsidR="009821B1" w:rsidRDefault="00DE356E">
      <w:pPr>
        <w:pStyle w:val="BodyText"/>
        <w:tabs>
          <w:tab w:val="left" w:pos="1080"/>
          <w:tab w:val="left" w:pos="1980"/>
          <w:tab w:val="left" w:pos="10076"/>
        </w:tabs>
        <w:rPr>
          <w:del w:id="10909" w:author="Stephanie Thompson" w:date="2008-11-17T15:36:00Z"/>
          <w:rFonts w:ascii="Garamond" w:hAnsi="Garamond"/>
          <w:sz w:val="22"/>
          <w:szCs w:val="22"/>
        </w:rPr>
        <w:pPrChange w:id="10910" w:author="Stephanie Thompson" w:date="2008-11-19T11:52:00Z">
          <w:pPr/>
        </w:pPrChange>
      </w:pPr>
      <w:del w:id="10911"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10912" w:author="Stephanie Thompson" w:date="2008-11-17T15:36:00Z"/>
          <w:rFonts w:ascii="Garamond" w:hAnsi="Garamond"/>
          <w:sz w:val="22"/>
          <w:szCs w:val="22"/>
        </w:rPr>
        <w:pPrChange w:id="10913" w:author="Stephanie Thompson" w:date="2008-11-19T11:52:00Z">
          <w:pPr/>
        </w:pPrChange>
      </w:pPr>
    </w:p>
    <w:p w:rsidR="009821B1" w:rsidRDefault="00DE356E">
      <w:pPr>
        <w:pStyle w:val="BodyText"/>
        <w:tabs>
          <w:tab w:val="left" w:pos="1080"/>
          <w:tab w:val="left" w:pos="1980"/>
          <w:tab w:val="left" w:pos="10076"/>
        </w:tabs>
        <w:rPr>
          <w:del w:id="10914" w:author="Stephanie Thompson" w:date="2008-11-17T15:36:00Z"/>
          <w:rFonts w:ascii="Garamond" w:hAnsi="Garamond"/>
          <w:sz w:val="22"/>
          <w:szCs w:val="22"/>
        </w:rPr>
        <w:pPrChange w:id="10915" w:author="Stephanie Thompson" w:date="2008-11-19T11:52:00Z">
          <w:pPr/>
        </w:pPrChange>
      </w:pPr>
      <w:del w:id="10916" w:author="Stephanie Thompson" w:date="2008-11-17T15:36:00Z">
        <w:r w:rsidRPr="00EB43F4" w:rsidDel="00E361B9">
          <w:rPr>
            <w:rFonts w:ascii="Garamond" w:hAnsi="Garamond"/>
            <w:sz w:val="22"/>
            <w:szCs w:val="22"/>
          </w:rPr>
          <w:delText>Turbidity spike deleted - likely biological interference</w:delText>
        </w:r>
      </w:del>
    </w:p>
    <w:tbl>
      <w:tblPr>
        <w:tblW w:w="8600" w:type="dxa"/>
        <w:tblInd w:w="93" w:type="dxa"/>
        <w:tblLook w:val="0000"/>
      </w:tblPr>
      <w:tblGrid>
        <w:gridCol w:w="1500"/>
        <w:gridCol w:w="1420"/>
        <w:gridCol w:w="1420"/>
        <w:gridCol w:w="1420"/>
        <w:gridCol w:w="1420"/>
        <w:gridCol w:w="1420"/>
      </w:tblGrid>
      <w:tr w:rsidR="008B159E" w:rsidRPr="00EB43F4" w:rsidDel="00E361B9">
        <w:trPr>
          <w:trHeight w:val="255"/>
          <w:del w:id="10917"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18" w:author="Stephanie Thompson" w:date="2008-11-17T15:36:00Z"/>
                <w:rFonts w:ascii="Garamond" w:hAnsi="Garamond"/>
                <w:sz w:val="22"/>
                <w:szCs w:val="22"/>
              </w:rPr>
              <w:pPrChange w:id="10919" w:author="Stephanie Thompson" w:date="2008-11-19T11:52:00Z">
                <w:pPr/>
              </w:pPrChange>
            </w:pPr>
            <w:del w:id="10920" w:author="Stephanie Thompson" w:date="2008-11-17T15:36:00Z">
              <w:r w:rsidRPr="00EB43F4" w:rsidDel="00E361B9">
                <w:rPr>
                  <w:rFonts w:ascii="Garamond" w:hAnsi="Garamond"/>
                  <w:sz w:val="22"/>
                  <w:szCs w:val="22"/>
                </w:rPr>
                <w:delText>10/01/06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21" w:author="Stephanie Thompson" w:date="2008-11-17T15:36:00Z"/>
                <w:rFonts w:ascii="Garamond" w:hAnsi="Garamond"/>
                <w:sz w:val="22"/>
                <w:szCs w:val="22"/>
              </w:rPr>
              <w:pPrChange w:id="10922" w:author="Stephanie Thompson" w:date="2008-11-19T11:52:00Z">
                <w:pPr/>
              </w:pPrChange>
            </w:pPr>
            <w:del w:id="10923" w:author="Stephanie Thompson" w:date="2008-11-17T15:36:00Z">
              <w:r w:rsidRPr="00EB43F4" w:rsidDel="00E361B9">
                <w:rPr>
                  <w:rFonts w:ascii="Garamond" w:hAnsi="Garamond"/>
                  <w:sz w:val="22"/>
                  <w:szCs w:val="22"/>
                </w:rPr>
                <w:delText>10:30,</w:delText>
              </w:r>
            </w:del>
          </w:p>
        </w:tc>
        <w:tc>
          <w:tcPr>
            <w:tcW w:w="1420" w:type="dxa"/>
            <w:vAlign w:val="bottom"/>
          </w:tcPr>
          <w:p w:rsidR="009821B1" w:rsidRDefault="008B159E">
            <w:pPr>
              <w:pStyle w:val="BodyText"/>
              <w:tabs>
                <w:tab w:val="left" w:pos="1080"/>
                <w:tab w:val="left" w:pos="1980"/>
                <w:tab w:val="left" w:pos="10076"/>
              </w:tabs>
              <w:rPr>
                <w:del w:id="10924" w:author="Stephanie Thompson" w:date="2008-11-17T15:36:00Z"/>
                <w:rFonts w:ascii="Garamond" w:hAnsi="Garamond"/>
                <w:sz w:val="22"/>
                <w:szCs w:val="22"/>
              </w:rPr>
              <w:pPrChange w:id="10925" w:author="Stephanie Thompson" w:date="2008-11-19T11:52:00Z">
                <w:pPr/>
              </w:pPrChange>
            </w:pPr>
            <w:del w:id="10926" w:author="Stephanie Thompson" w:date="2008-11-17T15:36:00Z">
              <w:r w:rsidRPr="00EB43F4" w:rsidDel="00E361B9">
                <w:rPr>
                  <w:rFonts w:ascii="Garamond" w:hAnsi="Garamond"/>
                  <w:sz w:val="22"/>
                  <w:szCs w:val="22"/>
                </w:rPr>
                <w:delText>14:15,</w:delText>
              </w:r>
            </w:del>
          </w:p>
        </w:tc>
        <w:tc>
          <w:tcPr>
            <w:tcW w:w="1420" w:type="dxa"/>
            <w:vAlign w:val="bottom"/>
          </w:tcPr>
          <w:p w:rsidR="009821B1" w:rsidRDefault="008B159E">
            <w:pPr>
              <w:pStyle w:val="BodyText"/>
              <w:tabs>
                <w:tab w:val="left" w:pos="1080"/>
                <w:tab w:val="left" w:pos="1980"/>
                <w:tab w:val="left" w:pos="10076"/>
              </w:tabs>
              <w:rPr>
                <w:del w:id="10927" w:author="Stephanie Thompson" w:date="2008-11-17T15:36:00Z"/>
                <w:rFonts w:ascii="Garamond" w:hAnsi="Garamond"/>
                <w:sz w:val="22"/>
                <w:szCs w:val="22"/>
              </w:rPr>
              <w:pPrChange w:id="10928" w:author="Stephanie Thompson" w:date="2008-11-19T11:52:00Z">
                <w:pPr/>
              </w:pPrChange>
            </w:pPr>
            <w:del w:id="10929" w:author="Stephanie Thompson" w:date="2008-11-17T15:36:00Z">
              <w:r w:rsidRPr="00EB43F4" w:rsidDel="00E361B9">
                <w:rPr>
                  <w:rFonts w:ascii="Garamond" w:hAnsi="Garamond"/>
                  <w:sz w:val="22"/>
                  <w:szCs w:val="22"/>
                </w:rPr>
                <w:delText>15:00,</w:delText>
              </w:r>
            </w:del>
          </w:p>
        </w:tc>
        <w:tc>
          <w:tcPr>
            <w:tcW w:w="1420" w:type="dxa"/>
            <w:vAlign w:val="bottom"/>
          </w:tcPr>
          <w:p w:rsidR="009821B1" w:rsidRDefault="008B159E">
            <w:pPr>
              <w:pStyle w:val="BodyText"/>
              <w:tabs>
                <w:tab w:val="left" w:pos="1080"/>
                <w:tab w:val="left" w:pos="1980"/>
                <w:tab w:val="left" w:pos="10076"/>
              </w:tabs>
              <w:rPr>
                <w:del w:id="10930" w:author="Stephanie Thompson" w:date="2008-11-17T15:36:00Z"/>
                <w:rFonts w:ascii="Garamond" w:hAnsi="Garamond"/>
                <w:sz w:val="22"/>
                <w:szCs w:val="22"/>
              </w:rPr>
              <w:pPrChange w:id="10931" w:author="Stephanie Thompson" w:date="2008-11-19T11:52:00Z">
                <w:pPr/>
              </w:pPrChange>
            </w:pPr>
            <w:del w:id="10932" w:author="Stephanie Thompson" w:date="2008-11-17T15:36:00Z">
              <w:r w:rsidRPr="00EB43F4" w:rsidDel="00E361B9">
                <w:rPr>
                  <w:rFonts w:ascii="Garamond" w:hAnsi="Garamond"/>
                  <w:sz w:val="22"/>
                  <w:szCs w:val="22"/>
                </w:rPr>
                <w:delText>15:30,</w:delText>
              </w:r>
            </w:del>
          </w:p>
        </w:tc>
        <w:tc>
          <w:tcPr>
            <w:tcW w:w="1420" w:type="dxa"/>
            <w:vAlign w:val="bottom"/>
          </w:tcPr>
          <w:p w:rsidR="009821B1" w:rsidRDefault="008B159E">
            <w:pPr>
              <w:pStyle w:val="BodyText"/>
              <w:tabs>
                <w:tab w:val="left" w:pos="1080"/>
                <w:tab w:val="left" w:pos="1980"/>
                <w:tab w:val="left" w:pos="10076"/>
              </w:tabs>
              <w:rPr>
                <w:del w:id="10933" w:author="Stephanie Thompson" w:date="2008-11-17T15:36:00Z"/>
                <w:rFonts w:ascii="Garamond" w:hAnsi="Garamond"/>
                <w:sz w:val="22"/>
                <w:szCs w:val="22"/>
              </w:rPr>
              <w:pPrChange w:id="10934" w:author="Stephanie Thompson" w:date="2008-11-19T11:52:00Z">
                <w:pPr/>
              </w:pPrChange>
            </w:pPr>
            <w:del w:id="10935" w:author="Stephanie Thompson" w:date="2008-11-17T15:36:00Z">
              <w:r w:rsidRPr="00EB43F4" w:rsidDel="00E361B9">
                <w:rPr>
                  <w:rFonts w:ascii="Garamond" w:hAnsi="Garamond"/>
                  <w:sz w:val="22"/>
                  <w:szCs w:val="22"/>
                </w:rPr>
                <w:delText>16:15,</w:delText>
              </w:r>
            </w:del>
          </w:p>
        </w:tc>
      </w:tr>
      <w:tr w:rsidR="008B159E" w:rsidRPr="00EB43F4" w:rsidDel="00E361B9">
        <w:trPr>
          <w:gridAfter w:val="1"/>
          <w:wAfter w:w="1420" w:type="dxa"/>
          <w:trHeight w:val="255"/>
          <w:del w:id="10936"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10937" w:author="Stephanie Thompson" w:date="2008-11-17T15:36:00Z"/>
                <w:rFonts w:ascii="Garamond" w:hAnsi="Garamond"/>
                <w:sz w:val="22"/>
                <w:szCs w:val="22"/>
              </w:rPr>
              <w:pPrChange w:id="10938"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39" w:author="Stephanie Thompson" w:date="2008-11-17T15:36:00Z"/>
                <w:rFonts w:ascii="Garamond" w:hAnsi="Garamond"/>
                <w:sz w:val="22"/>
                <w:szCs w:val="22"/>
              </w:rPr>
              <w:pPrChange w:id="10940" w:author="Stephanie Thompson" w:date="2008-11-19T11:52:00Z">
                <w:pPr/>
              </w:pPrChange>
            </w:pPr>
            <w:del w:id="10941" w:author="Stephanie Thompson" w:date="2008-11-17T15:36:00Z">
              <w:r w:rsidRPr="00EB43F4" w:rsidDel="00E361B9">
                <w:rPr>
                  <w:rFonts w:ascii="Garamond" w:hAnsi="Garamond"/>
                  <w:sz w:val="22"/>
                  <w:szCs w:val="22"/>
                </w:rPr>
                <w:delText>17:00,</w:delText>
              </w:r>
            </w:del>
          </w:p>
        </w:tc>
        <w:tc>
          <w:tcPr>
            <w:tcW w:w="1420" w:type="dxa"/>
            <w:vAlign w:val="bottom"/>
          </w:tcPr>
          <w:p w:rsidR="009821B1" w:rsidRDefault="008B159E">
            <w:pPr>
              <w:pStyle w:val="BodyText"/>
              <w:tabs>
                <w:tab w:val="left" w:pos="1080"/>
                <w:tab w:val="left" w:pos="1980"/>
                <w:tab w:val="left" w:pos="10076"/>
              </w:tabs>
              <w:rPr>
                <w:del w:id="10942" w:author="Stephanie Thompson" w:date="2008-11-17T15:36:00Z"/>
                <w:rFonts w:ascii="Garamond" w:hAnsi="Garamond"/>
                <w:sz w:val="22"/>
                <w:szCs w:val="22"/>
              </w:rPr>
              <w:pPrChange w:id="10943" w:author="Stephanie Thompson" w:date="2008-11-19T11:52:00Z">
                <w:pPr/>
              </w:pPrChange>
            </w:pPr>
            <w:del w:id="10944" w:author="Stephanie Thompson" w:date="2008-11-17T15:36:00Z">
              <w:r w:rsidRPr="00EB43F4" w:rsidDel="00E361B9">
                <w:rPr>
                  <w:rFonts w:ascii="Garamond" w:hAnsi="Garamond"/>
                  <w:sz w:val="22"/>
                  <w:szCs w:val="22"/>
                </w:rPr>
                <w:delText>18:45,</w:delText>
              </w:r>
            </w:del>
          </w:p>
        </w:tc>
        <w:tc>
          <w:tcPr>
            <w:tcW w:w="1420" w:type="dxa"/>
            <w:vAlign w:val="bottom"/>
          </w:tcPr>
          <w:p w:rsidR="009821B1" w:rsidRDefault="008B159E">
            <w:pPr>
              <w:pStyle w:val="BodyText"/>
              <w:tabs>
                <w:tab w:val="left" w:pos="1080"/>
                <w:tab w:val="left" w:pos="1980"/>
                <w:tab w:val="left" w:pos="10076"/>
              </w:tabs>
              <w:rPr>
                <w:del w:id="10945" w:author="Stephanie Thompson" w:date="2008-11-17T15:36:00Z"/>
                <w:rFonts w:ascii="Garamond" w:hAnsi="Garamond"/>
                <w:sz w:val="22"/>
                <w:szCs w:val="22"/>
              </w:rPr>
              <w:pPrChange w:id="10946" w:author="Stephanie Thompson" w:date="2008-11-19T11:52:00Z">
                <w:pPr/>
              </w:pPrChange>
            </w:pPr>
            <w:del w:id="10947" w:author="Stephanie Thompson" w:date="2008-11-17T15:36:00Z">
              <w:r w:rsidRPr="00EB43F4" w:rsidDel="00E361B9">
                <w:rPr>
                  <w:rFonts w:ascii="Garamond" w:hAnsi="Garamond"/>
                  <w:sz w:val="22"/>
                  <w:szCs w:val="22"/>
                </w:rPr>
                <w:delText>20:00,</w:delText>
              </w:r>
            </w:del>
          </w:p>
        </w:tc>
        <w:tc>
          <w:tcPr>
            <w:tcW w:w="1420" w:type="dxa"/>
            <w:vAlign w:val="bottom"/>
          </w:tcPr>
          <w:p w:rsidR="009821B1" w:rsidRDefault="008B159E">
            <w:pPr>
              <w:pStyle w:val="BodyText"/>
              <w:tabs>
                <w:tab w:val="left" w:pos="1080"/>
                <w:tab w:val="left" w:pos="1980"/>
                <w:tab w:val="left" w:pos="10076"/>
              </w:tabs>
              <w:rPr>
                <w:del w:id="10948" w:author="Stephanie Thompson" w:date="2008-11-17T15:36:00Z"/>
                <w:rFonts w:ascii="Garamond" w:hAnsi="Garamond"/>
                <w:sz w:val="22"/>
                <w:szCs w:val="22"/>
              </w:rPr>
              <w:pPrChange w:id="10949" w:author="Stephanie Thompson" w:date="2008-11-19T11:52:00Z">
                <w:pPr/>
              </w:pPrChange>
            </w:pPr>
            <w:del w:id="10950" w:author="Stephanie Thompson" w:date="2008-11-17T15:36:00Z">
              <w:r w:rsidRPr="00EB43F4" w:rsidDel="00E361B9">
                <w:rPr>
                  <w:rFonts w:ascii="Garamond" w:hAnsi="Garamond"/>
                  <w:sz w:val="22"/>
                  <w:szCs w:val="22"/>
                </w:rPr>
                <w:delText>23:00</w:delText>
              </w:r>
            </w:del>
          </w:p>
        </w:tc>
      </w:tr>
      <w:tr w:rsidR="008B159E" w:rsidRPr="00EB43F4" w:rsidDel="00E361B9">
        <w:trPr>
          <w:gridAfter w:val="2"/>
          <w:wAfter w:w="2840" w:type="dxa"/>
          <w:trHeight w:val="255"/>
          <w:del w:id="10951"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52" w:author="Stephanie Thompson" w:date="2008-11-17T15:36:00Z"/>
                <w:rFonts w:ascii="Garamond" w:hAnsi="Garamond"/>
                <w:sz w:val="22"/>
                <w:szCs w:val="22"/>
              </w:rPr>
              <w:pPrChange w:id="10953" w:author="Stephanie Thompson" w:date="2008-11-19T11:52:00Z">
                <w:pPr/>
              </w:pPrChange>
            </w:pPr>
            <w:del w:id="10954" w:author="Stephanie Thompson" w:date="2008-11-17T15:36:00Z">
              <w:r w:rsidRPr="00EB43F4" w:rsidDel="00E361B9">
                <w:rPr>
                  <w:rFonts w:ascii="Garamond" w:hAnsi="Garamond"/>
                  <w:sz w:val="22"/>
                  <w:szCs w:val="22"/>
                </w:rPr>
                <w:delText>10/02/06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55" w:author="Stephanie Thompson" w:date="2008-11-17T15:36:00Z"/>
                <w:rFonts w:ascii="Garamond" w:hAnsi="Garamond"/>
                <w:sz w:val="22"/>
                <w:szCs w:val="22"/>
              </w:rPr>
              <w:pPrChange w:id="10956" w:author="Stephanie Thompson" w:date="2008-11-19T11:52:00Z">
                <w:pPr/>
              </w:pPrChange>
            </w:pPr>
            <w:del w:id="10957" w:author="Stephanie Thompson" w:date="2008-11-17T15:36:00Z">
              <w:r w:rsidRPr="00EB43F4" w:rsidDel="00E361B9">
                <w:rPr>
                  <w:rFonts w:ascii="Garamond" w:hAnsi="Garamond"/>
                  <w:sz w:val="22"/>
                  <w:szCs w:val="22"/>
                </w:rPr>
                <w:delText>00:45,</w:delText>
              </w:r>
            </w:del>
          </w:p>
        </w:tc>
        <w:tc>
          <w:tcPr>
            <w:tcW w:w="1420" w:type="dxa"/>
            <w:vAlign w:val="bottom"/>
          </w:tcPr>
          <w:p w:rsidR="009821B1" w:rsidRDefault="008B159E">
            <w:pPr>
              <w:pStyle w:val="BodyText"/>
              <w:tabs>
                <w:tab w:val="left" w:pos="1080"/>
                <w:tab w:val="left" w:pos="1980"/>
                <w:tab w:val="left" w:pos="10076"/>
              </w:tabs>
              <w:rPr>
                <w:del w:id="10958" w:author="Stephanie Thompson" w:date="2008-11-17T15:36:00Z"/>
                <w:rFonts w:ascii="Garamond" w:hAnsi="Garamond"/>
                <w:sz w:val="22"/>
                <w:szCs w:val="22"/>
              </w:rPr>
              <w:pPrChange w:id="10959" w:author="Stephanie Thompson" w:date="2008-11-19T11:52:00Z">
                <w:pPr/>
              </w:pPrChange>
            </w:pPr>
            <w:del w:id="10960"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8B159E">
            <w:pPr>
              <w:pStyle w:val="BodyText"/>
              <w:tabs>
                <w:tab w:val="left" w:pos="1080"/>
                <w:tab w:val="left" w:pos="1980"/>
                <w:tab w:val="left" w:pos="10076"/>
              </w:tabs>
              <w:rPr>
                <w:del w:id="10961" w:author="Stephanie Thompson" w:date="2008-11-17T15:36:00Z"/>
                <w:rFonts w:ascii="Garamond" w:hAnsi="Garamond"/>
                <w:sz w:val="22"/>
                <w:szCs w:val="22"/>
              </w:rPr>
              <w:pPrChange w:id="10962" w:author="Stephanie Thompson" w:date="2008-11-19T11:52:00Z">
                <w:pPr/>
              </w:pPrChange>
            </w:pPr>
            <w:del w:id="10963" w:author="Stephanie Thompson" w:date="2008-11-17T15:36:00Z">
              <w:r w:rsidRPr="00EB43F4" w:rsidDel="00E361B9">
                <w:rPr>
                  <w:rFonts w:ascii="Garamond" w:hAnsi="Garamond"/>
                  <w:sz w:val="22"/>
                  <w:szCs w:val="22"/>
                </w:rPr>
                <w:delText>03:30</w:delText>
              </w:r>
            </w:del>
          </w:p>
        </w:tc>
      </w:tr>
      <w:tr w:rsidR="008B159E" w:rsidRPr="00EB43F4" w:rsidDel="00E361B9">
        <w:trPr>
          <w:gridAfter w:val="4"/>
          <w:wAfter w:w="5680" w:type="dxa"/>
          <w:trHeight w:val="255"/>
          <w:del w:id="10964"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65" w:author="Stephanie Thompson" w:date="2008-11-17T15:36:00Z"/>
                <w:rFonts w:ascii="Garamond" w:hAnsi="Garamond"/>
                <w:sz w:val="22"/>
                <w:szCs w:val="22"/>
              </w:rPr>
              <w:pPrChange w:id="10966" w:author="Stephanie Thompson" w:date="2008-11-19T11:52:00Z">
                <w:pPr/>
              </w:pPrChange>
            </w:pPr>
            <w:del w:id="10967"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68" w:author="Stephanie Thompson" w:date="2008-11-17T15:36:00Z"/>
                <w:rFonts w:ascii="Garamond" w:hAnsi="Garamond"/>
                <w:sz w:val="22"/>
                <w:szCs w:val="22"/>
              </w:rPr>
              <w:pPrChange w:id="10969" w:author="Stephanie Thompson" w:date="2008-11-19T11:52:00Z">
                <w:pPr/>
              </w:pPrChange>
            </w:pPr>
            <w:del w:id="10970" w:author="Stephanie Thompson" w:date="2008-11-17T15:36:00Z">
              <w:r w:rsidRPr="00EB43F4" w:rsidDel="00E361B9">
                <w:rPr>
                  <w:rFonts w:ascii="Garamond" w:hAnsi="Garamond"/>
                  <w:sz w:val="22"/>
                  <w:szCs w:val="22"/>
                </w:rPr>
                <w:delText>21:30</w:delText>
              </w:r>
            </w:del>
          </w:p>
        </w:tc>
      </w:tr>
      <w:tr w:rsidR="008B159E" w:rsidRPr="00EB43F4" w:rsidDel="00E361B9">
        <w:trPr>
          <w:gridAfter w:val="4"/>
          <w:wAfter w:w="5680" w:type="dxa"/>
          <w:trHeight w:val="255"/>
          <w:del w:id="10971"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72" w:author="Stephanie Thompson" w:date="2008-11-17T15:36:00Z"/>
                <w:rFonts w:ascii="Garamond" w:hAnsi="Garamond"/>
                <w:sz w:val="22"/>
                <w:szCs w:val="22"/>
              </w:rPr>
              <w:pPrChange w:id="10973" w:author="Stephanie Thompson" w:date="2008-11-19T11:52:00Z">
                <w:pPr/>
              </w:pPrChange>
            </w:pPr>
            <w:del w:id="10974" w:author="Stephanie Thompson" w:date="2008-11-17T15:36:00Z">
              <w:r w:rsidRPr="00EB43F4" w:rsidDel="00E361B9">
                <w:rPr>
                  <w:rFonts w:ascii="Garamond" w:hAnsi="Garamond"/>
                  <w:sz w:val="22"/>
                  <w:szCs w:val="22"/>
                </w:rPr>
                <w:delText>10/10/06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75" w:author="Stephanie Thompson" w:date="2008-11-17T15:36:00Z"/>
                <w:rFonts w:ascii="Garamond" w:hAnsi="Garamond"/>
                <w:sz w:val="22"/>
                <w:szCs w:val="22"/>
              </w:rPr>
              <w:pPrChange w:id="10976" w:author="Stephanie Thompson" w:date="2008-11-19T11:52:00Z">
                <w:pPr/>
              </w:pPrChange>
            </w:pPr>
            <w:del w:id="10977" w:author="Stephanie Thompson" w:date="2008-11-17T15:36:00Z">
              <w:r w:rsidRPr="00EB43F4" w:rsidDel="00E361B9">
                <w:rPr>
                  <w:rFonts w:ascii="Garamond" w:hAnsi="Garamond"/>
                  <w:sz w:val="22"/>
                  <w:szCs w:val="22"/>
                </w:rPr>
                <w:delText>22:00</w:delText>
              </w:r>
            </w:del>
          </w:p>
        </w:tc>
      </w:tr>
      <w:tr w:rsidR="008B159E" w:rsidRPr="00EB43F4" w:rsidDel="00E361B9">
        <w:trPr>
          <w:gridAfter w:val="4"/>
          <w:wAfter w:w="5680" w:type="dxa"/>
          <w:trHeight w:val="255"/>
          <w:del w:id="10978"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79" w:author="Stephanie Thompson" w:date="2008-11-17T15:36:00Z"/>
                <w:rFonts w:ascii="Garamond" w:hAnsi="Garamond"/>
                <w:sz w:val="22"/>
                <w:szCs w:val="22"/>
              </w:rPr>
              <w:pPrChange w:id="10980" w:author="Stephanie Thompson" w:date="2008-11-19T11:52:00Z">
                <w:pPr/>
              </w:pPrChange>
            </w:pPr>
            <w:del w:id="10981" w:author="Stephanie Thompson" w:date="2008-11-17T15:36:00Z">
              <w:r w:rsidRPr="00EB43F4" w:rsidDel="00E361B9">
                <w:rPr>
                  <w:rFonts w:ascii="Garamond" w:hAnsi="Garamond"/>
                  <w:sz w:val="22"/>
                  <w:szCs w:val="22"/>
                </w:rPr>
                <w:delText>10/14/06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82" w:author="Stephanie Thompson" w:date="2008-11-17T15:36:00Z"/>
                <w:rFonts w:ascii="Garamond" w:hAnsi="Garamond"/>
                <w:sz w:val="22"/>
                <w:szCs w:val="22"/>
              </w:rPr>
              <w:pPrChange w:id="10983" w:author="Stephanie Thompson" w:date="2008-11-19T11:52:00Z">
                <w:pPr/>
              </w:pPrChange>
            </w:pPr>
            <w:del w:id="10984" w:author="Stephanie Thompson" w:date="2008-11-17T15:36:00Z">
              <w:r w:rsidRPr="00EB43F4" w:rsidDel="00E361B9">
                <w:rPr>
                  <w:rFonts w:ascii="Garamond" w:hAnsi="Garamond"/>
                  <w:sz w:val="22"/>
                  <w:szCs w:val="22"/>
                </w:rPr>
                <w:delText>02:15</w:delText>
              </w:r>
            </w:del>
          </w:p>
        </w:tc>
      </w:tr>
      <w:tr w:rsidR="008B159E" w:rsidRPr="00EB43F4" w:rsidDel="00E361B9">
        <w:trPr>
          <w:gridAfter w:val="3"/>
          <w:wAfter w:w="4260" w:type="dxa"/>
          <w:trHeight w:val="255"/>
          <w:del w:id="10985"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86" w:author="Stephanie Thompson" w:date="2008-11-17T15:36:00Z"/>
                <w:rFonts w:ascii="Garamond" w:hAnsi="Garamond"/>
                <w:sz w:val="22"/>
                <w:szCs w:val="22"/>
              </w:rPr>
              <w:pPrChange w:id="10987" w:author="Stephanie Thompson" w:date="2008-11-19T11:52:00Z">
                <w:pPr/>
              </w:pPrChange>
            </w:pPr>
            <w:del w:id="10988"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89" w:author="Stephanie Thompson" w:date="2008-11-17T15:36:00Z"/>
                <w:rFonts w:ascii="Garamond" w:hAnsi="Garamond"/>
                <w:sz w:val="22"/>
                <w:szCs w:val="22"/>
              </w:rPr>
              <w:pPrChange w:id="10990" w:author="Stephanie Thompson" w:date="2008-11-19T11:52:00Z">
                <w:pPr/>
              </w:pPrChange>
            </w:pPr>
            <w:del w:id="10991" w:author="Stephanie Thompson" w:date="2008-11-17T15:36:00Z">
              <w:r w:rsidRPr="00EB43F4" w:rsidDel="00E361B9">
                <w:rPr>
                  <w:rFonts w:ascii="Garamond" w:hAnsi="Garamond"/>
                  <w:sz w:val="22"/>
                  <w:szCs w:val="22"/>
                </w:rPr>
                <w:delText>14:45,</w:delText>
              </w:r>
            </w:del>
          </w:p>
        </w:tc>
        <w:tc>
          <w:tcPr>
            <w:tcW w:w="1420" w:type="dxa"/>
            <w:vAlign w:val="bottom"/>
          </w:tcPr>
          <w:p w:rsidR="009821B1" w:rsidRDefault="008B159E">
            <w:pPr>
              <w:pStyle w:val="BodyText"/>
              <w:tabs>
                <w:tab w:val="left" w:pos="1080"/>
                <w:tab w:val="left" w:pos="1980"/>
                <w:tab w:val="left" w:pos="10076"/>
              </w:tabs>
              <w:rPr>
                <w:del w:id="10992" w:author="Stephanie Thompson" w:date="2008-11-17T15:36:00Z"/>
                <w:rFonts w:ascii="Garamond" w:hAnsi="Garamond"/>
                <w:sz w:val="22"/>
                <w:szCs w:val="22"/>
              </w:rPr>
              <w:pPrChange w:id="10993" w:author="Stephanie Thompson" w:date="2008-11-19T11:52:00Z">
                <w:pPr/>
              </w:pPrChange>
            </w:pPr>
            <w:del w:id="10994" w:author="Stephanie Thompson" w:date="2008-11-17T15:36:00Z">
              <w:r w:rsidRPr="00EB43F4" w:rsidDel="00E361B9">
                <w:rPr>
                  <w:rFonts w:ascii="Garamond" w:hAnsi="Garamond"/>
                  <w:sz w:val="22"/>
                  <w:szCs w:val="22"/>
                </w:rPr>
                <w:delText>18:15</w:delText>
              </w:r>
            </w:del>
          </w:p>
        </w:tc>
      </w:tr>
      <w:tr w:rsidR="008B159E" w:rsidRPr="00EB43F4" w:rsidDel="00E361B9">
        <w:trPr>
          <w:gridAfter w:val="3"/>
          <w:wAfter w:w="4260" w:type="dxa"/>
          <w:trHeight w:val="255"/>
          <w:del w:id="10995"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96" w:author="Stephanie Thompson" w:date="2008-11-17T15:36:00Z"/>
                <w:rFonts w:ascii="Garamond" w:hAnsi="Garamond"/>
                <w:sz w:val="22"/>
                <w:szCs w:val="22"/>
              </w:rPr>
              <w:pPrChange w:id="10997" w:author="Stephanie Thompson" w:date="2008-11-19T11:52:00Z">
                <w:pPr/>
              </w:pPrChange>
            </w:pPr>
            <w:del w:id="10998"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0999" w:author="Stephanie Thompson" w:date="2008-11-17T15:36:00Z"/>
                <w:rFonts w:ascii="Garamond" w:hAnsi="Garamond"/>
                <w:sz w:val="22"/>
                <w:szCs w:val="22"/>
              </w:rPr>
              <w:pPrChange w:id="11000" w:author="Stephanie Thompson" w:date="2008-11-19T11:52:00Z">
                <w:pPr/>
              </w:pPrChange>
            </w:pPr>
            <w:del w:id="11001" w:author="Stephanie Thompson" w:date="2008-11-17T15:36:00Z">
              <w:r w:rsidRPr="00EB43F4" w:rsidDel="00E361B9">
                <w:rPr>
                  <w:rFonts w:ascii="Garamond" w:hAnsi="Garamond"/>
                  <w:sz w:val="22"/>
                  <w:szCs w:val="22"/>
                </w:rPr>
                <w:delText>03:45,</w:delText>
              </w:r>
            </w:del>
          </w:p>
        </w:tc>
        <w:tc>
          <w:tcPr>
            <w:tcW w:w="1420" w:type="dxa"/>
            <w:vAlign w:val="bottom"/>
          </w:tcPr>
          <w:p w:rsidR="009821B1" w:rsidRDefault="008B159E">
            <w:pPr>
              <w:pStyle w:val="BodyText"/>
              <w:tabs>
                <w:tab w:val="left" w:pos="1080"/>
                <w:tab w:val="left" w:pos="1980"/>
                <w:tab w:val="left" w:pos="10076"/>
              </w:tabs>
              <w:rPr>
                <w:del w:id="11002" w:author="Stephanie Thompson" w:date="2008-11-17T15:36:00Z"/>
                <w:rFonts w:ascii="Garamond" w:hAnsi="Garamond"/>
                <w:sz w:val="22"/>
                <w:szCs w:val="22"/>
              </w:rPr>
              <w:pPrChange w:id="11003" w:author="Stephanie Thompson" w:date="2008-11-19T11:52:00Z">
                <w:pPr/>
              </w:pPrChange>
            </w:pPr>
            <w:del w:id="11004" w:author="Stephanie Thompson" w:date="2008-11-17T15:36:00Z">
              <w:r w:rsidRPr="00EB43F4" w:rsidDel="00E361B9">
                <w:rPr>
                  <w:rFonts w:ascii="Garamond" w:hAnsi="Garamond"/>
                  <w:sz w:val="22"/>
                  <w:szCs w:val="22"/>
                </w:rPr>
                <w:delText>04:45</w:delText>
              </w:r>
            </w:del>
          </w:p>
        </w:tc>
      </w:tr>
    </w:tbl>
    <w:p w:rsidR="009821B1" w:rsidRDefault="009821B1">
      <w:pPr>
        <w:pStyle w:val="BodyText"/>
        <w:tabs>
          <w:tab w:val="left" w:pos="1080"/>
          <w:tab w:val="left" w:pos="1980"/>
          <w:tab w:val="left" w:pos="10076"/>
        </w:tabs>
        <w:rPr>
          <w:del w:id="11005" w:author="Stephanie Thompson" w:date="2008-11-17T15:36:00Z"/>
          <w:rFonts w:ascii="Garamond" w:hAnsi="Garamond"/>
          <w:sz w:val="22"/>
          <w:szCs w:val="22"/>
        </w:rPr>
        <w:pPrChange w:id="11006" w:author="Stephanie Thompson" w:date="2008-11-19T11:52:00Z">
          <w:pPr/>
        </w:pPrChange>
      </w:pPr>
    </w:p>
    <w:p w:rsidR="009821B1" w:rsidRDefault="00DE356E">
      <w:pPr>
        <w:pStyle w:val="BodyText"/>
        <w:tabs>
          <w:tab w:val="left" w:pos="1080"/>
          <w:tab w:val="left" w:pos="1980"/>
          <w:tab w:val="left" w:pos="10076"/>
        </w:tabs>
        <w:rPr>
          <w:del w:id="11007" w:author="Stephanie Thompson" w:date="2008-11-17T15:36:00Z"/>
          <w:rFonts w:ascii="Garamond" w:hAnsi="Garamond"/>
          <w:sz w:val="22"/>
          <w:szCs w:val="22"/>
        </w:rPr>
        <w:pPrChange w:id="11008" w:author="Stephanie Thompson" w:date="2008-11-19T11:52:00Z">
          <w:pPr/>
        </w:pPrChange>
      </w:pPr>
      <w:del w:id="11009"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11010" w:author="Stephanie Thompson" w:date="2008-11-17T15:36:00Z"/>
          <w:rFonts w:ascii="Garamond" w:hAnsi="Garamond"/>
          <w:sz w:val="22"/>
          <w:szCs w:val="22"/>
        </w:rPr>
        <w:pPrChange w:id="11011" w:author="Stephanie Thompson" w:date="2008-11-19T11:52:00Z">
          <w:pPr/>
        </w:pPrChange>
      </w:pPr>
    </w:p>
    <w:p w:rsidR="009821B1" w:rsidRDefault="00E61DC6">
      <w:pPr>
        <w:pStyle w:val="BodyText"/>
        <w:tabs>
          <w:tab w:val="left" w:pos="1080"/>
          <w:tab w:val="left" w:pos="1980"/>
          <w:tab w:val="left" w:pos="10076"/>
        </w:tabs>
        <w:rPr>
          <w:del w:id="11012" w:author="Stephanie Thompson" w:date="2008-11-17T15:36:00Z"/>
          <w:rFonts w:ascii="Garamond" w:hAnsi="Garamond"/>
          <w:sz w:val="22"/>
          <w:szCs w:val="22"/>
        </w:rPr>
        <w:pPrChange w:id="11013" w:author="Stephanie Thompson" w:date="2008-11-19T11:52:00Z">
          <w:pPr/>
        </w:pPrChange>
      </w:pPr>
      <w:del w:id="11014" w:author="Stephanie Thompson" w:date="2008-11-17T15:36:00Z">
        <w:r w:rsidRPr="00EB43F4" w:rsidDel="00E361B9">
          <w:rPr>
            <w:rFonts w:ascii="Garamond" w:hAnsi="Garamond"/>
            <w:sz w:val="22"/>
            <w:szCs w:val="22"/>
          </w:rPr>
          <w:delText>Turbidity spikes deleted - likely biological interference</w:delText>
        </w:r>
      </w:del>
    </w:p>
    <w:tbl>
      <w:tblPr>
        <w:tblW w:w="8600" w:type="dxa"/>
        <w:tblInd w:w="93" w:type="dxa"/>
        <w:tblLook w:val="0000"/>
      </w:tblPr>
      <w:tblGrid>
        <w:gridCol w:w="1500"/>
        <w:gridCol w:w="1420"/>
        <w:gridCol w:w="1420"/>
        <w:gridCol w:w="1420"/>
        <w:gridCol w:w="1420"/>
        <w:gridCol w:w="1420"/>
      </w:tblGrid>
      <w:tr w:rsidR="00E61DC6" w:rsidRPr="00EB43F4" w:rsidDel="00E361B9">
        <w:trPr>
          <w:gridAfter w:val="4"/>
          <w:wAfter w:w="5680" w:type="dxa"/>
          <w:trHeight w:val="255"/>
          <w:del w:id="11015"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16" w:author="Stephanie Thompson" w:date="2008-11-17T15:36:00Z"/>
                <w:rFonts w:ascii="Garamond" w:hAnsi="Garamond"/>
                <w:sz w:val="22"/>
                <w:szCs w:val="22"/>
              </w:rPr>
              <w:pPrChange w:id="11017" w:author="Stephanie Thompson" w:date="2008-11-19T11:52:00Z">
                <w:pPr/>
              </w:pPrChange>
            </w:pPr>
            <w:del w:id="11018" w:author="Stephanie Thompson" w:date="2008-11-17T15:36:00Z">
              <w:r w:rsidRPr="00EB43F4" w:rsidDel="00E361B9">
                <w:rPr>
                  <w:rFonts w:ascii="Garamond" w:hAnsi="Garamond"/>
                  <w:sz w:val="22"/>
                  <w:szCs w:val="22"/>
                </w:rPr>
                <w:delText>10/03/06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19" w:author="Stephanie Thompson" w:date="2008-11-17T15:36:00Z"/>
                <w:rFonts w:ascii="Garamond" w:hAnsi="Garamond"/>
                <w:sz w:val="22"/>
                <w:szCs w:val="22"/>
              </w:rPr>
              <w:pPrChange w:id="11020" w:author="Stephanie Thompson" w:date="2008-11-19T11:52:00Z">
                <w:pPr/>
              </w:pPrChange>
            </w:pPr>
            <w:del w:id="11021" w:author="Stephanie Thompson" w:date="2008-11-17T15:36:00Z">
              <w:r w:rsidRPr="00EB43F4" w:rsidDel="00E361B9">
                <w:rPr>
                  <w:rFonts w:ascii="Garamond" w:hAnsi="Garamond"/>
                  <w:sz w:val="22"/>
                  <w:szCs w:val="22"/>
                </w:rPr>
                <w:delText xml:space="preserve">06:15 </w:delText>
              </w:r>
            </w:del>
          </w:p>
        </w:tc>
      </w:tr>
      <w:tr w:rsidR="00E61DC6" w:rsidRPr="00EB43F4" w:rsidDel="00E361B9">
        <w:trPr>
          <w:gridAfter w:val="4"/>
          <w:wAfter w:w="5680" w:type="dxa"/>
          <w:trHeight w:val="255"/>
          <w:del w:id="11022"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23" w:author="Stephanie Thompson" w:date="2008-11-17T15:36:00Z"/>
                <w:rFonts w:ascii="Garamond" w:hAnsi="Garamond"/>
                <w:sz w:val="22"/>
                <w:szCs w:val="22"/>
              </w:rPr>
              <w:pPrChange w:id="11024" w:author="Stephanie Thompson" w:date="2008-11-19T11:52:00Z">
                <w:pPr/>
              </w:pPrChange>
            </w:pPr>
            <w:del w:id="11025" w:author="Stephanie Thompson" w:date="2008-11-17T15:36:00Z">
              <w:r w:rsidRPr="00EB43F4" w:rsidDel="00E361B9">
                <w:rPr>
                  <w:rFonts w:ascii="Garamond" w:hAnsi="Garamond"/>
                  <w:sz w:val="22"/>
                  <w:szCs w:val="22"/>
                </w:rPr>
                <w:delText>10/05/06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26" w:author="Stephanie Thompson" w:date="2008-11-17T15:36:00Z"/>
                <w:rFonts w:ascii="Garamond" w:hAnsi="Garamond"/>
                <w:sz w:val="22"/>
                <w:szCs w:val="22"/>
              </w:rPr>
              <w:pPrChange w:id="11027" w:author="Stephanie Thompson" w:date="2008-11-19T11:52:00Z">
                <w:pPr/>
              </w:pPrChange>
            </w:pPr>
            <w:del w:id="11028" w:author="Stephanie Thompson" w:date="2008-11-17T15:36:00Z">
              <w:r w:rsidRPr="00EB43F4" w:rsidDel="00E361B9">
                <w:rPr>
                  <w:rFonts w:ascii="Garamond" w:hAnsi="Garamond"/>
                  <w:sz w:val="22"/>
                  <w:szCs w:val="22"/>
                </w:rPr>
                <w:delText>21:30</w:delText>
              </w:r>
            </w:del>
          </w:p>
        </w:tc>
      </w:tr>
      <w:tr w:rsidR="00E61DC6" w:rsidRPr="00EB43F4" w:rsidDel="00E361B9">
        <w:trPr>
          <w:gridAfter w:val="4"/>
          <w:wAfter w:w="5680" w:type="dxa"/>
          <w:trHeight w:val="255"/>
          <w:del w:id="11029"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30" w:author="Stephanie Thompson" w:date="2008-11-17T15:36:00Z"/>
                <w:rFonts w:ascii="Garamond" w:hAnsi="Garamond"/>
                <w:sz w:val="22"/>
                <w:szCs w:val="22"/>
              </w:rPr>
              <w:pPrChange w:id="11031" w:author="Stephanie Thompson" w:date="2008-11-19T11:52:00Z">
                <w:pPr/>
              </w:pPrChange>
            </w:pPr>
            <w:del w:id="11032" w:author="Stephanie Thompson" w:date="2008-11-17T15:36:00Z">
              <w:r w:rsidRPr="00EB43F4" w:rsidDel="00E361B9">
                <w:rPr>
                  <w:rFonts w:ascii="Garamond" w:hAnsi="Garamond"/>
                  <w:sz w:val="22"/>
                  <w:szCs w:val="22"/>
                </w:rPr>
                <w:delText>10/06/06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33" w:author="Stephanie Thompson" w:date="2008-11-17T15:36:00Z"/>
                <w:rFonts w:ascii="Garamond" w:hAnsi="Garamond"/>
                <w:sz w:val="22"/>
                <w:szCs w:val="22"/>
              </w:rPr>
              <w:pPrChange w:id="11034" w:author="Stephanie Thompson" w:date="2008-11-19T11:52:00Z">
                <w:pPr/>
              </w:pPrChange>
            </w:pPr>
            <w:del w:id="11035" w:author="Stephanie Thompson" w:date="2008-11-17T15:36:00Z">
              <w:r w:rsidRPr="00EB43F4" w:rsidDel="00E361B9">
                <w:rPr>
                  <w:rFonts w:ascii="Garamond" w:hAnsi="Garamond"/>
                  <w:sz w:val="22"/>
                  <w:szCs w:val="22"/>
                </w:rPr>
                <w:delText>21:00</w:delText>
              </w:r>
            </w:del>
          </w:p>
        </w:tc>
      </w:tr>
      <w:tr w:rsidR="00E61DC6" w:rsidRPr="00EB43F4" w:rsidDel="00E361B9">
        <w:trPr>
          <w:trHeight w:val="255"/>
          <w:del w:id="11036"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37" w:author="Stephanie Thompson" w:date="2008-11-17T15:36:00Z"/>
                <w:rFonts w:ascii="Garamond" w:hAnsi="Garamond"/>
                <w:sz w:val="22"/>
                <w:szCs w:val="22"/>
              </w:rPr>
              <w:pPrChange w:id="11038" w:author="Stephanie Thompson" w:date="2008-11-19T11:52:00Z">
                <w:pPr/>
              </w:pPrChange>
            </w:pPr>
            <w:del w:id="11039" w:author="Stephanie Thompson" w:date="2008-11-17T15:36:00Z">
              <w:r w:rsidRPr="00EB43F4" w:rsidDel="00E361B9">
                <w:rPr>
                  <w:rFonts w:ascii="Garamond" w:hAnsi="Garamond"/>
                  <w:sz w:val="22"/>
                  <w:szCs w:val="22"/>
                </w:rPr>
                <w:delText>10/07/06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40" w:author="Stephanie Thompson" w:date="2008-11-17T15:36:00Z"/>
                <w:rFonts w:ascii="Garamond" w:hAnsi="Garamond"/>
                <w:sz w:val="22"/>
                <w:szCs w:val="22"/>
              </w:rPr>
              <w:pPrChange w:id="11041" w:author="Stephanie Thompson" w:date="2008-11-19T11:52:00Z">
                <w:pPr/>
              </w:pPrChange>
            </w:pPr>
            <w:del w:id="11042" w:author="Stephanie Thompson" w:date="2008-11-17T15:36:00Z">
              <w:r w:rsidRPr="00EB43F4" w:rsidDel="00E361B9">
                <w:rPr>
                  <w:rFonts w:ascii="Garamond" w:hAnsi="Garamond"/>
                  <w:sz w:val="22"/>
                  <w:szCs w:val="22"/>
                </w:rPr>
                <w:delText>01:30,</w:delText>
              </w:r>
            </w:del>
          </w:p>
        </w:tc>
        <w:tc>
          <w:tcPr>
            <w:tcW w:w="1420" w:type="dxa"/>
            <w:vAlign w:val="bottom"/>
          </w:tcPr>
          <w:p w:rsidR="009821B1" w:rsidRDefault="00E61DC6">
            <w:pPr>
              <w:pStyle w:val="BodyText"/>
              <w:tabs>
                <w:tab w:val="left" w:pos="1080"/>
                <w:tab w:val="left" w:pos="1980"/>
                <w:tab w:val="left" w:pos="10076"/>
              </w:tabs>
              <w:rPr>
                <w:del w:id="11043" w:author="Stephanie Thompson" w:date="2008-11-17T15:36:00Z"/>
                <w:rFonts w:ascii="Garamond" w:hAnsi="Garamond"/>
                <w:sz w:val="22"/>
                <w:szCs w:val="22"/>
              </w:rPr>
              <w:pPrChange w:id="11044" w:author="Stephanie Thompson" w:date="2008-11-19T11:52:00Z">
                <w:pPr/>
              </w:pPrChange>
            </w:pPr>
            <w:del w:id="11045" w:author="Stephanie Thompson" w:date="2008-11-17T15:36:00Z">
              <w:r w:rsidRPr="00EB43F4" w:rsidDel="00E361B9">
                <w:rPr>
                  <w:rFonts w:ascii="Garamond" w:hAnsi="Garamond"/>
                  <w:sz w:val="22"/>
                  <w:szCs w:val="22"/>
                </w:rPr>
                <w:delText>02:00,</w:delText>
              </w:r>
            </w:del>
          </w:p>
        </w:tc>
        <w:tc>
          <w:tcPr>
            <w:tcW w:w="1420" w:type="dxa"/>
            <w:vAlign w:val="bottom"/>
          </w:tcPr>
          <w:p w:rsidR="009821B1" w:rsidRDefault="00E61DC6">
            <w:pPr>
              <w:pStyle w:val="BodyText"/>
              <w:tabs>
                <w:tab w:val="left" w:pos="1080"/>
                <w:tab w:val="left" w:pos="1980"/>
                <w:tab w:val="left" w:pos="10076"/>
              </w:tabs>
              <w:rPr>
                <w:del w:id="11046" w:author="Stephanie Thompson" w:date="2008-11-17T15:36:00Z"/>
                <w:rFonts w:ascii="Garamond" w:hAnsi="Garamond"/>
                <w:sz w:val="22"/>
                <w:szCs w:val="22"/>
              </w:rPr>
              <w:pPrChange w:id="11047" w:author="Stephanie Thompson" w:date="2008-11-19T11:52:00Z">
                <w:pPr/>
              </w:pPrChange>
            </w:pPr>
            <w:del w:id="11048" w:author="Stephanie Thompson" w:date="2008-11-17T15:36:00Z">
              <w:r w:rsidRPr="00EB43F4" w:rsidDel="00E361B9">
                <w:rPr>
                  <w:rFonts w:ascii="Garamond" w:hAnsi="Garamond"/>
                  <w:sz w:val="22"/>
                  <w:szCs w:val="22"/>
                </w:rPr>
                <w:delText>03:00,</w:delText>
              </w:r>
            </w:del>
          </w:p>
        </w:tc>
        <w:tc>
          <w:tcPr>
            <w:tcW w:w="1420" w:type="dxa"/>
            <w:vAlign w:val="bottom"/>
          </w:tcPr>
          <w:p w:rsidR="009821B1" w:rsidRDefault="00E61DC6">
            <w:pPr>
              <w:pStyle w:val="BodyText"/>
              <w:tabs>
                <w:tab w:val="left" w:pos="1080"/>
                <w:tab w:val="left" w:pos="1980"/>
                <w:tab w:val="left" w:pos="10076"/>
              </w:tabs>
              <w:rPr>
                <w:del w:id="11049" w:author="Stephanie Thompson" w:date="2008-11-17T15:36:00Z"/>
                <w:rFonts w:ascii="Garamond" w:hAnsi="Garamond"/>
                <w:sz w:val="22"/>
                <w:szCs w:val="22"/>
              </w:rPr>
              <w:pPrChange w:id="11050" w:author="Stephanie Thompson" w:date="2008-11-19T11:52:00Z">
                <w:pPr/>
              </w:pPrChange>
            </w:pPr>
            <w:del w:id="11051" w:author="Stephanie Thompson" w:date="2008-11-17T15:36:00Z">
              <w:r w:rsidRPr="00EB43F4" w:rsidDel="00E361B9">
                <w:rPr>
                  <w:rFonts w:ascii="Garamond" w:hAnsi="Garamond"/>
                  <w:sz w:val="22"/>
                  <w:szCs w:val="22"/>
                </w:rPr>
                <w:delText>04:00,</w:delText>
              </w:r>
            </w:del>
          </w:p>
        </w:tc>
        <w:tc>
          <w:tcPr>
            <w:tcW w:w="1420" w:type="dxa"/>
            <w:vAlign w:val="bottom"/>
          </w:tcPr>
          <w:p w:rsidR="009821B1" w:rsidRDefault="00E61DC6">
            <w:pPr>
              <w:pStyle w:val="BodyText"/>
              <w:tabs>
                <w:tab w:val="left" w:pos="1080"/>
                <w:tab w:val="left" w:pos="1980"/>
                <w:tab w:val="left" w:pos="10076"/>
              </w:tabs>
              <w:rPr>
                <w:del w:id="11052" w:author="Stephanie Thompson" w:date="2008-11-17T15:36:00Z"/>
                <w:rFonts w:ascii="Garamond" w:hAnsi="Garamond"/>
                <w:sz w:val="22"/>
                <w:szCs w:val="22"/>
              </w:rPr>
              <w:pPrChange w:id="11053" w:author="Stephanie Thompson" w:date="2008-11-19T11:52:00Z">
                <w:pPr/>
              </w:pPrChange>
            </w:pPr>
            <w:del w:id="11054" w:author="Stephanie Thompson" w:date="2008-11-17T15:36:00Z">
              <w:r w:rsidRPr="00EB43F4" w:rsidDel="00E361B9">
                <w:rPr>
                  <w:rFonts w:ascii="Garamond" w:hAnsi="Garamond"/>
                  <w:sz w:val="22"/>
                  <w:szCs w:val="22"/>
                </w:rPr>
                <w:delText>05:30,</w:delText>
              </w:r>
            </w:del>
          </w:p>
        </w:tc>
      </w:tr>
      <w:tr w:rsidR="00E61DC6" w:rsidRPr="00EB43F4" w:rsidDel="00E361B9">
        <w:trPr>
          <w:gridAfter w:val="1"/>
          <w:wAfter w:w="1420" w:type="dxa"/>
          <w:trHeight w:val="255"/>
          <w:del w:id="11055" w:author="Stephanie Thompson" w:date="2008-11-17T15:36:00Z"/>
        </w:trPr>
        <w:tc>
          <w:tcPr>
            <w:tcW w:w="1500" w:type="dxa"/>
            <w:tcBorders>
              <w:top w:val="nil"/>
              <w:left w:val="nil"/>
              <w:bottom w:val="nil"/>
              <w:right w:val="nil"/>
            </w:tcBorders>
            <w:shd w:val="clear" w:color="auto" w:fill="auto"/>
            <w:noWrap/>
            <w:vAlign w:val="bottom"/>
          </w:tcPr>
          <w:p w:rsidR="009821B1" w:rsidRDefault="009821B1">
            <w:pPr>
              <w:pStyle w:val="BodyText"/>
              <w:tabs>
                <w:tab w:val="left" w:pos="1080"/>
                <w:tab w:val="left" w:pos="1980"/>
                <w:tab w:val="left" w:pos="10076"/>
              </w:tabs>
              <w:rPr>
                <w:del w:id="11056" w:author="Stephanie Thompson" w:date="2008-11-17T15:36:00Z"/>
                <w:rFonts w:ascii="Garamond" w:hAnsi="Garamond"/>
                <w:sz w:val="22"/>
                <w:szCs w:val="22"/>
              </w:rPr>
              <w:pPrChange w:id="11057" w:author="Stephanie Thompson" w:date="2008-11-19T11:52:00Z">
                <w:pPr/>
              </w:pPrChange>
            </w:pPr>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58" w:author="Stephanie Thompson" w:date="2008-11-17T15:36:00Z"/>
                <w:rFonts w:ascii="Garamond" w:hAnsi="Garamond"/>
                <w:sz w:val="22"/>
                <w:szCs w:val="22"/>
              </w:rPr>
              <w:pPrChange w:id="11059" w:author="Stephanie Thompson" w:date="2008-11-19T11:52:00Z">
                <w:pPr/>
              </w:pPrChange>
            </w:pPr>
            <w:del w:id="11060" w:author="Stephanie Thompson" w:date="2008-11-17T15:36:00Z">
              <w:r w:rsidRPr="00EB43F4" w:rsidDel="00E361B9">
                <w:rPr>
                  <w:rFonts w:ascii="Garamond" w:hAnsi="Garamond"/>
                  <w:sz w:val="22"/>
                  <w:szCs w:val="22"/>
                </w:rPr>
                <w:delText>07:15,</w:delText>
              </w:r>
            </w:del>
          </w:p>
        </w:tc>
        <w:tc>
          <w:tcPr>
            <w:tcW w:w="1420" w:type="dxa"/>
            <w:vAlign w:val="bottom"/>
          </w:tcPr>
          <w:p w:rsidR="009821B1" w:rsidRDefault="00E61DC6">
            <w:pPr>
              <w:pStyle w:val="BodyText"/>
              <w:tabs>
                <w:tab w:val="left" w:pos="1080"/>
                <w:tab w:val="left" w:pos="1980"/>
                <w:tab w:val="left" w:pos="10076"/>
              </w:tabs>
              <w:rPr>
                <w:del w:id="11061" w:author="Stephanie Thompson" w:date="2008-11-17T15:36:00Z"/>
                <w:rFonts w:ascii="Garamond" w:hAnsi="Garamond"/>
                <w:sz w:val="22"/>
                <w:szCs w:val="22"/>
              </w:rPr>
              <w:pPrChange w:id="11062" w:author="Stephanie Thompson" w:date="2008-11-19T11:52:00Z">
                <w:pPr/>
              </w:pPrChange>
            </w:pPr>
            <w:del w:id="11063" w:author="Stephanie Thompson" w:date="2008-11-17T15:36:00Z">
              <w:r w:rsidRPr="00EB43F4" w:rsidDel="00E361B9">
                <w:rPr>
                  <w:rFonts w:ascii="Garamond" w:hAnsi="Garamond"/>
                  <w:sz w:val="22"/>
                  <w:szCs w:val="22"/>
                </w:rPr>
                <w:delText>11:30,</w:delText>
              </w:r>
            </w:del>
          </w:p>
        </w:tc>
        <w:tc>
          <w:tcPr>
            <w:tcW w:w="1420" w:type="dxa"/>
            <w:vAlign w:val="bottom"/>
          </w:tcPr>
          <w:p w:rsidR="009821B1" w:rsidRDefault="00E61DC6">
            <w:pPr>
              <w:pStyle w:val="BodyText"/>
              <w:tabs>
                <w:tab w:val="left" w:pos="1080"/>
                <w:tab w:val="left" w:pos="1980"/>
                <w:tab w:val="left" w:pos="10076"/>
              </w:tabs>
              <w:rPr>
                <w:del w:id="11064" w:author="Stephanie Thompson" w:date="2008-11-17T15:36:00Z"/>
                <w:rFonts w:ascii="Garamond" w:hAnsi="Garamond"/>
                <w:sz w:val="22"/>
                <w:szCs w:val="22"/>
              </w:rPr>
              <w:pPrChange w:id="11065" w:author="Stephanie Thompson" w:date="2008-11-19T11:52:00Z">
                <w:pPr/>
              </w:pPrChange>
            </w:pPr>
            <w:del w:id="11066" w:author="Stephanie Thompson" w:date="2008-11-17T15:36:00Z">
              <w:r w:rsidRPr="00EB43F4" w:rsidDel="00E361B9">
                <w:rPr>
                  <w:rFonts w:ascii="Garamond" w:hAnsi="Garamond"/>
                  <w:sz w:val="22"/>
                  <w:szCs w:val="22"/>
                </w:rPr>
                <w:delText>12:00,</w:delText>
              </w:r>
            </w:del>
          </w:p>
        </w:tc>
        <w:tc>
          <w:tcPr>
            <w:tcW w:w="1420" w:type="dxa"/>
            <w:vAlign w:val="bottom"/>
          </w:tcPr>
          <w:p w:rsidR="009821B1" w:rsidRDefault="00E61DC6">
            <w:pPr>
              <w:pStyle w:val="BodyText"/>
              <w:tabs>
                <w:tab w:val="left" w:pos="1080"/>
                <w:tab w:val="left" w:pos="1980"/>
                <w:tab w:val="left" w:pos="10076"/>
              </w:tabs>
              <w:rPr>
                <w:del w:id="11067" w:author="Stephanie Thompson" w:date="2008-11-17T15:36:00Z"/>
                <w:rFonts w:ascii="Garamond" w:hAnsi="Garamond"/>
                <w:sz w:val="22"/>
                <w:szCs w:val="22"/>
              </w:rPr>
              <w:pPrChange w:id="11068" w:author="Stephanie Thompson" w:date="2008-11-19T11:52:00Z">
                <w:pPr/>
              </w:pPrChange>
            </w:pPr>
            <w:del w:id="11069" w:author="Stephanie Thompson" w:date="2008-11-17T15:36:00Z">
              <w:r w:rsidRPr="00EB43F4" w:rsidDel="00E361B9">
                <w:rPr>
                  <w:rFonts w:ascii="Garamond" w:hAnsi="Garamond"/>
                  <w:sz w:val="22"/>
                  <w:szCs w:val="22"/>
                </w:rPr>
                <w:delText>13:00</w:delText>
              </w:r>
            </w:del>
          </w:p>
        </w:tc>
      </w:tr>
      <w:tr w:rsidR="00E61DC6" w:rsidRPr="00EB43F4" w:rsidDel="00E361B9">
        <w:trPr>
          <w:gridAfter w:val="4"/>
          <w:wAfter w:w="5680" w:type="dxa"/>
          <w:trHeight w:val="255"/>
          <w:del w:id="11070"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71" w:author="Stephanie Thompson" w:date="2008-11-17T15:36:00Z"/>
                <w:rFonts w:ascii="Garamond" w:hAnsi="Garamond"/>
                <w:sz w:val="22"/>
                <w:szCs w:val="22"/>
              </w:rPr>
              <w:pPrChange w:id="11072" w:author="Stephanie Thompson" w:date="2008-11-19T11:52:00Z">
                <w:pPr/>
              </w:pPrChange>
            </w:pPr>
            <w:del w:id="11073" w:author="Stephanie Thompson" w:date="2008-11-17T15:36:00Z">
              <w:r w:rsidRPr="00EB43F4" w:rsidDel="00E361B9">
                <w:rPr>
                  <w:rFonts w:ascii="Garamond" w:hAnsi="Garamond"/>
                  <w:sz w:val="22"/>
                  <w:szCs w:val="22"/>
                </w:rPr>
                <w:delText>10/08/06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74" w:author="Stephanie Thompson" w:date="2008-11-17T15:36:00Z"/>
                <w:rFonts w:ascii="Garamond" w:hAnsi="Garamond"/>
                <w:sz w:val="22"/>
                <w:szCs w:val="22"/>
              </w:rPr>
              <w:pPrChange w:id="11075" w:author="Stephanie Thompson" w:date="2008-11-19T11:52:00Z">
                <w:pPr/>
              </w:pPrChange>
            </w:pPr>
            <w:del w:id="11076" w:author="Stephanie Thompson" w:date="2008-11-17T15:36:00Z">
              <w:r w:rsidRPr="00EB43F4" w:rsidDel="00E361B9">
                <w:rPr>
                  <w:rFonts w:ascii="Garamond" w:hAnsi="Garamond"/>
                  <w:sz w:val="22"/>
                  <w:szCs w:val="22"/>
                </w:rPr>
                <w:delText>14:45</w:delText>
              </w:r>
            </w:del>
          </w:p>
        </w:tc>
      </w:tr>
      <w:tr w:rsidR="00E61DC6" w:rsidRPr="00EB43F4" w:rsidDel="00E361B9">
        <w:trPr>
          <w:gridAfter w:val="4"/>
          <w:wAfter w:w="5680" w:type="dxa"/>
          <w:trHeight w:val="255"/>
          <w:del w:id="11077"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78" w:author="Stephanie Thompson" w:date="2008-11-17T15:36:00Z"/>
                <w:rFonts w:ascii="Garamond" w:hAnsi="Garamond"/>
                <w:sz w:val="22"/>
                <w:szCs w:val="22"/>
              </w:rPr>
              <w:pPrChange w:id="11079" w:author="Stephanie Thompson" w:date="2008-11-19T11:52:00Z">
                <w:pPr/>
              </w:pPrChange>
            </w:pPr>
            <w:del w:id="11080" w:author="Stephanie Thompson" w:date="2008-11-17T15:36:00Z">
              <w:r w:rsidRPr="00EB43F4" w:rsidDel="00E361B9">
                <w:rPr>
                  <w:rFonts w:ascii="Garamond" w:hAnsi="Garamond"/>
                  <w:sz w:val="22"/>
                  <w:szCs w:val="22"/>
                </w:rPr>
                <w:delText>10/09/06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81" w:author="Stephanie Thompson" w:date="2008-11-17T15:36:00Z"/>
                <w:rFonts w:ascii="Garamond" w:hAnsi="Garamond"/>
                <w:sz w:val="22"/>
                <w:szCs w:val="22"/>
              </w:rPr>
              <w:pPrChange w:id="11082" w:author="Stephanie Thompson" w:date="2008-11-19T11:52:00Z">
                <w:pPr/>
              </w:pPrChange>
            </w:pPr>
            <w:del w:id="11083" w:author="Stephanie Thompson" w:date="2008-11-17T15:36:00Z">
              <w:r w:rsidRPr="00EB43F4" w:rsidDel="00E361B9">
                <w:rPr>
                  <w:rFonts w:ascii="Garamond" w:hAnsi="Garamond"/>
                  <w:sz w:val="22"/>
                  <w:szCs w:val="22"/>
                </w:rPr>
                <w:delText>18:45</w:delText>
              </w:r>
            </w:del>
          </w:p>
        </w:tc>
      </w:tr>
    </w:tbl>
    <w:p w:rsidR="009821B1" w:rsidRDefault="009821B1">
      <w:pPr>
        <w:pStyle w:val="BodyText"/>
        <w:tabs>
          <w:tab w:val="left" w:pos="1080"/>
          <w:tab w:val="left" w:pos="1980"/>
          <w:tab w:val="left" w:pos="10076"/>
        </w:tabs>
        <w:rPr>
          <w:del w:id="11084" w:author="Stephanie Thompson" w:date="2008-11-17T15:36:00Z"/>
          <w:rFonts w:ascii="Garamond" w:hAnsi="Garamond"/>
          <w:sz w:val="22"/>
          <w:szCs w:val="22"/>
        </w:rPr>
        <w:pPrChange w:id="11085" w:author="Stephanie Thompson" w:date="2008-11-19T11:52:00Z">
          <w:pPr/>
        </w:pPrChange>
      </w:pPr>
    </w:p>
    <w:p w:rsidR="009821B1" w:rsidRDefault="00E61DC6">
      <w:pPr>
        <w:pStyle w:val="BodyText"/>
        <w:tabs>
          <w:tab w:val="left" w:pos="1080"/>
          <w:tab w:val="left" w:pos="1980"/>
          <w:tab w:val="left" w:pos="10076"/>
        </w:tabs>
        <w:rPr>
          <w:del w:id="11086" w:author="Stephanie Thompson" w:date="2008-11-17T15:36:00Z"/>
          <w:rFonts w:ascii="Garamond" w:hAnsi="Garamond"/>
          <w:sz w:val="22"/>
          <w:szCs w:val="22"/>
        </w:rPr>
        <w:pPrChange w:id="11087" w:author="Stephanie Thompson" w:date="2008-11-19T11:52:00Z">
          <w:pPr/>
        </w:pPrChange>
      </w:pPr>
      <w:del w:id="11088" w:author="Stephanie Thompson" w:date="2008-11-17T15:36:00Z">
        <w:r w:rsidRPr="00EB43F4" w:rsidDel="00E361B9">
          <w:rPr>
            <w:rFonts w:ascii="Garamond" w:hAnsi="Garamond"/>
            <w:sz w:val="22"/>
            <w:szCs w:val="22"/>
          </w:rPr>
          <w:delText>Depth port out of water due to low water level – depth data deleted.</w:delText>
        </w:r>
      </w:del>
    </w:p>
    <w:tbl>
      <w:tblPr>
        <w:tblW w:w="2920" w:type="dxa"/>
        <w:tblInd w:w="93" w:type="dxa"/>
        <w:tblLook w:val="0000"/>
      </w:tblPr>
      <w:tblGrid>
        <w:gridCol w:w="1500"/>
        <w:gridCol w:w="1420"/>
      </w:tblGrid>
      <w:tr w:rsidR="00E61DC6" w:rsidRPr="00EB43F4" w:rsidDel="00E361B9">
        <w:trPr>
          <w:trHeight w:val="255"/>
          <w:del w:id="11089" w:author="Stephanie Thompson" w:date="2008-11-17T15:36:00Z"/>
        </w:trPr>
        <w:tc>
          <w:tcPr>
            <w:tcW w:w="150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90" w:author="Stephanie Thompson" w:date="2008-11-17T15:36:00Z"/>
                <w:rFonts w:ascii="Garamond" w:hAnsi="Garamond"/>
                <w:sz w:val="22"/>
                <w:szCs w:val="22"/>
              </w:rPr>
              <w:pPrChange w:id="11091" w:author="Stephanie Thompson" w:date="2008-11-19T11:52:00Z">
                <w:pPr/>
              </w:pPrChange>
            </w:pPr>
            <w:del w:id="11092" w:author="Stephanie Thompson" w:date="2008-11-17T15:36:00Z">
              <w:r w:rsidRPr="00EB43F4" w:rsidDel="00E361B9">
                <w:rPr>
                  <w:rFonts w:ascii="Garamond" w:hAnsi="Garamond"/>
                  <w:sz w:val="22"/>
                  <w:szCs w:val="22"/>
                </w:rPr>
                <w:delText>10/21/06</w:delText>
              </w:r>
            </w:del>
          </w:p>
        </w:tc>
        <w:tc>
          <w:tcPr>
            <w:tcW w:w="1420" w:type="dxa"/>
            <w:tcBorders>
              <w:top w:val="nil"/>
              <w:left w:val="nil"/>
              <w:bottom w:val="nil"/>
              <w:right w:val="nil"/>
            </w:tcBorders>
            <w:shd w:val="clear" w:color="auto" w:fill="auto"/>
            <w:noWrap/>
            <w:vAlign w:val="bottom"/>
          </w:tcPr>
          <w:p w:rsidR="009821B1" w:rsidRDefault="00E61DC6">
            <w:pPr>
              <w:pStyle w:val="BodyText"/>
              <w:tabs>
                <w:tab w:val="left" w:pos="1080"/>
                <w:tab w:val="left" w:pos="1980"/>
                <w:tab w:val="left" w:pos="10076"/>
              </w:tabs>
              <w:rPr>
                <w:del w:id="11093" w:author="Stephanie Thompson" w:date="2008-11-17T15:36:00Z"/>
                <w:rFonts w:ascii="Garamond" w:hAnsi="Garamond"/>
                <w:sz w:val="22"/>
                <w:szCs w:val="22"/>
              </w:rPr>
              <w:pPrChange w:id="11094" w:author="Stephanie Thompson" w:date="2008-11-19T11:52:00Z">
                <w:pPr/>
              </w:pPrChange>
            </w:pPr>
            <w:del w:id="11095" w:author="Stephanie Thompson" w:date="2008-11-17T15:36:00Z">
              <w:r w:rsidRPr="00EB43F4" w:rsidDel="00E361B9">
                <w:rPr>
                  <w:rFonts w:ascii="Garamond" w:hAnsi="Garamond"/>
                  <w:sz w:val="22"/>
                  <w:szCs w:val="22"/>
                </w:rPr>
                <w:delText>01:45 – 04:00</w:delText>
              </w:r>
            </w:del>
          </w:p>
        </w:tc>
      </w:tr>
      <w:tr w:rsidR="00F9526D" w:rsidRPr="00EB43F4" w:rsidDel="00E361B9">
        <w:trPr>
          <w:trHeight w:val="255"/>
          <w:del w:id="11096"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097" w:author="Stephanie Thompson" w:date="2008-11-17T15:36:00Z"/>
                <w:rFonts w:ascii="Garamond" w:hAnsi="Garamond"/>
                <w:sz w:val="22"/>
                <w:szCs w:val="22"/>
              </w:rPr>
              <w:pPrChange w:id="11098" w:author="Stephanie Thompson" w:date="2008-11-19T11:52:00Z">
                <w:pPr/>
              </w:pPrChange>
            </w:pPr>
            <w:del w:id="11099"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00" w:author="Stephanie Thompson" w:date="2008-11-17T15:36:00Z"/>
                <w:rFonts w:ascii="Garamond" w:hAnsi="Garamond"/>
                <w:sz w:val="22"/>
                <w:szCs w:val="22"/>
              </w:rPr>
              <w:pPrChange w:id="11101" w:author="Stephanie Thompson" w:date="2008-11-19T11:52:00Z">
                <w:pPr/>
              </w:pPrChange>
            </w:pPr>
            <w:del w:id="11102" w:author="Stephanie Thompson" w:date="2008-11-17T15:36:00Z">
              <w:r w:rsidRPr="00EB43F4" w:rsidDel="00E361B9">
                <w:rPr>
                  <w:rFonts w:ascii="Garamond" w:hAnsi="Garamond"/>
                  <w:sz w:val="22"/>
                  <w:szCs w:val="22"/>
                </w:rPr>
                <w:delText>12:45 – 17:30</w:delText>
              </w:r>
            </w:del>
          </w:p>
        </w:tc>
      </w:tr>
      <w:tr w:rsidR="00F9526D" w:rsidRPr="00EB43F4" w:rsidDel="00E361B9">
        <w:trPr>
          <w:trHeight w:val="255"/>
          <w:del w:id="11103"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04" w:author="Stephanie Thompson" w:date="2008-11-17T15:36:00Z"/>
                <w:rFonts w:ascii="Garamond" w:hAnsi="Garamond"/>
                <w:sz w:val="22"/>
                <w:szCs w:val="22"/>
              </w:rPr>
              <w:pPrChange w:id="11105" w:author="Stephanie Thompson" w:date="2008-11-19T11:52:00Z">
                <w:pPr/>
              </w:pPrChange>
            </w:pPr>
            <w:del w:id="11106"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07" w:author="Stephanie Thompson" w:date="2008-11-17T15:36:00Z"/>
                <w:rFonts w:ascii="Garamond" w:hAnsi="Garamond"/>
                <w:sz w:val="22"/>
                <w:szCs w:val="22"/>
              </w:rPr>
              <w:pPrChange w:id="11108" w:author="Stephanie Thompson" w:date="2008-11-19T11:52:00Z">
                <w:pPr/>
              </w:pPrChange>
            </w:pPr>
            <w:del w:id="11109" w:author="Stephanie Thompson" w:date="2008-11-17T15:36:00Z">
              <w:r w:rsidRPr="00EB43F4" w:rsidDel="00E361B9">
                <w:rPr>
                  <w:rFonts w:ascii="Garamond" w:hAnsi="Garamond"/>
                  <w:sz w:val="22"/>
                  <w:szCs w:val="22"/>
                </w:rPr>
                <w:delText>10:15 – 18:30</w:delText>
              </w:r>
            </w:del>
          </w:p>
        </w:tc>
      </w:tr>
      <w:tr w:rsidR="00F9526D" w:rsidRPr="00EB43F4" w:rsidDel="00E361B9">
        <w:trPr>
          <w:trHeight w:val="255"/>
          <w:del w:id="11110"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11" w:author="Stephanie Thompson" w:date="2008-11-17T15:36:00Z"/>
                <w:rFonts w:ascii="Garamond" w:hAnsi="Garamond"/>
                <w:sz w:val="22"/>
                <w:szCs w:val="22"/>
              </w:rPr>
              <w:pPrChange w:id="11112" w:author="Stephanie Thompson" w:date="2008-11-19T11:52:00Z">
                <w:pPr/>
              </w:pPrChange>
            </w:pPr>
            <w:del w:id="11113" w:author="Stephanie Thompson" w:date="2008-11-17T15:36:00Z">
              <w:r w:rsidRPr="00EB43F4" w:rsidDel="00E361B9">
                <w:rPr>
                  <w:rFonts w:ascii="Garamond" w:hAnsi="Garamond"/>
                  <w:sz w:val="22"/>
                  <w:szCs w:val="22"/>
                </w:rPr>
                <w:lastRenderedPageBreak/>
                <w:delText>10/30/06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14" w:author="Stephanie Thompson" w:date="2008-11-17T15:36:00Z"/>
                <w:rFonts w:ascii="Garamond" w:hAnsi="Garamond"/>
                <w:sz w:val="22"/>
                <w:szCs w:val="22"/>
              </w:rPr>
              <w:pPrChange w:id="11115" w:author="Stephanie Thompson" w:date="2008-11-19T11:52:00Z">
                <w:pPr/>
              </w:pPrChange>
            </w:pPr>
            <w:del w:id="11116" w:author="Stephanie Thompson" w:date="2008-11-17T15:36:00Z">
              <w:r w:rsidRPr="00EB43F4" w:rsidDel="00E361B9">
                <w:rPr>
                  <w:rFonts w:ascii="Garamond" w:hAnsi="Garamond"/>
                  <w:sz w:val="22"/>
                  <w:szCs w:val="22"/>
                </w:rPr>
                <w:delText>05:00 – 23:30</w:delText>
              </w:r>
            </w:del>
          </w:p>
        </w:tc>
      </w:tr>
      <w:tr w:rsidR="00F9526D" w:rsidRPr="00EB43F4" w:rsidDel="00E361B9">
        <w:trPr>
          <w:trHeight w:val="255"/>
          <w:del w:id="11117"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18" w:author="Stephanie Thompson" w:date="2008-11-17T15:36:00Z"/>
                <w:rFonts w:ascii="Garamond" w:hAnsi="Garamond"/>
                <w:sz w:val="22"/>
                <w:szCs w:val="22"/>
              </w:rPr>
              <w:pPrChange w:id="11119" w:author="Stephanie Thompson" w:date="2008-11-19T11:52:00Z">
                <w:pPr/>
              </w:pPrChange>
            </w:pPr>
            <w:del w:id="11120"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21" w:author="Stephanie Thompson" w:date="2008-11-17T15:36:00Z"/>
                <w:rFonts w:ascii="Garamond" w:hAnsi="Garamond"/>
                <w:sz w:val="22"/>
                <w:szCs w:val="22"/>
              </w:rPr>
              <w:pPrChange w:id="11122" w:author="Stephanie Thompson" w:date="2008-11-19T11:52:00Z">
                <w:pPr/>
              </w:pPrChange>
            </w:pPr>
            <w:del w:id="11123" w:author="Stephanie Thompson" w:date="2008-11-17T15:36:00Z">
              <w:r w:rsidRPr="00EB43F4" w:rsidDel="00E361B9">
                <w:rPr>
                  <w:rFonts w:ascii="Garamond" w:hAnsi="Garamond"/>
                  <w:sz w:val="22"/>
                  <w:szCs w:val="22"/>
                </w:rPr>
                <w:delText>07:15 – 12:30</w:delText>
              </w:r>
            </w:del>
          </w:p>
        </w:tc>
      </w:tr>
    </w:tbl>
    <w:p w:rsidR="009821B1" w:rsidRDefault="009821B1">
      <w:pPr>
        <w:pStyle w:val="BodyText"/>
        <w:tabs>
          <w:tab w:val="left" w:pos="1080"/>
          <w:tab w:val="left" w:pos="1980"/>
          <w:tab w:val="left" w:pos="10076"/>
        </w:tabs>
        <w:rPr>
          <w:del w:id="11124" w:author="Stephanie Thompson" w:date="2008-11-17T15:36:00Z"/>
          <w:rFonts w:ascii="Garamond" w:hAnsi="Garamond"/>
          <w:sz w:val="22"/>
          <w:szCs w:val="22"/>
        </w:rPr>
        <w:pPrChange w:id="11125" w:author="Stephanie Thompson" w:date="2008-11-19T11:52:00Z">
          <w:pPr/>
        </w:pPrChange>
      </w:pPr>
    </w:p>
    <w:p w:rsidR="009821B1" w:rsidRDefault="00E61DC6">
      <w:pPr>
        <w:pStyle w:val="BodyText"/>
        <w:tabs>
          <w:tab w:val="left" w:pos="1080"/>
          <w:tab w:val="left" w:pos="1980"/>
          <w:tab w:val="left" w:pos="10076"/>
        </w:tabs>
        <w:rPr>
          <w:del w:id="11126" w:author="Stephanie Thompson" w:date="2008-11-17T15:36:00Z"/>
          <w:rFonts w:ascii="Garamond" w:hAnsi="Garamond"/>
          <w:sz w:val="22"/>
          <w:szCs w:val="22"/>
        </w:rPr>
        <w:pPrChange w:id="11127" w:author="Stephanie Thompson" w:date="2008-11-19T11:52:00Z">
          <w:pPr/>
        </w:pPrChange>
      </w:pPr>
      <w:del w:id="11128" w:author="Stephanie Thompson" w:date="2008-11-17T15:36:00Z">
        <w:r w:rsidRPr="00EB43F4" w:rsidDel="00E361B9">
          <w:rPr>
            <w:rFonts w:ascii="Garamond" w:hAnsi="Garamond"/>
            <w:sz w:val="22"/>
            <w:szCs w:val="22"/>
          </w:rPr>
          <w:delText>Negative depth values removed</w:delText>
        </w:r>
      </w:del>
    </w:p>
    <w:tbl>
      <w:tblPr>
        <w:tblW w:w="4340" w:type="dxa"/>
        <w:tblInd w:w="93" w:type="dxa"/>
        <w:tblLook w:val="0000"/>
      </w:tblPr>
      <w:tblGrid>
        <w:gridCol w:w="1500"/>
        <w:gridCol w:w="1420"/>
        <w:gridCol w:w="1420"/>
      </w:tblGrid>
      <w:tr w:rsidR="00F9526D" w:rsidRPr="00EB43F4" w:rsidDel="00E361B9">
        <w:trPr>
          <w:trHeight w:val="255"/>
          <w:del w:id="11129"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30" w:author="Stephanie Thompson" w:date="2008-11-17T15:36:00Z"/>
                <w:rFonts w:ascii="Garamond" w:hAnsi="Garamond"/>
                <w:sz w:val="22"/>
                <w:szCs w:val="22"/>
              </w:rPr>
              <w:pPrChange w:id="11131" w:author="Stephanie Thompson" w:date="2008-11-19T11:52:00Z">
                <w:pPr/>
              </w:pPrChange>
            </w:pPr>
            <w:del w:id="11132"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33" w:author="Stephanie Thompson" w:date="2008-11-17T15:36:00Z"/>
                <w:rFonts w:ascii="Garamond" w:hAnsi="Garamond"/>
                <w:sz w:val="22"/>
                <w:szCs w:val="22"/>
              </w:rPr>
              <w:pPrChange w:id="11134" w:author="Stephanie Thompson" w:date="2008-11-19T11:52:00Z">
                <w:pPr/>
              </w:pPrChange>
            </w:pPr>
            <w:del w:id="11135" w:author="Stephanie Thompson" w:date="2008-11-17T15:36:00Z">
              <w:r w:rsidRPr="00EB43F4" w:rsidDel="00E361B9">
                <w:rPr>
                  <w:rFonts w:ascii="Garamond" w:hAnsi="Garamond"/>
                  <w:sz w:val="22"/>
                  <w:szCs w:val="22"/>
                </w:rPr>
                <w:delText>12:15 – 12:30,</w:delText>
              </w:r>
            </w:del>
          </w:p>
        </w:tc>
        <w:tc>
          <w:tcPr>
            <w:tcW w:w="1420" w:type="dxa"/>
            <w:vAlign w:val="bottom"/>
          </w:tcPr>
          <w:p w:rsidR="009821B1" w:rsidRDefault="00F9526D">
            <w:pPr>
              <w:pStyle w:val="BodyText"/>
              <w:tabs>
                <w:tab w:val="left" w:pos="1080"/>
                <w:tab w:val="left" w:pos="1980"/>
                <w:tab w:val="left" w:pos="10076"/>
              </w:tabs>
              <w:rPr>
                <w:del w:id="11136" w:author="Stephanie Thompson" w:date="2008-11-17T15:36:00Z"/>
                <w:rFonts w:ascii="Garamond" w:hAnsi="Garamond"/>
                <w:sz w:val="22"/>
                <w:szCs w:val="22"/>
              </w:rPr>
              <w:pPrChange w:id="11137" w:author="Stephanie Thompson" w:date="2008-11-19T11:52:00Z">
                <w:pPr/>
              </w:pPrChange>
            </w:pPr>
            <w:del w:id="11138" w:author="Stephanie Thompson" w:date="2008-11-17T15:36:00Z">
              <w:r w:rsidRPr="00EB43F4" w:rsidDel="00E361B9">
                <w:rPr>
                  <w:rFonts w:ascii="Garamond" w:hAnsi="Garamond"/>
                  <w:sz w:val="22"/>
                  <w:szCs w:val="22"/>
                </w:rPr>
                <w:delText>17:45</w:delText>
              </w:r>
            </w:del>
          </w:p>
        </w:tc>
      </w:tr>
      <w:tr w:rsidR="00F9526D" w:rsidRPr="00EB43F4" w:rsidDel="00E361B9">
        <w:trPr>
          <w:trHeight w:val="255"/>
          <w:del w:id="11139"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40" w:author="Stephanie Thompson" w:date="2008-11-17T15:36:00Z"/>
                <w:rFonts w:ascii="Garamond" w:hAnsi="Garamond"/>
                <w:sz w:val="22"/>
                <w:szCs w:val="22"/>
              </w:rPr>
              <w:pPrChange w:id="11141" w:author="Stephanie Thompson" w:date="2008-11-19T11:52:00Z">
                <w:pPr/>
              </w:pPrChange>
            </w:pPr>
            <w:del w:id="11142"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43" w:author="Stephanie Thompson" w:date="2008-11-17T15:36:00Z"/>
                <w:rFonts w:ascii="Garamond" w:hAnsi="Garamond"/>
                <w:sz w:val="22"/>
                <w:szCs w:val="22"/>
              </w:rPr>
              <w:pPrChange w:id="11144" w:author="Stephanie Thompson" w:date="2008-11-19T11:52:00Z">
                <w:pPr/>
              </w:pPrChange>
            </w:pPr>
            <w:del w:id="11145" w:author="Stephanie Thompson" w:date="2008-11-17T15:36:00Z">
              <w:r w:rsidRPr="00EB43F4" w:rsidDel="00E361B9">
                <w:rPr>
                  <w:rFonts w:ascii="Garamond" w:hAnsi="Garamond"/>
                  <w:sz w:val="22"/>
                  <w:szCs w:val="22"/>
                </w:rPr>
                <w:delText>04:30 – 05:15,</w:delText>
              </w:r>
            </w:del>
          </w:p>
        </w:tc>
        <w:tc>
          <w:tcPr>
            <w:tcW w:w="1420" w:type="dxa"/>
            <w:vAlign w:val="bottom"/>
          </w:tcPr>
          <w:p w:rsidR="009821B1" w:rsidRDefault="00F9526D">
            <w:pPr>
              <w:pStyle w:val="BodyText"/>
              <w:tabs>
                <w:tab w:val="left" w:pos="1080"/>
                <w:tab w:val="left" w:pos="1980"/>
                <w:tab w:val="left" w:pos="10076"/>
              </w:tabs>
              <w:rPr>
                <w:del w:id="11146" w:author="Stephanie Thompson" w:date="2008-11-17T15:36:00Z"/>
                <w:rFonts w:ascii="Garamond" w:hAnsi="Garamond"/>
                <w:sz w:val="22"/>
                <w:szCs w:val="22"/>
              </w:rPr>
              <w:pPrChange w:id="11147" w:author="Stephanie Thompson" w:date="2008-11-19T11:52:00Z">
                <w:pPr/>
              </w:pPrChange>
            </w:pPr>
            <w:del w:id="11148" w:author="Stephanie Thompson" w:date="2008-11-17T15:36:00Z">
              <w:r w:rsidRPr="00EB43F4" w:rsidDel="00E361B9">
                <w:rPr>
                  <w:rFonts w:ascii="Garamond" w:hAnsi="Garamond"/>
                  <w:sz w:val="22"/>
                  <w:szCs w:val="22"/>
                </w:rPr>
                <w:delText>12:30 – 18:00</w:delText>
              </w:r>
            </w:del>
          </w:p>
        </w:tc>
      </w:tr>
      <w:tr w:rsidR="00F9526D" w:rsidRPr="00EB43F4" w:rsidDel="00E361B9">
        <w:trPr>
          <w:gridAfter w:val="1"/>
          <w:wAfter w:w="1420" w:type="dxa"/>
          <w:trHeight w:val="255"/>
          <w:del w:id="11149"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50" w:author="Stephanie Thompson" w:date="2008-11-17T15:36:00Z"/>
                <w:rFonts w:ascii="Garamond" w:hAnsi="Garamond"/>
                <w:sz w:val="22"/>
                <w:szCs w:val="22"/>
              </w:rPr>
              <w:pPrChange w:id="11151" w:author="Stephanie Thompson" w:date="2008-11-19T11:52:00Z">
                <w:pPr/>
              </w:pPrChange>
            </w:pPr>
            <w:del w:id="11152" w:author="Stephanie Thompson" w:date="2008-11-17T15:36:00Z">
              <w:r w:rsidRPr="00EB43F4" w:rsidDel="00E361B9">
                <w:rPr>
                  <w:rFonts w:ascii="Garamond" w:hAnsi="Garamond"/>
                  <w:sz w:val="22"/>
                  <w:szCs w:val="22"/>
                </w:rPr>
                <w:delText>10/29/06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53" w:author="Stephanie Thompson" w:date="2008-11-17T15:36:00Z"/>
                <w:rFonts w:ascii="Garamond" w:hAnsi="Garamond"/>
                <w:sz w:val="22"/>
                <w:szCs w:val="22"/>
              </w:rPr>
              <w:pPrChange w:id="11154" w:author="Stephanie Thompson" w:date="2008-11-19T11:52:00Z">
                <w:pPr/>
              </w:pPrChange>
            </w:pPr>
            <w:del w:id="11155" w:author="Stephanie Thompson" w:date="2008-11-17T15:36:00Z">
              <w:r w:rsidRPr="00EB43F4" w:rsidDel="00E361B9">
                <w:rPr>
                  <w:rFonts w:ascii="Garamond" w:hAnsi="Garamond"/>
                  <w:sz w:val="22"/>
                  <w:szCs w:val="22"/>
                </w:rPr>
                <w:delText>18:45 – 19:00</w:delText>
              </w:r>
            </w:del>
          </w:p>
        </w:tc>
      </w:tr>
      <w:tr w:rsidR="00F9526D" w:rsidRPr="00EB43F4" w:rsidDel="00E361B9">
        <w:trPr>
          <w:gridAfter w:val="1"/>
          <w:wAfter w:w="1420" w:type="dxa"/>
          <w:trHeight w:val="255"/>
          <w:del w:id="11156"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57" w:author="Stephanie Thompson" w:date="2008-11-17T15:36:00Z"/>
                <w:rFonts w:ascii="Garamond" w:hAnsi="Garamond"/>
                <w:sz w:val="22"/>
                <w:szCs w:val="22"/>
              </w:rPr>
              <w:pPrChange w:id="11158" w:author="Stephanie Thompson" w:date="2008-11-19T11:52:00Z">
                <w:pPr/>
              </w:pPrChange>
            </w:pPr>
            <w:del w:id="11159"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60" w:author="Stephanie Thompson" w:date="2008-11-17T15:36:00Z"/>
                <w:rFonts w:ascii="Garamond" w:hAnsi="Garamond"/>
                <w:sz w:val="22"/>
                <w:szCs w:val="22"/>
              </w:rPr>
              <w:pPrChange w:id="11161" w:author="Stephanie Thompson" w:date="2008-11-19T11:52:00Z">
                <w:pPr/>
              </w:pPrChange>
            </w:pPr>
            <w:del w:id="11162" w:author="Stephanie Thompson" w:date="2008-11-17T15:36:00Z">
              <w:r w:rsidRPr="00EB43F4" w:rsidDel="00E361B9">
                <w:rPr>
                  <w:rFonts w:ascii="Garamond" w:hAnsi="Garamond"/>
                  <w:sz w:val="22"/>
                  <w:szCs w:val="22"/>
                </w:rPr>
                <w:delText>21:45 – 22:15</w:delText>
              </w:r>
            </w:del>
          </w:p>
        </w:tc>
      </w:tr>
    </w:tbl>
    <w:p w:rsidR="009821B1" w:rsidRDefault="009821B1">
      <w:pPr>
        <w:pStyle w:val="BodyText"/>
        <w:tabs>
          <w:tab w:val="left" w:pos="1080"/>
          <w:tab w:val="left" w:pos="1980"/>
          <w:tab w:val="left" w:pos="10076"/>
        </w:tabs>
        <w:rPr>
          <w:del w:id="11163" w:author="Stephanie Thompson" w:date="2008-11-17T15:36:00Z"/>
          <w:rFonts w:ascii="Garamond" w:hAnsi="Garamond"/>
          <w:sz w:val="22"/>
          <w:szCs w:val="22"/>
        </w:rPr>
        <w:pPrChange w:id="11164" w:author="Stephanie Thompson" w:date="2008-11-19T11:52:00Z">
          <w:pPr/>
        </w:pPrChange>
      </w:pPr>
    </w:p>
    <w:p w:rsidR="009821B1" w:rsidRDefault="00F9526D">
      <w:pPr>
        <w:pStyle w:val="BodyText"/>
        <w:tabs>
          <w:tab w:val="left" w:pos="1080"/>
          <w:tab w:val="left" w:pos="1980"/>
          <w:tab w:val="left" w:pos="10076"/>
        </w:tabs>
        <w:rPr>
          <w:del w:id="11165" w:author="Stephanie Thompson" w:date="2008-11-17T15:36:00Z"/>
          <w:rFonts w:ascii="Garamond" w:hAnsi="Garamond"/>
          <w:sz w:val="22"/>
          <w:szCs w:val="22"/>
        </w:rPr>
        <w:pPrChange w:id="11166" w:author="Stephanie Thompson" w:date="2008-11-19T11:52:00Z">
          <w:pPr/>
        </w:pPrChange>
      </w:pPr>
      <w:del w:id="11167"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4340" w:type="dxa"/>
        <w:tblInd w:w="93" w:type="dxa"/>
        <w:tblLook w:val="0000"/>
      </w:tblPr>
      <w:tblGrid>
        <w:gridCol w:w="1500"/>
        <w:gridCol w:w="1420"/>
        <w:gridCol w:w="1420"/>
      </w:tblGrid>
      <w:tr w:rsidR="00F9526D" w:rsidRPr="00EB43F4" w:rsidDel="00E361B9">
        <w:trPr>
          <w:gridAfter w:val="1"/>
          <w:wAfter w:w="1420" w:type="dxa"/>
          <w:trHeight w:val="255"/>
          <w:del w:id="11168"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69" w:author="Stephanie Thompson" w:date="2008-11-17T15:36:00Z"/>
                <w:rFonts w:ascii="Garamond" w:hAnsi="Garamond"/>
                <w:sz w:val="22"/>
                <w:szCs w:val="22"/>
              </w:rPr>
              <w:pPrChange w:id="11170" w:author="Stephanie Thompson" w:date="2008-11-19T11:52:00Z">
                <w:pPr/>
              </w:pPrChange>
            </w:pPr>
            <w:del w:id="11171"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72" w:author="Stephanie Thompson" w:date="2008-11-17T15:36:00Z"/>
                <w:rFonts w:ascii="Garamond" w:hAnsi="Garamond"/>
                <w:sz w:val="22"/>
                <w:szCs w:val="22"/>
              </w:rPr>
              <w:pPrChange w:id="11173" w:author="Stephanie Thompson" w:date="2008-11-19T11:52:00Z">
                <w:pPr/>
              </w:pPrChange>
            </w:pPr>
            <w:del w:id="11174" w:author="Stephanie Thompson" w:date="2008-11-17T15:36:00Z">
              <w:r w:rsidRPr="00EB43F4" w:rsidDel="00E361B9">
                <w:rPr>
                  <w:rFonts w:ascii="Garamond" w:hAnsi="Garamond"/>
                  <w:sz w:val="22"/>
                  <w:szCs w:val="22"/>
                </w:rPr>
                <w:delText>14:45 – 17:45</w:delText>
              </w:r>
            </w:del>
          </w:p>
        </w:tc>
      </w:tr>
      <w:tr w:rsidR="00F9526D" w:rsidRPr="00EB43F4" w:rsidDel="00E361B9">
        <w:trPr>
          <w:gridAfter w:val="1"/>
          <w:wAfter w:w="1420" w:type="dxa"/>
          <w:trHeight w:val="255"/>
          <w:del w:id="11175"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76" w:author="Stephanie Thompson" w:date="2008-11-17T15:36:00Z"/>
                <w:rFonts w:ascii="Garamond" w:hAnsi="Garamond"/>
                <w:sz w:val="22"/>
                <w:szCs w:val="22"/>
              </w:rPr>
              <w:pPrChange w:id="11177" w:author="Stephanie Thompson" w:date="2008-11-19T11:52:00Z">
                <w:pPr/>
              </w:pPrChange>
            </w:pPr>
            <w:del w:id="11178" w:author="Stephanie Thompson" w:date="2008-11-17T15:36:00Z">
              <w:r w:rsidRPr="00EB43F4" w:rsidDel="00E361B9">
                <w:rPr>
                  <w:rFonts w:ascii="Garamond" w:hAnsi="Garamond"/>
                  <w:sz w:val="22"/>
                  <w:szCs w:val="22"/>
                </w:rPr>
                <w:delText>10/24/06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79" w:author="Stephanie Thompson" w:date="2008-11-17T15:36:00Z"/>
                <w:rFonts w:ascii="Garamond" w:hAnsi="Garamond"/>
                <w:sz w:val="22"/>
                <w:szCs w:val="22"/>
              </w:rPr>
              <w:pPrChange w:id="11180" w:author="Stephanie Thompson" w:date="2008-11-19T11:52:00Z">
                <w:pPr/>
              </w:pPrChange>
            </w:pPr>
            <w:del w:id="11181" w:author="Stephanie Thompson" w:date="2008-11-17T15:36:00Z">
              <w:r w:rsidRPr="00EB43F4" w:rsidDel="00E361B9">
                <w:rPr>
                  <w:rFonts w:ascii="Garamond" w:hAnsi="Garamond"/>
                  <w:sz w:val="22"/>
                  <w:szCs w:val="22"/>
                </w:rPr>
                <w:delText>15:00 – 16:30</w:delText>
              </w:r>
            </w:del>
          </w:p>
        </w:tc>
      </w:tr>
      <w:tr w:rsidR="00F9526D" w:rsidRPr="00EB43F4" w:rsidDel="00E361B9">
        <w:trPr>
          <w:gridAfter w:val="1"/>
          <w:wAfter w:w="1420" w:type="dxa"/>
          <w:trHeight w:val="255"/>
          <w:del w:id="11182"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83" w:author="Stephanie Thompson" w:date="2008-11-17T15:36:00Z"/>
                <w:rFonts w:ascii="Garamond" w:hAnsi="Garamond"/>
                <w:sz w:val="22"/>
                <w:szCs w:val="22"/>
              </w:rPr>
              <w:pPrChange w:id="11184" w:author="Stephanie Thompson" w:date="2008-11-19T11:52:00Z">
                <w:pPr/>
              </w:pPrChange>
            </w:pPr>
            <w:del w:id="11185"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86" w:author="Stephanie Thompson" w:date="2008-11-17T15:36:00Z"/>
                <w:rFonts w:ascii="Garamond" w:hAnsi="Garamond"/>
                <w:sz w:val="22"/>
                <w:szCs w:val="22"/>
              </w:rPr>
              <w:pPrChange w:id="11187" w:author="Stephanie Thompson" w:date="2008-11-19T11:52:00Z">
                <w:pPr/>
              </w:pPrChange>
            </w:pPr>
            <w:del w:id="11188" w:author="Stephanie Thompson" w:date="2008-11-17T15:36:00Z">
              <w:r w:rsidRPr="00EB43F4" w:rsidDel="00E361B9">
                <w:rPr>
                  <w:rFonts w:ascii="Garamond" w:hAnsi="Garamond"/>
                  <w:sz w:val="22"/>
                  <w:szCs w:val="22"/>
                </w:rPr>
                <w:delText>14:00 – 17:15</w:delText>
              </w:r>
            </w:del>
          </w:p>
        </w:tc>
      </w:tr>
      <w:tr w:rsidR="00F9526D" w:rsidRPr="00EB43F4" w:rsidDel="00E361B9">
        <w:trPr>
          <w:trHeight w:val="255"/>
          <w:del w:id="11189"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90" w:author="Stephanie Thompson" w:date="2008-11-17T15:36:00Z"/>
                <w:rFonts w:ascii="Garamond" w:hAnsi="Garamond"/>
                <w:sz w:val="22"/>
                <w:szCs w:val="22"/>
              </w:rPr>
              <w:pPrChange w:id="11191" w:author="Stephanie Thompson" w:date="2008-11-19T11:52:00Z">
                <w:pPr/>
              </w:pPrChange>
            </w:pPr>
            <w:del w:id="11192"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193" w:author="Stephanie Thompson" w:date="2008-11-17T15:36:00Z"/>
                <w:rFonts w:ascii="Garamond" w:hAnsi="Garamond"/>
                <w:sz w:val="22"/>
                <w:szCs w:val="22"/>
              </w:rPr>
              <w:pPrChange w:id="11194" w:author="Stephanie Thompson" w:date="2008-11-19T11:52:00Z">
                <w:pPr/>
              </w:pPrChange>
            </w:pPr>
            <w:del w:id="11195" w:author="Stephanie Thompson" w:date="2008-11-17T15:36:00Z">
              <w:r w:rsidRPr="00EB43F4" w:rsidDel="00E361B9">
                <w:rPr>
                  <w:rFonts w:ascii="Garamond" w:hAnsi="Garamond"/>
                  <w:sz w:val="22"/>
                  <w:szCs w:val="22"/>
                </w:rPr>
                <w:delText>07:00 – 11:15,</w:delText>
              </w:r>
            </w:del>
          </w:p>
        </w:tc>
        <w:tc>
          <w:tcPr>
            <w:tcW w:w="1420" w:type="dxa"/>
            <w:vAlign w:val="bottom"/>
          </w:tcPr>
          <w:p w:rsidR="009821B1" w:rsidRDefault="00F9526D">
            <w:pPr>
              <w:pStyle w:val="BodyText"/>
              <w:tabs>
                <w:tab w:val="left" w:pos="1080"/>
                <w:tab w:val="left" w:pos="1980"/>
                <w:tab w:val="left" w:pos="10076"/>
              </w:tabs>
              <w:rPr>
                <w:del w:id="11196" w:author="Stephanie Thompson" w:date="2008-11-17T15:36:00Z"/>
                <w:rFonts w:ascii="Garamond" w:hAnsi="Garamond"/>
                <w:sz w:val="22"/>
                <w:szCs w:val="22"/>
              </w:rPr>
              <w:pPrChange w:id="11197" w:author="Stephanie Thompson" w:date="2008-11-19T11:52:00Z">
                <w:pPr/>
              </w:pPrChange>
            </w:pPr>
            <w:del w:id="11198" w:author="Stephanie Thompson" w:date="2008-11-17T15:36:00Z">
              <w:r w:rsidRPr="00EB43F4" w:rsidDel="00E361B9">
                <w:rPr>
                  <w:rFonts w:ascii="Garamond" w:hAnsi="Garamond"/>
                  <w:sz w:val="22"/>
                  <w:szCs w:val="22"/>
                </w:rPr>
                <w:delText>18:30 – 22:00</w:delText>
              </w:r>
            </w:del>
          </w:p>
        </w:tc>
      </w:tr>
      <w:tr w:rsidR="00F9526D" w:rsidRPr="00EB43F4" w:rsidDel="00E361B9">
        <w:trPr>
          <w:gridAfter w:val="1"/>
          <w:wAfter w:w="1420" w:type="dxa"/>
          <w:trHeight w:val="255"/>
          <w:del w:id="11199" w:author="Stephanie Thompson" w:date="2008-11-17T15:36:00Z"/>
        </w:trPr>
        <w:tc>
          <w:tcPr>
            <w:tcW w:w="150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200" w:author="Stephanie Thompson" w:date="2008-11-17T15:36:00Z"/>
                <w:rFonts w:ascii="Garamond" w:hAnsi="Garamond"/>
                <w:sz w:val="22"/>
                <w:szCs w:val="22"/>
              </w:rPr>
              <w:pPrChange w:id="11201" w:author="Stephanie Thompson" w:date="2008-11-19T11:52:00Z">
                <w:pPr/>
              </w:pPrChange>
            </w:pPr>
            <w:del w:id="11202"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F9526D">
            <w:pPr>
              <w:pStyle w:val="BodyText"/>
              <w:tabs>
                <w:tab w:val="left" w:pos="1080"/>
                <w:tab w:val="left" w:pos="1980"/>
                <w:tab w:val="left" w:pos="10076"/>
              </w:tabs>
              <w:rPr>
                <w:del w:id="11203" w:author="Stephanie Thompson" w:date="2008-11-17T15:36:00Z"/>
                <w:rFonts w:ascii="Garamond" w:hAnsi="Garamond"/>
                <w:sz w:val="22"/>
                <w:szCs w:val="22"/>
              </w:rPr>
              <w:pPrChange w:id="11204" w:author="Stephanie Thompson" w:date="2008-11-19T11:52:00Z">
                <w:pPr/>
              </w:pPrChange>
            </w:pPr>
            <w:del w:id="11205" w:author="Stephanie Thompson" w:date="2008-11-17T15:36:00Z">
              <w:r w:rsidRPr="00EB43F4" w:rsidDel="00E361B9">
                <w:rPr>
                  <w:rFonts w:ascii="Garamond" w:hAnsi="Garamond"/>
                  <w:sz w:val="22"/>
                  <w:szCs w:val="22"/>
                </w:rPr>
                <w:delText>09:15 – 10:45</w:delText>
              </w:r>
            </w:del>
          </w:p>
        </w:tc>
      </w:tr>
    </w:tbl>
    <w:p w:rsidR="009821B1" w:rsidRDefault="009821B1">
      <w:pPr>
        <w:pStyle w:val="BodyText"/>
        <w:tabs>
          <w:tab w:val="left" w:pos="1080"/>
          <w:tab w:val="left" w:pos="1980"/>
          <w:tab w:val="left" w:pos="10076"/>
        </w:tabs>
        <w:rPr>
          <w:del w:id="11206" w:author="Stephanie Thompson" w:date="2008-11-17T15:36:00Z"/>
          <w:rFonts w:ascii="Garamond" w:hAnsi="Garamond"/>
          <w:sz w:val="22"/>
          <w:szCs w:val="22"/>
        </w:rPr>
        <w:pPrChange w:id="11207" w:author="Stephanie Thompson" w:date="2008-11-19T11:52:00Z">
          <w:pPr/>
        </w:pPrChange>
      </w:pPr>
    </w:p>
    <w:p w:rsidR="009821B1" w:rsidRDefault="00F9526D">
      <w:pPr>
        <w:pStyle w:val="BodyText"/>
        <w:tabs>
          <w:tab w:val="left" w:pos="1080"/>
          <w:tab w:val="left" w:pos="1980"/>
          <w:tab w:val="left" w:pos="10076"/>
        </w:tabs>
        <w:rPr>
          <w:del w:id="11208" w:author="Stephanie Thompson" w:date="2008-11-17T15:36:00Z"/>
          <w:rFonts w:ascii="Garamond" w:hAnsi="Garamond"/>
          <w:sz w:val="22"/>
          <w:szCs w:val="22"/>
        </w:rPr>
        <w:pPrChange w:id="11209" w:author="Stephanie Thompson" w:date="2008-11-19T11:52:00Z">
          <w:pPr/>
        </w:pPrChange>
      </w:pPr>
      <w:del w:id="11210"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2920" w:type="dxa"/>
        <w:tblInd w:w="93" w:type="dxa"/>
        <w:tblLook w:val="0000"/>
      </w:tblPr>
      <w:tblGrid>
        <w:gridCol w:w="1500"/>
        <w:gridCol w:w="1420"/>
      </w:tblGrid>
      <w:tr w:rsidR="00B73208" w:rsidRPr="00EB43F4" w:rsidDel="00E361B9">
        <w:trPr>
          <w:trHeight w:val="255"/>
          <w:del w:id="11211" w:author="Stephanie Thompson" w:date="2008-11-17T15:36:00Z"/>
        </w:trPr>
        <w:tc>
          <w:tcPr>
            <w:tcW w:w="150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12" w:author="Stephanie Thompson" w:date="2008-11-17T15:36:00Z"/>
                <w:rFonts w:ascii="Garamond" w:hAnsi="Garamond"/>
                <w:sz w:val="22"/>
                <w:szCs w:val="22"/>
              </w:rPr>
              <w:pPrChange w:id="11213" w:author="Stephanie Thompson" w:date="2008-11-19T11:52:00Z">
                <w:pPr/>
              </w:pPrChange>
            </w:pPr>
            <w:del w:id="11214"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15" w:author="Stephanie Thompson" w:date="2008-11-17T15:36:00Z"/>
                <w:rFonts w:ascii="Garamond" w:hAnsi="Garamond"/>
                <w:sz w:val="22"/>
                <w:szCs w:val="22"/>
              </w:rPr>
              <w:pPrChange w:id="11216" w:author="Stephanie Thompson" w:date="2008-11-19T11:52:00Z">
                <w:pPr/>
              </w:pPrChange>
            </w:pPr>
            <w:del w:id="11217" w:author="Stephanie Thompson" w:date="2008-11-17T15:36:00Z">
              <w:r w:rsidRPr="00EB43F4" w:rsidDel="00E361B9">
                <w:rPr>
                  <w:rFonts w:ascii="Garamond" w:hAnsi="Garamond"/>
                  <w:sz w:val="22"/>
                  <w:szCs w:val="22"/>
                </w:rPr>
                <w:delText>15:30 – 16:15</w:delText>
              </w:r>
            </w:del>
          </w:p>
        </w:tc>
      </w:tr>
      <w:tr w:rsidR="00B73208" w:rsidRPr="00EB43F4" w:rsidDel="00E361B9">
        <w:trPr>
          <w:trHeight w:val="255"/>
          <w:del w:id="11218" w:author="Stephanie Thompson" w:date="2008-11-17T15:36:00Z"/>
        </w:trPr>
        <w:tc>
          <w:tcPr>
            <w:tcW w:w="150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19" w:author="Stephanie Thompson" w:date="2008-11-17T15:36:00Z"/>
                <w:rFonts w:ascii="Garamond" w:hAnsi="Garamond"/>
                <w:sz w:val="22"/>
                <w:szCs w:val="22"/>
              </w:rPr>
              <w:pPrChange w:id="11220" w:author="Stephanie Thompson" w:date="2008-11-19T11:52:00Z">
                <w:pPr/>
              </w:pPrChange>
            </w:pPr>
            <w:del w:id="11221"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22" w:author="Stephanie Thompson" w:date="2008-11-17T15:36:00Z"/>
                <w:rFonts w:ascii="Garamond" w:hAnsi="Garamond"/>
                <w:sz w:val="22"/>
                <w:szCs w:val="22"/>
              </w:rPr>
              <w:pPrChange w:id="11223" w:author="Stephanie Thompson" w:date="2008-11-19T11:52:00Z">
                <w:pPr/>
              </w:pPrChange>
            </w:pPr>
            <w:del w:id="11224" w:author="Stephanie Thompson" w:date="2008-11-17T15:36:00Z">
              <w:r w:rsidRPr="00EB43F4" w:rsidDel="00E361B9">
                <w:rPr>
                  <w:rFonts w:ascii="Garamond" w:hAnsi="Garamond"/>
                  <w:sz w:val="22"/>
                  <w:szCs w:val="22"/>
                </w:rPr>
                <w:delText>14:15 – 17:00</w:delText>
              </w:r>
            </w:del>
          </w:p>
        </w:tc>
      </w:tr>
      <w:tr w:rsidR="00B73208" w:rsidRPr="00EB43F4" w:rsidDel="00E361B9">
        <w:trPr>
          <w:trHeight w:val="255"/>
          <w:del w:id="11225" w:author="Stephanie Thompson" w:date="2008-11-17T15:36:00Z"/>
        </w:trPr>
        <w:tc>
          <w:tcPr>
            <w:tcW w:w="150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26" w:author="Stephanie Thompson" w:date="2008-11-17T15:36:00Z"/>
                <w:rFonts w:ascii="Garamond" w:hAnsi="Garamond"/>
                <w:sz w:val="22"/>
                <w:szCs w:val="22"/>
              </w:rPr>
              <w:pPrChange w:id="11227" w:author="Stephanie Thompson" w:date="2008-11-19T11:52:00Z">
                <w:pPr/>
              </w:pPrChange>
            </w:pPr>
            <w:del w:id="11228"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29" w:author="Stephanie Thompson" w:date="2008-11-17T15:36:00Z"/>
                <w:rFonts w:ascii="Garamond" w:hAnsi="Garamond"/>
                <w:sz w:val="22"/>
                <w:szCs w:val="22"/>
              </w:rPr>
              <w:pPrChange w:id="11230" w:author="Stephanie Thompson" w:date="2008-11-19T11:52:00Z">
                <w:pPr/>
              </w:pPrChange>
            </w:pPr>
            <w:del w:id="11231" w:author="Stephanie Thompson" w:date="2008-11-17T15:36:00Z">
              <w:r w:rsidRPr="00EB43F4" w:rsidDel="00E361B9">
                <w:rPr>
                  <w:rFonts w:ascii="Garamond" w:hAnsi="Garamond"/>
                  <w:sz w:val="22"/>
                  <w:szCs w:val="22"/>
                </w:rPr>
                <w:delText>07:30 – 21:30</w:delText>
              </w:r>
            </w:del>
          </w:p>
        </w:tc>
      </w:tr>
      <w:tr w:rsidR="00B73208" w:rsidRPr="00EB43F4" w:rsidDel="00E361B9">
        <w:trPr>
          <w:trHeight w:val="255"/>
          <w:del w:id="11232" w:author="Stephanie Thompson" w:date="2008-11-17T15:36:00Z"/>
        </w:trPr>
        <w:tc>
          <w:tcPr>
            <w:tcW w:w="150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33" w:author="Stephanie Thompson" w:date="2008-11-17T15:36:00Z"/>
                <w:rFonts w:ascii="Garamond" w:hAnsi="Garamond"/>
                <w:sz w:val="22"/>
                <w:szCs w:val="22"/>
              </w:rPr>
              <w:pPrChange w:id="11234" w:author="Stephanie Thompson" w:date="2008-11-19T11:52:00Z">
                <w:pPr/>
              </w:pPrChange>
            </w:pPr>
            <w:del w:id="11235"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B73208">
            <w:pPr>
              <w:pStyle w:val="BodyText"/>
              <w:tabs>
                <w:tab w:val="left" w:pos="1080"/>
                <w:tab w:val="left" w:pos="1980"/>
                <w:tab w:val="left" w:pos="10076"/>
              </w:tabs>
              <w:rPr>
                <w:del w:id="11236" w:author="Stephanie Thompson" w:date="2008-11-17T15:36:00Z"/>
                <w:rFonts w:ascii="Garamond" w:hAnsi="Garamond"/>
                <w:sz w:val="22"/>
                <w:szCs w:val="22"/>
              </w:rPr>
              <w:pPrChange w:id="11237" w:author="Stephanie Thompson" w:date="2008-11-19T11:52:00Z">
                <w:pPr/>
              </w:pPrChange>
            </w:pPr>
            <w:del w:id="11238" w:author="Stephanie Thompson" w:date="2008-11-17T15:36:00Z">
              <w:r w:rsidRPr="00EB43F4" w:rsidDel="00E361B9">
                <w:rPr>
                  <w:rFonts w:ascii="Garamond" w:hAnsi="Garamond"/>
                  <w:sz w:val="22"/>
                  <w:szCs w:val="22"/>
                </w:rPr>
                <w:delText>10:45 – 11:15</w:delText>
              </w:r>
            </w:del>
          </w:p>
        </w:tc>
      </w:tr>
    </w:tbl>
    <w:p w:rsidR="009821B1" w:rsidRDefault="009821B1">
      <w:pPr>
        <w:pStyle w:val="BodyText"/>
        <w:tabs>
          <w:tab w:val="left" w:pos="1080"/>
          <w:tab w:val="left" w:pos="1980"/>
          <w:tab w:val="left" w:pos="10076"/>
        </w:tabs>
        <w:rPr>
          <w:del w:id="11239" w:author="Stephanie Thompson" w:date="2008-11-17T15:36:00Z"/>
          <w:rFonts w:ascii="Garamond" w:hAnsi="Garamond"/>
          <w:sz w:val="22"/>
          <w:szCs w:val="22"/>
        </w:rPr>
        <w:pPrChange w:id="11240" w:author="Stephanie Thompson" w:date="2008-11-19T11:52:00Z">
          <w:pPr/>
        </w:pPrChange>
      </w:pPr>
    </w:p>
    <w:p w:rsidR="009821B1" w:rsidRDefault="006A7203">
      <w:pPr>
        <w:pStyle w:val="BodyText"/>
        <w:tabs>
          <w:tab w:val="left" w:pos="1080"/>
          <w:tab w:val="left" w:pos="1980"/>
          <w:tab w:val="left" w:pos="10076"/>
        </w:tabs>
        <w:rPr>
          <w:del w:id="11241" w:author="Stephanie Thompson" w:date="2008-11-17T15:36:00Z"/>
          <w:rFonts w:ascii="Garamond" w:hAnsi="Garamond"/>
          <w:sz w:val="22"/>
          <w:szCs w:val="22"/>
        </w:rPr>
        <w:pPrChange w:id="11242" w:author="Stephanie Thompson" w:date="2008-11-19T11:52:00Z">
          <w:pPr/>
        </w:pPrChange>
      </w:pPr>
      <w:del w:id="11243"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2920" w:type="dxa"/>
        <w:tblInd w:w="93" w:type="dxa"/>
        <w:tblLook w:val="0000"/>
      </w:tblPr>
      <w:tblGrid>
        <w:gridCol w:w="1500"/>
        <w:gridCol w:w="1420"/>
      </w:tblGrid>
      <w:tr w:rsidR="006A7203" w:rsidRPr="00EB43F4" w:rsidDel="00E361B9">
        <w:trPr>
          <w:trHeight w:val="255"/>
          <w:del w:id="11244" w:author="Stephanie Thompson" w:date="2008-11-17T15:36:00Z"/>
        </w:trPr>
        <w:tc>
          <w:tcPr>
            <w:tcW w:w="150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45" w:author="Stephanie Thompson" w:date="2008-11-17T15:36:00Z"/>
                <w:rFonts w:ascii="Garamond" w:hAnsi="Garamond"/>
                <w:sz w:val="22"/>
                <w:szCs w:val="22"/>
              </w:rPr>
              <w:pPrChange w:id="11246" w:author="Stephanie Thompson" w:date="2008-11-19T11:52:00Z">
                <w:pPr/>
              </w:pPrChange>
            </w:pPr>
            <w:del w:id="11247" w:author="Stephanie Thompson" w:date="2008-11-17T15:36:00Z">
              <w:r w:rsidRPr="00EB43F4" w:rsidDel="00E361B9">
                <w:rPr>
                  <w:rFonts w:ascii="Garamond" w:hAnsi="Garamond"/>
                  <w:sz w:val="22"/>
                  <w:szCs w:val="22"/>
                </w:rPr>
                <w:delText>10/23/06</w:delText>
              </w:r>
            </w:del>
          </w:p>
        </w:tc>
        <w:tc>
          <w:tcPr>
            <w:tcW w:w="142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48" w:author="Stephanie Thompson" w:date="2008-11-17T15:36:00Z"/>
                <w:rFonts w:ascii="Garamond" w:hAnsi="Garamond"/>
                <w:sz w:val="22"/>
                <w:szCs w:val="22"/>
              </w:rPr>
              <w:pPrChange w:id="11249" w:author="Stephanie Thompson" w:date="2008-11-19T11:52:00Z">
                <w:pPr/>
              </w:pPrChange>
            </w:pPr>
            <w:del w:id="11250" w:author="Stephanie Thompson" w:date="2008-11-17T15:36:00Z">
              <w:r w:rsidRPr="00EB43F4" w:rsidDel="00E361B9">
                <w:rPr>
                  <w:rFonts w:ascii="Garamond" w:hAnsi="Garamond"/>
                  <w:sz w:val="22"/>
                  <w:szCs w:val="22"/>
                </w:rPr>
                <w:delText>15:45 – 16:15</w:delText>
              </w:r>
            </w:del>
          </w:p>
        </w:tc>
      </w:tr>
      <w:tr w:rsidR="006A7203" w:rsidRPr="00EB43F4" w:rsidDel="00E361B9">
        <w:trPr>
          <w:trHeight w:val="255"/>
          <w:del w:id="11251" w:author="Stephanie Thompson" w:date="2008-11-17T15:36:00Z"/>
        </w:trPr>
        <w:tc>
          <w:tcPr>
            <w:tcW w:w="150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52" w:author="Stephanie Thompson" w:date="2008-11-17T15:36:00Z"/>
                <w:rFonts w:ascii="Garamond" w:hAnsi="Garamond"/>
                <w:sz w:val="22"/>
                <w:szCs w:val="22"/>
              </w:rPr>
              <w:pPrChange w:id="11253" w:author="Stephanie Thompson" w:date="2008-11-19T11:52:00Z">
                <w:pPr/>
              </w:pPrChange>
            </w:pPr>
            <w:del w:id="11254"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55" w:author="Stephanie Thompson" w:date="2008-11-17T15:36:00Z"/>
                <w:rFonts w:ascii="Garamond" w:hAnsi="Garamond"/>
                <w:sz w:val="22"/>
                <w:szCs w:val="22"/>
              </w:rPr>
              <w:pPrChange w:id="11256" w:author="Stephanie Thompson" w:date="2008-11-19T11:52:00Z">
                <w:pPr/>
              </w:pPrChange>
            </w:pPr>
            <w:del w:id="11257" w:author="Stephanie Thompson" w:date="2008-11-17T15:36:00Z">
              <w:r w:rsidRPr="00EB43F4" w:rsidDel="00E361B9">
                <w:rPr>
                  <w:rFonts w:ascii="Garamond" w:hAnsi="Garamond"/>
                  <w:sz w:val="22"/>
                  <w:szCs w:val="22"/>
                </w:rPr>
                <w:delText>14:30 – 16:45</w:delText>
              </w:r>
            </w:del>
          </w:p>
        </w:tc>
      </w:tr>
      <w:tr w:rsidR="006A7203" w:rsidRPr="00EB43F4" w:rsidDel="00E361B9">
        <w:trPr>
          <w:trHeight w:val="255"/>
          <w:del w:id="11258" w:author="Stephanie Thompson" w:date="2008-11-17T15:36:00Z"/>
        </w:trPr>
        <w:tc>
          <w:tcPr>
            <w:tcW w:w="150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59" w:author="Stephanie Thompson" w:date="2008-11-17T15:36:00Z"/>
                <w:rFonts w:ascii="Garamond" w:hAnsi="Garamond"/>
                <w:sz w:val="22"/>
                <w:szCs w:val="22"/>
              </w:rPr>
              <w:pPrChange w:id="11260" w:author="Stephanie Thompson" w:date="2008-11-19T11:52:00Z">
                <w:pPr/>
              </w:pPrChange>
            </w:pPr>
            <w:del w:id="11261"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62" w:author="Stephanie Thompson" w:date="2008-11-17T15:36:00Z"/>
                <w:rFonts w:ascii="Garamond" w:hAnsi="Garamond"/>
                <w:sz w:val="22"/>
                <w:szCs w:val="22"/>
              </w:rPr>
              <w:pPrChange w:id="11263" w:author="Stephanie Thompson" w:date="2008-11-19T11:52:00Z">
                <w:pPr/>
              </w:pPrChange>
            </w:pPr>
            <w:del w:id="11264" w:author="Stephanie Thompson" w:date="2008-11-17T15:36:00Z">
              <w:r w:rsidRPr="00EB43F4" w:rsidDel="00E361B9">
                <w:rPr>
                  <w:rFonts w:ascii="Garamond" w:hAnsi="Garamond"/>
                  <w:sz w:val="22"/>
                  <w:szCs w:val="22"/>
                </w:rPr>
                <w:delText>19:30 – 21:45</w:delText>
              </w:r>
            </w:del>
          </w:p>
        </w:tc>
      </w:tr>
      <w:tr w:rsidR="006A7203" w:rsidRPr="00EB43F4" w:rsidDel="00E361B9">
        <w:trPr>
          <w:trHeight w:val="255"/>
          <w:del w:id="11265" w:author="Stephanie Thompson" w:date="2008-11-17T15:36:00Z"/>
        </w:trPr>
        <w:tc>
          <w:tcPr>
            <w:tcW w:w="150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66" w:author="Stephanie Thompson" w:date="2008-11-17T15:36:00Z"/>
                <w:rFonts w:ascii="Garamond" w:hAnsi="Garamond"/>
                <w:sz w:val="22"/>
                <w:szCs w:val="22"/>
              </w:rPr>
              <w:pPrChange w:id="11267" w:author="Stephanie Thompson" w:date="2008-11-19T11:52:00Z">
                <w:pPr/>
              </w:pPrChange>
            </w:pPr>
            <w:del w:id="11268"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69" w:author="Stephanie Thompson" w:date="2008-11-17T15:36:00Z"/>
                <w:rFonts w:ascii="Garamond" w:hAnsi="Garamond"/>
                <w:sz w:val="22"/>
                <w:szCs w:val="22"/>
              </w:rPr>
              <w:pPrChange w:id="11270" w:author="Stephanie Thompson" w:date="2008-11-19T11:52:00Z">
                <w:pPr/>
              </w:pPrChange>
            </w:pPr>
            <w:del w:id="11271" w:author="Stephanie Thompson" w:date="2008-11-17T15:36:00Z">
              <w:r w:rsidRPr="00EB43F4" w:rsidDel="00E361B9">
                <w:rPr>
                  <w:rFonts w:ascii="Garamond" w:hAnsi="Garamond"/>
                  <w:sz w:val="22"/>
                  <w:szCs w:val="22"/>
                </w:rPr>
                <w:delText>10:00</w:delText>
              </w:r>
            </w:del>
          </w:p>
        </w:tc>
      </w:tr>
    </w:tbl>
    <w:p w:rsidR="009821B1" w:rsidRDefault="009821B1">
      <w:pPr>
        <w:pStyle w:val="BodyText"/>
        <w:tabs>
          <w:tab w:val="left" w:pos="1080"/>
          <w:tab w:val="left" w:pos="1980"/>
          <w:tab w:val="left" w:pos="10076"/>
        </w:tabs>
        <w:rPr>
          <w:del w:id="11272" w:author="Stephanie Thompson" w:date="2008-11-17T15:36:00Z"/>
          <w:rFonts w:ascii="Garamond" w:hAnsi="Garamond"/>
          <w:sz w:val="22"/>
          <w:szCs w:val="22"/>
        </w:rPr>
        <w:pPrChange w:id="11273" w:author="Stephanie Thompson" w:date="2008-11-19T11:52:00Z">
          <w:pPr/>
        </w:pPrChange>
      </w:pPr>
    </w:p>
    <w:p w:rsidR="009821B1" w:rsidRDefault="006A7203">
      <w:pPr>
        <w:pStyle w:val="BodyText"/>
        <w:tabs>
          <w:tab w:val="left" w:pos="1080"/>
          <w:tab w:val="left" w:pos="1980"/>
          <w:tab w:val="left" w:pos="10076"/>
        </w:tabs>
        <w:rPr>
          <w:del w:id="11274" w:author="Stephanie Thompson" w:date="2008-11-17T15:36:00Z"/>
          <w:rFonts w:ascii="Garamond" w:hAnsi="Garamond"/>
          <w:sz w:val="22"/>
          <w:szCs w:val="22"/>
        </w:rPr>
        <w:pPrChange w:id="11275" w:author="Stephanie Thompson" w:date="2008-11-19T11:52:00Z">
          <w:pPr/>
        </w:pPrChange>
      </w:pPr>
      <w:del w:id="11276" w:author="Stephanie Thompson" w:date="2008-11-17T15:36:00Z">
        <w:r w:rsidRPr="00EB43F4" w:rsidDel="00E361B9">
          <w:rPr>
            <w:rFonts w:ascii="Garamond" w:hAnsi="Garamond"/>
            <w:sz w:val="22"/>
            <w:szCs w:val="22"/>
          </w:rPr>
          <w:delText>pH values deleted – probe emerged from water due to low water level</w:delText>
        </w:r>
      </w:del>
    </w:p>
    <w:tbl>
      <w:tblPr>
        <w:tblW w:w="4340" w:type="dxa"/>
        <w:tblInd w:w="93" w:type="dxa"/>
        <w:tblLook w:val="0000"/>
      </w:tblPr>
      <w:tblGrid>
        <w:gridCol w:w="1500"/>
        <w:gridCol w:w="1420"/>
        <w:gridCol w:w="1420"/>
      </w:tblGrid>
      <w:tr w:rsidR="006A7203" w:rsidRPr="00EB43F4" w:rsidDel="00E361B9">
        <w:trPr>
          <w:gridAfter w:val="1"/>
          <w:wAfter w:w="1420" w:type="dxa"/>
          <w:trHeight w:val="255"/>
          <w:del w:id="11277" w:author="Stephanie Thompson" w:date="2008-11-17T15:36:00Z"/>
        </w:trPr>
        <w:tc>
          <w:tcPr>
            <w:tcW w:w="150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78" w:author="Stephanie Thompson" w:date="2008-11-17T15:36:00Z"/>
                <w:rFonts w:ascii="Garamond" w:hAnsi="Garamond"/>
                <w:sz w:val="22"/>
                <w:szCs w:val="22"/>
              </w:rPr>
              <w:pPrChange w:id="11279" w:author="Stephanie Thompson" w:date="2008-11-19T11:52:00Z">
                <w:pPr/>
              </w:pPrChange>
            </w:pPr>
            <w:del w:id="11280"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6A7203">
            <w:pPr>
              <w:pStyle w:val="BodyText"/>
              <w:tabs>
                <w:tab w:val="left" w:pos="1080"/>
                <w:tab w:val="left" w:pos="1980"/>
                <w:tab w:val="left" w:pos="10076"/>
              </w:tabs>
              <w:rPr>
                <w:del w:id="11281" w:author="Stephanie Thompson" w:date="2008-11-17T15:36:00Z"/>
                <w:rFonts w:ascii="Garamond" w:hAnsi="Garamond"/>
                <w:sz w:val="22"/>
                <w:szCs w:val="22"/>
              </w:rPr>
              <w:pPrChange w:id="11282" w:author="Stephanie Thompson" w:date="2008-11-19T11:52:00Z">
                <w:pPr/>
              </w:pPrChange>
            </w:pPr>
            <w:del w:id="11283" w:author="Stephanie Thompson" w:date="2008-11-17T15:36:00Z">
              <w:r w:rsidRPr="00EB43F4" w:rsidDel="00E361B9">
                <w:rPr>
                  <w:rFonts w:ascii="Garamond" w:hAnsi="Garamond"/>
                  <w:sz w:val="22"/>
                  <w:szCs w:val="22"/>
                </w:rPr>
                <w:delText>14:15 – 17:00</w:delText>
              </w:r>
            </w:del>
          </w:p>
        </w:tc>
      </w:tr>
      <w:tr w:rsidR="00F4167D" w:rsidRPr="00EB43F4" w:rsidDel="00E361B9">
        <w:trPr>
          <w:trHeight w:val="255"/>
          <w:del w:id="11284"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285" w:author="Stephanie Thompson" w:date="2008-11-17T15:36:00Z"/>
                <w:rFonts w:ascii="Garamond" w:hAnsi="Garamond"/>
                <w:sz w:val="22"/>
                <w:szCs w:val="22"/>
              </w:rPr>
              <w:pPrChange w:id="11286" w:author="Stephanie Thompson" w:date="2008-11-19T11:52:00Z">
                <w:pPr/>
              </w:pPrChange>
            </w:pPr>
            <w:del w:id="11287"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288" w:author="Stephanie Thompson" w:date="2008-11-17T15:36:00Z"/>
                <w:rFonts w:ascii="Garamond" w:hAnsi="Garamond"/>
                <w:sz w:val="22"/>
                <w:szCs w:val="22"/>
              </w:rPr>
              <w:pPrChange w:id="11289" w:author="Stephanie Thompson" w:date="2008-11-19T11:52:00Z">
                <w:pPr/>
              </w:pPrChange>
            </w:pPr>
            <w:del w:id="11290" w:author="Stephanie Thompson" w:date="2008-11-17T15:36:00Z">
              <w:r w:rsidRPr="00EB43F4" w:rsidDel="00E361B9">
                <w:rPr>
                  <w:rFonts w:ascii="Garamond" w:hAnsi="Garamond"/>
                  <w:sz w:val="22"/>
                  <w:szCs w:val="22"/>
                </w:rPr>
                <w:delText>07:30 – 10:45,</w:delText>
              </w:r>
            </w:del>
          </w:p>
        </w:tc>
        <w:tc>
          <w:tcPr>
            <w:tcW w:w="1420" w:type="dxa"/>
            <w:vAlign w:val="bottom"/>
          </w:tcPr>
          <w:p w:rsidR="009821B1" w:rsidRDefault="00F4167D">
            <w:pPr>
              <w:pStyle w:val="BodyText"/>
              <w:tabs>
                <w:tab w:val="left" w:pos="1080"/>
                <w:tab w:val="left" w:pos="1980"/>
                <w:tab w:val="left" w:pos="10076"/>
              </w:tabs>
              <w:rPr>
                <w:del w:id="11291" w:author="Stephanie Thompson" w:date="2008-11-17T15:36:00Z"/>
                <w:rFonts w:ascii="Garamond" w:hAnsi="Garamond"/>
                <w:sz w:val="22"/>
                <w:szCs w:val="22"/>
              </w:rPr>
              <w:pPrChange w:id="11292" w:author="Stephanie Thompson" w:date="2008-11-19T11:52:00Z">
                <w:pPr/>
              </w:pPrChange>
            </w:pPr>
            <w:del w:id="11293" w:author="Stephanie Thompson" w:date="2008-11-17T15:36:00Z">
              <w:r w:rsidRPr="00EB43F4" w:rsidDel="00E361B9">
                <w:rPr>
                  <w:rFonts w:ascii="Garamond" w:hAnsi="Garamond"/>
                  <w:sz w:val="22"/>
                  <w:szCs w:val="22"/>
                </w:rPr>
                <w:delText>19:15 – 21:30</w:delText>
              </w:r>
            </w:del>
          </w:p>
        </w:tc>
      </w:tr>
      <w:tr w:rsidR="00F4167D" w:rsidRPr="00EB43F4" w:rsidDel="00E361B9">
        <w:trPr>
          <w:gridAfter w:val="1"/>
          <w:wAfter w:w="1420" w:type="dxa"/>
          <w:trHeight w:val="255"/>
          <w:del w:id="11294"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295" w:author="Stephanie Thompson" w:date="2008-11-17T15:36:00Z"/>
                <w:rFonts w:ascii="Garamond" w:hAnsi="Garamond"/>
                <w:sz w:val="22"/>
                <w:szCs w:val="22"/>
              </w:rPr>
              <w:pPrChange w:id="11296" w:author="Stephanie Thompson" w:date="2008-11-19T11:52:00Z">
                <w:pPr/>
              </w:pPrChange>
            </w:pPr>
            <w:del w:id="11297" w:author="Stephanie Thompson" w:date="2008-11-17T15:36:00Z">
              <w:r w:rsidRPr="00EB43F4" w:rsidDel="00E361B9">
                <w:rPr>
                  <w:rFonts w:ascii="Garamond" w:hAnsi="Garamond"/>
                  <w:sz w:val="22"/>
                  <w:szCs w:val="22"/>
                </w:rPr>
                <w:delText>10/31/06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298" w:author="Stephanie Thompson" w:date="2008-11-17T15:36:00Z"/>
                <w:rFonts w:ascii="Garamond" w:hAnsi="Garamond"/>
                <w:sz w:val="22"/>
                <w:szCs w:val="22"/>
              </w:rPr>
              <w:pPrChange w:id="11299" w:author="Stephanie Thompson" w:date="2008-11-19T11:52:00Z">
                <w:pPr/>
              </w:pPrChange>
            </w:pPr>
            <w:del w:id="11300" w:author="Stephanie Thompson" w:date="2008-11-17T15:36:00Z">
              <w:r w:rsidRPr="00EB43F4" w:rsidDel="00E361B9">
                <w:rPr>
                  <w:rFonts w:ascii="Garamond" w:hAnsi="Garamond"/>
                  <w:sz w:val="22"/>
                  <w:szCs w:val="22"/>
                </w:rPr>
                <w:delText>10:45 – 11:15</w:delText>
              </w:r>
            </w:del>
          </w:p>
        </w:tc>
      </w:tr>
    </w:tbl>
    <w:p w:rsidR="009821B1" w:rsidRDefault="009821B1">
      <w:pPr>
        <w:pStyle w:val="BodyText"/>
        <w:tabs>
          <w:tab w:val="left" w:pos="1080"/>
          <w:tab w:val="left" w:pos="1980"/>
          <w:tab w:val="left" w:pos="10076"/>
        </w:tabs>
        <w:rPr>
          <w:del w:id="11301" w:author="Stephanie Thompson" w:date="2008-11-17T15:36:00Z"/>
          <w:rFonts w:ascii="Garamond" w:hAnsi="Garamond"/>
          <w:sz w:val="22"/>
          <w:szCs w:val="22"/>
        </w:rPr>
        <w:pPrChange w:id="11302" w:author="Stephanie Thompson" w:date="2008-11-19T11:52:00Z">
          <w:pPr/>
        </w:pPrChange>
      </w:pPr>
    </w:p>
    <w:p w:rsidR="009821B1" w:rsidRDefault="00F4167D">
      <w:pPr>
        <w:pStyle w:val="BodyText"/>
        <w:tabs>
          <w:tab w:val="left" w:pos="1080"/>
          <w:tab w:val="left" w:pos="1980"/>
          <w:tab w:val="left" w:pos="10076"/>
        </w:tabs>
        <w:rPr>
          <w:del w:id="11303" w:author="Stephanie Thompson" w:date="2008-11-17T15:36:00Z"/>
          <w:rFonts w:ascii="Garamond" w:hAnsi="Garamond"/>
          <w:sz w:val="22"/>
          <w:szCs w:val="22"/>
        </w:rPr>
        <w:pPrChange w:id="11304" w:author="Stephanie Thompson" w:date="2008-11-19T11:52:00Z">
          <w:pPr/>
        </w:pPrChange>
      </w:pPr>
      <w:del w:id="11305"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F4167D" w:rsidRPr="00EB43F4" w:rsidDel="00E361B9">
        <w:trPr>
          <w:trHeight w:val="255"/>
          <w:del w:id="11306"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307" w:author="Stephanie Thompson" w:date="2008-11-17T15:36:00Z"/>
                <w:rFonts w:ascii="Garamond" w:hAnsi="Garamond"/>
                <w:sz w:val="22"/>
                <w:szCs w:val="22"/>
              </w:rPr>
              <w:pPrChange w:id="11308" w:author="Stephanie Thompson" w:date="2008-11-19T11:52:00Z">
                <w:pPr/>
              </w:pPrChange>
            </w:pPr>
            <w:del w:id="11309" w:author="Stephanie Thompson" w:date="2008-11-17T15:36:00Z">
              <w:r w:rsidRPr="00EB43F4" w:rsidDel="00E361B9">
                <w:rPr>
                  <w:rFonts w:ascii="Garamond" w:hAnsi="Garamond"/>
                  <w:sz w:val="22"/>
                  <w:szCs w:val="22"/>
                </w:rPr>
                <w:delText>10/25/06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310" w:author="Stephanie Thompson" w:date="2008-11-17T15:36:00Z"/>
                <w:rFonts w:ascii="Garamond" w:hAnsi="Garamond"/>
                <w:sz w:val="22"/>
                <w:szCs w:val="22"/>
              </w:rPr>
              <w:pPrChange w:id="11311" w:author="Stephanie Thompson" w:date="2008-11-19T11:52:00Z">
                <w:pPr/>
              </w:pPrChange>
            </w:pPr>
            <w:del w:id="11312" w:author="Stephanie Thompson" w:date="2008-11-17T15:36:00Z">
              <w:r w:rsidRPr="00EB43F4" w:rsidDel="00E361B9">
                <w:rPr>
                  <w:rFonts w:ascii="Garamond" w:hAnsi="Garamond"/>
                  <w:sz w:val="22"/>
                  <w:szCs w:val="22"/>
                </w:rPr>
                <w:delText>14:30</w:delText>
              </w:r>
            </w:del>
          </w:p>
        </w:tc>
      </w:tr>
    </w:tbl>
    <w:p w:rsidR="009821B1" w:rsidRDefault="009821B1">
      <w:pPr>
        <w:pStyle w:val="BodyText"/>
        <w:tabs>
          <w:tab w:val="left" w:pos="1080"/>
          <w:tab w:val="left" w:pos="1980"/>
          <w:tab w:val="left" w:pos="10076"/>
        </w:tabs>
        <w:rPr>
          <w:del w:id="11313" w:author="Stephanie Thompson" w:date="2008-11-17T15:36:00Z"/>
          <w:rFonts w:ascii="Garamond" w:hAnsi="Garamond"/>
          <w:sz w:val="22"/>
          <w:szCs w:val="22"/>
        </w:rPr>
        <w:pPrChange w:id="11314" w:author="Stephanie Thompson" w:date="2008-11-19T11:52:00Z">
          <w:pPr/>
        </w:pPrChange>
      </w:pPr>
    </w:p>
    <w:p w:rsidR="009821B1" w:rsidRDefault="00F4167D">
      <w:pPr>
        <w:pStyle w:val="BodyText"/>
        <w:tabs>
          <w:tab w:val="left" w:pos="1080"/>
          <w:tab w:val="left" w:pos="1980"/>
          <w:tab w:val="left" w:pos="10076"/>
        </w:tabs>
        <w:rPr>
          <w:del w:id="11315" w:author="Stephanie Thompson" w:date="2008-11-17T15:36:00Z"/>
          <w:rFonts w:ascii="Garamond" w:hAnsi="Garamond"/>
          <w:sz w:val="22"/>
          <w:szCs w:val="22"/>
        </w:rPr>
        <w:pPrChange w:id="11316" w:author="Stephanie Thompson" w:date="2008-11-19T11:52:00Z">
          <w:pPr/>
        </w:pPrChange>
      </w:pPr>
      <w:del w:id="11317" w:author="Stephanie Thompson" w:date="2008-11-17T15:36:00Z">
        <w:r w:rsidRPr="00EB43F4" w:rsidDel="00E361B9">
          <w:rPr>
            <w:rFonts w:ascii="Garamond" w:hAnsi="Garamond"/>
            <w:sz w:val="22"/>
            <w:szCs w:val="22"/>
          </w:rPr>
          <w:delText>Turbidity data deleted – probe emerged from water due to low water level</w:delText>
        </w:r>
      </w:del>
    </w:p>
    <w:tbl>
      <w:tblPr>
        <w:tblW w:w="4340" w:type="dxa"/>
        <w:tblInd w:w="93" w:type="dxa"/>
        <w:tblLook w:val="0000"/>
      </w:tblPr>
      <w:tblGrid>
        <w:gridCol w:w="1500"/>
        <w:gridCol w:w="1420"/>
        <w:gridCol w:w="1420"/>
      </w:tblGrid>
      <w:tr w:rsidR="00F4167D" w:rsidRPr="00EB43F4" w:rsidDel="00E361B9">
        <w:trPr>
          <w:trHeight w:val="255"/>
          <w:del w:id="11318"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319" w:author="Stephanie Thompson" w:date="2008-11-17T15:36:00Z"/>
                <w:rFonts w:ascii="Garamond" w:hAnsi="Garamond"/>
                <w:sz w:val="22"/>
                <w:szCs w:val="22"/>
              </w:rPr>
              <w:pPrChange w:id="11320" w:author="Stephanie Thompson" w:date="2008-11-19T11:52:00Z">
                <w:pPr/>
              </w:pPrChange>
            </w:pPr>
            <w:del w:id="11321" w:author="Stephanie Thompson" w:date="2008-11-17T15:36:00Z">
              <w:r w:rsidRPr="00EB43F4" w:rsidDel="00E361B9">
                <w:rPr>
                  <w:rFonts w:ascii="Garamond" w:hAnsi="Garamond"/>
                  <w:sz w:val="22"/>
                  <w:szCs w:val="22"/>
                </w:rPr>
                <w:delText>10/30/06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322" w:author="Stephanie Thompson" w:date="2008-11-17T15:36:00Z"/>
                <w:rFonts w:ascii="Garamond" w:hAnsi="Garamond"/>
                <w:sz w:val="22"/>
                <w:szCs w:val="22"/>
              </w:rPr>
              <w:pPrChange w:id="11323" w:author="Stephanie Thompson" w:date="2008-11-19T11:52:00Z">
                <w:pPr/>
              </w:pPrChange>
            </w:pPr>
            <w:del w:id="11324" w:author="Stephanie Thompson" w:date="2008-11-17T15:36:00Z">
              <w:r w:rsidRPr="00EB43F4" w:rsidDel="00E361B9">
                <w:rPr>
                  <w:rFonts w:ascii="Garamond" w:hAnsi="Garamond"/>
                  <w:sz w:val="22"/>
                  <w:szCs w:val="22"/>
                </w:rPr>
                <w:delText>07:45 – 10:45,</w:delText>
              </w:r>
            </w:del>
          </w:p>
        </w:tc>
        <w:tc>
          <w:tcPr>
            <w:tcW w:w="1420" w:type="dxa"/>
            <w:vAlign w:val="bottom"/>
          </w:tcPr>
          <w:p w:rsidR="009821B1" w:rsidRDefault="00F4167D">
            <w:pPr>
              <w:pStyle w:val="BodyText"/>
              <w:tabs>
                <w:tab w:val="left" w:pos="1080"/>
                <w:tab w:val="left" w:pos="1980"/>
                <w:tab w:val="left" w:pos="10076"/>
              </w:tabs>
              <w:rPr>
                <w:del w:id="11325" w:author="Stephanie Thompson" w:date="2008-11-17T15:36:00Z"/>
                <w:rFonts w:ascii="Garamond" w:hAnsi="Garamond"/>
                <w:sz w:val="22"/>
                <w:szCs w:val="22"/>
              </w:rPr>
              <w:pPrChange w:id="11326" w:author="Stephanie Thompson" w:date="2008-11-19T11:52:00Z">
                <w:pPr/>
              </w:pPrChange>
            </w:pPr>
            <w:del w:id="11327" w:author="Stephanie Thompson" w:date="2008-11-17T15:36:00Z">
              <w:r w:rsidRPr="00EB43F4" w:rsidDel="00E361B9">
                <w:rPr>
                  <w:rFonts w:ascii="Garamond" w:hAnsi="Garamond"/>
                  <w:sz w:val="22"/>
                  <w:szCs w:val="22"/>
                </w:rPr>
                <w:delText>19:45 – 21:00</w:delText>
              </w:r>
            </w:del>
          </w:p>
        </w:tc>
      </w:tr>
    </w:tbl>
    <w:p w:rsidR="009821B1" w:rsidRDefault="009821B1">
      <w:pPr>
        <w:pStyle w:val="BodyText"/>
        <w:tabs>
          <w:tab w:val="left" w:pos="1080"/>
          <w:tab w:val="left" w:pos="1980"/>
          <w:tab w:val="left" w:pos="10076"/>
        </w:tabs>
        <w:rPr>
          <w:del w:id="11328" w:author="Stephanie Thompson" w:date="2008-11-17T15:36:00Z"/>
          <w:rFonts w:ascii="Garamond" w:hAnsi="Garamond"/>
          <w:sz w:val="22"/>
          <w:szCs w:val="22"/>
        </w:rPr>
        <w:pPrChange w:id="11329" w:author="Stephanie Thompson" w:date="2008-11-19T11:52:00Z">
          <w:pPr/>
        </w:pPrChange>
      </w:pPr>
    </w:p>
    <w:p w:rsidR="009821B1" w:rsidRDefault="000C125D">
      <w:pPr>
        <w:pStyle w:val="BodyText"/>
        <w:tabs>
          <w:tab w:val="left" w:pos="1080"/>
          <w:tab w:val="left" w:pos="1980"/>
          <w:tab w:val="left" w:pos="10076"/>
        </w:tabs>
        <w:rPr>
          <w:del w:id="11330" w:author="Stephanie Thompson" w:date="2008-11-17T15:36:00Z"/>
          <w:rFonts w:ascii="Garamond" w:hAnsi="Garamond"/>
          <w:sz w:val="22"/>
          <w:szCs w:val="22"/>
        </w:rPr>
        <w:pPrChange w:id="11331" w:author="Stephanie Thompson" w:date="2008-11-19T11:52:00Z">
          <w:pPr/>
        </w:pPrChange>
      </w:pPr>
      <w:del w:id="11332" w:author="Stephanie Thompson" w:date="2008-11-17T15:36:00Z">
        <w:r w:rsidRPr="00EB43F4" w:rsidDel="00E361B9">
          <w:rPr>
            <w:rFonts w:ascii="Garamond" w:hAnsi="Garamond"/>
            <w:sz w:val="22"/>
            <w:szCs w:val="22"/>
          </w:rPr>
          <w:delText>November 1 – 30, 2006</w:delText>
        </w:r>
      </w:del>
    </w:p>
    <w:p w:rsidR="009821B1" w:rsidRDefault="009821B1">
      <w:pPr>
        <w:pStyle w:val="BodyText"/>
        <w:tabs>
          <w:tab w:val="left" w:pos="1080"/>
          <w:tab w:val="left" w:pos="1980"/>
          <w:tab w:val="left" w:pos="10076"/>
        </w:tabs>
        <w:rPr>
          <w:del w:id="11333" w:author="Stephanie Thompson" w:date="2008-11-17T15:36:00Z"/>
          <w:rFonts w:ascii="Garamond" w:hAnsi="Garamond"/>
          <w:sz w:val="22"/>
          <w:szCs w:val="22"/>
        </w:rPr>
        <w:pPrChange w:id="11334" w:author="Stephanie Thompson" w:date="2008-11-19T11:52:00Z">
          <w:pPr/>
        </w:pPrChange>
      </w:pPr>
    </w:p>
    <w:p w:rsidR="009821B1" w:rsidRDefault="00DE356E">
      <w:pPr>
        <w:pStyle w:val="BodyText"/>
        <w:tabs>
          <w:tab w:val="left" w:pos="1080"/>
          <w:tab w:val="left" w:pos="1980"/>
          <w:tab w:val="left" w:pos="10076"/>
        </w:tabs>
        <w:rPr>
          <w:del w:id="11335" w:author="Stephanie Thompson" w:date="2008-11-17T15:36:00Z"/>
          <w:rFonts w:ascii="Garamond" w:hAnsi="Garamond"/>
          <w:sz w:val="22"/>
          <w:szCs w:val="22"/>
        </w:rPr>
        <w:pPrChange w:id="11336" w:author="Stephanie Thompson" w:date="2008-11-19T11:52:00Z">
          <w:pPr/>
        </w:pPrChange>
      </w:pPr>
      <w:del w:id="11337"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11338" w:author="Stephanie Thompson" w:date="2008-11-17T15:36:00Z"/>
          <w:rFonts w:ascii="Garamond" w:hAnsi="Garamond"/>
          <w:sz w:val="22"/>
          <w:szCs w:val="22"/>
        </w:rPr>
        <w:pPrChange w:id="11339" w:author="Stephanie Thompson" w:date="2008-11-19T11:52:00Z">
          <w:pPr/>
        </w:pPrChange>
      </w:pPr>
    </w:p>
    <w:p w:rsidR="009821B1" w:rsidRDefault="00C7304D">
      <w:pPr>
        <w:pStyle w:val="BodyText"/>
        <w:tabs>
          <w:tab w:val="left" w:pos="1080"/>
          <w:tab w:val="left" w:pos="1980"/>
          <w:tab w:val="left" w:pos="10076"/>
        </w:tabs>
        <w:rPr>
          <w:del w:id="11340" w:author="Stephanie Thompson" w:date="2008-11-17T15:36:00Z"/>
          <w:rFonts w:ascii="Garamond" w:hAnsi="Garamond"/>
          <w:sz w:val="22"/>
          <w:szCs w:val="22"/>
        </w:rPr>
        <w:pPrChange w:id="11341" w:author="Stephanie Thompson" w:date="2008-11-19T11:52:00Z">
          <w:pPr/>
        </w:pPrChange>
      </w:pPr>
      <w:del w:id="11342"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C7304D" w:rsidRPr="00EB43F4" w:rsidDel="00E361B9">
        <w:trPr>
          <w:trHeight w:val="255"/>
          <w:del w:id="11343" w:author="Stephanie Thompson" w:date="2008-11-17T15:36:00Z"/>
        </w:trPr>
        <w:tc>
          <w:tcPr>
            <w:tcW w:w="150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44" w:author="Stephanie Thompson" w:date="2008-11-17T15:36:00Z"/>
                <w:rFonts w:ascii="Garamond" w:hAnsi="Garamond"/>
                <w:sz w:val="22"/>
                <w:szCs w:val="22"/>
              </w:rPr>
              <w:pPrChange w:id="11345" w:author="Stephanie Thompson" w:date="2008-11-19T11:52:00Z">
                <w:pPr/>
              </w:pPrChange>
            </w:pPr>
            <w:del w:id="11346" w:author="Stephanie Thompson" w:date="2008-11-17T15:36:00Z">
              <w:r w:rsidRPr="00EB43F4" w:rsidDel="00E361B9">
                <w:rPr>
                  <w:rFonts w:ascii="Garamond" w:hAnsi="Garamond"/>
                  <w:sz w:val="22"/>
                  <w:szCs w:val="22"/>
                </w:rPr>
                <w:delText>11/04/06</w:delText>
              </w:r>
            </w:del>
          </w:p>
        </w:tc>
        <w:tc>
          <w:tcPr>
            <w:tcW w:w="142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47" w:author="Stephanie Thompson" w:date="2008-11-17T15:36:00Z"/>
                <w:rFonts w:ascii="Garamond" w:hAnsi="Garamond"/>
                <w:sz w:val="22"/>
                <w:szCs w:val="22"/>
              </w:rPr>
              <w:pPrChange w:id="11348" w:author="Stephanie Thompson" w:date="2008-11-19T11:52:00Z">
                <w:pPr/>
              </w:pPrChange>
            </w:pPr>
            <w:del w:id="11349" w:author="Stephanie Thompson" w:date="2008-11-17T15:36:00Z">
              <w:r w:rsidRPr="00EB43F4" w:rsidDel="00E361B9">
                <w:rPr>
                  <w:rFonts w:ascii="Garamond" w:hAnsi="Garamond"/>
                  <w:sz w:val="22"/>
                  <w:szCs w:val="22"/>
                </w:rPr>
                <w:delText>06:15</w:delText>
              </w:r>
            </w:del>
          </w:p>
        </w:tc>
      </w:tr>
      <w:tr w:rsidR="00C7304D" w:rsidRPr="00EB43F4" w:rsidDel="00E361B9">
        <w:trPr>
          <w:trHeight w:val="255"/>
          <w:del w:id="11350" w:author="Stephanie Thompson" w:date="2008-11-17T15:36:00Z"/>
        </w:trPr>
        <w:tc>
          <w:tcPr>
            <w:tcW w:w="150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51" w:author="Stephanie Thompson" w:date="2008-11-17T15:36:00Z"/>
                <w:rFonts w:ascii="Garamond" w:hAnsi="Garamond"/>
                <w:sz w:val="22"/>
                <w:szCs w:val="22"/>
              </w:rPr>
              <w:pPrChange w:id="11352" w:author="Stephanie Thompson" w:date="2008-11-19T11:52:00Z">
                <w:pPr/>
              </w:pPrChange>
            </w:pPr>
            <w:del w:id="11353"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54" w:author="Stephanie Thompson" w:date="2008-11-17T15:36:00Z"/>
                <w:rFonts w:ascii="Garamond" w:hAnsi="Garamond"/>
                <w:sz w:val="22"/>
                <w:szCs w:val="22"/>
              </w:rPr>
              <w:pPrChange w:id="11355" w:author="Stephanie Thompson" w:date="2008-11-19T11:52:00Z">
                <w:pPr/>
              </w:pPrChange>
            </w:pPr>
            <w:del w:id="11356" w:author="Stephanie Thompson" w:date="2008-11-17T15:36:00Z">
              <w:r w:rsidRPr="00EB43F4" w:rsidDel="00E361B9">
                <w:rPr>
                  <w:rFonts w:ascii="Garamond" w:hAnsi="Garamond"/>
                  <w:sz w:val="22"/>
                  <w:szCs w:val="22"/>
                </w:rPr>
                <w:delText>15:15</w:delText>
              </w:r>
            </w:del>
          </w:p>
        </w:tc>
      </w:tr>
    </w:tbl>
    <w:p w:rsidR="009821B1" w:rsidRDefault="00C7304D">
      <w:pPr>
        <w:pStyle w:val="BodyText"/>
        <w:tabs>
          <w:tab w:val="left" w:pos="1080"/>
          <w:tab w:val="left" w:pos="1980"/>
          <w:tab w:val="left" w:pos="10076"/>
        </w:tabs>
        <w:rPr>
          <w:del w:id="11357" w:author="Stephanie Thompson" w:date="2008-11-17T15:36:00Z"/>
          <w:rFonts w:ascii="Garamond" w:hAnsi="Garamond"/>
          <w:sz w:val="22"/>
          <w:szCs w:val="22"/>
        </w:rPr>
        <w:pPrChange w:id="11358" w:author="Stephanie Thompson" w:date="2008-11-19T11:52:00Z">
          <w:pPr/>
        </w:pPrChange>
      </w:pPr>
      <w:del w:id="11359" w:author="Stephanie Thompson" w:date="2008-11-17T15:36:00Z">
        <w:r w:rsidRPr="00EB43F4" w:rsidDel="00E361B9">
          <w:rPr>
            <w:rFonts w:ascii="Garamond" w:hAnsi="Garamond"/>
            <w:sz w:val="22"/>
            <w:szCs w:val="22"/>
          </w:rPr>
          <w:delText xml:space="preserve">Erratic turbidity readings deleted – large clump of sediment build-up at bottom of calibration cup likely skewed readings. </w:delText>
        </w:r>
      </w:del>
    </w:p>
    <w:tbl>
      <w:tblPr>
        <w:tblW w:w="5760" w:type="dxa"/>
        <w:tblInd w:w="93" w:type="dxa"/>
        <w:tblLook w:val="0000"/>
      </w:tblPr>
      <w:tblGrid>
        <w:gridCol w:w="1500"/>
        <w:gridCol w:w="1420"/>
        <w:gridCol w:w="1420"/>
        <w:gridCol w:w="1420"/>
      </w:tblGrid>
      <w:tr w:rsidR="00C7304D" w:rsidRPr="00EB43F4" w:rsidDel="00E361B9">
        <w:trPr>
          <w:trHeight w:val="255"/>
          <w:del w:id="11360" w:author="Stephanie Thompson" w:date="2008-11-17T15:36:00Z"/>
        </w:trPr>
        <w:tc>
          <w:tcPr>
            <w:tcW w:w="150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61" w:author="Stephanie Thompson" w:date="2008-11-17T15:36:00Z"/>
                <w:rFonts w:ascii="Garamond" w:hAnsi="Garamond"/>
                <w:sz w:val="22"/>
                <w:szCs w:val="22"/>
              </w:rPr>
              <w:pPrChange w:id="11362" w:author="Stephanie Thompson" w:date="2008-11-19T11:52:00Z">
                <w:pPr/>
              </w:pPrChange>
            </w:pPr>
            <w:del w:id="11363" w:author="Stephanie Thompson" w:date="2008-11-17T15:36:00Z">
              <w:r w:rsidRPr="00EB43F4" w:rsidDel="00E361B9">
                <w:rPr>
                  <w:rFonts w:ascii="Garamond" w:hAnsi="Garamond"/>
                  <w:sz w:val="22"/>
                  <w:szCs w:val="22"/>
                </w:rPr>
                <w:delText>11/18/06</w:delText>
              </w:r>
            </w:del>
          </w:p>
        </w:tc>
        <w:tc>
          <w:tcPr>
            <w:tcW w:w="1420" w:type="dxa"/>
            <w:tcBorders>
              <w:top w:val="nil"/>
              <w:left w:val="nil"/>
              <w:bottom w:val="nil"/>
              <w:right w:val="nil"/>
            </w:tcBorders>
            <w:shd w:val="clear" w:color="auto" w:fill="auto"/>
            <w:noWrap/>
            <w:vAlign w:val="bottom"/>
          </w:tcPr>
          <w:p w:rsidR="009821B1" w:rsidRDefault="00C7304D">
            <w:pPr>
              <w:pStyle w:val="BodyText"/>
              <w:tabs>
                <w:tab w:val="left" w:pos="1080"/>
                <w:tab w:val="left" w:pos="1980"/>
                <w:tab w:val="left" w:pos="10076"/>
              </w:tabs>
              <w:rPr>
                <w:del w:id="11364" w:author="Stephanie Thompson" w:date="2008-11-17T15:36:00Z"/>
                <w:rFonts w:ascii="Garamond" w:hAnsi="Garamond"/>
                <w:sz w:val="22"/>
                <w:szCs w:val="22"/>
              </w:rPr>
              <w:pPrChange w:id="11365" w:author="Stephanie Thompson" w:date="2008-11-19T11:52:00Z">
                <w:pPr/>
              </w:pPrChange>
            </w:pPr>
            <w:del w:id="11366" w:author="Stephanie Thompson" w:date="2008-11-17T15:36:00Z">
              <w:r w:rsidRPr="00EB43F4" w:rsidDel="00E361B9">
                <w:rPr>
                  <w:rFonts w:ascii="Garamond" w:hAnsi="Garamond"/>
                  <w:sz w:val="22"/>
                  <w:szCs w:val="22"/>
                </w:rPr>
                <w:delText>11:45 to</w:delText>
              </w:r>
            </w:del>
          </w:p>
        </w:tc>
        <w:tc>
          <w:tcPr>
            <w:tcW w:w="1420" w:type="dxa"/>
            <w:vAlign w:val="bottom"/>
          </w:tcPr>
          <w:p w:rsidR="009821B1" w:rsidRDefault="00C7304D">
            <w:pPr>
              <w:pStyle w:val="BodyText"/>
              <w:tabs>
                <w:tab w:val="left" w:pos="1080"/>
                <w:tab w:val="left" w:pos="1980"/>
                <w:tab w:val="left" w:pos="10076"/>
              </w:tabs>
              <w:rPr>
                <w:del w:id="11367" w:author="Stephanie Thompson" w:date="2008-11-17T15:36:00Z"/>
                <w:rFonts w:ascii="Garamond" w:hAnsi="Garamond"/>
                <w:sz w:val="22"/>
                <w:szCs w:val="22"/>
              </w:rPr>
              <w:pPrChange w:id="11368" w:author="Stephanie Thompson" w:date="2008-11-19T11:52:00Z">
                <w:pPr/>
              </w:pPrChange>
            </w:pPr>
            <w:del w:id="11369" w:author="Stephanie Thompson" w:date="2008-11-17T15:36:00Z">
              <w:r w:rsidRPr="00EB43F4" w:rsidDel="00E361B9">
                <w:rPr>
                  <w:rFonts w:ascii="Garamond" w:hAnsi="Garamond"/>
                  <w:sz w:val="22"/>
                  <w:szCs w:val="22"/>
                </w:rPr>
                <w:delText>11/27/06</w:delText>
              </w:r>
            </w:del>
          </w:p>
        </w:tc>
        <w:tc>
          <w:tcPr>
            <w:tcW w:w="1420" w:type="dxa"/>
            <w:vAlign w:val="bottom"/>
          </w:tcPr>
          <w:p w:rsidR="009821B1" w:rsidRDefault="00C7304D">
            <w:pPr>
              <w:pStyle w:val="BodyText"/>
              <w:tabs>
                <w:tab w:val="left" w:pos="1080"/>
                <w:tab w:val="left" w:pos="1980"/>
                <w:tab w:val="left" w:pos="10076"/>
              </w:tabs>
              <w:rPr>
                <w:del w:id="11370" w:author="Stephanie Thompson" w:date="2008-11-17T15:36:00Z"/>
                <w:rFonts w:ascii="Garamond" w:hAnsi="Garamond"/>
                <w:sz w:val="22"/>
                <w:szCs w:val="22"/>
              </w:rPr>
              <w:pPrChange w:id="11371" w:author="Stephanie Thompson" w:date="2008-11-19T11:52:00Z">
                <w:pPr/>
              </w:pPrChange>
            </w:pPr>
            <w:del w:id="11372" w:author="Stephanie Thompson" w:date="2008-11-17T15:36:00Z">
              <w:r w:rsidRPr="00EB43F4" w:rsidDel="00E361B9">
                <w:rPr>
                  <w:rFonts w:ascii="Garamond" w:hAnsi="Garamond"/>
                  <w:sz w:val="22"/>
                  <w:szCs w:val="22"/>
                </w:rPr>
                <w:delText>13:00</w:delText>
              </w:r>
            </w:del>
          </w:p>
        </w:tc>
      </w:tr>
    </w:tbl>
    <w:p w:rsidR="009821B1" w:rsidRDefault="009821B1">
      <w:pPr>
        <w:pStyle w:val="BodyText"/>
        <w:tabs>
          <w:tab w:val="left" w:pos="1080"/>
          <w:tab w:val="left" w:pos="1980"/>
          <w:tab w:val="left" w:pos="10076"/>
        </w:tabs>
        <w:rPr>
          <w:del w:id="11373" w:author="Stephanie Thompson" w:date="2008-11-17T15:36:00Z"/>
          <w:rFonts w:ascii="Garamond" w:hAnsi="Garamond"/>
          <w:sz w:val="22"/>
          <w:szCs w:val="22"/>
        </w:rPr>
        <w:pPrChange w:id="11374" w:author="Stephanie Thompson" w:date="2008-11-19T11:52:00Z">
          <w:pPr/>
        </w:pPrChange>
      </w:pPr>
    </w:p>
    <w:p w:rsidR="009821B1" w:rsidRDefault="008B159E">
      <w:pPr>
        <w:pStyle w:val="BodyText"/>
        <w:tabs>
          <w:tab w:val="left" w:pos="1080"/>
          <w:tab w:val="left" w:pos="1980"/>
          <w:tab w:val="left" w:pos="10076"/>
        </w:tabs>
        <w:rPr>
          <w:del w:id="11375" w:author="Stephanie Thompson" w:date="2008-11-17T15:36:00Z"/>
          <w:rFonts w:ascii="Garamond" w:hAnsi="Garamond"/>
          <w:sz w:val="22"/>
          <w:szCs w:val="22"/>
        </w:rPr>
        <w:pPrChange w:id="11376" w:author="Stephanie Thompson" w:date="2008-11-19T11:52:00Z">
          <w:pPr/>
        </w:pPrChange>
      </w:pPr>
      <w:del w:id="11377"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11378" w:author="Stephanie Thompson" w:date="2008-11-17T15:36:00Z"/>
          <w:rFonts w:ascii="Garamond" w:hAnsi="Garamond"/>
          <w:sz w:val="22"/>
          <w:szCs w:val="22"/>
        </w:rPr>
        <w:pPrChange w:id="11379" w:author="Stephanie Thompson" w:date="2008-11-19T11:52:00Z">
          <w:pPr/>
        </w:pPrChange>
      </w:pPr>
    </w:p>
    <w:p w:rsidR="009821B1" w:rsidRDefault="008B159E">
      <w:pPr>
        <w:pStyle w:val="BodyText"/>
        <w:tabs>
          <w:tab w:val="left" w:pos="1080"/>
          <w:tab w:val="left" w:pos="1980"/>
          <w:tab w:val="left" w:pos="10076"/>
        </w:tabs>
        <w:rPr>
          <w:del w:id="11380" w:author="Stephanie Thompson" w:date="2008-11-17T15:36:00Z"/>
          <w:rFonts w:ascii="Garamond" w:hAnsi="Garamond"/>
          <w:sz w:val="22"/>
          <w:szCs w:val="22"/>
        </w:rPr>
        <w:pPrChange w:id="11381" w:author="Stephanie Thompson" w:date="2008-11-19T11:52:00Z">
          <w:pPr/>
        </w:pPrChange>
      </w:pPr>
      <w:del w:id="11382"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8B159E" w:rsidRPr="00EB43F4" w:rsidDel="00E361B9">
        <w:trPr>
          <w:trHeight w:val="255"/>
          <w:del w:id="11383"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384" w:author="Stephanie Thompson" w:date="2008-11-17T15:36:00Z"/>
                <w:rFonts w:ascii="Garamond" w:hAnsi="Garamond"/>
                <w:sz w:val="22"/>
                <w:szCs w:val="22"/>
              </w:rPr>
              <w:pPrChange w:id="11385" w:author="Stephanie Thompson" w:date="2008-11-19T11:52:00Z">
                <w:pPr/>
              </w:pPrChange>
            </w:pPr>
            <w:del w:id="11386" w:author="Stephanie Thompson" w:date="2008-11-17T15:36:00Z">
              <w:r w:rsidRPr="00EB43F4" w:rsidDel="00E361B9">
                <w:rPr>
                  <w:rFonts w:ascii="Garamond" w:hAnsi="Garamond"/>
                  <w:sz w:val="22"/>
                  <w:szCs w:val="22"/>
                </w:rPr>
                <w:lastRenderedPageBreak/>
                <w:delText>11/12/06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387" w:author="Stephanie Thompson" w:date="2008-11-17T15:36:00Z"/>
                <w:rFonts w:ascii="Garamond" w:hAnsi="Garamond"/>
                <w:sz w:val="22"/>
                <w:szCs w:val="22"/>
              </w:rPr>
              <w:pPrChange w:id="11388" w:author="Stephanie Thompson" w:date="2008-11-19T11:52:00Z">
                <w:pPr/>
              </w:pPrChange>
            </w:pPr>
            <w:del w:id="11389" w:author="Stephanie Thompson" w:date="2008-11-17T15:36:00Z">
              <w:r w:rsidRPr="00EB43F4" w:rsidDel="00E361B9">
                <w:rPr>
                  <w:rFonts w:ascii="Garamond" w:hAnsi="Garamond"/>
                  <w:sz w:val="22"/>
                  <w:szCs w:val="22"/>
                </w:rPr>
                <w:delText>16:00</w:delText>
              </w:r>
            </w:del>
          </w:p>
        </w:tc>
      </w:tr>
      <w:tr w:rsidR="008B159E" w:rsidRPr="00EB43F4" w:rsidDel="00E361B9">
        <w:trPr>
          <w:trHeight w:val="255"/>
          <w:del w:id="11390"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391" w:author="Stephanie Thompson" w:date="2008-11-17T15:36:00Z"/>
                <w:rFonts w:ascii="Garamond" w:hAnsi="Garamond"/>
                <w:sz w:val="22"/>
                <w:szCs w:val="22"/>
              </w:rPr>
              <w:pPrChange w:id="11392" w:author="Stephanie Thompson" w:date="2008-11-19T11:52:00Z">
                <w:pPr/>
              </w:pPrChange>
            </w:pPr>
            <w:del w:id="11393" w:author="Stephanie Thompson" w:date="2008-11-17T15:36:00Z">
              <w:r w:rsidRPr="00EB43F4" w:rsidDel="00E361B9">
                <w:rPr>
                  <w:rFonts w:ascii="Garamond" w:hAnsi="Garamond"/>
                  <w:sz w:val="22"/>
                  <w:szCs w:val="22"/>
                </w:rPr>
                <w:delText>11/17/06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394" w:author="Stephanie Thompson" w:date="2008-11-17T15:36:00Z"/>
                <w:rFonts w:ascii="Garamond" w:hAnsi="Garamond"/>
                <w:sz w:val="22"/>
                <w:szCs w:val="22"/>
              </w:rPr>
              <w:pPrChange w:id="11395" w:author="Stephanie Thompson" w:date="2008-11-19T11:52:00Z">
                <w:pPr/>
              </w:pPrChange>
            </w:pPr>
            <w:del w:id="11396" w:author="Stephanie Thompson" w:date="2008-11-17T15:36:00Z">
              <w:r w:rsidRPr="00EB43F4" w:rsidDel="00E361B9">
                <w:rPr>
                  <w:rFonts w:ascii="Garamond" w:hAnsi="Garamond"/>
                  <w:sz w:val="22"/>
                  <w:szCs w:val="22"/>
                </w:rPr>
                <w:delText>00:15</w:delText>
              </w:r>
            </w:del>
          </w:p>
        </w:tc>
      </w:tr>
    </w:tbl>
    <w:p w:rsidR="009821B1" w:rsidRDefault="009821B1">
      <w:pPr>
        <w:pStyle w:val="BodyText"/>
        <w:tabs>
          <w:tab w:val="left" w:pos="1080"/>
          <w:tab w:val="left" w:pos="1980"/>
          <w:tab w:val="left" w:pos="10076"/>
        </w:tabs>
        <w:rPr>
          <w:del w:id="11397" w:author="Stephanie Thompson" w:date="2008-11-17T15:36:00Z"/>
          <w:rFonts w:ascii="Garamond" w:hAnsi="Garamond"/>
          <w:sz w:val="22"/>
          <w:szCs w:val="22"/>
        </w:rPr>
        <w:pPrChange w:id="11398" w:author="Stephanie Thompson" w:date="2008-11-19T11:52:00Z">
          <w:pPr/>
        </w:pPrChange>
      </w:pPr>
    </w:p>
    <w:p w:rsidR="009821B1" w:rsidRDefault="00DE356E">
      <w:pPr>
        <w:pStyle w:val="BodyText"/>
        <w:tabs>
          <w:tab w:val="left" w:pos="1080"/>
          <w:tab w:val="left" w:pos="1980"/>
          <w:tab w:val="left" w:pos="10076"/>
        </w:tabs>
        <w:rPr>
          <w:del w:id="11399" w:author="Stephanie Thompson" w:date="2008-11-17T15:36:00Z"/>
          <w:rFonts w:ascii="Garamond" w:hAnsi="Garamond"/>
          <w:sz w:val="22"/>
          <w:szCs w:val="22"/>
        </w:rPr>
        <w:pPrChange w:id="11400" w:author="Stephanie Thompson" w:date="2008-11-19T11:52:00Z">
          <w:pPr/>
        </w:pPrChange>
      </w:pPr>
      <w:del w:id="11401" w:author="Stephanie Thompson" w:date="2008-11-17T15:36:00Z">
        <w:r w:rsidRPr="00EB43F4" w:rsidDel="00E361B9">
          <w:rPr>
            <w:rFonts w:ascii="Garamond" w:hAnsi="Garamond"/>
            <w:sz w:val="22"/>
            <w:szCs w:val="22"/>
          </w:rPr>
          <w:delText>Mataponi Creek</w:delText>
        </w:r>
      </w:del>
    </w:p>
    <w:p w:rsidR="009821B1" w:rsidRDefault="002A3983">
      <w:pPr>
        <w:pStyle w:val="BodyText"/>
        <w:tabs>
          <w:tab w:val="left" w:pos="1080"/>
          <w:tab w:val="left" w:pos="1980"/>
          <w:tab w:val="left" w:pos="10076"/>
        </w:tabs>
        <w:rPr>
          <w:del w:id="11402" w:author="Stephanie Thompson" w:date="2008-11-17T15:36:00Z"/>
          <w:rFonts w:ascii="Garamond" w:hAnsi="Garamond"/>
          <w:sz w:val="22"/>
          <w:szCs w:val="22"/>
        </w:rPr>
        <w:pPrChange w:id="11403" w:author="Stephanie Thompson" w:date="2008-11-19T11:52:00Z">
          <w:pPr/>
        </w:pPrChange>
      </w:pPr>
      <w:del w:id="11404"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2A3983" w:rsidRPr="00EB43F4" w:rsidDel="00E361B9">
        <w:trPr>
          <w:trHeight w:val="255"/>
          <w:del w:id="11405" w:author="Stephanie Thompson" w:date="2008-11-17T15:36:00Z"/>
        </w:trPr>
        <w:tc>
          <w:tcPr>
            <w:tcW w:w="150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1406" w:author="Stephanie Thompson" w:date="2008-11-17T15:36:00Z"/>
                <w:rFonts w:ascii="Garamond" w:hAnsi="Garamond"/>
                <w:sz w:val="22"/>
                <w:szCs w:val="22"/>
              </w:rPr>
              <w:pPrChange w:id="11407" w:author="Stephanie Thompson" w:date="2008-11-19T11:52:00Z">
                <w:pPr/>
              </w:pPrChange>
            </w:pPr>
            <w:del w:id="11408" w:author="Stephanie Thompson" w:date="2008-11-17T15:36:00Z">
              <w:r w:rsidRPr="00EB43F4" w:rsidDel="00E361B9">
                <w:rPr>
                  <w:rFonts w:ascii="Garamond" w:hAnsi="Garamond"/>
                  <w:sz w:val="22"/>
                  <w:szCs w:val="22"/>
                </w:rPr>
                <w:delText>11/28/06</w:delText>
              </w:r>
            </w:del>
          </w:p>
        </w:tc>
        <w:tc>
          <w:tcPr>
            <w:tcW w:w="1420" w:type="dxa"/>
            <w:tcBorders>
              <w:top w:val="nil"/>
              <w:left w:val="nil"/>
              <w:bottom w:val="nil"/>
              <w:right w:val="nil"/>
            </w:tcBorders>
            <w:shd w:val="clear" w:color="auto" w:fill="auto"/>
            <w:noWrap/>
            <w:vAlign w:val="bottom"/>
          </w:tcPr>
          <w:p w:rsidR="009821B1" w:rsidRDefault="002A3983">
            <w:pPr>
              <w:pStyle w:val="BodyText"/>
              <w:tabs>
                <w:tab w:val="left" w:pos="1080"/>
                <w:tab w:val="left" w:pos="1980"/>
                <w:tab w:val="left" w:pos="10076"/>
              </w:tabs>
              <w:rPr>
                <w:del w:id="11409" w:author="Stephanie Thompson" w:date="2008-11-17T15:36:00Z"/>
                <w:rFonts w:ascii="Garamond" w:hAnsi="Garamond"/>
                <w:sz w:val="22"/>
                <w:szCs w:val="22"/>
              </w:rPr>
              <w:pPrChange w:id="11410" w:author="Stephanie Thompson" w:date="2008-11-19T11:52:00Z">
                <w:pPr/>
              </w:pPrChange>
            </w:pPr>
            <w:del w:id="11411" w:author="Stephanie Thompson" w:date="2008-11-17T15:36:00Z">
              <w:r w:rsidRPr="00EB43F4" w:rsidDel="00E361B9">
                <w:rPr>
                  <w:rFonts w:ascii="Garamond" w:hAnsi="Garamond"/>
                  <w:sz w:val="22"/>
                  <w:szCs w:val="22"/>
                </w:rPr>
                <w:delText>10:30 – 10:45</w:delText>
              </w:r>
            </w:del>
          </w:p>
        </w:tc>
      </w:tr>
    </w:tbl>
    <w:p w:rsidR="009821B1" w:rsidRDefault="009821B1">
      <w:pPr>
        <w:pStyle w:val="BodyText"/>
        <w:tabs>
          <w:tab w:val="left" w:pos="1080"/>
          <w:tab w:val="left" w:pos="1980"/>
          <w:tab w:val="left" w:pos="10076"/>
        </w:tabs>
        <w:rPr>
          <w:del w:id="11412" w:author="Stephanie Thompson" w:date="2008-11-17T15:36:00Z"/>
          <w:rFonts w:ascii="Garamond" w:hAnsi="Garamond"/>
          <w:sz w:val="22"/>
          <w:szCs w:val="22"/>
        </w:rPr>
        <w:pPrChange w:id="11413" w:author="Stephanie Thompson" w:date="2008-11-19T11:52:00Z">
          <w:pPr/>
        </w:pPrChange>
      </w:pPr>
    </w:p>
    <w:p w:rsidR="009821B1" w:rsidRDefault="00DE356E">
      <w:pPr>
        <w:pStyle w:val="BodyText"/>
        <w:tabs>
          <w:tab w:val="left" w:pos="1080"/>
          <w:tab w:val="left" w:pos="1980"/>
          <w:tab w:val="left" w:pos="10076"/>
        </w:tabs>
        <w:rPr>
          <w:del w:id="11414" w:author="Stephanie Thompson" w:date="2008-11-17T15:36:00Z"/>
          <w:rFonts w:ascii="Garamond" w:hAnsi="Garamond"/>
          <w:sz w:val="22"/>
          <w:szCs w:val="22"/>
        </w:rPr>
        <w:pPrChange w:id="11415" w:author="Stephanie Thompson" w:date="2008-11-19T11:52:00Z">
          <w:pPr/>
        </w:pPrChange>
      </w:pPr>
      <w:del w:id="11416"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11417" w:author="Stephanie Thompson" w:date="2008-11-17T15:36:00Z"/>
          <w:rFonts w:ascii="Garamond" w:hAnsi="Garamond"/>
          <w:sz w:val="22"/>
          <w:szCs w:val="22"/>
        </w:rPr>
        <w:pPrChange w:id="11418" w:author="Stephanie Thompson" w:date="2008-11-19T11:52:00Z">
          <w:pPr/>
        </w:pPrChange>
      </w:pPr>
    </w:p>
    <w:p w:rsidR="009821B1" w:rsidRDefault="00F4167D">
      <w:pPr>
        <w:pStyle w:val="BodyText"/>
        <w:tabs>
          <w:tab w:val="left" w:pos="1080"/>
          <w:tab w:val="left" w:pos="1980"/>
          <w:tab w:val="left" w:pos="10076"/>
        </w:tabs>
        <w:rPr>
          <w:del w:id="11419" w:author="Stephanie Thompson" w:date="2008-11-17T15:36:00Z"/>
          <w:rFonts w:ascii="Garamond" w:hAnsi="Garamond"/>
          <w:sz w:val="22"/>
          <w:szCs w:val="22"/>
        </w:rPr>
        <w:pPrChange w:id="11420" w:author="Stephanie Thompson" w:date="2008-11-19T11:52:00Z">
          <w:pPr/>
        </w:pPrChange>
      </w:pPr>
      <w:del w:id="11421"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F4167D" w:rsidRPr="00EB43F4" w:rsidDel="00E361B9">
        <w:trPr>
          <w:trHeight w:val="255"/>
          <w:del w:id="11422"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23" w:author="Stephanie Thompson" w:date="2008-11-17T15:36:00Z"/>
                <w:rFonts w:ascii="Garamond" w:hAnsi="Garamond"/>
                <w:sz w:val="22"/>
                <w:szCs w:val="22"/>
              </w:rPr>
              <w:pPrChange w:id="11424" w:author="Stephanie Thompson" w:date="2008-11-19T11:52:00Z">
                <w:pPr/>
              </w:pPrChange>
            </w:pPr>
            <w:del w:id="11425" w:author="Stephanie Thompson" w:date="2008-11-17T15:36:00Z">
              <w:r w:rsidRPr="00EB43F4" w:rsidDel="00E361B9">
                <w:rPr>
                  <w:rFonts w:ascii="Garamond" w:hAnsi="Garamond"/>
                  <w:sz w:val="22"/>
                  <w:szCs w:val="22"/>
                </w:rPr>
                <w:delText>11/08/06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426" w:author="Stephanie Thompson" w:date="2008-11-17T15:36:00Z"/>
                <w:rFonts w:ascii="Garamond" w:hAnsi="Garamond"/>
                <w:sz w:val="22"/>
                <w:szCs w:val="22"/>
              </w:rPr>
              <w:pPrChange w:id="11427" w:author="Stephanie Thompson" w:date="2008-11-19T11:52:00Z">
                <w:pPr/>
              </w:pPrChange>
            </w:pPr>
            <w:del w:id="11428" w:author="Stephanie Thompson" w:date="2008-11-17T15:36:00Z">
              <w:r w:rsidRPr="00EB43F4" w:rsidDel="00E361B9">
                <w:rPr>
                  <w:rFonts w:ascii="Garamond" w:hAnsi="Garamond"/>
                  <w:sz w:val="22"/>
                  <w:szCs w:val="22"/>
                </w:rPr>
                <w:delText>04:00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05:45</w:delText>
              </w:r>
            </w:del>
          </w:p>
        </w:tc>
      </w:tr>
    </w:tbl>
    <w:p w:rsidR="009821B1" w:rsidRDefault="009821B1">
      <w:pPr>
        <w:pStyle w:val="BodyText"/>
        <w:tabs>
          <w:tab w:val="left" w:pos="1080"/>
          <w:tab w:val="left" w:pos="1980"/>
          <w:tab w:val="left" w:pos="10076"/>
        </w:tabs>
        <w:rPr>
          <w:del w:id="11429" w:author="Stephanie Thompson" w:date="2008-11-17T15:36:00Z"/>
          <w:rFonts w:ascii="Garamond" w:hAnsi="Garamond"/>
          <w:sz w:val="22"/>
          <w:szCs w:val="22"/>
        </w:rPr>
        <w:pPrChange w:id="11430" w:author="Stephanie Thompson" w:date="2008-11-19T11:52:00Z">
          <w:pPr/>
        </w:pPrChange>
      </w:pPr>
    </w:p>
    <w:p w:rsidR="009821B1" w:rsidRDefault="00F4167D">
      <w:pPr>
        <w:pStyle w:val="BodyText"/>
        <w:tabs>
          <w:tab w:val="left" w:pos="1080"/>
          <w:tab w:val="left" w:pos="1980"/>
          <w:tab w:val="left" w:pos="10076"/>
        </w:tabs>
        <w:rPr>
          <w:del w:id="11431" w:author="Stephanie Thompson" w:date="2008-11-17T15:36:00Z"/>
          <w:rFonts w:ascii="Garamond" w:hAnsi="Garamond"/>
          <w:sz w:val="22"/>
          <w:szCs w:val="22"/>
        </w:rPr>
        <w:pPrChange w:id="11432" w:author="Stephanie Thompson" w:date="2008-11-19T11:52:00Z">
          <w:pPr/>
        </w:pPrChange>
      </w:pPr>
      <w:del w:id="11433"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F4167D" w:rsidRPr="00EB43F4" w:rsidDel="00E361B9">
        <w:trPr>
          <w:trHeight w:val="255"/>
          <w:del w:id="11434"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35" w:author="Stephanie Thompson" w:date="2008-11-17T15:36:00Z"/>
                <w:rFonts w:ascii="Garamond" w:hAnsi="Garamond"/>
                <w:sz w:val="22"/>
                <w:szCs w:val="22"/>
              </w:rPr>
              <w:pPrChange w:id="11436" w:author="Stephanie Thompson" w:date="2008-11-19T11:52:00Z">
                <w:pPr/>
              </w:pPrChange>
            </w:pPr>
            <w:del w:id="11437"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38" w:author="Stephanie Thompson" w:date="2008-11-17T15:36:00Z"/>
                <w:rFonts w:ascii="Garamond" w:hAnsi="Garamond"/>
                <w:sz w:val="22"/>
                <w:szCs w:val="22"/>
              </w:rPr>
              <w:pPrChange w:id="11439" w:author="Stephanie Thompson" w:date="2008-11-19T11:52:00Z">
                <w:pPr/>
              </w:pPrChange>
            </w:pPr>
            <w:del w:id="11440" w:author="Stephanie Thompson" w:date="2008-11-17T15:36:00Z">
              <w:r w:rsidRPr="00EB43F4" w:rsidDel="00E361B9">
                <w:rPr>
                  <w:rFonts w:ascii="Garamond" w:hAnsi="Garamond"/>
                  <w:sz w:val="22"/>
                  <w:szCs w:val="22"/>
                </w:rPr>
                <w:delText>09:00 to</w:delText>
              </w:r>
            </w:del>
          </w:p>
        </w:tc>
        <w:tc>
          <w:tcPr>
            <w:tcW w:w="1420" w:type="dxa"/>
            <w:vAlign w:val="bottom"/>
          </w:tcPr>
          <w:p w:rsidR="009821B1" w:rsidRDefault="00F4167D">
            <w:pPr>
              <w:pStyle w:val="BodyText"/>
              <w:tabs>
                <w:tab w:val="left" w:pos="1080"/>
                <w:tab w:val="left" w:pos="1980"/>
                <w:tab w:val="left" w:pos="10076"/>
              </w:tabs>
              <w:rPr>
                <w:del w:id="11441" w:author="Stephanie Thompson" w:date="2008-11-17T15:36:00Z"/>
                <w:rFonts w:ascii="Garamond" w:hAnsi="Garamond"/>
                <w:sz w:val="22"/>
                <w:szCs w:val="22"/>
              </w:rPr>
              <w:pPrChange w:id="11442" w:author="Stephanie Thompson" w:date="2008-11-19T11:52:00Z">
                <w:pPr/>
              </w:pPrChange>
            </w:pPr>
            <w:del w:id="11443"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F4167D">
            <w:pPr>
              <w:pStyle w:val="BodyText"/>
              <w:tabs>
                <w:tab w:val="left" w:pos="1080"/>
                <w:tab w:val="left" w:pos="1980"/>
                <w:tab w:val="left" w:pos="10076"/>
              </w:tabs>
              <w:rPr>
                <w:del w:id="11444" w:author="Stephanie Thompson" w:date="2008-11-17T15:36:00Z"/>
                <w:rFonts w:ascii="Garamond" w:hAnsi="Garamond"/>
                <w:sz w:val="22"/>
                <w:szCs w:val="22"/>
              </w:rPr>
              <w:pPrChange w:id="11445" w:author="Stephanie Thompson" w:date="2008-11-19T11:52:00Z">
                <w:pPr/>
              </w:pPrChange>
            </w:pPr>
            <w:del w:id="11446" w:author="Stephanie Thompson" w:date="2008-11-17T15:36:00Z">
              <w:r w:rsidRPr="00EB43F4" w:rsidDel="00E361B9">
                <w:rPr>
                  <w:rFonts w:ascii="Garamond" w:hAnsi="Garamond"/>
                  <w:sz w:val="22"/>
                  <w:szCs w:val="22"/>
                </w:rPr>
                <w:delText>14:15</w:delText>
              </w:r>
            </w:del>
          </w:p>
        </w:tc>
      </w:tr>
      <w:tr w:rsidR="00F4167D" w:rsidRPr="00EB43F4" w:rsidDel="00E361B9">
        <w:trPr>
          <w:gridAfter w:val="2"/>
          <w:wAfter w:w="2840" w:type="dxa"/>
          <w:trHeight w:val="255"/>
          <w:del w:id="11447"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48" w:author="Stephanie Thompson" w:date="2008-11-17T15:36:00Z"/>
                <w:rFonts w:ascii="Garamond" w:hAnsi="Garamond"/>
                <w:sz w:val="22"/>
                <w:szCs w:val="22"/>
              </w:rPr>
              <w:pPrChange w:id="11449" w:author="Stephanie Thompson" w:date="2008-11-19T11:52:00Z">
                <w:pPr/>
              </w:pPrChange>
            </w:pPr>
            <w:del w:id="11450"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451" w:author="Stephanie Thompson" w:date="2008-11-17T15:36:00Z"/>
                <w:rFonts w:ascii="Garamond" w:hAnsi="Garamond"/>
                <w:sz w:val="22"/>
                <w:szCs w:val="22"/>
              </w:rPr>
              <w:pPrChange w:id="11452" w:author="Stephanie Thompson" w:date="2008-11-19T11:52:00Z">
                <w:pPr/>
              </w:pPrChange>
            </w:pPr>
            <w:del w:id="11453" w:author="Stephanie Thompson" w:date="2008-11-17T15:36:00Z">
              <w:r w:rsidRPr="00EB43F4" w:rsidDel="00E361B9">
                <w:rPr>
                  <w:rFonts w:ascii="Garamond" w:hAnsi="Garamond"/>
                  <w:sz w:val="22"/>
                  <w:szCs w:val="22"/>
                </w:rPr>
                <w:delText>13:45</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17:15</w:delText>
              </w:r>
            </w:del>
          </w:p>
        </w:tc>
      </w:tr>
      <w:tr w:rsidR="00F4167D" w:rsidRPr="00EB43F4" w:rsidDel="00E361B9">
        <w:trPr>
          <w:gridAfter w:val="2"/>
          <w:wAfter w:w="2840" w:type="dxa"/>
          <w:trHeight w:val="255"/>
          <w:del w:id="11454"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55" w:author="Stephanie Thompson" w:date="2008-11-17T15:36:00Z"/>
                <w:rFonts w:ascii="Garamond" w:hAnsi="Garamond"/>
                <w:sz w:val="22"/>
                <w:szCs w:val="22"/>
              </w:rPr>
              <w:pPrChange w:id="11456" w:author="Stephanie Thompson" w:date="2008-11-19T11:52:00Z">
                <w:pPr/>
              </w:pPrChange>
            </w:pPr>
            <w:del w:id="11457"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458" w:author="Stephanie Thompson" w:date="2008-11-17T15:36:00Z"/>
                <w:rFonts w:ascii="Garamond" w:hAnsi="Garamond"/>
                <w:sz w:val="22"/>
                <w:szCs w:val="22"/>
              </w:rPr>
              <w:pPrChange w:id="11459" w:author="Stephanie Thompson" w:date="2008-11-19T11:52:00Z">
                <w:pPr/>
              </w:pPrChange>
            </w:pPr>
            <w:del w:id="11460" w:author="Stephanie Thompson" w:date="2008-11-17T15:36:00Z">
              <w:r w:rsidRPr="00EB43F4" w:rsidDel="00E361B9">
                <w:rPr>
                  <w:rFonts w:ascii="Garamond" w:hAnsi="Garamond"/>
                  <w:sz w:val="22"/>
                  <w:szCs w:val="22"/>
                </w:rPr>
                <w:delText>01:00</w:delText>
              </w:r>
              <w:r w:rsidR="00F4167D" w:rsidRPr="00EB43F4" w:rsidDel="00E361B9">
                <w:rPr>
                  <w:rFonts w:ascii="Garamond" w:hAnsi="Garamond"/>
                  <w:sz w:val="22"/>
                  <w:szCs w:val="22"/>
                </w:rPr>
                <w:delText xml:space="preserve"> – 0</w:delText>
              </w:r>
              <w:r w:rsidRPr="00EB43F4" w:rsidDel="00E361B9">
                <w:rPr>
                  <w:rFonts w:ascii="Garamond" w:hAnsi="Garamond"/>
                  <w:sz w:val="22"/>
                  <w:szCs w:val="22"/>
                </w:rPr>
                <w:delText>8:00</w:delText>
              </w:r>
            </w:del>
          </w:p>
        </w:tc>
      </w:tr>
    </w:tbl>
    <w:p w:rsidR="009821B1" w:rsidRDefault="009821B1">
      <w:pPr>
        <w:pStyle w:val="BodyText"/>
        <w:tabs>
          <w:tab w:val="left" w:pos="1080"/>
          <w:tab w:val="left" w:pos="1980"/>
          <w:tab w:val="left" w:pos="10076"/>
        </w:tabs>
        <w:rPr>
          <w:del w:id="11461" w:author="Stephanie Thompson" w:date="2008-11-17T15:36:00Z"/>
          <w:rFonts w:ascii="Garamond" w:hAnsi="Garamond"/>
          <w:sz w:val="22"/>
          <w:szCs w:val="22"/>
        </w:rPr>
        <w:pPrChange w:id="11462" w:author="Stephanie Thompson" w:date="2008-11-19T11:52:00Z">
          <w:pPr/>
        </w:pPrChange>
      </w:pPr>
    </w:p>
    <w:p w:rsidR="009821B1" w:rsidRDefault="00F4167D">
      <w:pPr>
        <w:pStyle w:val="BodyText"/>
        <w:tabs>
          <w:tab w:val="left" w:pos="1080"/>
          <w:tab w:val="left" w:pos="1980"/>
          <w:tab w:val="left" w:pos="10076"/>
        </w:tabs>
        <w:rPr>
          <w:del w:id="11463" w:author="Stephanie Thompson" w:date="2008-11-17T15:36:00Z"/>
          <w:rFonts w:ascii="Garamond" w:hAnsi="Garamond"/>
          <w:sz w:val="22"/>
          <w:szCs w:val="22"/>
        </w:rPr>
        <w:pPrChange w:id="11464" w:author="Stephanie Thompson" w:date="2008-11-19T11:52:00Z">
          <w:pPr/>
        </w:pPrChange>
      </w:pPr>
      <w:del w:id="11465"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5760" w:type="dxa"/>
        <w:tblInd w:w="93" w:type="dxa"/>
        <w:tblLook w:val="0000"/>
      </w:tblPr>
      <w:tblGrid>
        <w:gridCol w:w="1500"/>
        <w:gridCol w:w="1420"/>
        <w:gridCol w:w="1420"/>
        <w:gridCol w:w="1420"/>
      </w:tblGrid>
      <w:tr w:rsidR="00F4167D" w:rsidRPr="00EB43F4" w:rsidDel="00E361B9">
        <w:trPr>
          <w:trHeight w:val="255"/>
          <w:del w:id="11466"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67" w:author="Stephanie Thompson" w:date="2008-11-17T15:36:00Z"/>
                <w:rFonts w:ascii="Garamond" w:hAnsi="Garamond"/>
                <w:sz w:val="22"/>
                <w:szCs w:val="22"/>
              </w:rPr>
              <w:pPrChange w:id="11468" w:author="Stephanie Thompson" w:date="2008-11-19T11:52:00Z">
                <w:pPr/>
              </w:pPrChange>
            </w:pPr>
            <w:del w:id="11469"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70" w:author="Stephanie Thompson" w:date="2008-11-17T15:36:00Z"/>
                <w:rFonts w:ascii="Garamond" w:hAnsi="Garamond"/>
                <w:sz w:val="22"/>
                <w:szCs w:val="22"/>
              </w:rPr>
              <w:pPrChange w:id="11471" w:author="Stephanie Thompson" w:date="2008-11-19T11:52:00Z">
                <w:pPr/>
              </w:pPrChange>
            </w:pPr>
            <w:del w:id="11472" w:author="Stephanie Thompson" w:date="2008-11-17T15:36:00Z">
              <w:r w:rsidRPr="00EB43F4" w:rsidDel="00E361B9">
                <w:rPr>
                  <w:rFonts w:ascii="Garamond" w:hAnsi="Garamond"/>
                  <w:sz w:val="22"/>
                  <w:szCs w:val="22"/>
                </w:rPr>
                <w:delText>16:15 to</w:delText>
              </w:r>
            </w:del>
          </w:p>
        </w:tc>
        <w:tc>
          <w:tcPr>
            <w:tcW w:w="1420" w:type="dxa"/>
            <w:vAlign w:val="bottom"/>
          </w:tcPr>
          <w:p w:rsidR="009821B1" w:rsidRDefault="00F4167D">
            <w:pPr>
              <w:pStyle w:val="BodyText"/>
              <w:tabs>
                <w:tab w:val="left" w:pos="1080"/>
                <w:tab w:val="left" w:pos="1980"/>
                <w:tab w:val="left" w:pos="10076"/>
              </w:tabs>
              <w:rPr>
                <w:del w:id="11473" w:author="Stephanie Thompson" w:date="2008-11-17T15:36:00Z"/>
                <w:rFonts w:ascii="Garamond" w:hAnsi="Garamond"/>
                <w:sz w:val="22"/>
                <w:szCs w:val="22"/>
              </w:rPr>
              <w:pPrChange w:id="11474" w:author="Stephanie Thompson" w:date="2008-11-19T11:52:00Z">
                <w:pPr/>
              </w:pPrChange>
            </w:pPr>
            <w:del w:id="11475"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F4167D">
            <w:pPr>
              <w:pStyle w:val="BodyText"/>
              <w:tabs>
                <w:tab w:val="left" w:pos="1080"/>
                <w:tab w:val="left" w:pos="1980"/>
                <w:tab w:val="left" w:pos="10076"/>
              </w:tabs>
              <w:rPr>
                <w:del w:id="11476" w:author="Stephanie Thompson" w:date="2008-11-17T15:36:00Z"/>
                <w:rFonts w:ascii="Garamond" w:hAnsi="Garamond"/>
                <w:sz w:val="22"/>
                <w:szCs w:val="22"/>
              </w:rPr>
              <w:pPrChange w:id="11477" w:author="Stephanie Thompson" w:date="2008-11-19T11:52:00Z">
                <w:pPr/>
              </w:pPrChange>
            </w:pPr>
            <w:del w:id="11478" w:author="Stephanie Thompson" w:date="2008-11-17T15:36:00Z">
              <w:r w:rsidRPr="00EB43F4" w:rsidDel="00E361B9">
                <w:rPr>
                  <w:rFonts w:ascii="Garamond" w:hAnsi="Garamond"/>
                  <w:sz w:val="22"/>
                  <w:szCs w:val="22"/>
                </w:rPr>
                <w:delText>10:45</w:delText>
              </w:r>
            </w:del>
          </w:p>
        </w:tc>
      </w:tr>
      <w:tr w:rsidR="00F4167D" w:rsidRPr="00EB43F4" w:rsidDel="00E361B9">
        <w:trPr>
          <w:gridAfter w:val="2"/>
          <w:wAfter w:w="2840" w:type="dxa"/>
          <w:trHeight w:val="255"/>
          <w:del w:id="11479"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80" w:author="Stephanie Thompson" w:date="2008-11-17T15:36:00Z"/>
                <w:rFonts w:ascii="Garamond" w:hAnsi="Garamond"/>
                <w:sz w:val="22"/>
                <w:szCs w:val="22"/>
              </w:rPr>
              <w:pPrChange w:id="11481" w:author="Stephanie Thompson" w:date="2008-11-19T11:52:00Z">
                <w:pPr/>
              </w:pPrChange>
            </w:pPr>
            <w:del w:id="11482"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83" w:author="Stephanie Thompson" w:date="2008-11-17T15:36:00Z"/>
                <w:rFonts w:ascii="Garamond" w:hAnsi="Garamond"/>
                <w:sz w:val="22"/>
                <w:szCs w:val="22"/>
              </w:rPr>
              <w:pPrChange w:id="11484" w:author="Stephanie Thompson" w:date="2008-11-19T11:52:00Z">
                <w:pPr/>
              </w:pPrChange>
            </w:pPr>
            <w:del w:id="11485" w:author="Stephanie Thompson" w:date="2008-11-17T15:36:00Z">
              <w:r w:rsidRPr="00EB43F4" w:rsidDel="00E361B9">
                <w:rPr>
                  <w:rFonts w:ascii="Garamond" w:hAnsi="Garamond"/>
                  <w:sz w:val="22"/>
                  <w:szCs w:val="22"/>
                </w:rPr>
                <w:delText>14:1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15:45</w:delText>
              </w:r>
            </w:del>
          </w:p>
        </w:tc>
      </w:tr>
      <w:tr w:rsidR="00F4167D" w:rsidRPr="00EB43F4" w:rsidDel="00E361B9">
        <w:trPr>
          <w:gridAfter w:val="2"/>
          <w:wAfter w:w="2840" w:type="dxa"/>
          <w:trHeight w:val="255"/>
          <w:del w:id="11486" w:author="Stephanie Thompson" w:date="2008-11-17T15:36:00Z"/>
        </w:trPr>
        <w:tc>
          <w:tcPr>
            <w:tcW w:w="1500" w:type="dxa"/>
            <w:tcBorders>
              <w:top w:val="nil"/>
              <w:left w:val="nil"/>
              <w:bottom w:val="nil"/>
              <w:right w:val="nil"/>
            </w:tcBorders>
            <w:shd w:val="clear" w:color="auto" w:fill="auto"/>
            <w:noWrap/>
            <w:vAlign w:val="bottom"/>
          </w:tcPr>
          <w:p w:rsidR="009821B1" w:rsidRDefault="00F4167D">
            <w:pPr>
              <w:pStyle w:val="BodyText"/>
              <w:tabs>
                <w:tab w:val="left" w:pos="1080"/>
                <w:tab w:val="left" w:pos="1980"/>
                <w:tab w:val="left" w:pos="10076"/>
              </w:tabs>
              <w:rPr>
                <w:del w:id="11487" w:author="Stephanie Thompson" w:date="2008-11-17T15:36:00Z"/>
                <w:rFonts w:ascii="Garamond" w:hAnsi="Garamond"/>
                <w:sz w:val="22"/>
                <w:szCs w:val="22"/>
              </w:rPr>
              <w:pPrChange w:id="11488" w:author="Stephanie Thompson" w:date="2008-11-19T11:52:00Z">
                <w:pPr/>
              </w:pPrChange>
            </w:pPr>
            <w:del w:id="11489"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490" w:author="Stephanie Thompson" w:date="2008-11-17T15:36:00Z"/>
                <w:rFonts w:ascii="Garamond" w:hAnsi="Garamond"/>
                <w:sz w:val="22"/>
                <w:szCs w:val="22"/>
              </w:rPr>
              <w:pPrChange w:id="11491" w:author="Stephanie Thompson" w:date="2008-11-19T11:52:00Z">
                <w:pPr/>
              </w:pPrChange>
            </w:pPr>
            <w:del w:id="11492" w:author="Stephanie Thompson" w:date="2008-11-17T15:36:00Z">
              <w:r w:rsidRPr="00EB43F4" w:rsidDel="00E361B9">
                <w:rPr>
                  <w:rFonts w:ascii="Garamond" w:hAnsi="Garamond"/>
                  <w:sz w:val="22"/>
                  <w:szCs w:val="22"/>
                </w:rPr>
                <w:delText>02:30</w:delText>
              </w:r>
              <w:r w:rsidR="00F4167D" w:rsidRPr="00EB43F4" w:rsidDel="00E361B9">
                <w:rPr>
                  <w:rFonts w:ascii="Garamond" w:hAnsi="Garamond"/>
                  <w:sz w:val="22"/>
                  <w:szCs w:val="22"/>
                </w:rPr>
                <w:delText xml:space="preserve"> –</w:delText>
              </w:r>
              <w:r w:rsidRPr="00EB43F4" w:rsidDel="00E361B9">
                <w:rPr>
                  <w:rFonts w:ascii="Garamond" w:hAnsi="Garamond"/>
                  <w:sz w:val="22"/>
                  <w:szCs w:val="22"/>
                </w:rPr>
                <w:delText xml:space="preserve"> 04:45</w:delText>
              </w:r>
            </w:del>
          </w:p>
        </w:tc>
      </w:tr>
    </w:tbl>
    <w:p w:rsidR="009821B1" w:rsidRDefault="009821B1">
      <w:pPr>
        <w:pStyle w:val="BodyText"/>
        <w:tabs>
          <w:tab w:val="left" w:pos="1080"/>
          <w:tab w:val="left" w:pos="1980"/>
          <w:tab w:val="left" w:pos="10076"/>
        </w:tabs>
        <w:rPr>
          <w:del w:id="11493" w:author="Stephanie Thompson" w:date="2008-11-17T15:36:00Z"/>
          <w:rFonts w:ascii="Garamond" w:hAnsi="Garamond"/>
          <w:sz w:val="22"/>
          <w:szCs w:val="22"/>
        </w:rPr>
        <w:pPrChange w:id="11494" w:author="Stephanie Thompson" w:date="2008-11-19T11:52:00Z">
          <w:pPr/>
        </w:pPrChange>
      </w:pPr>
    </w:p>
    <w:p w:rsidR="009821B1" w:rsidRDefault="00F4167D">
      <w:pPr>
        <w:pStyle w:val="BodyText"/>
        <w:tabs>
          <w:tab w:val="left" w:pos="1080"/>
          <w:tab w:val="left" w:pos="1980"/>
          <w:tab w:val="left" w:pos="10076"/>
        </w:tabs>
        <w:rPr>
          <w:del w:id="11495" w:author="Stephanie Thompson" w:date="2008-11-17T15:36:00Z"/>
          <w:rFonts w:ascii="Garamond" w:hAnsi="Garamond"/>
          <w:sz w:val="22"/>
          <w:szCs w:val="22"/>
        </w:rPr>
        <w:pPrChange w:id="11496" w:author="Stephanie Thompson" w:date="2008-11-19T11:52:00Z">
          <w:pPr/>
        </w:pPrChange>
      </w:pPr>
      <w:del w:id="11497"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498"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499" w:author="Stephanie Thompson" w:date="2008-11-17T15:36:00Z"/>
                <w:rFonts w:ascii="Garamond" w:hAnsi="Garamond"/>
                <w:sz w:val="22"/>
                <w:szCs w:val="22"/>
              </w:rPr>
              <w:pPrChange w:id="11500" w:author="Stephanie Thompson" w:date="2008-11-19T11:52:00Z">
                <w:pPr/>
              </w:pPrChange>
            </w:pPr>
            <w:del w:id="11501"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02" w:author="Stephanie Thompson" w:date="2008-11-17T15:36:00Z"/>
                <w:rFonts w:ascii="Garamond" w:hAnsi="Garamond"/>
                <w:sz w:val="22"/>
                <w:szCs w:val="22"/>
              </w:rPr>
              <w:pPrChange w:id="11503" w:author="Stephanie Thompson" w:date="2008-11-19T11:52:00Z">
                <w:pPr/>
              </w:pPrChange>
            </w:pPr>
            <w:del w:id="11504" w:author="Stephanie Thompson" w:date="2008-11-17T15:36:00Z">
              <w:r w:rsidRPr="00EB43F4" w:rsidDel="00E361B9">
                <w:rPr>
                  <w:rFonts w:ascii="Garamond" w:hAnsi="Garamond"/>
                  <w:sz w:val="22"/>
                  <w:szCs w:val="22"/>
                </w:rPr>
                <w:delText>16:30 to</w:delText>
              </w:r>
            </w:del>
          </w:p>
        </w:tc>
        <w:tc>
          <w:tcPr>
            <w:tcW w:w="1420" w:type="dxa"/>
            <w:vAlign w:val="bottom"/>
          </w:tcPr>
          <w:p w:rsidR="009821B1" w:rsidRDefault="00054290">
            <w:pPr>
              <w:pStyle w:val="BodyText"/>
              <w:tabs>
                <w:tab w:val="left" w:pos="1080"/>
                <w:tab w:val="left" w:pos="1980"/>
                <w:tab w:val="left" w:pos="10076"/>
              </w:tabs>
              <w:rPr>
                <w:del w:id="11505" w:author="Stephanie Thompson" w:date="2008-11-17T15:36:00Z"/>
                <w:rFonts w:ascii="Garamond" w:hAnsi="Garamond"/>
                <w:sz w:val="22"/>
                <w:szCs w:val="22"/>
              </w:rPr>
              <w:pPrChange w:id="11506" w:author="Stephanie Thompson" w:date="2008-11-19T11:52:00Z">
                <w:pPr/>
              </w:pPrChange>
            </w:pPr>
            <w:del w:id="11507"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054290">
            <w:pPr>
              <w:pStyle w:val="BodyText"/>
              <w:tabs>
                <w:tab w:val="left" w:pos="1080"/>
                <w:tab w:val="left" w:pos="1980"/>
                <w:tab w:val="left" w:pos="10076"/>
              </w:tabs>
              <w:rPr>
                <w:del w:id="11508" w:author="Stephanie Thompson" w:date="2008-11-17T15:36:00Z"/>
                <w:rFonts w:ascii="Garamond" w:hAnsi="Garamond"/>
                <w:sz w:val="22"/>
                <w:szCs w:val="22"/>
              </w:rPr>
              <w:pPrChange w:id="11509" w:author="Stephanie Thompson" w:date="2008-11-19T11:52:00Z">
                <w:pPr/>
              </w:pPrChange>
            </w:pPr>
            <w:del w:id="11510"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1511"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12" w:author="Stephanie Thompson" w:date="2008-11-17T15:36:00Z"/>
                <w:rFonts w:ascii="Garamond" w:hAnsi="Garamond"/>
                <w:sz w:val="22"/>
                <w:szCs w:val="22"/>
              </w:rPr>
              <w:pPrChange w:id="11513" w:author="Stephanie Thompson" w:date="2008-11-19T11:52:00Z">
                <w:pPr/>
              </w:pPrChange>
            </w:pPr>
            <w:del w:id="11514"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515" w:author="Stephanie Thompson" w:date="2008-11-17T15:36:00Z"/>
                <w:rFonts w:ascii="Garamond" w:hAnsi="Garamond"/>
                <w:sz w:val="22"/>
                <w:szCs w:val="22"/>
              </w:rPr>
              <w:pPrChange w:id="11516" w:author="Stephanie Thompson" w:date="2008-11-19T11:52:00Z">
                <w:pPr/>
              </w:pPrChange>
            </w:pPr>
            <w:del w:id="11517" w:author="Stephanie Thompson" w:date="2008-11-17T15:36:00Z">
              <w:r w:rsidRPr="00EB43F4" w:rsidDel="00E361B9">
                <w:rPr>
                  <w:rFonts w:ascii="Garamond" w:hAnsi="Garamond"/>
                  <w:sz w:val="22"/>
                  <w:szCs w:val="22"/>
                </w:rPr>
                <w:delText>14:00</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1518"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19" w:author="Stephanie Thompson" w:date="2008-11-17T15:36:00Z"/>
                <w:rFonts w:ascii="Garamond" w:hAnsi="Garamond"/>
                <w:sz w:val="22"/>
                <w:szCs w:val="22"/>
              </w:rPr>
              <w:pPrChange w:id="11520" w:author="Stephanie Thompson" w:date="2008-11-19T11:52:00Z">
                <w:pPr/>
              </w:pPrChange>
            </w:pPr>
            <w:del w:id="11521"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522" w:author="Stephanie Thompson" w:date="2008-11-17T15:36:00Z"/>
                <w:rFonts w:ascii="Garamond" w:hAnsi="Garamond"/>
                <w:sz w:val="22"/>
                <w:szCs w:val="22"/>
              </w:rPr>
              <w:pPrChange w:id="11523" w:author="Stephanie Thompson" w:date="2008-11-19T11:52:00Z">
                <w:pPr/>
              </w:pPrChange>
            </w:pPr>
            <w:del w:id="11524" w:author="Stephanie Thompson" w:date="2008-11-17T15:36:00Z">
              <w:r w:rsidRPr="00EB43F4" w:rsidDel="00E361B9">
                <w:rPr>
                  <w:rFonts w:ascii="Garamond" w:hAnsi="Garamond"/>
                  <w:sz w:val="22"/>
                  <w:szCs w:val="22"/>
                </w:rPr>
                <w:delText>04:15</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9821B1" w:rsidRDefault="009821B1">
      <w:pPr>
        <w:pStyle w:val="BodyText"/>
        <w:tabs>
          <w:tab w:val="left" w:pos="1080"/>
          <w:tab w:val="left" w:pos="1980"/>
          <w:tab w:val="left" w:pos="10076"/>
        </w:tabs>
        <w:rPr>
          <w:del w:id="11525" w:author="Stephanie Thompson" w:date="2008-11-17T15:36:00Z"/>
          <w:rFonts w:ascii="Garamond" w:hAnsi="Garamond"/>
          <w:sz w:val="22"/>
          <w:szCs w:val="22"/>
        </w:rPr>
        <w:pPrChange w:id="11526" w:author="Stephanie Thompson" w:date="2008-11-19T11:52:00Z">
          <w:pPr/>
        </w:pPrChange>
      </w:pPr>
    </w:p>
    <w:p w:rsidR="009821B1" w:rsidRDefault="00054290">
      <w:pPr>
        <w:pStyle w:val="BodyText"/>
        <w:tabs>
          <w:tab w:val="left" w:pos="1080"/>
          <w:tab w:val="left" w:pos="1980"/>
          <w:tab w:val="left" w:pos="10076"/>
        </w:tabs>
        <w:rPr>
          <w:del w:id="11527" w:author="Stephanie Thompson" w:date="2008-11-17T15:36:00Z"/>
          <w:rFonts w:ascii="Garamond" w:hAnsi="Garamond"/>
          <w:sz w:val="22"/>
          <w:szCs w:val="22"/>
        </w:rPr>
        <w:pPrChange w:id="11528" w:author="Stephanie Thompson" w:date="2008-11-19T11:52:00Z">
          <w:pPr/>
        </w:pPrChange>
      </w:pPr>
      <w:del w:id="11529"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530"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31" w:author="Stephanie Thompson" w:date="2008-11-17T15:36:00Z"/>
                <w:rFonts w:ascii="Garamond" w:hAnsi="Garamond"/>
                <w:sz w:val="22"/>
                <w:szCs w:val="22"/>
              </w:rPr>
              <w:pPrChange w:id="11532" w:author="Stephanie Thompson" w:date="2008-11-19T11:52:00Z">
                <w:pPr/>
              </w:pPrChange>
            </w:pPr>
            <w:del w:id="11533"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34" w:author="Stephanie Thompson" w:date="2008-11-17T15:36:00Z"/>
                <w:rFonts w:ascii="Garamond" w:hAnsi="Garamond"/>
                <w:sz w:val="22"/>
                <w:szCs w:val="22"/>
              </w:rPr>
              <w:pPrChange w:id="11535" w:author="Stephanie Thompson" w:date="2008-11-19T11:52:00Z">
                <w:pPr/>
              </w:pPrChange>
            </w:pPr>
            <w:del w:id="11536" w:author="Stephanie Thompson" w:date="2008-11-17T15:36:00Z">
              <w:r w:rsidRPr="00EB43F4" w:rsidDel="00E361B9">
                <w:rPr>
                  <w:rFonts w:ascii="Garamond" w:hAnsi="Garamond"/>
                  <w:sz w:val="22"/>
                  <w:szCs w:val="22"/>
                </w:rPr>
                <w:delText>16:30 to</w:delText>
              </w:r>
            </w:del>
          </w:p>
        </w:tc>
        <w:tc>
          <w:tcPr>
            <w:tcW w:w="1420" w:type="dxa"/>
            <w:vAlign w:val="bottom"/>
          </w:tcPr>
          <w:p w:rsidR="009821B1" w:rsidRDefault="00054290">
            <w:pPr>
              <w:pStyle w:val="BodyText"/>
              <w:tabs>
                <w:tab w:val="left" w:pos="1080"/>
                <w:tab w:val="left" w:pos="1980"/>
                <w:tab w:val="left" w:pos="10076"/>
              </w:tabs>
              <w:rPr>
                <w:del w:id="11537" w:author="Stephanie Thompson" w:date="2008-11-17T15:36:00Z"/>
                <w:rFonts w:ascii="Garamond" w:hAnsi="Garamond"/>
                <w:sz w:val="22"/>
                <w:szCs w:val="22"/>
              </w:rPr>
              <w:pPrChange w:id="11538" w:author="Stephanie Thompson" w:date="2008-11-19T11:52:00Z">
                <w:pPr/>
              </w:pPrChange>
            </w:pPr>
            <w:del w:id="11539"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054290">
            <w:pPr>
              <w:pStyle w:val="BodyText"/>
              <w:tabs>
                <w:tab w:val="left" w:pos="1080"/>
                <w:tab w:val="left" w:pos="1980"/>
                <w:tab w:val="left" w:pos="10076"/>
              </w:tabs>
              <w:rPr>
                <w:del w:id="11540" w:author="Stephanie Thompson" w:date="2008-11-17T15:36:00Z"/>
                <w:rFonts w:ascii="Garamond" w:hAnsi="Garamond"/>
                <w:sz w:val="22"/>
                <w:szCs w:val="22"/>
              </w:rPr>
              <w:pPrChange w:id="11541" w:author="Stephanie Thompson" w:date="2008-11-19T11:52:00Z">
                <w:pPr/>
              </w:pPrChange>
            </w:pPr>
            <w:del w:id="11542" w:author="Stephanie Thompson" w:date="2008-11-17T15:36:00Z">
              <w:r w:rsidRPr="00EB43F4" w:rsidDel="00E361B9">
                <w:rPr>
                  <w:rFonts w:ascii="Garamond" w:hAnsi="Garamond"/>
                  <w:sz w:val="22"/>
                  <w:szCs w:val="22"/>
                </w:rPr>
                <w:delText>10:30</w:delText>
              </w:r>
            </w:del>
          </w:p>
        </w:tc>
      </w:tr>
      <w:tr w:rsidR="00054290" w:rsidRPr="00EB43F4" w:rsidDel="00E361B9">
        <w:trPr>
          <w:gridAfter w:val="2"/>
          <w:wAfter w:w="2840" w:type="dxa"/>
          <w:trHeight w:val="255"/>
          <w:del w:id="11543"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44" w:author="Stephanie Thompson" w:date="2008-11-17T15:36:00Z"/>
                <w:rFonts w:ascii="Garamond" w:hAnsi="Garamond"/>
                <w:sz w:val="22"/>
                <w:szCs w:val="22"/>
              </w:rPr>
              <w:pPrChange w:id="11545" w:author="Stephanie Thompson" w:date="2008-11-19T11:52:00Z">
                <w:pPr/>
              </w:pPrChange>
            </w:pPr>
            <w:del w:id="11546" w:author="Stephanie Thompson" w:date="2008-11-17T15:36:00Z">
              <w:r w:rsidRPr="00EB43F4" w:rsidDel="00E361B9">
                <w:rPr>
                  <w:rFonts w:ascii="Garamond" w:hAnsi="Garamond"/>
                  <w:sz w:val="22"/>
                  <w:szCs w:val="22"/>
                </w:rPr>
                <w:delText>11/21/06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547" w:author="Stephanie Thompson" w:date="2008-11-17T15:36:00Z"/>
                <w:rFonts w:ascii="Garamond" w:hAnsi="Garamond"/>
                <w:sz w:val="22"/>
                <w:szCs w:val="22"/>
              </w:rPr>
              <w:pPrChange w:id="11548" w:author="Stephanie Thompson" w:date="2008-11-19T11:52:00Z">
                <w:pPr/>
              </w:pPrChange>
            </w:pPr>
            <w:del w:id="11549" w:author="Stephanie Thompson" w:date="2008-11-17T15:36:00Z">
              <w:r w:rsidRPr="00EB43F4" w:rsidDel="00E361B9">
                <w:rPr>
                  <w:rFonts w:ascii="Garamond" w:hAnsi="Garamond"/>
                  <w:sz w:val="22"/>
                  <w:szCs w:val="22"/>
                </w:rPr>
                <w:delText>14:15</w:delText>
              </w:r>
              <w:r w:rsidR="00054290" w:rsidRPr="00EB43F4" w:rsidDel="00E361B9">
                <w:rPr>
                  <w:rFonts w:ascii="Garamond" w:hAnsi="Garamond"/>
                  <w:sz w:val="22"/>
                  <w:szCs w:val="22"/>
                </w:rPr>
                <w:delText xml:space="preserve"> – 1</w:delText>
              </w:r>
              <w:r w:rsidRPr="00EB43F4" w:rsidDel="00E361B9">
                <w:rPr>
                  <w:rFonts w:ascii="Garamond" w:hAnsi="Garamond"/>
                  <w:sz w:val="22"/>
                  <w:szCs w:val="22"/>
                </w:rPr>
                <w:delText>6:00</w:delText>
              </w:r>
            </w:del>
          </w:p>
        </w:tc>
      </w:tr>
      <w:tr w:rsidR="00054290" w:rsidRPr="00EB43F4" w:rsidDel="00E361B9">
        <w:trPr>
          <w:gridAfter w:val="2"/>
          <w:wAfter w:w="2840" w:type="dxa"/>
          <w:trHeight w:val="255"/>
          <w:del w:id="11550"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51" w:author="Stephanie Thompson" w:date="2008-11-17T15:36:00Z"/>
                <w:rFonts w:ascii="Garamond" w:hAnsi="Garamond"/>
                <w:sz w:val="22"/>
                <w:szCs w:val="22"/>
              </w:rPr>
              <w:pPrChange w:id="11552" w:author="Stephanie Thompson" w:date="2008-11-19T11:52:00Z">
                <w:pPr/>
              </w:pPrChange>
            </w:pPr>
            <w:del w:id="11553"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1554" w:author="Stephanie Thompson" w:date="2008-11-17T15:36:00Z"/>
                <w:rFonts w:ascii="Garamond" w:hAnsi="Garamond"/>
                <w:sz w:val="22"/>
                <w:szCs w:val="22"/>
              </w:rPr>
              <w:pPrChange w:id="11555" w:author="Stephanie Thompson" w:date="2008-11-19T11:52:00Z">
                <w:pPr/>
              </w:pPrChange>
            </w:pPr>
            <w:del w:id="11556" w:author="Stephanie Thompson" w:date="2008-11-17T15:36:00Z">
              <w:r w:rsidRPr="00EB43F4" w:rsidDel="00E361B9">
                <w:rPr>
                  <w:rFonts w:ascii="Garamond" w:hAnsi="Garamond"/>
                  <w:sz w:val="22"/>
                  <w:szCs w:val="22"/>
                </w:rPr>
                <w:delText>03:00</w:delText>
              </w:r>
              <w:r w:rsidR="00054290" w:rsidRPr="00EB43F4" w:rsidDel="00E361B9">
                <w:rPr>
                  <w:rFonts w:ascii="Garamond" w:hAnsi="Garamond"/>
                  <w:sz w:val="22"/>
                  <w:szCs w:val="22"/>
                </w:rPr>
                <w:delText xml:space="preserve"> – 04:</w:delText>
              </w:r>
              <w:r w:rsidRPr="00EB43F4" w:rsidDel="00E361B9">
                <w:rPr>
                  <w:rFonts w:ascii="Garamond" w:hAnsi="Garamond"/>
                  <w:sz w:val="22"/>
                  <w:szCs w:val="22"/>
                </w:rPr>
                <w:delText>30</w:delText>
              </w:r>
            </w:del>
          </w:p>
        </w:tc>
      </w:tr>
    </w:tbl>
    <w:p w:rsidR="009821B1" w:rsidRDefault="009821B1">
      <w:pPr>
        <w:pStyle w:val="BodyText"/>
        <w:tabs>
          <w:tab w:val="left" w:pos="1080"/>
          <w:tab w:val="left" w:pos="1980"/>
          <w:tab w:val="left" w:pos="10076"/>
        </w:tabs>
        <w:rPr>
          <w:del w:id="11557" w:author="Stephanie Thompson" w:date="2008-11-17T15:36:00Z"/>
          <w:rFonts w:ascii="Garamond" w:hAnsi="Garamond"/>
          <w:sz w:val="22"/>
          <w:szCs w:val="22"/>
        </w:rPr>
        <w:pPrChange w:id="11558" w:author="Stephanie Thompson" w:date="2008-11-19T11:52:00Z">
          <w:pPr/>
        </w:pPrChange>
      </w:pPr>
    </w:p>
    <w:p w:rsidR="009821B1" w:rsidRDefault="00054290">
      <w:pPr>
        <w:pStyle w:val="BodyText"/>
        <w:tabs>
          <w:tab w:val="left" w:pos="1080"/>
          <w:tab w:val="left" w:pos="1980"/>
          <w:tab w:val="left" w:pos="10076"/>
        </w:tabs>
        <w:rPr>
          <w:del w:id="11559" w:author="Stephanie Thompson" w:date="2008-11-17T15:36:00Z"/>
          <w:rFonts w:ascii="Garamond" w:hAnsi="Garamond"/>
          <w:sz w:val="22"/>
          <w:szCs w:val="22"/>
        </w:rPr>
        <w:pPrChange w:id="11560" w:author="Stephanie Thompson" w:date="2008-11-19T11:52:00Z">
          <w:pPr/>
        </w:pPrChange>
      </w:pPr>
      <w:del w:id="11561" w:author="Stephanie Thompson" w:date="2008-11-17T15:36:00Z">
        <w:r w:rsidRPr="00EB43F4" w:rsidDel="00E361B9">
          <w:rPr>
            <w:rFonts w:ascii="Garamond" w:hAnsi="Garamond"/>
            <w:sz w:val="22"/>
            <w:szCs w:val="22"/>
          </w:rPr>
          <w:delText>pH values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562"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63" w:author="Stephanie Thompson" w:date="2008-11-17T15:36:00Z"/>
                <w:rFonts w:ascii="Garamond" w:hAnsi="Garamond"/>
                <w:sz w:val="22"/>
                <w:szCs w:val="22"/>
              </w:rPr>
              <w:pPrChange w:id="11564" w:author="Stephanie Thompson" w:date="2008-11-19T11:52:00Z">
                <w:pPr/>
              </w:pPrChange>
            </w:pPr>
            <w:del w:id="11565"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66" w:author="Stephanie Thompson" w:date="2008-11-17T15:36:00Z"/>
                <w:rFonts w:ascii="Garamond" w:hAnsi="Garamond"/>
                <w:sz w:val="22"/>
                <w:szCs w:val="22"/>
              </w:rPr>
              <w:pPrChange w:id="11567" w:author="Stephanie Thompson" w:date="2008-11-19T11:52:00Z">
                <w:pPr/>
              </w:pPrChange>
            </w:pPr>
            <w:del w:id="11568" w:author="Stephanie Thompson" w:date="2008-11-17T15:36:00Z">
              <w:r w:rsidRPr="00EB43F4" w:rsidDel="00E361B9">
                <w:rPr>
                  <w:rFonts w:ascii="Garamond" w:hAnsi="Garamond"/>
                  <w:sz w:val="22"/>
                  <w:szCs w:val="22"/>
                </w:rPr>
                <w:delText>16:30 to</w:delText>
              </w:r>
            </w:del>
          </w:p>
        </w:tc>
        <w:tc>
          <w:tcPr>
            <w:tcW w:w="1420" w:type="dxa"/>
            <w:vAlign w:val="bottom"/>
          </w:tcPr>
          <w:p w:rsidR="009821B1" w:rsidRDefault="00054290">
            <w:pPr>
              <w:pStyle w:val="BodyText"/>
              <w:tabs>
                <w:tab w:val="left" w:pos="1080"/>
                <w:tab w:val="left" w:pos="1980"/>
                <w:tab w:val="left" w:pos="10076"/>
              </w:tabs>
              <w:rPr>
                <w:del w:id="11569" w:author="Stephanie Thompson" w:date="2008-11-17T15:36:00Z"/>
                <w:rFonts w:ascii="Garamond" w:hAnsi="Garamond"/>
                <w:sz w:val="22"/>
                <w:szCs w:val="22"/>
              </w:rPr>
              <w:pPrChange w:id="11570" w:author="Stephanie Thompson" w:date="2008-11-19T11:52:00Z">
                <w:pPr/>
              </w:pPrChange>
            </w:pPr>
            <w:del w:id="11571"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054290">
            <w:pPr>
              <w:pStyle w:val="BodyText"/>
              <w:tabs>
                <w:tab w:val="left" w:pos="1080"/>
                <w:tab w:val="left" w:pos="1980"/>
                <w:tab w:val="left" w:pos="10076"/>
              </w:tabs>
              <w:rPr>
                <w:del w:id="11572" w:author="Stephanie Thompson" w:date="2008-11-17T15:36:00Z"/>
                <w:rFonts w:ascii="Garamond" w:hAnsi="Garamond"/>
                <w:sz w:val="22"/>
                <w:szCs w:val="22"/>
              </w:rPr>
              <w:pPrChange w:id="11573" w:author="Stephanie Thompson" w:date="2008-11-19T11:52:00Z">
                <w:pPr/>
              </w:pPrChange>
            </w:pPr>
            <w:del w:id="11574" w:author="Stephanie Thompson" w:date="2008-11-17T15:36:00Z">
              <w:r w:rsidRPr="00EB43F4" w:rsidDel="00E361B9">
                <w:rPr>
                  <w:rFonts w:ascii="Garamond" w:hAnsi="Garamond"/>
                  <w:sz w:val="22"/>
                  <w:szCs w:val="22"/>
                </w:rPr>
                <w:delText>11:00</w:delText>
              </w:r>
            </w:del>
          </w:p>
        </w:tc>
      </w:tr>
      <w:tr w:rsidR="00054290" w:rsidRPr="00EB43F4" w:rsidDel="00E361B9">
        <w:trPr>
          <w:gridAfter w:val="2"/>
          <w:wAfter w:w="2840" w:type="dxa"/>
          <w:trHeight w:val="255"/>
          <w:del w:id="11575"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76" w:author="Stephanie Thompson" w:date="2008-11-17T15:36:00Z"/>
                <w:rFonts w:ascii="Garamond" w:hAnsi="Garamond"/>
                <w:sz w:val="22"/>
                <w:szCs w:val="22"/>
              </w:rPr>
              <w:pPrChange w:id="11577" w:author="Stephanie Thompson" w:date="2008-11-19T11:52:00Z">
                <w:pPr/>
              </w:pPrChange>
            </w:pPr>
            <w:del w:id="11578"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79" w:author="Stephanie Thompson" w:date="2008-11-17T15:36:00Z"/>
                <w:rFonts w:ascii="Garamond" w:hAnsi="Garamond"/>
                <w:sz w:val="22"/>
                <w:szCs w:val="22"/>
              </w:rPr>
              <w:pPrChange w:id="11580" w:author="Stephanie Thompson" w:date="2008-11-19T11:52:00Z">
                <w:pPr/>
              </w:pPrChange>
            </w:pPr>
            <w:del w:id="11581" w:author="Stephanie Thompson" w:date="2008-11-17T15:36:00Z">
              <w:r w:rsidRPr="00EB43F4" w:rsidDel="00E361B9">
                <w:rPr>
                  <w:rFonts w:ascii="Garamond" w:hAnsi="Garamond"/>
                  <w:sz w:val="22"/>
                  <w:szCs w:val="22"/>
                </w:rPr>
                <w:delText>03:1</w:delText>
              </w:r>
              <w:r w:rsidR="006A403E" w:rsidRPr="00EB43F4" w:rsidDel="00E361B9">
                <w:rPr>
                  <w:rFonts w:ascii="Garamond" w:hAnsi="Garamond"/>
                  <w:sz w:val="22"/>
                  <w:szCs w:val="22"/>
                </w:rPr>
                <w:delText>5</w:delText>
              </w:r>
              <w:r w:rsidRPr="00EB43F4" w:rsidDel="00E361B9">
                <w:rPr>
                  <w:rFonts w:ascii="Garamond" w:hAnsi="Garamond"/>
                  <w:sz w:val="22"/>
                  <w:szCs w:val="22"/>
                </w:rPr>
                <w:delText xml:space="preserve"> –</w:delText>
              </w:r>
              <w:r w:rsidR="006A403E" w:rsidRPr="00EB43F4" w:rsidDel="00E361B9">
                <w:rPr>
                  <w:rFonts w:ascii="Garamond" w:hAnsi="Garamond"/>
                  <w:sz w:val="22"/>
                  <w:szCs w:val="22"/>
                </w:rPr>
                <w:delText xml:space="preserve"> 04:30</w:delText>
              </w:r>
            </w:del>
          </w:p>
        </w:tc>
      </w:tr>
    </w:tbl>
    <w:p w:rsidR="009821B1" w:rsidRDefault="009821B1">
      <w:pPr>
        <w:pStyle w:val="BodyText"/>
        <w:tabs>
          <w:tab w:val="left" w:pos="1080"/>
          <w:tab w:val="left" w:pos="1980"/>
          <w:tab w:val="left" w:pos="10076"/>
        </w:tabs>
        <w:rPr>
          <w:del w:id="11582" w:author="Stephanie Thompson" w:date="2008-11-17T15:36:00Z"/>
          <w:rFonts w:ascii="Garamond" w:hAnsi="Garamond"/>
          <w:sz w:val="22"/>
          <w:szCs w:val="22"/>
        </w:rPr>
        <w:pPrChange w:id="11583" w:author="Stephanie Thompson" w:date="2008-11-19T11:52:00Z">
          <w:pPr/>
        </w:pPrChange>
      </w:pPr>
    </w:p>
    <w:p w:rsidR="009821B1" w:rsidRDefault="00054290">
      <w:pPr>
        <w:pStyle w:val="BodyText"/>
        <w:tabs>
          <w:tab w:val="left" w:pos="1080"/>
          <w:tab w:val="left" w:pos="1980"/>
          <w:tab w:val="left" w:pos="10076"/>
        </w:tabs>
        <w:rPr>
          <w:del w:id="11584" w:author="Stephanie Thompson" w:date="2008-11-17T15:36:00Z"/>
          <w:rFonts w:ascii="Garamond" w:hAnsi="Garamond"/>
          <w:sz w:val="22"/>
          <w:szCs w:val="22"/>
        </w:rPr>
        <w:pPrChange w:id="11585" w:author="Stephanie Thompson" w:date="2008-11-19T11:52:00Z">
          <w:pPr/>
        </w:pPrChange>
      </w:pPr>
      <w:del w:id="11586" w:author="Stephanie Thompson" w:date="2008-11-17T15:36:00Z">
        <w:r w:rsidRPr="00EB43F4" w:rsidDel="00E361B9">
          <w:rPr>
            <w:rFonts w:ascii="Garamond" w:hAnsi="Garamond"/>
            <w:sz w:val="22"/>
            <w:szCs w:val="22"/>
          </w:rPr>
          <w:delText>Turbidity data deleted – probe emerged from water due to low water level</w:delText>
        </w:r>
      </w:del>
    </w:p>
    <w:tbl>
      <w:tblPr>
        <w:tblW w:w="5760" w:type="dxa"/>
        <w:tblInd w:w="93" w:type="dxa"/>
        <w:tblLook w:val="0000"/>
      </w:tblPr>
      <w:tblGrid>
        <w:gridCol w:w="1500"/>
        <w:gridCol w:w="1420"/>
        <w:gridCol w:w="1420"/>
        <w:gridCol w:w="1420"/>
      </w:tblGrid>
      <w:tr w:rsidR="00054290" w:rsidRPr="00EB43F4" w:rsidDel="00E361B9">
        <w:trPr>
          <w:trHeight w:val="255"/>
          <w:del w:id="11587"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88" w:author="Stephanie Thompson" w:date="2008-11-17T15:36:00Z"/>
                <w:rFonts w:ascii="Garamond" w:hAnsi="Garamond"/>
                <w:sz w:val="22"/>
                <w:szCs w:val="22"/>
              </w:rPr>
              <w:pPrChange w:id="11589" w:author="Stephanie Thompson" w:date="2008-11-19T11:52:00Z">
                <w:pPr/>
              </w:pPrChange>
            </w:pPr>
            <w:del w:id="11590" w:author="Stephanie Thompson" w:date="2008-11-17T15:36:00Z">
              <w:r w:rsidRPr="00EB43F4" w:rsidDel="00E361B9">
                <w:rPr>
                  <w:rFonts w:ascii="Garamond" w:hAnsi="Garamond"/>
                  <w:sz w:val="22"/>
                  <w:szCs w:val="22"/>
                </w:rPr>
                <w:delText>11/12/06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591" w:author="Stephanie Thompson" w:date="2008-11-17T15:36:00Z"/>
                <w:rFonts w:ascii="Garamond" w:hAnsi="Garamond"/>
                <w:sz w:val="22"/>
                <w:szCs w:val="22"/>
              </w:rPr>
              <w:pPrChange w:id="11592" w:author="Stephanie Thompson" w:date="2008-11-19T11:52:00Z">
                <w:pPr/>
              </w:pPrChange>
            </w:pPr>
            <w:del w:id="11593" w:author="Stephanie Thompson" w:date="2008-11-17T15:36:00Z">
              <w:r w:rsidRPr="00EB43F4" w:rsidDel="00E361B9">
                <w:rPr>
                  <w:rFonts w:ascii="Garamond" w:hAnsi="Garamond"/>
                  <w:sz w:val="22"/>
                  <w:szCs w:val="22"/>
                </w:rPr>
                <w:delText>16:45 to</w:delText>
              </w:r>
            </w:del>
          </w:p>
        </w:tc>
        <w:tc>
          <w:tcPr>
            <w:tcW w:w="1420" w:type="dxa"/>
            <w:vAlign w:val="bottom"/>
          </w:tcPr>
          <w:p w:rsidR="009821B1" w:rsidRDefault="00054290">
            <w:pPr>
              <w:pStyle w:val="BodyText"/>
              <w:tabs>
                <w:tab w:val="left" w:pos="1080"/>
                <w:tab w:val="left" w:pos="1980"/>
                <w:tab w:val="left" w:pos="10076"/>
              </w:tabs>
              <w:rPr>
                <w:del w:id="11594" w:author="Stephanie Thompson" w:date="2008-11-17T15:36:00Z"/>
                <w:rFonts w:ascii="Garamond" w:hAnsi="Garamond"/>
                <w:sz w:val="22"/>
                <w:szCs w:val="22"/>
              </w:rPr>
              <w:pPrChange w:id="11595" w:author="Stephanie Thompson" w:date="2008-11-19T11:52:00Z">
                <w:pPr/>
              </w:pPrChange>
            </w:pPr>
            <w:del w:id="11596" w:author="Stephanie Thompson" w:date="2008-11-17T15:36:00Z">
              <w:r w:rsidRPr="00EB43F4" w:rsidDel="00E361B9">
                <w:rPr>
                  <w:rFonts w:ascii="Garamond" w:hAnsi="Garamond"/>
                  <w:sz w:val="22"/>
                  <w:szCs w:val="22"/>
                </w:rPr>
                <w:delText>11/13/06</w:delText>
              </w:r>
            </w:del>
          </w:p>
        </w:tc>
        <w:tc>
          <w:tcPr>
            <w:tcW w:w="1420" w:type="dxa"/>
            <w:vAlign w:val="bottom"/>
          </w:tcPr>
          <w:p w:rsidR="009821B1" w:rsidRDefault="00054290">
            <w:pPr>
              <w:pStyle w:val="BodyText"/>
              <w:tabs>
                <w:tab w:val="left" w:pos="1080"/>
                <w:tab w:val="left" w:pos="1980"/>
                <w:tab w:val="left" w:pos="10076"/>
              </w:tabs>
              <w:rPr>
                <w:del w:id="11597" w:author="Stephanie Thompson" w:date="2008-11-17T15:36:00Z"/>
                <w:rFonts w:ascii="Garamond" w:hAnsi="Garamond"/>
                <w:sz w:val="22"/>
                <w:szCs w:val="22"/>
              </w:rPr>
              <w:pPrChange w:id="11598" w:author="Stephanie Thompson" w:date="2008-11-19T11:52:00Z">
                <w:pPr/>
              </w:pPrChange>
            </w:pPr>
            <w:del w:id="11599" w:author="Stephanie Thompson" w:date="2008-11-17T15:36:00Z">
              <w:r w:rsidRPr="00EB43F4" w:rsidDel="00E361B9">
                <w:rPr>
                  <w:rFonts w:ascii="Garamond" w:hAnsi="Garamond"/>
                  <w:sz w:val="22"/>
                  <w:szCs w:val="22"/>
                </w:rPr>
                <w:delText>10:45</w:delText>
              </w:r>
            </w:del>
          </w:p>
        </w:tc>
      </w:tr>
      <w:tr w:rsidR="00054290" w:rsidRPr="00EB43F4" w:rsidDel="00E361B9">
        <w:trPr>
          <w:gridAfter w:val="2"/>
          <w:wAfter w:w="2840" w:type="dxa"/>
          <w:trHeight w:val="255"/>
          <w:del w:id="11600" w:author="Stephanie Thompson" w:date="2008-11-17T15:36:00Z"/>
        </w:trPr>
        <w:tc>
          <w:tcPr>
            <w:tcW w:w="150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601" w:author="Stephanie Thompson" w:date="2008-11-17T15:36:00Z"/>
                <w:rFonts w:ascii="Garamond" w:hAnsi="Garamond"/>
                <w:sz w:val="22"/>
                <w:szCs w:val="22"/>
              </w:rPr>
              <w:pPrChange w:id="11602" w:author="Stephanie Thompson" w:date="2008-11-19T11:52:00Z">
                <w:pPr/>
              </w:pPrChange>
            </w:pPr>
            <w:del w:id="11603" w:author="Stephanie Thompson" w:date="2008-11-17T15:36:00Z">
              <w:r w:rsidRPr="00EB43F4" w:rsidDel="00E361B9">
                <w:rPr>
                  <w:rFonts w:ascii="Garamond" w:hAnsi="Garamond"/>
                  <w:sz w:val="22"/>
                  <w:szCs w:val="22"/>
                </w:rPr>
                <w:delText>11/22/06</w:delText>
              </w:r>
            </w:del>
          </w:p>
        </w:tc>
        <w:tc>
          <w:tcPr>
            <w:tcW w:w="1420" w:type="dxa"/>
            <w:tcBorders>
              <w:top w:val="nil"/>
              <w:left w:val="nil"/>
              <w:bottom w:val="nil"/>
              <w:right w:val="nil"/>
            </w:tcBorders>
            <w:shd w:val="clear" w:color="auto" w:fill="auto"/>
            <w:noWrap/>
            <w:vAlign w:val="bottom"/>
          </w:tcPr>
          <w:p w:rsidR="009821B1" w:rsidRDefault="00054290">
            <w:pPr>
              <w:pStyle w:val="BodyText"/>
              <w:tabs>
                <w:tab w:val="left" w:pos="1080"/>
                <w:tab w:val="left" w:pos="1980"/>
                <w:tab w:val="left" w:pos="10076"/>
              </w:tabs>
              <w:rPr>
                <w:del w:id="11604" w:author="Stephanie Thompson" w:date="2008-11-17T15:36:00Z"/>
                <w:rFonts w:ascii="Garamond" w:hAnsi="Garamond"/>
                <w:sz w:val="22"/>
                <w:szCs w:val="22"/>
              </w:rPr>
              <w:pPrChange w:id="11605" w:author="Stephanie Thompson" w:date="2008-11-19T11:52:00Z">
                <w:pPr/>
              </w:pPrChange>
            </w:pPr>
            <w:del w:id="11606" w:author="Stephanie Thompson" w:date="2008-11-17T15:36:00Z">
              <w:r w:rsidRPr="00EB43F4" w:rsidDel="00E361B9">
                <w:rPr>
                  <w:rFonts w:ascii="Garamond" w:hAnsi="Garamond"/>
                  <w:sz w:val="22"/>
                  <w:szCs w:val="22"/>
                </w:rPr>
                <w:delText>0</w:delText>
              </w:r>
              <w:r w:rsidR="006A403E" w:rsidRPr="00EB43F4" w:rsidDel="00E361B9">
                <w:rPr>
                  <w:rFonts w:ascii="Garamond" w:hAnsi="Garamond"/>
                  <w:sz w:val="22"/>
                  <w:szCs w:val="22"/>
                </w:rPr>
                <w:delText>2:00</w:delText>
              </w:r>
              <w:r w:rsidRPr="00EB43F4" w:rsidDel="00E361B9">
                <w:rPr>
                  <w:rFonts w:ascii="Garamond" w:hAnsi="Garamond"/>
                  <w:sz w:val="22"/>
                  <w:szCs w:val="22"/>
                </w:rPr>
                <w:delText xml:space="preserve"> – 0</w:delText>
              </w:r>
              <w:r w:rsidR="006A403E" w:rsidRPr="00EB43F4" w:rsidDel="00E361B9">
                <w:rPr>
                  <w:rFonts w:ascii="Garamond" w:hAnsi="Garamond"/>
                  <w:sz w:val="22"/>
                  <w:szCs w:val="22"/>
                </w:rPr>
                <w:delText>6:00</w:delText>
              </w:r>
            </w:del>
          </w:p>
        </w:tc>
      </w:tr>
    </w:tbl>
    <w:p w:rsidR="009821B1" w:rsidRDefault="009821B1">
      <w:pPr>
        <w:pStyle w:val="BodyText"/>
        <w:tabs>
          <w:tab w:val="left" w:pos="1080"/>
          <w:tab w:val="left" w:pos="1980"/>
          <w:tab w:val="left" w:pos="10076"/>
        </w:tabs>
        <w:rPr>
          <w:del w:id="11607" w:author="Stephanie Thompson" w:date="2008-11-17T15:36:00Z"/>
          <w:rFonts w:ascii="Garamond" w:hAnsi="Garamond"/>
          <w:sz w:val="22"/>
          <w:szCs w:val="22"/>
        </w:rPr>
        <w:pPrChange w:id="11608" w:author="Stephanie Thompson" w:date="2008-11-19T11:52:00Z">
          <w:pPr/>
        </w:pPrChange>
      </w:pPr>
    </w:p>
    <w:p w:rsidR="009821B1" w:rsidRDefault="000C125D">
      <w:pPr>
        <w:pStyle w:val="BodyText"/>
        <w:tabs>
          <w:tab w:val="left" w:pos="1080"/>
          <w:tab w:val="left" w:pos="1980"/>
          <w:tab w:val="left" w:pos="10076"/>
        </w:tabs>
        <w:rPr>
          <w:del w:id="11609" w:author="Stephanie Thompson" w:date="2008-11-17T15:36:00Z"/>
          <w:rFonts w:ascii="Garamond" w:hAnsi="Garamond"/>
          <w:sz w:val="22"/>
          <w:szCs w:val="22"/>
        </w:rPr>
        <w:pPrChange w:id="11610" w:author="Stephanie Thompson" w:date="2008-11-19T11:52:00Z">
          <w:pPr/>
        </w:pPrChange>
      </w:pPr>
      <w:del w:id="11611" w:author="Stephanie Thompson" w:date="2008-11-17T15:36:00Z">
        <w:r w:rsidRPr="00EB43F4" w:rsidDel="00E361B9">
          <w:rPr>
            <w:rFonts w:ascii="Garamond" w:hAnsi="Garamond"/>
            <w:sz w:val="22"/>
            <w:szCs w:val="22"/>
          </w:rPr>
          <w:delText>December 1 – 31, 2006</w:delText>
        </w:r>
      </w:del>
    </w:p>
    <w:p w:rsidR="009821B1" w:rsidRDefault="009821B1">
      <w:pPr>
        <w:pStyle w:val="BodyText"/>
        <w:tabs>
          <w:tab w:val="left" w:pos="1080"/>
          <w:tab w:val="left" w:pos="1980"/>
          <w:tab w:val="left" w:pos="10076"/>
        </w:tabs>
        <w:rPr>
          <w:del w:id="11612" w:author="Stephanie Thompson" w:date="2008-11-17T15:36:00Z"/>
          <w:rFonts w:ascii="Garamond" w:hAnsi="Garamond"/>
          <w:sz w:val="22"/>
          <w:szCs w:val="22"/>
        </w:rPr>
        <w:pPrChange w:id="11613" w:author="Stephanie Thompson" w:date="2008-11-19T11:52:00Z">
          <w:pPr/>
        </w:pPrChange>
      </w:pPr>
    </w:p>
    <w:p w:rsidR="009821B1" w:rsidRDefault="00DE356E">
      <w:pPr>
        <w:pStyle w:val="BodyText"/>
        <w:tabs>
          <w:tab w:val="left" w:pos="1080"/>
          <w:tab w:val="left" w:pos="1980"/>
          <w:tab w:val="left" w:pos="10076"/>
        </w:tabs>
        <w:rPr>
          <w:del w:id="11614" w:author="Stephanie Thompson" w:date="2008-11-17T15:36:00Z"/>
          <w:rFonts w:ascii="Garamond" w:hAnsi="Garamond"/>
          <w:sz w:val="22"/>
          <w:szCs w:val="22"/>
        </w:rPr>
        <w:pPrChange w:id="11615" w:author="Stephanie Thompson" w:date="2008-11-19T11:52:00Z">
          <w:pPr/>
        </w:pPrChange>
      </w:pPr>
      <w:del w:id="11616" w:author="Stephanie Thompson" w:date="2008-11-17T15:36:00Z">
        <w:r w:rsidRPr="00EB43F4" w:rsidDel="00E361B9">
          <w:rPr>
            <w:rFonts w:ascii="Garamond" w:hAnsi="Garamond"/>
            <w:sz w:val="22"/>
            <w:szCs w:val="22"/>
          </w:rPr>
          <w:delText>Railroad Bridge</w:delText>
        </w:r>
      </w:del>
    </w:p>
    <w:p w:rsidR="009821B1" w:rsidRDefault="009821B1">
      <w:pPr>
        <w:pStyle w:val="BodyText"/>
        <w:tabs>
          <w:tab w:val="left" w:pos="1080"/>
          <w:tab w:val="left" w:pos="1980"/>
          <w:tab w:val="left" w:pos="10076"/>
        </w:tabs>
        <w:rPr>
          <w:del w:id="11617" w:author="Stephanie Thompson" w:date="2008-11-17T15:36:00Z"/>
          <w:rFonts w:ascii="Garamond" w:hAnsi="Garamond"/>
          <w:sz w:val="22"/>
          <w:szCs w:val="22"/>
        </w:rPr>
        <w:pPrChange w:id="11618" w:author="Stephanie Thompson" w:date="2008-11-19T11:52:00Z">
          <w:pPr/>
        </w:pPrChange>
      </w:pPr>
    </w:p>
    <w:p w:rsidR="009821B1" w:rsidRDefault="00C7304D">
      <w:pPr>
        <w:pStyle w:val="BodyText"/>
        <w:tabs>
          <w:tab w:val="left" w:pos="1080"/>
          <w:tab w:val="left" w:pos="1980"/>
          <w:tab w:val="left" w:pos="10076"/>
        </w:tabs>
        <w:rPr>
          <w:del w:id="11619" w:author="Stephanie Thompson" w:date="2008-11-17T15:36:00Z"/>
          <w:rFonts w:ascii="Garamond" w:hAnsi="Garamond"/>
          <w:sz w:val="22"/>
          <w:szCs w:val="22"/>
        </w:rPr>
        <w:pPrChange w:id="11620" w:author="Stephanie Thompson" w:date="2008-11-19T11:52:00Z">
          <w:pPr/>
        </w:pPrChange>
      </w:pPr>
      <w:del w:id="11621"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6B286E" w:rsidRPr="00EB43F4" w:rsidDel="00E361B9">
        <w:trPr>
          <w:trHeight w:val="255"/>
          <w:del w:id="11622" w:author="Stephanie Thompson" w:date="2008-11-17T15:36:00Z"/>
        </w:trPr>
        <w:tc>
          <w:tcPr>
            <w:tcW w:w="1500" w:type="dxa"/>
            <w:tcBorders>
              <w:top w:val="nil"/>
              <w:left w:val="nil"/>
              <w:bottom w:val="nil"/>
              <w:right w:val="nil"/>
            </w:tcBorders>
            <w:shd w:val="clear" w:color="auto" w:fill="auto"/>
            <w:noWrap/>
            <w:vAlign w:val="bottom"/>
          </w:tcPr>
          <w:p w:rsidR="009821B1" w:rsidRDefault="006B286E">
            <w:pPr>
              <w:pStyle w:val="BodyText"/>
              <w:tabs>
                <w:tab w:val="left" w:pos="1080"/>
                <w:tab w:val="left" w:pos="1980"/>
                <w:tab w:val="left" w:pos="10076"/>
              </w:tabs>
              <w:rPr>
                <w:del w:id="11623" w:author="Stephanie Thompson" w:date="2008-11-17T15:36:00Z"/>
                <w:rFonts w:ascii="Garamond" w:hAnsi="Garamond"/>
                <w:sz w:val="22"/>
                <w:szCs w:val="22"/>
              </w:rPr>
              <w:pPrChange w:id="11624" w:author="Stephanie Thompson" w:date="2008-11-19T11:52:00Z">
                <w:pPr/>
              </w:pPrChange>
            </w:pPr>
            <w:del w:id="11625"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6B286E">
            <w:pPr>
              <w:pStyle w:val="BodyText"/>
              <w:tabs>
                <w:tab w:val="left" w:pos="1080"/>
                <w:tab w:val="left" w:pos="1980"/>
                <w:tab w:val="left" w:pos="10076"/>
              </w:tabs>
              <w:rPr>
                <w:del w:id="11626" w:author="Stephanie Thompson" w:date="2008-11-17T15:36:00Z"/>
                <w:rFonts w:ascii="Garamond" w:hAnsi="Garamond"/>
                <w:sz w:val="22"/>
                <w:szCs w:val="22"/>
              </w:rPr>
              <w:pPrChange w:id="11627" w:author="Stephanie Thompson" w:date="2008-11-19T11:52:00Z">
                <w:pPr/>
              </w:pPrChange>
            </w:pPr>
            <w:del w:id="11628" w:author="Stephanie Thompson" w:date="2008-11-17T15:36:00Z">
              <w:r w:rsidRPr="00EB43F4" w:rsidDel="00E361B9">
                <w:rPr>
                  <w:rFonts w:ascii="Garamond" w:hAnsi="Garamond"/>
                  <w:sz w:val="22"/>
                  <w:szCs w:val="22"/>
                </w:rPr>
                <w:delText>03:15</w:delText>
              </w:r>
            </w:del>
          </w:p>
        </w:tc>
      </w:tr>
    </w:tbl>
    <w:p w:rsidR="009821B1" w:rsidRDefault="009821B1">
      <w:pPr>
        <w:pStyle w:val="BodyText"/>
        <w:tabs>
          <w:tab w:val="left" w:pos="1080"/>
          <w:tab w:val="left" w:pos="1980"/>
          <w:tab w:val="left" w:pos="10076"/>
        </w:tabs>
        <w:rPr>
          <w:del w:id="11629" w:author="Stephanie Thompson" w:date="2008-11-17T15:36:00Z"/>
          <w:rFonts w:ascii="Garamond" w:hAnsi="Garamond"/>
          <w:sz w:val="22"/>
          <w:szCs w:val="22"/>
        </w:rPr>
        <w:pPrChange w:id="11630" w:author="Stephanie Thompson" w:date="2008-11-19T11:52:00Z">
          <w:pPr/>
        </w:pPrChange>
      </w:pPr>
    </w:p>
    <w:p w:rsidR="009821B1" w:rsidRDefault="006B286E">
      <w:pPr>
        <w:pStyle w:val="BodyText"/>
        <w:tabs>
          <w:tab w:val="left" w:pos="1080"/>
          <w:tab w:val="left" w:pos="1980"/>
          <w:tab w:val="left" w:pos="10076"/>
        </w:tabs>
        <w:rPr>
          <w:del w:id="11631" w:author="Stephanie Thompson" w:date="2008-11-17T15:36:00Z"/>
          <w:rFonts w:ascii="Garamond" w:hAnsi="Garamond"/>
          <w:sz w:val="22"/>
          <w:szCs w:val="22"/>
        </w:rPr>
        <w:pPrChange w:id="11632" w:author="Stephanie Thompson" w:date="2008-11-19T11:52:00Z">
          <w:pPr/>
        </w:pPrChange>
      </w:pPr>
      <w:del w:id="11633" w:author="Stephanie Thompson" w:date="2008-11-17T15:36:00Z">
        <w:r w:rsidRPr="00EB43F4" w:rsidDel="00E361B9">
          <w:rPr>
            <w:rFonts w:ascii="Garamond" w:hAnsi="Garamond"/>
            <w:sz w:val="22"/>
            <w:szCs w:val="22"/>
          </w:rPr>
          <w:delText>High DO reading  deleted -  probe may have emerged out of water during reading</w:delText>
        </w:r>
      </w:del>
    </w:p>
    <w:tbl>
      <w:tblPr>
        <w:tblW w:w="2920" w:type="dxa"/>
        <w:tblInd w:w="93" w:type="dxa"/>
        <w:tblLook w:val="0000"/>
      </w:tblPr>
      <w:tblGrid>
        <w:gridCol w:w="1500"/>
        <w:gridCol w:w="1420"/>
      </w:tblGrid>
      <w:tr w:rsidR="006B286E" w:rsidRPr="00EB43F4" w:rsidDel="00E361B9">
        <w:trPr>
          <w:trHeight w:val="255"/>
          <w:del w:id="11634" w:author="Stephanie Thompson" w:date="2008-11-17T15:36:00Z"/>
        </w:trPr>
        <w:tc>
          <w:tcPr>
            <w:tcW w:w="1500" w:type="dxa"/>
            <w:tcBorders>
              <w:top w:val="nil"/>
              <w:left w:val="nil"/>
              <w:bottom w:val="nil"/>
              <w:right w:val="nil"/>
            </w:tcBorders>
            <w:shd w:val="clear" w:color="auto" w:fill="auto"/>
            <w:noWrap/>
            <w:vAlign w:val="bottom"/>
          </w:tcPr>
          <w:p w:rsidR="009821B1" w:rsidRDefault="006B286E">
            <w:pPr>
              <w:pStyle w:val="BodyText"/>
              <w:tabs>
                <w:tab w:val="left" w:pos="1080"/>
                <w:tab w:val="left" w:pos="1980"/>
                <w:tab w:val="left" w:pos="10076"/>
              </w:tabs>
              <w:rPr>
                <w:del w:id="11635" w:author="Stephanie Thompson" w:date="2008-11-17T15:36:00Z"/>
                <w:rFonts w:ascii="Garamond" w:hAnsi="Garamond"/>
                <w:sz w:val="22"/>
                <w:szCs w:val="22"/>
              </w:rPr>
              <w:pPrChange w:id="11636" w:author="Stephanie Thompson" w:date="2008-11-19T11:52:00Z">
                <w:pPr/>
              </w:pPrChange>
            </w:pPr>
            <w:del w:id="11637"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9821B1" w:rsidRDefault="006B286E">
            <w:pPr>
              <w:pStyle w:val="BodyText"/>
              <w:tabs>
                <w:tab w:val="left" w:pos="1080"/>
                <w:tab w:val="left" w:pos="1980"/>
                <w:tab w:val="left" w:pos="10076"/>
              </w:tabs>
              <w:rPr>
                <w:del w:id="11638" w:author="Stephanie Thompson" w:date="2008-11-17T15:36:00Z"/>
                <w:rFonts w:ascii="Garamond" w:hAnsi="Garamond"/>
                <w:sz w:val="22"/>
                <w:szCs w:val="22"/>
              </w:rPr>
              <w:pPrChange w:id="11639" w:author="Stephanie Thompson" w:date="2008-11-19T11:52:00Z">
                <w:pPr/>
              </w:pPrChange>
            </w:pPr>
            <w:del w:id="11640" w:author="Stephanie Thompson" w:date="2008-11-17T15:36:00Z">
              <w:r w:rsidRPr="00EB43F4" w:rsidDel="00E361B9">
                <w:rPr>
                  <w:rFonts w:ascii="Garamond" w:hAnsi="Garamond"/>
                  <w:sz w:val="22"/>
                  <w:szCs w:val="22"/>
                </w:rPr>
                <w:delText>04:45</w:delText>
              </w:r>
            </w:del>
          </w:p>
        </w:tc>
      </w:tr>
    </w:tbl>
    <w:p w:rsidR="009821B1" w:rsidRDefault="009821B1">
      <w:pPr>
        <w:pStyle w:val="BodyText"/>
        <w:tabs>
          <w:tab w:val="left" w:pos="1080"/>
          <w:tab w:val="left" w:pos="1980"/>
          <w:tab w:val="left" w:pos="10076"/>
        </w:tabs>
        <w:rPr>
          <w:del w:id="11641" w:author="Stephanie Thompson" w:date="2008-11-17T15:36:00Z"/>
          <w:rFonts w:ascii="Garamond" w:hAnsi="Garamond"/>
          <w:sz w:val="22"/>
          <w:szCs w:val="22"/>
        </w:rPr>
        <w:pPrChange w:id="11642" w:author="Stephanie Thompson" w:date="2008-11-19T11:52:00Z">
          <w:pPr/>
        </w:pPrChange>
      </w:pPr>
    </w:p>
    <w:p w:rsidR="009821B1" w:rsidRDefault="006B286E">
      <w:pPr>
        <w:pStyle w:val="BodyText"/>
        <w:tabs>
          <w:tab w:val="left" w:pos="1080"/>
          <w:tab w:val="left" w:pos="1980"/>
          <w:tab w:val="left" w:pos="10076"/>
        </w:tabs>
        <w:rPr>
          <w:del w:id="11643" w:author="Stephanie Thompson" w:date="2008-11-17T15:36:00Z"/>
          <w:rFonts w:ascii="Garamond" w:hAnsi="Garamond"/>
          <w:sz w:val="22"/>
          <w:szCs w:val="22"/>
        </w:rPr>
        <w:pPrChange w:id="11644" w:author="Stephanie Thompson" w:date="2008-11-19T11:52:00Z">
          <w:pPr/>
        </w:pPrChange>
      </w:pPr>
      <w:del w:id="11645" w:author="Stephanie Thompson" w:date="2008-11-17T15:36:00Z">
        <w:r w:rsidRPr="00EB43F4" w:rsidDel="00E361B9">
          <w:rPr>
            <w:rFonts w:ascii="Garamond" w:hAnsi="Garamond"/>
            <w:sz w:val="22"/>
            <w:szCs w:val="22"/>
          </w:rPr>
          <w:delText>Turbidity spike</w:delText>
        </w:r>
        <w:r w:rsidR="00B3395C"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7180" w:type="dxa"/>
        <w:tblInd w:w="93" w:type="dxa"/>
        <w:tblLook w:val="0000"/>
      </w:tblPr>
      <w:tblGrid>
        <w:gridCol w:w="1500"/>
        <w:gridCol w:w="1420"/>
        <w:gridCol w:w="1420"/>
        <w:gridCol w:w="1420"/>
        <w:gridCol w:w="1420"/>
      </w:tblGrid>
      <w:tr w:rsidR="00844B2A" w:rsidRPr="00EB43F4" w:rsidDel="00E361B9">
        <w:trPr>
          <w:gridAfter w:val="1"/>
          <w:wAfter w:w="1420" w:type="dxa"/>
          <w:trHeight w:val="255"/>
          <w:del w:id="11646" w:author="Stephanie Thompson" w:date="2008-11-17T15:36:00Z"/>
        </w:trPr>
        <w:tc>
          <w:tcPr>
            <w:tcW w:w="150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47" w:author="Stephanie Thompson" w:date="2008-11-17T15:36:00Z"/>
                <w:rFonts w:ascii="Garamond" w:hAnsi="Garamond"/>
                <w:sz w:val="22"/>
                <w:szCs w:val="22"/>
              </w:rPr>
              <w:pPrChange w:id="11648" w:author="Stephanie Thompson" w:date="2008-11-19T11:52:00Z">
                <w:pPr/>
              </w:pPrChange>
            </w:pPr>
            <w:del w:id="11649" w:author="Stephanie Thompson" w:date="2008-11-17T15:36: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50" w:author="Stephanie Thompson" w:date="2008-11-17T15:36:00Z"/>
                <w:rFonts w:ascii="Garamond" w:hAnsi="Garamond"/>
                <w:sz w:val="22"/>
                <w:szCs w:val="22"/>
              </w:rPr>
              <w:pPrChange w:id="11651" w:author="Stephanie Thompson" w:date="2008-11-19T11:52:00Z">
                <w:pPr/>
              </w:pPrChange>
            </w:pPr>
            <w:del w:id="11652" w:author="Stephanie Thompson" w:date="2008-11-17T15:36:00Z">
              <w:r w:rsidRPr="00EB43F4" w:rsidDel="00E361B9">
                <w:rPr>
                  <w:rFonts w:ascii="Garamond" w:hAnsi="Garamond"/>
                  <w:sz w:val="22"/>
                  <w:szCs w:val="22"/>
                </w:rPr>
                <w:delText>05:45</w:delText>
              </w:r>
            </w:del>
          </w:p>
        </w:tc>
        <w:tc>
          <w:tcPr>
            <w:tcW w:w="1420" w:type="dxa"/>
            <w:vAlign w:val="bottom"/>
          </w:tcPr>
          <w:p w:rsidR="009821B1" w:rsidRDefault="00844B2A">
            <w:pPr>
              <w:pStyle w:val="BodyText"/>
              <w:tabs>
                <w:tab w:val="left" w:pos="1080"/>
                <w:tab w:val="left" w:pos="1980"/>
                <w:tab w:val="left" w:pos="10076"/>
              </w:tabs>
              <w:rPr>
                <w:del w:id="11653" w:author="Stephanie Thompson" w:date="2008-11-17T15:36:00Z"/>
                <w:rFonts w:ascii="Garamond" w:hAnsi="Garamond"/>
                <w:sz w:val="22"/>
                <w:szCs w:val="22"/>
              </w:rPr>
              <w:pPrChange w:id="11654" w:author="Stephanie Thompson" w:date="2008-11-19T11:52:00Z">
                <w:pPr/>
              </w:pPrChange>
            </w:pPr>
            <w:del w:id="11655" w:author="Stephanie Thompson" w:date="2008-11-17T15:36:00Z">
              <w:r w:rsidRPr="00EB43F4" w:rsidDel="00E361B9">
                <w:rPr>
                  <w:rFonts w:ascii="Garamond" w:hAnsi="Garamond"/>
                  <w:sz w:val="22"/>
                  <w:szCs w:val="22"/>
                </w:rPr>
                <w:delText>12/21/06</w:delText>
              </w:r>
            </w:del>
          </w:p>
        </w:tc>
        <w:tc>
          <w:tcPr>
            <w:tcW w:w="1420" w:type="dxa"/>
            <w:vAlign w:val="bottom"/>
          </w:tcPr>
          <w:p w:rsidR="009821B1" w:rsidRDefault="00844B2A">
            <w:pPr>
              <w:pStyle w:val="BodyText"/>
              <w:tabs>
                <w:tab w:val="left" w:pos="1080"/>
                <w:tab w:val="left" w:pos="1980"/>
                <w:tab w:val="left" w:pos="10076"/>
              </w:tabs>
              <w:rPr>
                <w:del w:id="11656" w:author="Stephanie Thompson" w:date="2008-11-17T15:36:00Z"/>
                <w:rFonts w:ascii="Garamond" w:hAnsi="Garamond"/>
                <w:sz w:val="22"/>
                <w:szCs w:val="22"/>
              </w:rPr>
              <w:pPrChange w:id="11657" w:author="Stephanie Thompson" w:date="2008-11-19T11:52:00Z">
                <w:pPr/>
              </w:pPrChange>
            </w:pPr>
            <w:del w:id="11658" w:author="Stephanie Thompson" w:date="2008-11-17T15:36:00Z">
              <w:r w:rsidRPr="00EB43F4" w:rsidDel="00E361B9">
                <w:rPr>
                  <w:rFonts w:ascii="Garamond" w:hAnsi="Garamond"/>
                  <w:sz w:val="22"/>
                  <w:szCs w:val="22"/>
                </w:rPr>
                <w:delText>21:30</w:delText>
              </w:r>
            </w:del>
          </w:p>
        </w:tc>
      </w:tr>
      <w:tr w:rsidR="00844B2A" w:rsidRPr="00EB43F4" w:rsidDel="00E361B9">
        <w:trPr>
          <w:trHeight w:val="255"/>
          <w:del w:id="11659" w:author="Stephanie Thompson" w:date="2008-11-17T15:36:00Z"/>
        </w:trPr>
        <w:tc>
          <w:tcPr>
            <w:tcW w:w="150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60" w:author="Stephanie Thompson" w:date="2008-11-17T15:36:00Z"/>
                <w:rFonts w:ascii="Garamond" w:hAnsi="Garamond"/>
                <w:sz w:val="22"/>
                <w:szCs w:val="22"/>
              </w:rPr>
              <w:pPrChange w:id="11661" w:author="Stephanie Thompson" w:date="2008-11-19T11:52:00Z">
                <w:pPr/>
              </w:pPrChange>
            </w:pPr>
            <w:del w:id="11662" w:author="Stephanie Thompson" w:date="2008-11-17T15:36: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63" w:author="Stephanie Thompson" w:date="2008-11-17T15:36:00Z"/>
                <w:rFonts w:ascii="Garamond" w:hAnsi="Garamond"/>
                <w:sz w:val="22"/>
                <w:szCs w:val="22"/>
              </w:rPr>
              <w:pPrChange w:id="11664" w:author="Stephanie Thompson" w:date="2008-11-19T11:52:00Z">
                <w:pPr/>
              </w:pPrChange>
            </w:pPr>
            <w:del w:id="11665" w:author="Stephanie Thompson" w:date="2008-11-17T15:36:00Z">
              <w:r w:rsidRPr="00EB43F4" w:rsidDel="00E361B9">
                <w:rPr>
                  <w:rFonts w:ascii="Garamond" w:hAnsi="Garamond"/>
                  <w:sz w:val="22"/>
                  <w:szCs w:val="22"/>
                </w:rPr>
                <w:delText>20:45</w:delText>
              </w:r>
            </w:del>
          </w:p>
        </w:tc>
        <w:tc>
          <w:tcPr>
            <w:tcW w:w="1420" w:type="dxa"/>
            <w:vAlign w:val="bottom"/>
          </w:tcPr>
          <w:p w:rsidR="009821B1" w:rsidRDefault="00844B2A">
            <w:pPr>
              <w:pStyle w:val="BodyText"/>
              <w:tabs>
                <w:tab w:val="left" w:pos="1080"/>
                <w:tab w:val="left" w:pos="1980"/>
                <w:tab w:val="left" w:pos="10076"/>
              </w:tabs>
              <w:rPr>
                <w:del w:id="11666" w:author="Stephanie Thompson" w:date="2008-11-17T15:36:00Z"/>
                <w:rFonts w:ascii="Garamond" w:hAnsi="Garamond"/>
                <w:sz w:val="22"/>
                <w:szCs w:val="22"/>
              </w:rPr>
              <w:pPrChange w:id="11667" w:author="Stephanie Thompson" w:date="2008-11-19T11:52:00Z">
                <w:pPr/>
              </w:pPrChange>
            </w:pPr>
            <w:del w:id="11668" w:author="Stephanie Thompson" w:date="2008-11-17T15:36:00Z">
              <w:r w:rsidRPr="00EB43F4" w:rsidDel="00E361B9">
                <w:rPr>
                  <w:rFonts w:ascii="Garamond" w:hAnsi="Garamond"/>
                  <w:sz w:val="22"/>
                  <w:szCs w:val="22"/>
                </w:rPr>
                <w:delText>12/24/06</w:delText>
              </w:r>
            </w:del>
          </w:p>
        </w:tc>
        <w:tc>
          <w:tcPr>
            <w:tcW w:w="1420" w:type="dxa"/>
            <w:vAlign w:val="bottom"/>
          </w:tcPr>
          <w:p w:rsidR="009821B1" w:rsidRDefault="00844B2A">
            <w:pPr>
              <w:pStyle w:val="BodyText"/>
              <w:tabs>
                <w:tab w:val="left" w:pos="1080"/>
                <w:tab w:val="left" w:pos="1980"/>
                <w:tab w:val="left" w:pos="10076"/>
              </w:tabs>
              <w:rPr>
                <w:del w:id="11669" w:author="Stephanie Thompson" w:date="2008-11-17T15:36:00Z"/>
                <w:rFonts w:ascii="Garamond" w:hAnsi="Garamond"/>
                <w:sz w:val="22"/>
                <w:szCs w:val="22"/>
              </w:rPr>
              <w:pPrChange w:id="11670" w:author="Stephanie Thompson" w:date="2008-11-19T11:52:00Z">
                <w:pPr/>
              </w:pPrChange>
            </w:pPr>
            <w:del w:id="11671" w:author="Stephanie Thompson" w:date="2008-11-17T15:36:00Z">
              <w:r w:rsidRPr="00EB43F4" w:rsidDel="00E361B9">
                <w:rPr>
                  <w:rFonts w:ascii="Garamond" w:hAnsi="Garamond"/>
                  <w:sz w:val="22"/>
                  <w:szCs w:val="22"/>
                </w:rPr>
                <w:delText>11:15,</w:delText>
              </w:r>
            </w:del>
          </w:p>
        </w:tc>
        <w:tc>
          <w:tcPr>
            <w:tcW w:w="1420" w:type="dxa"/>
            <w:vAlign w:val="bottom"/>
          </w:tcPr>
          <w:p w:rsidR="009821B1" w:rsidRDefault="00844B2A">
            <w:pPr>
              <w:pStyle w:val="BodyText"/>
              <w:tabs>
                <w:tab w:val="left" w:pos="1080"/>
                <w:tab w:val="left" w:pos="1980"/>
                <w:tab w:val="left" w:pos="10076"/>
              </w:tabs>
              <w:rPr>
                <w:del w:id="11672" w:author="Stephanie Thompson" w:date="2008-11-17T15:36:00Z"/>
                <w:rFonts w:ascii="Garamond" w:hAnsi="Garamond"/>
                <w:sz w:val="22"/>
                <w:szCs w:val="22"/>
              </w:rPr>
              <w:pPrChange w:id="11673" w:author="Stephanie Thompson" w:date="2008-11-19T11:52:00Z">
                <w:pPr/>
              </w:pPrChange>
            </w:pPr>
            <w:del w:id="11674" w:author="Stephanie Thompson" w:date="2008-11-17T15:36:00Z">
              <w:r w:rsidRPr="00EB43F4" w:rsidDel="00E361B9">
                <w:rPr>
                  <w:rFonts w:ascii="Garamond" w:hAnsi="Garamond"/>
                  <w:sz w:val="22"/>
                  <w:szCs w:val="22"/>
                </w:rPr>
                <w:delText>16:45</w:delText>
              </w:r>
            </w:del>
          </w:p>
        </w:tc>
      </w:tr>
      <w:tr w:rsidR="00844B2A" w:rsidRPr="00EB43F4" w:rsidDel="00E361B9">
        <w:trPr>
          <w:gridAfter w:val="1"/>
          <w:wAfter w:w="1420" w:type="dxa"/>
          <w:trHeight w:val="255"/>
          <w:del w:id="11675" w:author="Stephanie Thompson" w:date="2008-11-17T15:36:00Z"/>
        </w:trPr>
        <w:tc>
          <w:tcPr>
            <w:tcW w:w="150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76" w:author="Stephanie Thompson" w:date="2008-11-17T15:36:00Z"/>
                <w:rFonts w:ascii="Garamond" w:hAnsi="Garamond"/>
                <w:sz w:val="22"/>
                <w:szCs w:val="22"/>
              </w:rPr>
              <w:pPrChange w:id="11677" w:author="Stephanie Thompson" w:date="2008-11-19T11:52:00Z">
                <w:pPr/>
              </w:pPrChange>
            </w:pPr>
            <w:del w:id="11678" w:author="Stephanie Thompson" w:date="2008-11-17T15:36:00Z">
              <w:r w:rsidRPr="00EB43F4" w:rsidDel="00E361B9">
                <w:rPr>
                  <w:rFonts w:ascii="Garamond" w:hAnsi="Garamond"/>
                  <w:sz w:val="22"/>
                  <w:szCs w:val="22"/>
                </w:rPr>
                <w:lastRenderedPageBreak/>
                <w:delText>12/17/06</w:delText>
              </w:r>
            </w:del>
          </w:p>
        </w:tc>
        <w:tc>
          <w:tcPr>
            <w:tcW w:w="142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79" w:author="Stephanie Thompson" w:date="2008-11-17T15:36:00Z"/>
                <w:rFonts w:ascii="Garamond" w:hAnsi="Garamond"/>
                <w:sz w:val="22"/>
                <w:szCs w:val="22"/>
              </w:rPr>
              <w:pPrChange w:id="11680" w:author="Stephanie Thompson" w:date="2008-11-19T11:52:00Z">
                <w:pPr/>
              </w:pPrChange>
            </w:pPr>
            <w:del w:id="11681" w:author="Stephanie Thompson" w:date="2008-11-17T15:36:00Z">
              <w:r w:rsidRPr="00EB43F4" w:rsidDel="00E361B9">
                <w:rPr>
                  <w:rFonts w:ascii="Garamond" w:hAnsi="Garamond"/>
                  <w:sz w:val="22"/>
                  <w:szCs w:val="22"/>
                </w:rPr>
                <w:delText>23:15</w:delText>
              </w:r>
            </w:del>
          </w:p>
        </w:tc>
        <w:tc>
          <w:tcPr>
            <w:tcW w:w="1420" w:type="dxa"/>
            <w:vAlign w:val="bottom"/>
          </w:tcPr>
          <w:p w:rsidR="009821B1" w:rsidRDefault="00844B2A">
            <w:pPr>
              <w:pStyle w:val="BodyText"/>
              <w:tabs>
                <w:tab w:val="left" w:pos="1080"/>
                <w:tab w:val="left" w:pos="1980"/>
                <w:tab w:val="left" w:pos="10076"/>
              </w:tabs>
              <w:rPr>
                <w:del w:id="11682" w:author="Stephanie Thompson" w:date="2008-11-17T15:36:00Z"/>
                <w:rFonts w:ascii="Garamond" w:hAnsi="Garamond"/>
                <w:sz w:val="22"/>
                <w:szCs w:val="22"/>
              </w:rPr>
              <w:pPrChange w:id="11683" w:author="Stephanie Thompson" w:date="2008-11-19T11:52:00Z">
                <w:pPr/>
              </w:pPrChange>
            </w:pPr>
            <w:del w:id="11684" w:author="Stephanie Thompson" w:date="2008-11-17T15:36:00Z">
              <w:r w:rsidRPr="00EB43F4" w:rsidDel="00E361B9">
                <w:rPr>
                  <w:rFonts w:ascii="Garamond" w:hAnsi="Garamond"/>
                  <w:sz w:val="22"/>
                  <w:szCs w:val="22"/>
                </w:rPr>
                <w:delText>12/26/06</w:delText>
              </w:r>
            </w:del>
          </w:p>
        </w:tc>
        <w:tc>
          <w:tcPr>
            <w:tcW w:w="1420" w:type="dxa"/>
            <w:vAlign w:val="bottom"/>
          </w:tcPr>
          <w:p w:rsidR="009821B1" w:rsidRDefault="00844B2A">
            <w:pPr>
              <w:pStyle w:val="BodyText"/>
              <w:tabs>
                <w:tab w:val="left" w:pos="1080"/>
                <w:tab w:val="left" w:pos="1980"/>
                <w:tab w:val="left" w:pos="10076"/>
              </w:tabs>
              <w:rPr>
                <w:del w:id="11685" w:author="Stephanie Thompson" w:date="2008-11-17T15:36:00Z"/>
                <w:rFonts w:ascii="Garamond" w:hAnsi="Garamond"/>
                <w:sz w:val="22"/>
                <w:szCs w:val="22"/>
              </w:rPr>
              <w:pPrChange w:id="11686" w:author="Stephanie Thompson" w:date="2008-11-19T11:52:00Z">
                <w:pPr/>
              </w:pPrChange>
            </w:pPr>
            <w:del w:id="11687" w:author="Stephanie Thompson" w:date="2008-11-17T15:36:00Z">
              <w:r w:rsidRPr="00EB43F4" w:rsidDel="00E361B9">
                <w:rPr>
                  <w:rFonts w:ascii="Garamond" w:hAnsi="Garamond"/>
                  <w:sz w:val="22"/>
                  <w:szCs w:val="22"/>
                </w:rPr>
                <w:delText>06:15</w:delText>
              </w:r>
            </w:del>
          </w:p>
        </w:tc>
      </w:tr>
      <w:tr w:rsidR="00844B2A" w:rsidRPr="00EB43F4" w:rsidDel="00E361B9">
        <w:trPr>
          <w:gridAfter w:val="1"/>
          <w:wAfter w:w="1420" w:type="dxa"/>
          <w:trHeight w:val="255"/>
          <w:del w:id="11688" w:author="Stephanie Thompson" w:date="2008-11-17T15:36:00Z"/>
        </w:trPr>
        <w:tc>
          <w:tcPr>
            <w:tcW w:w="150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89" w:author="Stephanie Thompson" w:date="2008-11-17T15:36:00Z"/>
                <w:rFonts w:ascii="Garamond" w:hAnsi="Garamond"/>
                <w:sz w:val="22"/>
                <w:szCs w:val="22"/>
              </w:rPr>
              <w:pPrChange w:id="11690" w:author="Stephanie Thompson" w:date="2008-11-19T11:52:00Z">
                <w:pPr/>
              </w:pPrChange>
            </w:pPr>
            <w:del w:id="11691"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9821B1" w:rsidRDefault="00844B2A">
            <w:pPr>
              <w:pStyle w:val="BodyText"/>
              <w:tabs>
                <w:tab w:val="left" w:pos="1080"/>
                <w:tab w:val="left" w:pos="1980"/>
                <w:tab w:val="left" w:pos="10076"/>
              </w:tabs>
              <w:rPr>
                <w:del w:id="11692" w:author="Stephanie Thompson" w:date="2008-11-17T15:36:00Z"/>
                <w:rFonts w:ascii="Garamond" w:hAnsi="Garamond"/>
                <w:sz w:val="22"/>
                <w:szCs w:val="22"/>
              </w:rPr>
              <w:pPrChange w:id="11693" w:author="Stephanie Thompson" w:date="2008-11-19T11:52:00Z">
                <w:pPr/>
              </w:pPrChange>
            </w:pPr>
            <w:del w:id="11694" w:author="Stephanie Thompson" w:date="2008-11-17T15:36:00Z">
              <w:r w:rsidRPr="00EB43F4" w:rsidDel="00E361B9">
                <w:rPr>
                  <w:rFonts w:ascii="Garamond" w:hAnsi="Garamond"/>
                  <w:sz w:val="22"/>
                  <w:szCs w:val="22"/>
                </w:rPr>
                <w:delText>17:00</w:delText>
              </w:r>
            </w:del>
          </w:p>
        </w:tc>
        <w:tc>
          <w:tcPr>
            <w:tcW w:w="1420" w:type="dxa"/>
            <w:vAlign w:val="bottom"/>
          </w:tcPr>
          <w:p w:rsidR="009821B1" w:rsidRDefault="00844B2A">
            <w:pPr>
              <w:pStyle w:val="BodyText"/>
              <w:tabs>
                <w:tab w:val="left" w:pos="1080"/>
                <w:tab w:val="left" w:pos="1980"/>
                <w:tab w:val="left" w:pos="10076"/>
              </w:tabs>
              <w:rPr>
                <w:del w:id="11695" w:author="Stephanie Thompson" w:date="2008-11-17T15:36:00Z"/>
                <w:rFonts w:ascii="Garamond" w:hAnsi="Garamond"/>
                <w:sz w:val="22"/>
                <w:szCs w:val="22"/>
              </w:rPr>
              <w:pPrChange w:id="11696" w:author="Stephanie Thompson" w:date="2008-11-19T11:52:00Z">
                <w:pPr/>
              </w:pPrChange>
            </w:pPr>
            <w:del w:id="11697" w:author="Stephanie Thompson" w:date="2008-11-17T15:36:00Z">
              <w:r w:rsidRPr="00EB43F4" w:rsidDel="00E361B9">
                <w:rPr>
                  <w:rFonts w:ascii="Garamond" w:hAnsi="Garamond"/>
                  <w:sz w:val="22"/>
                  <w:szCs w:val="22"/>
                </w:rPr>
                <w:delText>12/27/06</w:delText>
              </w:r>
            </w:del>
          </w:p>
        </w:tc>
        <w:tc>
          <w:tcPr>
            <w:tcW w:w="1420" w:type="dxa"/>
            <w:vAlign w:val="bottom"/>
          </w:tcPr>
          <w:p w:rsidR="009821B1" w:rsidRDefault="00844B2A">
            <w:pPr>
              <w:pStyle w:val="BodyText"/>
              <w:tabs>
                <w:tab w:val="left" w:pos="1080"/>
                <w:tab w:val="left" w:pos="1980"/>
                <w:tab w:val="left" w:pos="10076"/>
              </w:tabs>
              <w:rPr>
                <w:del w:id="11698" w:author="Stephanie Thompson" w:date="2008-11-17T15:36:00Z"/>
                <w:rFonts w:ascii="Garamond" w:hAnsi="Garamond"/>
                <w:sz w:val="22"/>
                <w:szCs w:val="22"/>
              </w:rPr>
              <w:pPrChange w:id="11699" w:author="Stephanie Thompson" w:date="2008-11-19T11:52:00Z">
                <w:pPr/>
              </w:pPrChange>
            </w:pPr>
            <w:del w:id="11700" w:author="Stephanie Thompson" w:date="2008-11-17T15:36:00Z">
              <w:r w:rsidRPr="00EB43F4" w:rsidDel="00E361B9">
                <w:rPr>
                  <w:rFonts w:ascii="Garamond" w:hAnsi="Garamond"/>
                  <w:sz w:val="22"/>
                  <w:szCs w:val="22"/>
                </w:rPr>
                <w:delText>07:30</w:delText>
              </w:r>
            </w:del>
          </w:p>
        </w:tc>
      </w:tr>
    </w:tbl>
    <w:p w:rsidR="009821B1" w:rsidRDefault="009821B1">
      <w:pPr>
        <w:pStyle w:val="BodyText"/>
        <w:tabs>
          <w:tab w:val="left" w:pos="1080"/>
          <w:tab w:val="left" w:pos="1980"/>
          <w:tab w:val="left" w:pos="10076"/>
        </w:tabs>
        <w:rPr>
          <w:del w:id="11701" w:author="Stephanie Thompson" w:date="2008-11-17T15:36:00Z"/>
          <w:rFonts w:ascii="Garamond" w:hAnsi="Garamond"/>
          <w:sz w:val="22"/>
          <w:szCs w:val="22"/>
        </w:rPr>
        <w:pPrChange w:id="11702" w:author="Stephanie Thompson" w:date="2008-11-19T11:52:00Z">
          <w:pPr/>
        </w:pPrChange>
      </w:pPr>
    </w:p>
    <w:p w:rsidR="009821B1" w:rsidRDefault="00DE356E">
      <w:pPr>
        <w:pStyle w:val="BodyText"/>
        <w:tabs>
          <w:tab w:val="left" w:pos="1080"/>
          <w:tab w:val="left" w:pos="1980"/>
          <w:tab w:val="left" w:pos="10076"/>
        </w:tabs>
        <w:rPr>
          <w:del w:id="11703" w:author="Stephanie Thompson" w:date="2008-11-17T15:36:00Z"/>
          <w:rFonts w:ascii="Garamond" w:hAnsi="Garamond"/>
          <w:sz w:val="22"/>
          <w:szCs w:val="22"/>
        </w:rPr>
        <w:pPrChange w:id="11704" w:author="Stephanie Thompson" w:date="2008-11-19T11:52:00Z">
          <w:pPr/>
        </w:pPrChange>
      </w:pPr>
      <w:del w:id="11705" w:author="Stephanie Thompson" w:date="2008-11-17T15:36:00Z">
        <w:r w:rsidRPr="00EB43F4" w:rsidDel="00E361B9">
          <w:rPr>
            <w:rFonts w:ascii="Garamond" w:hAnsi="Garamond"/>
            <w:sz w:val="22"/>
            <w:szCs w:val="22"/>
          </w:rPr>
          <w:delText>Iron Pot Landing</w:delText>
        </w:r>
      </w:del>
    </w:p>
    <w:p w:rsidR="009821B1" w:rsidRDefault="009821B1">
      <w:pPr>
        <w:pStyle w:val="BodyText"/>
        <w:tabs>
          <w:tab w:val="left" w:pos="1080"/>
          <w:tab w:val="left" w:pos="1980"/>
          <w:tab w:val="left" w:pos="10076"/>
        </w:tabs>
        <w:rPr>
          <w:del w:id="11706" w:author="Stephanie Thompson" w:date="2008-11-17T15:36:00Z"/>
          <w:rFonts w:ascii="Garamond" w:hAnsi="Garamond"/>
          <w:sz w:val="22"/>
          <w:szCs w:val="22"/>
        </w:rPr>
        <w:pPrChange w:id="11707" w:author="Stephanie Thompson" w:date="2008-11-19T11:52:00Z">
          <w:pPr/>
        </w:pPrChange>
      </w:pPr>
    </w:p>
    <w:p w:rsidR="009821B1" w:rsidRDefault="00DE356E">
      <w:pPr>
        <w:pStyle w:val="BodyText"/>
        <w:tabs>
          <w:tab w:val="left" w:pos="1080"/>
          <w:tab w:val="left" w:pos="1980"/>
          <w:tab w:val="left" w:pos="10076"/>
        </w:tabs>
        <w:rPr>
          <w:del w:id="11708" w:author="Stephanie Thompson" w:date="2008-11-17T15:36:00Z"/>
          <w:rFonts w:ascii="Garamond" w:hAnsi="Garamond"/>
          <w:sz w:val="22"/>
          <w:szCs w:val="22"/>
        </w:rPr>
        <w:pPrChange w:id="11709" w:author="Stephanie Thompson" w:date="2008-11-19T11:52:00Z">
          <w:pPr/>
        </w:pPrChange>
      </w:pPr>
      <w:del w:id="11710"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8B159E" w:rsidRPr="00EB43F4" w:rsidDel="00E361B9">
        <w:trPr>
          <w:trHeight w:val="255"/>
          <w:del w:id="11711" w:author="Stephanie Thompson" w:date="2008-11-17T15:36:00Z"/>
        </w:trPr>
        <w:tc>
          <w:tcPr>
            <w:tcW w:w="150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712" w:author="Stephanie Thompson" w:date="2008-11-17T15:36:00Z"/>
                <w:rFonts w:ascii="Garamond" w:hAnsi="Garamond"/>
                <w:sz w:val="22"/>
                <w:szCs w:val="22"/>
              </w:rPr>
              <w:pPrChange w:id="11713" w:author="Stephanie Thompson" w:date="2008-11-19T11:52:00Z">
                <w:pPr/>
              </w:pPrChange>
            </w:pPr>
            <w:del w:id="11714"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9821B1" w:rsidRDefault="008B159E">
            <w:pPr>
              <w:pStyle w:val="BodyText"/>
              <w:tabs>
                <w:tab w:val="left" w:pos="1080"/>
                <w:tab w:val="left" w:pos="1980"/>
                <w:tab w:val="left" w:pos="10076"/>
              </w:tabs>
              <w:rPr>
                <w:del w:id="11715" w:author="Stephanie Thompson" w:date="2008-11-17T15:36:00Z"/>
                <w:rFonts w:ascii="Garamond" w:hAnsi="Garamond"/>
                <w:sz w:val="22"/>
                <w:szCs w:val="22"/>
              </w:rPr>
              <w:pPrChange w:id="11716" w:author="Stephanie Thompson" w:date="2008-11-19T11:52:00Z">
                <w:pPr/>
              </w:pPrChange>
            </w:pPr>
            <w:del w:id="11717" w:author="Stephanie Thompson" w:date="2008-11-17T15:36:00Z">
              <w:r w:rsidRPr="00EB43F4" w:rsidDel="00E361B9">
                <w:rPr>
                  <w:rFonts w:ascii="Garamond" w:hAnsi="Garamond"/>
                  <w:sz w:val="22"/>
                  <w:szCs w:val="22"/>
                </w:rPr>
                <w:delText>01:30</w:delText>
              </w:r>
            </w:del>
          </w:p>
        </w:tc>
      </w:tr>
    </w:tbl>
    <w:p w:rsidR="009821B1" w:rsidRDefault="009821B1">
      <w:pPr>
        <w:pStyle w:val="BodyText"/>
        <w:tabs>
          <w:tab w:val="left" w:pos="1080"/>
          <w:tab w:val="left" w:pos="1980"/>
          <w:tab w:val="left" w:pos="10076"/>
        </w:tabs>
        <w:rPr>
          <w:del w:id="11718" w:author="Stephanie Thompson" w:date="2008-11-17T15:36:00Z"/>
          <w:rFonts w:ascii="Garamond" w:hAnsi="Garamond"/>
          <w:sz w:val="22"/>
          <w:szCs w:val="22"/>
        </w:rPr>
        <w:pPrChange w:id="11719" w:author="Stephanie Thompson" w:date="2008-11-19T11:52:00Z">
          <w:pPr/>
        </w:pPrChange>
      </w:pPr>
    </w:p>
    <w:p w:rsidR="009821B1" w:rsidRDefault="00DE356E">
      <w:pPr>
        <w:pStyle w:val="BodyText"/>
        <w:tabs>
          <w:tab w:val="left" w:pos="1080"/>
          <w:tab w:val="left" w:pos="1980"/>
          <w:tab w:val="left" w:pos="10076"/>
        </w:tabs>
        <w:rPr>
          <w:del w:id="11720" w:author="Stephanie Thompson" w:date="2008-11-17T15:36:00Z"/>
          <w:rFonts w:ascii="Garamond" w:hAnsi="Garamond"/>
          <w:sz w:val="22"/>
          <w:szCs w:val="22"/>
        </w:rPr>
        <w:pPrChange w:id="11721" w:author="Stephanie Thompson" w:date="2008-11-19T11:52:00Z">
          <w:pPr/>
        </w:pPrChange>
      </w:pPr>
      <w:del w:id="11722" w:author="Stephanie Thompson" w:date="2008-11-17T15:36:00Z">
        <w:r w:rsidRPr="00EB43F4" w:rsidDel="00E361B9">
          <w:rPr>
            <w:rFonts w:ascii="Garamond" w:hAnsi="Garamond"/>
            <w:sz w:val="22"/>
            <w:szCs w:val="22"/>
          </w:rPr>
          <w:delText>Mataponi Creek</w:delText>
        </w:r>
      </w:del>
    </w:p>
    <w:p w:rsidR="009821B1" w:rsidRDefault="009821B1">
      <w:pPr>
        <w:pStyle w:val="BodyText"/>
        <w:tabs>
          <w:tab w:val="left" w:pos="1080"/>
          <w:tab w:val="left" w:pos="1980"/>
          <w:tab w:val="left" w:pos="10076"/>
        </w:tabs>
        <w:rPr>
          <w:del w:id="11723" w:author="Stephanie Thompson" w:date="2008-11-17T15:36:00Z"/>
          <w:rFonts w:ascii="Garamond" w:hAnsi="Garamond"/>
          <w:sz w:val="22"/>
          <w:szCs w:val="22"/>
        </w:rPr>
        <w:pPrChange w:id="11724" w:author="Stephanie Thompson" w:date="2008-11-19T11:52:00Z">
          <w:pPr/>
        </w:pPrChange>
      </w:pPr>
    </w:p>
    <w:p w:rsidR="009821B1" w:rsidRDefault="002A3983">
      <w:pPr>
        <w:pStyle w:val="BodyText"/>
        <w:tabs>
          <w:tab w:val="left" w:pos="1080"/>
          <w:tab w:val="left" w:pos="1980"/>
          <w:tab w:val="left" w:pos="10076"/>
        </w:tabs>
        <w:rPr>
          <w:del w:id="11725" w:author="Stephanie Thompson" w:date="2008-11-17T15:36:00Z"/>
          <w:rFonts w:ascii="Garamond" w:hAnsi="Garamond"/>
          <w:sz w:val="22"/>
          <w:szCs w:val="22"/>
        </w:rPr>
        <w:pPrChange w:id="11726" w:author="Stephanie Thompson" w:date="2008-11-19T11:52:00Z">
          <w:pPr/>
        </w:pPrChange>
      </w:pPr>
      <w:del w:id="11727" w:author="Stephanie Thompson" w:date="2008-11-17T15:36:00Z">
        <w:r w:rsidRPr="00EB43F4" w:rsidDel="00E361B9">
          <w:rPr>
            <w:rFonts w:ascii="Garamond" w:hAnsi="Garamond"/>
            <w:sz w:val="22"/>
            <w:szCs w:val="22"/>
          </w:rPr>
          <w:delText>Depth port out of water due to low water level – depth data deleted.</w:delText>
        </w:r>
      </w:del>
    </w:p>
    <w:tbl>
      <w:tblPr>
        <w:tblW w:w="8600" w:type="dxa"/>
        <w:tblInd w:w="93" w:type="dxa"/>
        <w:tblLook w:val="0000"/>
      </w:tblPr>
      <w:tblGrid>
        <w:gridCol w:w="1500"/>
        <w:gridCol w:w="1420"/>
        <w:gridCol w:w="1420"/>
        <w:gridCol w:w="1420"/>
        <w:gridCol w:w="1420"/>
        <w:gridCol w:w="1420"/>
      </w:tblGrid>
      <w:tr w:rsidR="00857A50" w:rsidRPr="00EB43F4" w:rsidDel="00E361B9">
        <w:trPr>
          <w:gridAfter w:val="3"/>
          <w:wAfter w:w="4260" w:type="dxa"/>
          <w:trHeight w:val="255"/>
          <w:del w:id="11728" w:author="Stephanie Thompson" w:date="2008-11-17T15:36:00Z"/>
        </w:trPr>
        <w:tc>
          <w:tcPr>
            <w:tcW w:w="150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29" w:author="Stephanie Thompson" w:date="2008-11-17T15:36:00Z"/>
                <w:rFonts w:ascii="Garamond" w:hAnsi="Garamond"/>
                <w:sz w:val="22"/>
                <w:szCs w:val="22"/>
              </w:rPr>
              <w:pPrChange w:id="11730" w:author="Stephanie Thompson" w:date="2008-11-19T11:52:00Z">
                <w:pPr/>
              </w:pPrChange>
            </w:pPr>
            <w:del w:id="11731"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32" w:author="Stephanie Thompson" w:date="2008-11-17T15:36:00Z"/>
                <w:rFonts w:ascii="Garamond" w:hAnsi="Garamond"/>
                <w:sz w:val="22"/>
                <w:szCs w:val="22"/>
              </w:rPr>
              <w:pPrChange w:id="11733" w:author="Stephanie Thompson" w:date="2008-11-19T11:52:00Z">
                <w:pPr/>
              </w:pPrChange>
            </w:pPr>
            <w:del w:id="11734" w:author="Stephanie Thompson" w:date="2008-11-17T15:36:00Z">
              <w:r w:rsidRPr="00EB43F4" w:rsidDel="00E361B9">
                <w:rPr>
                  <w:rFonts w:ascii="Garamond" w:hAnsi="Garamond"/>
                  <w:sz w:val="22"/>
                  <w:szCs w:val="22"/>
                </w:rPr>
                <w:delText>07:30 – 11:30,</w:delText>
              </w:r>
            </w:del>
          </w:p>
        </w:tc>
        <w:tc>
          <w:tcPr>
            <w:tcW w:w="1420" w:type="dxa"/>
            <w:vAlign w:val="bottom"/>
          </w:tcPr>
          <w:p w:rsidR="009821B1" w:rsidRDefault="00857A50">
            <w:pPr>
              <w:pStyle w:val="BodyText"/>
              <w:tabs>
                <w:tab w:val="left" w:pos="1080"/>
                <w:tab w:val="left" w:pos="1980"/>
                <w:tab w:val="left" w:pos="10076"/>
              </w:tabs>
              <w:rPr>
                <w:del w:id="11735" w:author="Stephanie Thompson" w:date="2008-11-17T15:36:00Z"/>
                <w:rFonts w:ascii="Garamond" w:hAnsi="Garamond"/>
                <w:sz w:val="22"/>
                <w:szCs w:val="22"/>
              </w:rPr>
              <w:pPrChange w:id="11736" w:author="Stephanie Thompson" w:date="2008-11-19T11:52:00Z">
                <w:pPr/>
              </w:pPrChange>
            </w:pPr>
            <w:del w:id="11737" w:author="Stephanie Thompson" w:date="2008-11-17T15:36:00Z">
              <w:r w:rsidRPr="00EB43F4" w:rsidDel="00E361B9">
                <w:rPr>
                  <w:rFonts w:ascii="Garamond" w:hAnsi="Garamond"/>
                  <w:sz w:val="22"/>
                  <w:szCs w:val="22"/>
                </w:rPr>
                <w:delText>18:00 – 23:15</w:delText>
              </w:r>
            </w:del>
          </w:p>
        </w:tc>
      </w:tr>
      <w:tr w:rsidR="00857A50" w:rsidRPr="00EB43F4" w:rsidDel="00E361B9">
        <w:trPr>
          <w:gridAfter w:val="3"/>
          <w:wAfter w:w="4260" w:type="dxa"/>
          <w:trHeight w:val="255"/>
          <w:del w:id="11738" w:author="Stephanie Thompson" w:date="2008-11-17T15:36:00Z"/>
        </w:trPr>
        <w:tc>
          <w:tcPr>
            <w:tcW w:w="150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39" w:author="Stephanie Thompson" w:date="2008-11-17T15:36:00Z"/>
                <w:rFonts w:ascii="Garamond" w:hAnsi="Garamond"/>
                <w:sz w:val="22"/>
                <w:szCs w:val="22"/>
              </w:rPr>
              <w:pPrChange w:id="11740" w:author="Stephanie Thompson" w:date="2008-11-19T11:52:00Z">
                <w:pPr/>
              </w:pPrChange>
            </w:pPr>
            <w:del w:id="11741"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42" w:author="Stephanie Thompson" w:date="2008-11-17T15:36:00Z"/>
                <w:rFonts w:ascii="Garamond" w:hAnsi="Garamond"/>
                <w:sz w:val="22"/>
                <w:szCs w:val="22"/>
              </w:rPr>
              <w:pPrChange w:id="11743" w:author="Stephanie Thompson" w:date="2008-11-19T11:52:00Z">
                <w:pPr/>
              </w:pPrChange>
            </w:pPr>
            <w:del w:id="11744" w:author="Stephanie Thompson" w:date="2008-11-17T15:36:00Z">
              <w:r w:rsidRPr="00EB43F4" w:rsidDel="00E361B9">
                <w:rPr>
                  <w:rFonts w:ascii="Garamond" w:hAnsi="Garamond"/>
                  <w:sz w:val="22"/>
                  <w:szCs w:val="22"/>
                </w:rPr>
                <w:delText>06:00 – 11:00,</w:delText>
              </w:r>
            </w:del>
          </w:p>
        </w:tc>
        <w:tc>
          <w:tcPr>
            <w:tcW w:w="1420" w:type="dxa"/>
            <w:vAlign w:val="bottom"/>
          </w:tcPr>
          <w:p w:rsidR="009821B1" w:rsidRDefault="00857A50">
            <w:pPr>
              <w:pStyle w:val="BodyText"/>
              <w:tabs>
                <w:tab w:val="left" w:pos="1080"/>
                <w:tab w:val="left" w:pos="1980"/>
                <w:tab w:val="left" w:pos="10076"/>
              </w:tabs>
              <w:rPr>
                <w:del w:id="11745" w:author="Stephanie Thompson" w:date="2008-11-17T15:36:00Z"/>
                <w:rFonts w:ascii="Garamond" w:hAnsi="Garamond"/>
                <w:sz w:val="22"/>
                <w:szCs w:val="22"/>
              </w:rPr>
              <w:pPrChange w:id="11746" w:author="Stephanie Thompson" w:date="2008-11-19T11:52:00Z">
                <w:pPr/>
              </w:pPrChange>
            </w:pPr>
            <w:del w:id="11747" w:author="Stephanie Thompson" w:date="2008-11-17T15:36:00Z">
              <w:r w:rsidRPr="00EB43F4" w:rsidDel="00E361B9">
                <w:rPr>
                  <w:rFonts w:ascii="Garamond" w:hAnsi="Garamond"/>
                  <w:sz w:val="22"/>
                  <w:szCs w:val="22"/>
                </w:rPr>
                <w:delText>20:15 – 23:15</w:delText>
              </w:r>
            </w:del>
          </w:p>
        </w:tc>
      </w:tr>
      <w:tr w:rsidR="00857A50" w:rsidRPr="00EB43F4" w:rsidDel="00E361B9">
        <w:trPr>
          <w:gridAfter w:val="1"/>
          <w:wAfter w:w="1420" w:type="dxa"/>
          <w:trHeight w:val="255"/>
          <w:del w:id="11748" w:author="Stephanie Thompson" w:date="2008-11-17T15:36:00Z"/>
        </w:trPr>
        <w:tc>
          <w:tcPr>
            <w:tcW w:w="150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49" w:author="Stephanie Thompson" w:date="2008-11-17T15:36:00Z"/>
                <w:rFonts w:ascii="Garamond" w:hAnsi="Garamond"/>
                <w:sz w:val="22"/>
                <w:szCs w:val="22"/>
              </w:rPr>
              <w:pPrChange w:id="11750" w:author="Stephanie Thompson" w:date="2008-11-19T11:52:00Z">
                <w:pPr/>
              </w:pPrChange>
            </w:pPr>
            <w:del w:id="11751"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52" w:author="Stephanie Thompson" w:date="2008-11-17T15:36:00Z"/>
                <w:rFonts w:ascii="Garamond" w:hAnsi="Garamond"/>
                <w:sz w:val="22"/>
                <w:szCs w:val="22"/>
              </w:rPr>
              <w:pPrChange w:id="11753" w:author="Stephanie Thompson" w:date="2008-11-19T11:52:00Z">
                <w:pPr/>
              </w:pPrChange>
            </w:pPr>
            <w:del w:id="11754" w:author="Stephanie Thompson" w:date="2008-11-17T15:36:00Z">
              <w:r w:rsidRPr="00EB43F4" w:rsidDel="00E361B9">
                <w:rPr>
                  <w:rFonts w:ascii="Garamond" w:hAnsi="Garamond"/>
                  <w:sz w:val="22"/>
                  <w:szCs w:val="22"/>
                </w:rPr>
                <w:delText>07:45 – 13:15,</w:delText>
              </w:r>
            </w:del>
          </w:p>
        </w:tc>
        <w:tc>
          <w:tcPr>
            <w:tcW w:w="1420" w:type="dxa"/>
            <w:vAlign w:val="bottom"/>
          </w:tcPr>
          <w:p w:rsidR="009821B1" w:rsidRDefault="00857A50">
            <w:pPr>
              <w:pStyle w:val="BodyText"/>
              <w:tabs>
                <w:tab w:val="left" w:pos="1080"/>
                <w:tab w:val="left" w:pos="1980"/>
                <w:tab w:val="left" w:pos="10076"/>
              </w:tabs>
              <w:rPr>
                <w:del w:id="11755" w:author="Stephanie Thompson" w:date="2008-11-17T15:36:00Z"/>
                <w:rFonts w:ascii="Garamond" w:hAnsi="Garamond"/>
                <w:sz w:val="22"/>
                <w:szCs w:val="22"/>
              </w:rPr>
              <w:pPrChange w:id="11756" w:author="Stephanie Thompson" w:date="2008-11-19T11:52:00Z">
                <w:pPr/>
              </w:pPrChange>
            </w:pPr>
            <w:del w:id="11757" w:author="Stephanie Thompson" w:date="2008-11-17T15:36:00Z">
              <w:r w:rsidRPr="00EB43F4" w:rsidDel="00E361B9">
                <w:rPr>
                  <w:rFonts w:ascii="Garamond" w:hAnsi="Garamond"/>
                  <w:sz w:val="22"/>
                  <w:szCs w:val="22"/>
                </w:rPr>
                <w:delText>20:30 to</w:delText>
              </w:r>
            </w:del>
          </w:p>
        </w:tc>
        <w:tc>
          <w:tcPr>
            <w:tcW w:w="1420" w:type="dxa"/>
            <w:vAlign w:val="bottom"/>
          </w:tcPr>
          <w:p w:rsidR="009821B1" w:rsidRDefault="00857A50">
            <w:pPr>
              <w:pStyle w:val="BodyText"/>
              <w:tabs>
                <w:tab w:val="left" w:pos="1080"/>
                <w:tab w:val="left" w:pos="1980"/>
                <w:tab w:val="left" w:pos="10076"/>
              </w:tabs>
              <w:rPr>
                <w:del w:id="11758" w:author="Stephanie Thompson" w:date="2008-11-17T15:36:00Z"/>
                <w:rFonts w:ascii="Garamond" w:hAnsi="Garamond"/>
                <w:sz w:val="22"/>
                <w:szCs w:val="22"/>
              </w:rPr>
              <w:pPrChange w:id="11759" w:author="Stephanie Thompson" w:date="2008-11-19T11:52:00Z">
                <w:pPr/>
              </w:pPrChange>
            </w:pPr>
            <w:del w:id="11760" w:author="Stephanie Thompson" w:date="2008-11-17T15:36:00Z">
              <w:r w:rsidRPr="00EB43F4" w:rsidDel="00E361B9">
                <w:rPr>
                  <w:rFonts w:ascii="Garamond" w:hAnsi="Garamond"/>
                  <w:sz w:val="22"/>
                  <w:szCs w:val="22"/>
                </w:rPr>
                <w:delText>12/05/06</w:delText>
              </w:r>
            </w:del>
          </w:p>
        </w:tc>
        <w:tc>
          <w:tcPr>
            <w:tcW w:w="1420" w:type="dxa"/>
            <w:vAlign w:val="bottom"/>
          </w:tcPr>
          <w:p w:rsidR="009821B1" w:rsidRDefault="00857A50">
            <w:pPr>
              <w:pStyle w:val="BodyText"/>
              <w:tabs>
                <w:tab w:val="left" w:pos="1080"/>
                <w:tab w:val="left" w:pos="1980"/>
                <w:tab w:val="left" w:pos="10076"/>
              </w:tabs>
              <w:rPr>
                <w:del w:id="11761" w:author="Stephanie Thompson" w:date="2008-11-17T15:36:00Z"/>
                <w:rFonts w:ascii="Garamond" w:hAnsi="Garamond"/>
                <w:sz w:val="22"/>
                <w:szCs w:val="22"/>
              </w:rPr>
              <w:pPrChange w:id="11762" w:author="Stephanie Thompson" w:date="2008-11-19T11:52:00Z">
                <w:pPr/>
              </w:pPrChange>
            </w:pPr>
            <w:del w:id="11763" w:author="Stephanie Thompson" w:date="2008-11-17T15:36:00Z">
              <w:r w:rsidRPr="00EB43F4" w:rsidDel="00E361B9">
                <w:rPr>
                  <w:rFonts w:ascii="Garamond" w:hAnsi="Garamond"/>
                  <w:sz w:val="22"/>
                  <w:szCs w:val="22"/>
                </w:rPr>
                <w:delText>00:15</w:delText>
              </w:r>
            </w:del>
          </w:p>
        </w:tc>
      </w:tr>
      <w:tr w:rsidR="00857A50" w:rsidRPr="00EB43F4" w:rsidDel="00E361B9">
        <w:trPr>
          <w:trHeight w:val="255"/>
          <w:del w:id="11764" w:author="Stephanie Thompson" w:date="2008-11-17T15:36:00Z"/>
        </w:trPr>
        <w:tc>
          <w:tcPr>
            <w:tcW w:w="150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65" w:author="Stephanie Thompson" w:date="2008-11-17T15:36:00Z"/>
                <w:rFonts w:ascii="Garamond" w:hAnsi="Garamond"/>
                <w:sz w:val="22"/>
                <w:szCs w:val="22"/>
              </w:rPr>
              <w:pPrChange w:id="11766" w:author="Stephanie Thompson" w:date="2008-11-19T11:52:00Z">
                <w:pPr/>
              </w:pPrChange>
            </w:pPr>
            <w:del w:id="11767"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68" w:author="Stephanie Thompson" w:date="2008-11-17T15:36:00Z"/>
                <w:rFonts w:ascii="Garamond" w:hAnsi="Garamond"/>
                <w:sz w:val="22"/>
                <w:szCs w:val="22"/>
              </w:rPr>
              <w:pPrChange w:id="11769" w:author="Stephanie Thompson" w:date="2008-11-19T11:52:00Z">
                <w:pPr/>
              </w:pPrChange>
            </w:pPr>
            <w:del w:id="11770" w:author="Stephanie Thompson" w:date="2008-11-17T15:36:00Z">
              <w:r w:rsidRPr="00EB43F4" w:rsidDel="00E361B9">
                <w:rPr>
                  <w:rFonts w:ascii="Garamond" w:hAnsi="Garamond"/>
                  <w:sz w:val="22"/>
                  <w:szCs w:val="22"/>
                </w:rPr>
                <w:delText>09:30 – 12:15,</w:delText>
              </w:r>
            </w:del>
          </w:p>
        </w:tc>
        <w:tc>
          <w:tcPr>
            <w:tcW w:w="1420" w:type="dxa"/>
            <w:vAlign w:val="bottom"/>
          </w:tcPr>
          <w:p w:rsidR="009821B1" w:rsidRDefault="00857A50">
            <w:pPr>
              <w:pStyle w:val="BodyText"/>
              <w:tabs>
                <w:tab w:val="left" w:pos="1080"/>
                <w:tab w:val="left" w:pos="1980"/>
                <w:tab w:val="left" w:pos="10076"/>
              </w:tabs>
              <w:rPr>
                <w:del w:id="11771" w:author="Stephanie Thompson" w:date="2008-11-17T15:36:00Z"/>
                <w:rFonts w:ascii="Garamond" w:hAnsi="Garamond"/>
                <w:sz w:val="22"/>
                <w:szCs w:val="22"/>
              </w:rPr>
              <w:pPrChange w:id="11772" w:author="Stephanie Thompson" w:date="2008-11-19T11:52:00Z">
                <w:pPr/>
              </w:pPrChange>
            </w:pPr>
            <w:del w:id="11773" w:author="Stephanie Thompson" w:date="2008-11-17T15:36:00Z">
              <w:r w:rsidRPr="00EB43F4" w:rsidDel="00E361B9">
                <w:rPr>
                  <w:rFonts w:ascii="Garamond" w:hAnsi="Garamond"/>
                  <w:sz w:val="22"/>
                  <w:szCs w:val="22"/>
                </w:rPr>
                <w:delText>22:45 to</w:delText>
              </w:r>
            </w:del>
          </w:p>
        </w:tc>
        <w:tc>
          <w:tcPr>
            <w:tcW w:w="1420" w:type="dxa"/>
            <w:vAlign w:val="bottom"/>
          </w:tcPr>
          <w:p w:rsidR="009821B1" w:rsidRDefault="00857A50">
            <w:pPr>
              <w:pStyle w:val="BodyText"/>
              <w:tabs>
                <w:tab w:val="left" w:pos="1080"/>
                <w:tab w:val="left" w:pos="1980"/>
                <w:tab w:val="left" w:pos="10076"/>
              </w:tabs>
              <w:rPr>
                <w:del w:id="11774" w:author="Stephanie Thompson" w:date="2008-11-17T15:36:00Z"/>
                <w:rFonts w:ascii="Garamond" w:hAnsi="Garamond"/>
                <w:sz w:val="22"/>
                <w:szCs w:val="22"/>
              </w:rPr>
              <w:pPrChange w:id="11775" w:author="Stephanie Thompson" w:date="2008-11-19T11:52:00Z">
                <w:pPr/>
              </w:pPrChange>
            </w:pPr>
            <w:del w:id="11776" w:author="Stephanie Thompson" w:date="2008-11-17T15:36:00Z">
              <w:r w:rsidRPr="00EB43F4" w:rsidDel="00E361B9">
                <w:rPr>
                  <w:rFonts w:ascii="Garamond" w:hAnsi="Garamond"/>
                  <w:sz w:val="22"/>
                  <w:szCs w:val="22"/>
                </w:rPr>
                <w:delText>12/06/06</w:delText>
              </w:r>
            </w:del>
          </w:p>
        </w:tc>
        <w:tc>
          <w:tcPr>
            <w:tcW w:w="1420" w:type="dxa"/>
            <w:vAlign w:val="bottom"/>
          </w:tcPr>
          <w:p w:rsidR="009821B1" w:rsidRDefault="00857A50">
            <w:pPr>
              <w:pStyle w:val="BodyText"/>
              <w:tabs>
                <w:tab w:val="left" w:pos="1080"/>
                <w:tab w:val="left" w:pos="1980"/>
                <w:tab w:val="left" w:pos="10076"/>
              </w:tabs>
              <w:rPr>
                <w:del w:id="11777" w:author="Stephanie Thompson" w:date="2008-11-17T15:36:00Z"/>
                <w:rFonts w:ascii="Garamond" w:hAnsi="Garamond"/>
                <w:sz w:val="22"/>
                <w:szCs w:val="22"/>
              </w:rPr>
              <w:pPrChange w:id="11778" w:author="Stephanie Thompson" w:date="2008-11-19T11:52:00Z">
                <w:pPr/>
              </w:pPrChange>
            </w:pPr>
            <w:del w:id="11779" w:author="Stephanie Thompson" w:date="2008-11-17T15:36:00Z">
              <w:r w:rsidRPr="00EB43F4" w:rsidDel="00E361B9">
                <w:rPr>
                  <w:rFonts w:ascii="Garamond" w:hAnsi="Garamond"/>
                  <w:sz w:val="22"/>
                  <w:szCs w:val="22"/>
                </w:rPr>
                <w:delText>00:30,</w:delText>
              </w:r>
            </w:del>
          </w:p>
        </w:tc>
        <w:tc>
          <w:tcPr>
            <w:tcW w:w="1420" w:type="dxa"/>
            <w:vAlign w:val="bottom"/>
          </w:tcPr>
          <w:p w:rsidR="009821B1" w:rsidRDefault="00857A50">
            <w:pPr>
              <w:pStyle w:val="BodyText"/>
              <w:tabs>
                <w:tab w:val="left" w:pos="1080"/>
                <w:tab w:val="left" w:pos="1980"/>
                <w:tab w:val="left" w:pos="10076"/>
              </w:tabs>
              <w:rPr>
                <w:del w:id="11780" w:author="Stephanie Thompson" w:date="2008-11-17T15:36:00Z"/>
                <w:rFonts w:ascii="Garamond" w:hAnsi="Garamond"/>
                <w:sz w:val="22"/>
                <w:szCs w:val="22"/>
              </w:rPr>
              <w:pPrChange w:id="11781" w:author="Stephanie Thompson" w:date="2008-11-19T11:52:00Z">
                <w:pPr/>
              </w:pPrChange>
            </w:pPr>
            <w:del w:id="11782" w:author="Stephanie Thompson" w:date="2008-11-17T15:36:00Z">
              <w:r w:rsidRPr="00EB43F4" w:rsidDel="00E361B9">
                <w:rPr>
                  <w:rFonts w:ascii="Garamond" w:hAnsi="Garamond"/>
                  <w:sz w:val="22"/>
                  <w:szCs w:val="22"/>
                </w:rPr>
                <w:delText>11:30 – 12:00</w:delText>
              </w:r>
            </w:del>
          </w:p>
        </w:tc>
      </w:tr>
      <w:tr w:rsidR="00857A50" w:rsidRPr="00EB43F4" w:rsidDel="00E361B9">
        <w:trPr>
          <w:gridAfter w:val="3"/>
          <w:wAfter w:w="4260" w:type="dxa"/>
          <w:trHeight w:val="255"/>
          <w:del w:id="11783" w:author="Stephanie Thompson" w:date="2008-11-17T15:36:00Z"/>
        </w:trPr>
        <w:tc>
          <w:tcPr>
            <w:tcW w:w="150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84" w:author="Stephanie Thompson" w:date="2008-11-17T15:36:00Z"/>
                <w:rFonts w:ascii="Garamond" w:hAnsi="Garamond"/>
                <w:sz w:val="22"/>
                <w:szCs w:val="22"/>
              </w:rPr>
              <w:pPrChange w:id="11785" w:author="Stephanie Thompson" w:date="2008-11-19T11:52:00Z">
                <w:pPr/>
              </w:pPrChange>
            </w:pPr>
            <w:del w:id="11786"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9821B1" w:rsidRDefault="00857A50">
            <w:pPr>
              <w:pStyle w:val="BodyText"/>
              <w:tabs>
                <w:tab w:val="left" w:pos="1080"/>
                <w:tab w:val="left" w:pos="1980"/>
                <w:tab w:val="left" w:pos="10076"/>
              </w:tabs>
              <w:rPr>
                <w:del w:id="11787" w:author="Stephanie Thompson" w:date="2008-11-17T15:36:00Z"/>
                <w:rFonts w:ascii="Garamond" w:hAnsi="Garamond"/>
                <w:sz w:val="22"/>
                <w:szCs w:val="22"/>
              </w:rPr>
              <w:pPrChange w:id="11788" w:author="Stephanie Thompson" w:date="2008-11-19T11:52:00Z">
                <w:pPr/>
              </w:pPrChange>
            </w:pPr>
            <w:del w:id="11789" w:author="Stephanie Thompson" w:date="2008-11-17T15:36:00Z">
              <w:r w:rsidRPr="00EB43F4" w:rsidDel="00E361B9">
                <w:rPr>
                  <w:rFonts w:ascii="Garamond" w:hAnsi="Garamond"/>
                  <w:sz w:val="22"/>
                  <w:szCs w:val="22"/>
                </w:rPr>
                <w:delText>12:15 – 14:00,</w:delText>
              </w:r>
            </w:del>
          </w:p>
        </w:tc>
        <w:tc>
          <w:tcPr>
            <w:tcW w:w="1420" w:type="dxa"/>
            <w:vAlign w:val="bottom"/>
          </w:tcPr>
          <w:p w:rsidR="009821B1" w:rsidRDefault="00857A50">
            <w:pPr>
              <w:pStyle w:val="BodyText"/>
              <w:tabs>
                <w:tab w:val="left" w:pos="1080"/>
                <w:tab w:val="left" w:pos="1980"/>
                <w:tab w:val="left" w:pos="10076"/>
              </w:tabs>
              <w:rPr>
                <w:del w:id="11790" w:author="Stephanie Thompson" w:date="2008-11-17T15:36:00Z"/>
                <w:rFonts w:ascii="Garamond" w:hAnsi="Garamond"/>
                <w:sz w:val="22"/>
                <w:szCs w:val="22"/>
              </w:rPr>
              <w:pPrChange w:id="11791" w:author="Stephanie Thompson" w:date="2008-11-19T11:52:00Z">
                <w:pPr/>
              </w:pPrChange>
            </w:pPr>
            <w:del w:id="11792" w:author="Stephanie Thompson" w:date="2008-11-17T15:36:00Z">
              <w:r w:rsidRPr="00EB43F4" w:rsidDel="00E361B9">
                <w:rPr>
                  <w:rFonts w:ascii="Garamond" w:hAnsi="Garamond"/>
                  <w:sz w:val="22"/>
                  <w:szCs w:val="22"/>
                </w:rPr>
                <w:delText>22:30 – 23:30</w:delText>
              </w:r>
            </w:del>
          </w:p>
        </w:tc>
      </w:tr>
    </w:tbl>
    <w:p w:rsidR="009821B1" w:rsidRDefault="009821B1">
      <w:pPr>
        <w:pStyle w:val="BodyText"/>
        <w:tabs>
          <w:tab w:val="left" w:pos="1080"/>
          <w:tab w:val="left" w:pos="1980"/>
          <w:tab w:val="left" w:pos="10076"/>
        </w:tabs>
        <w:rPr>
          <w:del w:id="11793" w:author="Stephanie Thompson" w:date="2008-11-17T15:36:00Z"/>
          <w:rFonts w:ascii="Garamond" w:hAnsi="Garamond"/>
          <w:sz w:val="22"/>
          <w:szCs w:val="22"/>
        </w:rPr>
        <w:pPrChange w:id="11794" w:author="Stephanie Thompson" w:date="2008-11-19T11:52:00Z">
          <w:pPr/>
        </w:pPrChange>
      </w:pPr>
    </w:p>
    <w:p w:rsidR="009821B1" w:rsidRDefault="00EC44A4">
      <w:pPr>
        <w:pStyle w:val="BodyText"/>
        <w:tabs>
          <w:tab w:val="left" w:pos="1080"/>
          <w:tab w:val="left" w:pos="1980"/>
          <w:tab w:val="left" w:pos="10076"/>
        </w:tabs>
        <w:rPr>
          <w:del w:id="11795" w:author="Stephanie Thompson" w:date="2008-11-17T15:36:00Z"/>
          <w:rFonts w:ascii="Garamond" w:hAnsi="Garamond"/>
          <w:sz w:val="22"/>
          <w:szCs w:val="22"/>
        </w:rPr>
        <w:pPrChange w:id="11796" w:author="Stephanie Thompson" w:date="2008-11-19T11:52:00Z">
          <w:pPr/>
        </w:pPrChange>
      </w:pPr>
      <w:del w:id="1179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EC44A4" w:rsidRPr="00EB43F4" w:rsidDel="00E361B9">
        <w:trPr>
          <w:trHeight w:val="255"/>
          <w:del w:id="11798" w:author="Stephanie Thompson" w:date="2008-11-17T15:36:00Z"/>
        </w:trPr>
        <w:tc>
          <w:tcPr>
            <w:tcW w:w="150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799" w:author="Stephanie Thompson" w:date="2008-11-17T15:36:00Z"/>
                <w:rFonts w:ascii="Garamond" w:hAnsi="Garamond"/>
                <w:sz w:val="22"/>
                <w:szCs w:val="22"/>
              </w:rPr>
              <w:pPrChange w:id="11800" w:author="Stephanie Thompson" w:date="2008-11-19T11:52:00Z">
                <w:pPr/>
              </w:pPrChange>
            </w:pPr>
            <w:del w:id="11801"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02" w:author="Stephanie Thompson" w:date="2008-11-17T15:36:00Z"/>
                <w:rFonts w:ascii="Garamond" w:hAnsi="Garamond"/>
                <w:sz w:val="22"/>
                <w:szCs w:val="22"/>
              </w:rPr>
              <w:pPrChange w:id="11803" w:author="Stephanie Thompson" w:date="2008-11-19T11:52:00Z">
                <w:pPr/>
              </w:pPrChange>
            </w:pPr>
            <w:del w:id="11804" w:author="Stephanie Thompson" w:date="2008-11-17T15:36:00Z">
              <w:r w:rsidRPr="00EB43F4" w:rsidDel="00E361B9">
                <w:rPr>
                  <w:rFonts w:ascii="Garamond" w:hAnsi="Garamond"/>
                  <w:sz w:val="22"/>
                  <w:szCs w:val="22"/>
                </w:rPr>
                <w:delText>17:45 – 23:30</w:delText>
              </w:r>
            </w:del>
          </w:p>
        </w:tc>
      </w:tr>
      <w:tr w:rsidR="00EC44A4" w:rsidRPr="00EB43F4" w:rsidDel="00E361B9">
        <w:trPr>
          <w:trHeight w:val="255"/>
          <w:del w:id="11805" w:author="Stephanie Thompson" w:date="2008-11-17T15:36:00Z"/>
        </w:trPr>
        <w:tc>
          <w:tcPr>
            <w:tcW w:w="150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06" w:author="Stephanie Thompson" w:date="2008-11-17T15:36:00Z"/>
                <w:rFonts w:ascii="Garamond" w:hAnsi="Garamond"/>
                <w:sz w:val="22"/>
                <w:szCs w:val="22"/>
              </w:rPr>
              <w:pPrChange w:id="11807" w:author="Stephanie Thompson" w:date="2008-11-19T11:52:00Z">
                <w:pPr/>
              </w:pPrChange>
            </w:pPr>
            <w:del w:id="11808"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09" w:author="Stephanie Thompson" w:date="2008-11-17T15:36:00Z"/>
                <w:rFonts w:ascii="Garamond" w:hAnsi="Garamond"/>
                <w:sz w:val="22"/>
                <w:szCs w:val="22"/>
              </w:rPr>
              <w:pPrChange w:id="11810" w:author="Stephanie Thompson" w:date="2008-11-19T11:52:00Z">
                <w:pPr/>
              </w:pPrChange>
            </w:pPr>
            <w:del w:id="11811" w:author="Stephanie Thompson" w:date="2008-11-17T15:36:00Z">
              <w:r w:rsidRPr="00EB43F4" w:rsidDel="00E361B9">
                <w:rPr>
                  <w:rFonts w:ascii="Garamond" w:hAnsi="Garamond"/>
                  <w:sz w:val="22"/>
                  <w:szCs w:val="22"/>
                </w:rPr>
                <w:delText>05:00 – 13:00</w:delText>
              </w:r>
            </w:del>
          </w:p>
        </w:tc>
      </w:tr>
    </w:tbl>
    <w:p w:rsidR="009821B1" w:rsidRDefault="009821B1">
      <w:pPr>
        <w:pStyle w:val="BodyText"/>
        <w:tabs>
          <w:tab w:val="left" w:pos="1080"/>
          <w:tab w:val="left" w:pos="1980"/>
          <w:tab w:val="left" w:pos="10076"/>
        </w:tabs>
        <w:rPr>
          <w:del w:id="11812" w:author="Stephanie Thompson" w:date="2008-11-17T15:36:00Z"/>
          <w:rFonts w:ascii="Garamond" w:hAnsi="Garamond"/>
          <w:sz w:val="22"/>
          <w:szCs w:val="22"/>
        </w:rPr>
        <w:pPrChange w:id="11813" w:author="Stephanie Thompson" w:date="2008-11-19T11:52:00Z">
          <w:pPr/>
        </w:pPrChange>
      </w:pPr>
    </w:p>
    <w:p w:rsidR="009821B1" w:rsidRDefault="00EC44A4">
      <w:pPr>
        <w:pStyle w:val="BodyText"/>
        <w:tabs>
          <w:tab w:val="left" w:pos="1080"/>
          <w:tab w:val="left" w:pos="1980"/>
          <w:tab w:val="left" w:pos="10076"/>
        </w:tabs>
        <w:rPr>
          <w:del w:id="11814" w:author="Stephanie Thompson" w:date="2008-11-17T15:36:00Z"/>
          <w:rFonts w:ascii="Garamond" w:hAnsi="Garamond"/>
          <w:sz w:val="22"/>
          <w:szCs w:val="22"/>
        </w:rPr>
        <w:pPrChange w:id="11815" w:author="Stephanie Thompson" w:date="2008-11-19T11:52:00Z">
          <w:pPr/>
        </w:pPrChange>
      </w:pPr>
      <w:del w:id="11816" w:author="Stephanie Thompson" w:date="2008-11-17T15:36:00Z">
        <w:r w:rsidRPr="00EB43F4" w:rsidDel="00E361B9">
          <w:rPr>
            <w:rFonts w:ascii="Garamond" w:hAnsi="Garamond"/>
            <w:sz w:val="22"/>
            <w:szCs w:val="22"/>
          </w:rPr>
          <w:delText>Turbidity spikes deleted – likely biological interference</w:delText>
        </w:r>
      </w:del>
    </w:p>
    <w:tbl>
      <w:tblPr>
        <w:tblW w:w="2920" w:type="dxa"/>
        <w:tblInd w:w="93" w:type="dxa"/>
        <w:tblLook w:val="0000"/>
      </w:tblPr>
      <w:tblGrid>
        <w:gridCol w:w="1500"/>
        <w:gridCol w:w="1420"/>
      </w:tblGrid>
      <w:tr w:rsidR="00EC44A4" w:rsidRPr="00EB43F4" w:rsidDel="00E361B9">
        <w:trPr>
          <w:trHeight w:val="255"/>
          <w:del w:id="11817" w:author="Stephanie Thompson" w:date="2008-11-17T15:36:00Z"/>
        </w:trPr>
        <w:tc>
          <w:tcPr>
            <w:tcW w:w="150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18" w:author="Stephanie Thompson" w:date="2008-11-17T15:36:00Z"/>
                <w:rFonts w:ascii="Garamond" w:hAnsi="Garamond"/>
                <w:sz w:val="22"/>
                <w:szCs w:val="22"/>
              </w:rPr>
              <w:pPrChange w:id="11819" w:author="Stephanie Thompson" w:date="2008-11-19T11:52:00Z">
                <w:pPr/>
              </w:pPrChange>
            </w:pPr>
            <w:del w:id="11820"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21" w:author="Stephanie Thompson" w:date="2008-11-17T15:36:00Z"/>
                <w:rFonts w:ascii="Garamond" w:hAnsi="Garamond"/>
                <w:sz w:val="22"/>
                <w:szCs w:val="22"/>
              </w:rPr>
              <w:pPrChange w:id="11822" w:author="Stephanie Thompson" w:date="2008-11-19T11:52:00Z">
                <w:pPr/>
              </w:pPrChange>
            </w:pPr>
            <w:del w:id="11823" w:author="Stephanie Thompson" w:date="2008-11-17T15:36:00Z">
              <w:r w:rsidRPr="00EB43F4" w:rsidDel="00E361B9">
                <w:rPr>
                  <w:rFonts w:ascii="Garamond" w:hAnsi="Garamond"/>
                  <w:sz w:val="22"/>
                  <w:szCs w:val="22"/>
                </w:rPr>
                <w:delText>15:15 – 15:45</w:delText>
              </w:r>
            </w:del>
          </w:p>
        </w:tc>
      </w:tr>
    </w:tbl>
    <w:p w:rsidR="009821B1" w:rsidRDefault="009821B1">
      <w:pPr>
        <w:pStyle w:val="BodyText"/>
        <w:tabs>
          <w:tab w:val="left" w:pos="1080"/>
          <w:tab w:val="left" w:pos="1980"/>
          <w:tab w:val="left" w:pos="10076"/>
        </w:tabs>
        <w:rPr>
          <w:del w:id="11824" w:author="Stephanie Thompson" w:date="2008-11-17T15:36:00Z"/>
          <w:rFonts w:ascii="Garamond" w:hAnsi="Garamond"/>
          <w:sz w:val="22"/>
          <w:szCs w:val="22"/>
        </w:rPr>
        <w:pPrChange w:id="11825" w:author="Stephanie Thompson" w:date="2008-11-19T11:52:00Z">
          <w:pPr/>
        </w:pPrChange>
      </w:pPr>
    </w:p>
    <w:p w:rsidR="009821B1" w:rsidRDefault="00EC44A4">
      <w:pPr>
        <w:pStyle w:val="BodyText"/>
        <w:tabs>
          <w:tab w:val="left" w:pos="1080"/>
          <w:tab w:val="left" w:pos="1980"/>
          <w:tab w:val="left" w:pos="10076"/>
        </w:tabs>
        <w:rPr>
          <w:del w:id="11826" w:author="Stephanie Thompson" w:date="2008-11-17T15:36:00Z"/>
          <w:rFonts w:ascii="Garamond" w:hAnsi="Garamond"/>
          <w:sz w:val="22"/>
          <w:szCs w:val="22"/>
        </w:rPr>
        <w:pPrChange w:id="11827" w:author="Stephanie Thompson" w:date="2008-11-19T11:52:00Z">
          <w:pPr/>
        </w:pPrChange>
      </w:pPr>
      <w:del w:id="11828"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7180" w:type="dxa"/>
        <w:tblInd w:w="93" w:type="dxa"/>
        <w:tblLook w:val="0000"/>
      </w:tblPr>
      <w:tblGrid>
        <w:gridCol w:w="1500"/>
        <w:gridCol w:w="1420"/>
        <w:gridCol w:w="1420"/>
        <w:gridCol w:w="1420"/>
        <w:gridCol w:w="1420"/>
      </w:tblGrid>
      <w:tr w:rsidR="00EC44A4" w:rsidRPr="00EB43F4" w:rsidDel="00E361B9">
        <w:trPr>
          <w:gridAfter w:val="1"/>
          <w:wAfter w:w="1420" w:type="dxa"/>
          <w:trHeight w:val="255"/>
          <w:del w:id="11829" w:author="Stephanie Thompson" w:date="2008-11-17T15:36:00Z"/>
        </w:trPr>
        <w:tc>
          <w:tcPr>
            <w:tcW w:w="150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30" w:author="Stephanie Thompson" w:date="2008-11-17T15:36:00Z"/>
                <w:rFonts w:ascii="Garamond" w:hAnsi="Garamond"/>
                <w:sz w:val="22"/>
                <w:szCs w:val="22"/>
              </w:rPr>
              <w:pPrChange w:id="11831" w:author="Stephanie Thompson" w:date="2008-11-19T11:52:00Z">
                <w:pPr/>
              </w:pPrChange>
            </w:pPr>
            <w:del w:id="11832" w:author="Stephanie Thompson" w:date="2008-11-17T15:36:00Z">
              <w:r w:rsidRPr="00EB43F4" w:rsidDel="00E361B9">
                <w:rPr>
                  <w:rFonts w:ascii="Garamond" w:hAnsi="Garamond"/>
                  <w:sz w:val="22"/>
                  <w:szCs w:val="22"/>
                </w:rPr>
                <w:delText>12/03/06</w:delText>
              </w:r>
            </w:del>
          </w:p>
        </w:tc>
        <w:tc>
          <w:tcPr>
            <w:tcW w:w="1420" w:type="dxa"/>
            <w:tcBorders>
              <w:top w:val="nil"/>
              <w:left w:val="nil"/>
              <w:bottom w:val="nil"/>
              <w:right w:val="nil"/>
            </w:tcBorders>
            <w:shd w:val="clear" w:color="auto" w:fill="auto"/>
            <w:noWrap/>
            <w:vAlign w:val="bottom"/>
          </w:tcPr>
          <w:p w:rsidR="009821B1" w:rsidRDefault="00EC44A4">
            <w:pPr>
              <w:pStyle w:val="BodyText"/>
              <w:tabs>
                <w:tab w:val="left" w:pos="1080"/>
                <w:tab w:val="left" w:pos="1980"/>
                <w:tab w:val="left" w:pos="10076"/>
              </w:tabs>
              <w:rPr>
                <w:del w:id="11833" w:author="Stephanie Thompson" w:date="2008-11-17T15:36:00Z"/>
                <w:rFonts w:ascii="Garamond" w:hAnsi="Garamond"/>
                <w:sz w:val="22"/>
                <w:szCs w:val="22"/>
              </w:rPr>
              <w:pPrChange w:id="11834" w:author="Stephanie Thompson" w:date="2008-11-19T11:52:00Z">
                <w:pPr/>
              </w:pPrChange>
            </w:pPr>
            <w:del w:id="11835" w:author="Stephanie Thompson" w:date="2008-11-17T15:36:00Z">
              <w:r w:rsidRPr="00EB43F4" w:rsidDel="00E361B9">
                <w:rPr>
                  <w:rFonts w:ascii="Garamond" w:hAnsi="Garamond"/>
                  <w:sz w:val="22"/>
                  <w:szCs w:val="22"/>
                </w:rPr>
                <w:delText>19:45 to</w:delText>
              </w:r>
            </w:del>
          </w:p>
        </w:tc>
        <w:tc>
          <w:tcPr>
            <w:tcW w:w="1420" w:type="dxa"/>
            <w:vAlign w:val="bottom"/>
          </w:tcPr>
          <w:p w:rsidR="009821B1" w:rsidRDefault="00EC44A4">
            <w:pPr>
              <w:pStyle w:val="BodyText"/>
              <w:tabs>
                <w:tab w:val="left" w:pos="1080"/>
                <w:tab w:val="left" w:pos="1980"/>
                <w:tab w:val="left" w:pos="10076"/>
              </w:tabs>
              <w:rPr>
                <w:del w:id="11836" w:author="Stephanie Thompson" w:date="2008-11-17T15:36:00Z"/>
                <w:rFonts w:ascii="Garamond" w:hAnsi="Garamond"/>
                <w:sz w:val="22"/>
                <w:szCs w:val="22"/>
              </w:rPr>
              <w:pPrChange w:id="11837" w:author="Stephanie Thompson" w:date="2008-11-19T11:52:00Z">
                <w:pPr/>
              </w:pPrChange>
            </w:pPr>
            <w:del w:id="11838" w:author="Stephanie Thompson" w:date="2008-11-17T15:36:00Z">
              <w:r w:rsidRPr="00EB43F4" w:rsidDel="00E361B9">
                <w:rPr>
                  <w:rFonts w:ascii="Garamond" w:hAnsi="Garamond"/>
                  <w:sz w:val="22"/>
                  <w:szCs w:val="22"/>
                </w:rPr>
                <w:delText>12/04/06</w:delText>
              </w:r>
            </w:del>
          </w:p>
        </w:tc>
        <w:tc>
          <w:tcPr>
            <w:tcW w:w="1420" w:type="dxa"/>
            <w:vAlign w:val="bottom"/>
          </w:tcPr>
          <w:p w:rsidR="009821B1" w:rsidRDefault="00EC44A4">
            <w:pPr>
              <w:pStyle w:val="BodyText"/>
              <w:tabs>
                <w:tab w:val="left" w:pos="1080"/>
                <w:tab w:val="left" w:pos="1980"/>
                <w:tab w:val="left" w:pos="10076"/>
              </w:tabs>
              <w:rPr>
                <w:del w:id="11839" w:author="Stephanie Thompson" w:date="2008-11-17T15:36:00Z"/>
                <w:rFonts w:ascii="Garamond" w:hAnsi="Garamond"/>
                <w:sz w:val="22"/>
                <w:szCs w:val="22"/>
              </w:rPr>
              <w:pPrChange w:id="11840" w:author="Stephanie Thompson" w:date="2008-11-19T11:52:00Z">
                <w:pPr/>
              </w:pPrChange>
            </w:pPr>
            <w:del w:id="11841" w:author="Stephanie Thompson" w:date="2008-11-17T15:36:00Z">
              <w:r w:rsidRPr="00EB43F4" w:rsidDel="00E361B9">
                <w:rPr>
                  <w:rFonts w:ascii="Garamond" w:hAnsi="Garamond"/>
                  <w:sz w:val="22"/>
                  <w:szCs w:val="22"/>
                </w:rPr>
                <w:delText>00:00</w:delText>
              </w:r>
            </w:del>
          </w:p>
        </w:tc>
      </w:tr>
      <w:tr w:rsidR="00BE2EE1" w:rsidRPr="00EB43F4" w:rsidDel="00E361B9">
        <w:trPr>
          <w:trHeight w:val="255"/>
          <w:del w:id="11842" w:author="Stephanie Thompson" w:date="2008-11-17T15:36:00Z"/>
        </w:trPr>
        <w:tc>
          <w:tcPr>
            <w:tcW w:w="150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43" w:author="Stephanie Thompson" w:date="2008-11-17T15:36:00Z"/>
                <w:rFonts w:ascii="Garamond" w:hAnsi="Garamond"/>
                <w:sz w:val="22"/>
                <w:szCs w:val="22"/>
              </w:rPr>
              <w:pPrChange w:id="11844" w:author="Stephanie Thompson" w:date="2008-11-19T11:52:00Z">
                <w:pPr/>
              </w:pPrChange>
            </w:pPr>
            <w:del w:id="11845"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46" w:author="Stephanie Thompson" w:date="2008-11-17T15:36:00Z"/>
                <w:rFonts w:ascii="Garamond" w:hAnsi="Garamond"/>
                <w:sz w:val="22"/>
                <w:szCs w:val="22"/>
              </w:rPr>
              <w:pPrChange w:id="11847" w:author="Stephanie Thompson" w:date="2008-11-19T11:52:00Z">
                <w:pPr/>
              </w:pPrChange>
            </w:pPr>
            <w:del w:id="11848" w:author="Stephanie Thompson" w:date="2008-11-17T15:36:00Z">
              <w:r w:rsidRPr="00EB43F4" w:rsidDel="00E361B9">
                <w:rPr>
                  <w:rFonts w:ascii="Garamond" w:hAnsi="Garamond"/>
                  <w:sz w:val="22"/>
                  <w:szCs w:val="22"/>
                </w:rPr>
                <w:delText>07:00 – 14:45,</w:delText>
              </w:r>
            </w:del>
          </w:p>
        </w:tc>
        <w:tc>
          <w:tcPr>
            <w:tcW w:w="1420" w:type="dxa"/>
            <w:vAlign w:val="bottom"/>
          </w:tcPr>
          <w:p w:rsidR="009821B1" w:rsidRDefault="00BE2EE1">
            <w:pPr>
              <w:pStyle w:val="BodyText"/>
              <w:tabs>
                <w:tab w:val="left" w:pos="1080"/>
                <w:tab w:val="left" w:pos="1980"/>
                <w:tab w:val="left" w:pos="10076"/>
              </w:tabs>
              <w:rPr>
                <w:del w:id="11849" w:author="Stephanie Thompson" w:date="2008-11-17T15:36:00Z"/>
                <w:rFonts w:ascii="Garamond" w:hAnsi="Garamond"/>
                <w:sz w:val="22"/>
                <w:szCs w:val="22"/>
              </w:rPr>
              <w:pPrChange w:id="11850" w:author="Stephanie Thompson" w:date="2008-11-19T11:52:00Z">
                <w:pPr/>
              </w:pPrChange>
            </w:pPr>
            <w:del w:id="11851" w:author="Stephanie Thompson" w:date="2008-11-17T15:36:00Z">
              <w:r w:rsidRPr="00EB43F4" w:rsidDel="00E361B9">
                <w:rPr>
                  <w:rFonts w:ascii="Garamond" w:hAnsi="Garamond"/>
                  <w:sz w:val="22"/>
                  <w:szCs w:val="22"/>
                </w:rPr>
                <w:delText>19:30 to</w:delText>
              </w:r>
            </w:del>
          </w:p>
        </w:tc>
        <w:tc>
          <w:tcPr>
            <w:tcW w:w="1420" w:type="dxa"/>
            <w:vAlign w:val="bottom"/>
          </w:tcPr>
          <w:p w:rsidR="009821B1" w:rsidRDefault="00BE2EE1">
            <w:pPr>
              <w:pStyle w:val="BodyText"/>
              <w:tabs>
                <w:tab w:val="left" w:pos="1080"/>
                <w:tab w:val="left" w:pos="1980"/>
                <w:tab w:val="left" w:pos="10076"/>
              </w:tabs>
              <w:rPr>
                <w:del w:id="11852" w:author="Stephanie Thompson" w:date="2008-11-17T15:36:00Z"/>
                <w:rFonts w:ascii="Garamond" w:hAnsi="Garamond"/>
                <w:sz w:val="22"/>
                <w:szCs w:val="22"/>
              </w:rPr>
              <w:pPrChange w:id="11853" w:author="Stephanie Thompson" w:date="2008-11-19T11:52:00Z">
                <w:pPr/>
              </w:pPrChange>
            </w:pPr>
            <w:del w:id="11854" w:author="Stephanie Thompson" w:date="2008-11-17T15:36:00Z">
              <w:r w:rsidRPr="00EB43F4" w:rsidDel="00E361B9">
                <w:rPr>
                  <w:rFonts w:ascii="Garamond" w:hAnsi="Garamond"/>
                  <w:sz w:val="22"/>
                  <w:szCs w:val="22"/>
                </w:rPr>
                <w:delText>12/05/06</w:delText>
              </w:r>
            </w:del>
          </w:p>
        </w:tc>
        <w:tc>
          <w:tcPr>
            <w:tcW w:w="1420" w:type="dxa"/>
            <w:vAlign w:val="bottom"/>
          </w:tcPr>
          <w:p w:rsidR="009821B1" w:rsidRDefault="00BE2EE1">
            <w:pPr>
              <w:pStyle w:val="BodyText"/>
              <w:tabs>
                <w:tab w:val="left" w:pos="1080"/>
                <w:tab w:val="left" w:pos="1980"/>
                <w:tab w:val="left" w:pos="10076"/>
              </w:tabs>
              <w:rPr>
                <w:del w:id="11855" w:author="Stephanie Thompson" w:date="2008-11-17T15:36:00Z"/>
                <w:rFonts w:ascii="Garamond" w:hAnsi="Garamond"/>
                <w:sz w:val="22"/>
                <w:szCs w:val="22"/>
              </w:rPr>
              <w:pPrChange w:id="11856" w:author="Stephanie Thompson" w:date="2008-11-19T11:52:00Z">
                <w:pPr/>
              </w:pPrChange>
            </w:pPr>
            <w:del w:id="11857" w:author="Stephanie Thompson" w:date="2008-11-17T15:36:00Z">
              <w:r w:rsidRPr="00EB43F4" w:rsidDel="00E361B9">
                <w:rPr>
                  <w:rFonts w:ascii="Garamond" w:hAnsi="Garamond"/>
                  <w:sz w:val="22"/>
                  <w:szCs w:val="22"/>
                </w:rPr>
                <w:delText>01:45</w:delText>
              </w:r>
            </w:del>
          </w:p>
        </w:tc>
      </w:tr>
      <w:tr w:rsidR="00BE2EE1" w:rsidRPr="00EB43F4" w:rsidDel="00E361B9">
        <w:trPr>
          <w:gridAfter w:val="3"/>
          <w:wAfter w:w="4260" w:type="dxa"/>
          <w:trHeight w:val="255"/>
          <w:del w:id="11858" w:author="Stephanie Thompson" w:date="2008-11-17T15:36:00Z"/>
        </w:trPr>
        <w:tc>
          <w:tcPr>
            <w:tcW w:w="150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59" w:author="Stephanie Thompson" w:date="2008-11-17T15:36:00Z"/>
                <w:rFonts w:ascii="Garamond" w:hAnsi="Garamond"/>
                <w:sz w:val="22"/>
                <w:szCs w:val="22"/>
              </w:rPr>
              <w:pPrChange w:id="11860" w:author="Stephanie Thompson" w:date="2008-11-19T11:52:00Z">
                <w:pPr/>
              </w:pPrChange>
            </w:pPr>
            <w:del w:id="11861"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62" w:author="Stephanie Thompson" w:date="2008-11-17T15:36:00Z"/>
                <w:rFonts w:ascii="Garamond" w:hAnsi="Garamond"/>
                <w:sz w:val="22"/>
                <w:szCs w:val="22"/>
              </w:rPr>
              <w:pPrChange w:id="11863" w:author="Stephanie Thompson" w:date="2008-11-19T11:52:00Z">
                <w:pPr/>
              </w:pPrChange>
            </w:pPr>
            <w:del w:id="11864" w:author="Stephanie Thompson" w:date="2008-11-17T15:36:00Z">
              <w:r w:rsidRPr="00EB43F4" w:rsidDel="00E361B9">
                <w:rPr>
                  <w:rFonts w:ascii="Garamond" w:hAnsi="Garamond"/>
                  <w:sz w:val="22"/>
                  <w:szCs w:val="22"/>
                </w:rPr>
                <w:delText>07:30 – 13:30</w:delText>
              </w:r>
            </w:del>
          </w:p>
        </w:tc>
      </w:tr>
    </w:tbl>
    <w:p w:rsidR="009821B1" w:rsidRDefault="009821B1">
      <w:pPr>
        <w:pStyle w:val="BodyText"/>
        <w:tabs>
          <w:tab w:val="left" w:pos="1080"/>
          <w:tab w:val="left" w:pos="1980"/>
          <w:tab w:val="left" w:pos="10076"/>
        </w:tabs>
        <w:rPr>
          <w:del w:id="11865" w:author="Stephanie Thompson" w:date="2008-11-17T15:36:00Z"/>
          <w:rFonts w:ascii="Garamond" w:hAnsi="Garamond"/>
          <w:sz w:val="22"/>
          <w:szCs w:val="22"/>
        </w:rPr>
        <w:pPrChange w:id="11866" w:author="Stephanie Thompson" w:date="2008-11-19T11:52:00Z">
          <w:pPr/>
        </w:pPrChange>
      </w:pPr>
    </w:p>
    <w:p w:rsidR="009821B1" w:rsidRDefault="00925DD0">
      <w:pPr>
        <w:pStyle w:val="BodyText"/>
        <w:tabs>
          <w:tab w:val="left" w:pos="1080"/>
          <w:tab w:val="left" w:pos="1980"/>
          <w:tab w:val="left" w:pos="10076"/>
        </w:tabs>
        <w:rPr>
          <w:del w:id="11867" w:author="Stephanie Thompson" w:date="2008-11-17T15:36:00Z"/>
          <w:rFonts w:ascii="Garamond" w:hAnsi="Garamond"/>
          <w:sz w:val="22"/>
          <w:szCs w:val="22"/>
        </w:rPr>
        <w:pPrChange w:id="11868" w:author="Stephanie Thompson" w:date="2008-11-19T11:52:00Z">
          <w:pPr/>
        </w:pPrChange>
      </w:pPr>
      <w:del w:id="11869" w:author="Stephanie Thompson" w:date="2008-11-17T15:36:00Z">
        <w:r w:rsidRPr="00EB43F4" w:rsidDel="00E361B9">
          <w:rPr>
            <w:rFonts w:ascii="Garamond" w:hAnsi="Garamond"/>
            <w:sz w:val="22"/>
            <w:szCs w:val="22"/>
          </w:rPr>
          <w:delText xml:space="preserve">Low DO (percent and concentration) values deleted </w:delText>
        </w:r>
        <w:r w:rsidR="00690688" w:rsidRPr="00EB43F4" w:rsidDel="00E361B9">
          <w:rPr>
            <w:rFonts w:ascii="Garamond" w:hAnsi="Garamond"/>
            <w:sz w:val="22"/>
            <w:szCs w:val="22"/>
          </w:rPr>
          <w:delText>–</w:delText>
        </w:r>
        <w:r w:rsidRPr="00EB43F4" w:rsidDel="00E361B9">
          <w:rPr>
            <w:rFonts w:ascii="Garamond" w:hAnsi="Garamond"/>
            <w:sz w:val="22"/>
            <w:szCs w:val="22"/>
          </w:rPr>
          <w:delText xml:space="preserve"> </w:delText>
        </w:r>
        <w:r w:rsidR="00690688" w:rsidRPr="00EB43F4" w:rsidDel="00E361B9">
          <w:rPr>
            <w:rFonts w:ascii="Garamond" w:hAnsi="Garamond"/>
            <w:sz w:val="22"/>
            <w:szCs w:val="22"/>
          </w:rPr>
          <w:delText>disturbance of sediment likely skewed values</w:delText>
        </w:r>
      </w:del>
    </w:p>
    <w:tbl>
      <w:tblPr>
        <w:tblW w:w="2920" w:type="dxa"/>
        <w:tblInd w:w="93" w:type="dxa"/>
        <w:tblLook w:val="0000"/>
      </w:tblPr>
      <w:tblGrid>
        <w:gridCol w:w="1500"/>
        <w:gridCol w:w="1420"/>
      </w:tblGrid>
      <w:tr w:rsidR="00690688" w:rsidRPr="00EB43F4" w:rsidDel="00E361B9">
        <w:trPr>
          <w:trHeight w:val="255"/>
          <w:del w:id="11870" w:author="Stephanie Thompson" w:date="2008-11-17T15:36:00Z"/>
        </w:trPr>
        <w:tc>
          <w:tcPr>
            <w:tcW w:w="1500" w:type="dxa"/>
            <w:tcBorders>
              <w:top w:val="nil"/>
              <w:left w:val="nil"/>
              <w:bottom w:val="nil"/>
              <w:right w:val="nil"/>
            </w:tcBorders>
            <w:shd w:val="clear" w:color="auto" w:fill="auto"/>
            <w:noWrap/>
            <w:vAlign w:val="bottom"/>
          </w:tcPr>
          <w:p w:rsidR="009821B1" w:rsidRDefault="00690688">
            <w:pPr>
              <w:pStyle w:val="BodyText"/>
              <w:tabs>
                <w:tab w:val="left" w:pos="1080"/>
                <w:tab w:val="left" w:pos="1980"/>
                <w:tab w:val="left" w:pos="10076"/>
              </w:tabs>
              <w:rPr>
                <w:del w:id="11871" w:author="Stephanie Thompson" w:date="2008-11-17T15:36:00Z"/>
                <w:rFonts w:ascii="Garamond" w:hAnsi="Garamond"/>
                <w:sz w:val="22"/>
                <w:szCs w:val="22"/>
              </w:rPr>
              <w:pPrChange w:id="11872" w:author="Stephanie Thompson" w:date="2008-11-19T11:52:00Z">
                <w:pPr/>
              </w:pPrChange>
            </w:pPr>
            <w:del w:id="11873"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690688">
            <w:pPr>
              <w:pStyle w:val="BodyText"/>
              <w:tabs>
                <w:tab w:val="left" w:pos="1080"/>
                <w:tab w:val="left" w:pos="1980"/>
                <w:tab w:val="left" w:pos="10076"/>
              </w:tabs>
              <w:rPr>
                <w:del w:id="11874" w:author="Stephanie Thompson" w:date="2008-11-17T15:36:00Z"/>
                <w:rFonts w:ascii="Garamond" w:hAnsi="Garamond"/>
                <w:sz w:val="22"/>
                <w:szCs w:val="22"/>
              </w:rPr>
              <w:pPrChange w:id="11875" w:author="Stephanie Thompson" w:date="2008-11-19T11:52:00Z">
                <w:pPr/>
              </w:pPrChange>
            </w:pPr>
            <w:del w:id="11876" w:author="Stephanie Thompson" w:date="2008-11-17T15:36:00Z">
              <w:r w:rsidRPr="00EB43F4" w:rsidDel="00E361B9">
                <w:rPr>
                  <w:rFonts w:ascii="Garamond" w:hAnsi="Garamond"/>
                  <w:sz w:val="22"/>
                  <w:szCs w:val="22"/>
                </w:rPr>
                <w:delText>07:30 – 09:15</w:delText>
              </w:r>
            </w:del>
          </w:p>
        </w:tc>
      </w:tr>
    </w:tbl>
    <w:p w:rsidR="009821B1" w:rsidRDefault="009821B1">
      <w:pPr>
        <w:pStyle w:val="BodyText"/>
        <w:tabs>
          <w:tab w:val="left" w:pos="1080"/>
          <w:tab w:val="left" w:pos="1980"/>
          <w:tab w:val="left" w:pos="10076"/>
        </w:tabs>
        <w:rPr>
          <w:del w:id="11877" w:author="Stephanie Thompson" w:date="2008-11-17T15:36:00Z"/>
          <w:rFonts w:ascii="Garamond" w:hAnsi="Garamond"/>
          <w:sz w:val="22"/>
          <w:szCs w:val="22"/>
        </w:rPr>
        <w:pPrChange w:id="11878" w:author="Stephanie Thompson" w:date="2008-11-19T11:52:00Z">
          <w:pPr/>
        </w:pPrChange>
      </w:pPr>
    </w:p>
    <w:p w:rsidR="009821B1" w:rsidRDefault="00BE2EE1">
      <w:pPr>
        <w:pStyle w:val="BodyText"/>
        <w:tabs>
          <w:tab w:val="left" w:pos="1080"/>
          <w:tab w:val="left" w:pos="1980"/>
          <w:tab w:val="left" w:pos="10076"/>
        </w:tabs>
        <w:rPr>
          <w:del w:id="11879" w:author="Stephanie Thompson" w:date="2008-11-17T15:36:00Z"/>
          <w:rFonts w:ascii="Garamond" w:hAnsi="Garamond"/>
          <w:sz w:val="22"/>
          <w:szCs w:val="22"/>
        </w:rPr>
        <w:pPrChange w:id="11880" w:author="Stephanie Thompson" w:date="2008-11-19T11:52:00Z">
          <w:pPr/>
        </w:pPrChange>
      </w:pPr>
      <w:del w:id="11881" w:author="Stephanie Thompson" w:date="2008-11-17T15:36:00Z">
        <w:r w:rsidRPr="00EB43F4" w:rsidDel="00E361B9">
          <w:rPr>
            <w:rFonts w:ascii="Garamond" w:hAnsi="Garamond"/>
            <w:sz w:val="22"/>
            <w:szCs w:val="22"/>
          </w:rPr>
          <w:delText>Turbidity spike</w:delText>
        </w:r>
        <w:r w:rsidR="0005718F" w:rsidRPr="00EB43F4" w:rsidDel="00E361B9">
          <w:rPr>
            <w:rFonts w:ascii="Garamond" w:hAnsi="Garamond"/>
            <w:sz w:val="22"/>
            <w:szCs w:val="22"/>
          </w:rPr>
          <w:delText>s</w:delText>
        </w:r>
        <w:r w:rsidRPr="00EB43F4" w:rsidDel="00E361B9">
          <w:rPr>
            <w:rFonts w:ascii="Garamond" w:hAnsi="Garamond"/>
            <w:sz w:val="22"/>
            <w:szCs w:val="22"/>
          </w:rPr>
          <w:delText xml:space="preserve"> deleted – likely biological interference</w:delText>
        </w:r>
      </w:del>
    </w:p>
    <w:tbl>
      <w:tblPr>
        <w:tblW w:w="2920" w:type="dxa"/>
        <w:tblInd w:w="93" w:type="dxa"/>
        <w:tblLook w:val="0000"/>
      </w:tblPr>
      <w:tblGrid>
        <w:gridCol w:w="1500"/>
        <w:gridCol w:w="1420"/>
      </w:tblGrid>
      <w:tr w:rsidR="00BE2EE1" w:rsidRPr="00EB43F4" w:rsidDel="00E361B9">
        <w:trPr>
          <w:trHeight w:val="255"/>
          <w:del w:id="11882" w:author="Stephanie Thompson" w:date="2008-11-17T15:36:00Z"/>
        </w:trPr>
        <w:tc>
          <w:tcPr>
            <w:tcW w:w="150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83" w:author="Stephanie Thompson" w:date="2008-11-17T15:36:00Z"/>
                <w:rFonts w:ascii="Garamond" w:hAnsi="Garamond"/>
                <w:sz w:val="22"/>
                <w:szCs w:val="22"/>
              </w:rPr>
              <w:pPrChange w:id="11884" w:author="Stephanie Thompson" w:date="2008-11-19T11:52:00Z">
                <w:pPr/>
              </w:pPrChange>
            </w:pPr>
            <w:del w:id="11885"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9821B1" w:rsidRDefault="00BE2EE1">
            <w:pPr>
              <w:pStyle w:val="BodyText"/>
              <w:tabs>
                <w:tab w:val="left" w:pos="1080"/>
                <w:tab w:val="left" w:pos="1980"/>
                <w:tab w:val="left" w:pos="10076"/>
              </w:tabs>
              <w:rPr>
                <w:del w:id="11886" w:author="Stephanie Thompson" w:date="2008-11-17T15:36:00Z"/>
                <w:rFonts w:ascii="Garamond" w:hAnsi="Garamond"/>
                <w:sz w:val="22"/>
                <w:szCs w:val="22"/>
              </w:rPr>
              <w:pPrChange w:id="11887" w:author="Stephanie Thompson" w:date="2008-11-19T11:52:00Z">
                <w:pPr/>
              </w:pPrChange>
            </w:pPr>
            <w:del w:id="11888" w:author="Stephanie Thompson" w:date="2008-11-17T15:36:00Z">
              <w:r w:rsidRPr="00EB43F4" w:rsidDel="00E361B9">
                <w:rPr>
                  <w:rFonts w:ascii="Garamond" w:hAnsi="Garamond"/>
                  <w:sz w:val="22"/>
                  <w:szCs w:val="22"/>
                </w:rPr>
                <w:delText>17:15</w:delText>
              </w:r>
            </w:del>
          </w:p>
        </w:tc>
      </w:tr>
      <w:tr w:rsidR="00925DD0" w:rsidRPr="00EB43F4" w:rsidDel="00E361B9">
        <w:trPr>
          <w:trHeight w:val="255"/>
          <w:del w:id="11889" w:author="Stephanie Thompson" w:date="2008-11-17T15:36:00Z"/>
        </w:trPr>
        <w:tc>
          <w:tcPr>
            <w:tcW w:w="1500" w:type="dxa"/>
            <w:tcBorders>
              <w:top w:val="nil"/>
              <w:left w:val="nil"/>
              <w:bottom w:val="nil"/>
              <w:right w:val="nil"/>
            </w:tcBorders>
            <w:shd w:val="clear" w:color="auto" w:fill="auto"/>
            <w:noWrap/>
            <w:vAlign w:val="bottom"/>
          </w:tcPr>
          <w:p w:rsidR="009821B1" w:rsidRDefault="00925DD0">
            <w:pPr>
              <w:pStyle w:val="BodyText"/>
              <w:tabs>
                <w:tab w:val="left" w:pos="1080"/>
                <w:tab w:val="left" w:pos="1980"/>
                <w:tab w:val="left" w:pos="10076"/>
              </w:tabs>
              <w:rPr>
                <w:del w:id="11890" w:author="Stephanie Thompson" w:date="2008-11-17T15:36:00Z"/>
                <w:rFonts w:ascii="Garamond" w:hAnsi="Garamond"/>
                <w:sz w:val="22"/>
                <w:szCs w:val="22"/>
              </w:rPr>
              <w:pPrChange w:id="11891" w:author="Stephanie Thompson" w:date="2008-11-19T11:52:00Z">
                <w:pPr/>
              </w:pPrChange>
            </w:pPr>
            <w:del w:id="11892"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9821B1" w:rsidRDefault="00925DD0">
            <w:pPr>
              <w:pStyle w:val="BodyText"/>
              <w:tabs>
                <w:tab w:val="left" w:pos="1080"/>
                <w:tab w:val="left" w:pos="1980"/>
                <w:tab w:val="left" w:pos="10076"/>
              </w:tabs>
              <w:rPr>
                <w:del w:id="11893" w:author="Stephanie Thompson" w:date="2008-11-17T15:36:00Z"/>
                <w:rFonts w:ascii="Garamond" w:hAnsi="Garamond"/>
                <w:sz w:val="22"/>
                <w:szCs w:val="22"/>
              </w:rPr>
              <w:pPrChange w:id="11894" w:author="Stephanie Thompson" w:date="2008-11-19T11:52:00Z">
                <w:pPr/>
              </w:pPrChange>
            </w:pPr>
            <w:del w:id="11895" w:author="Stephanie Thompson" w:date="2008-11-17T15:36:00Z">
              <w:r w:rsidRPr="00EB43F4" w:rsidDel="00E361B9">
                <w:rPr>
                  <w:rFonts w:ascii="Garamond" w:hAnsi="Garamond"/>
                  <w:sz w:val="22"/>
                  <w:szCs w:val="22"/>
                </w:rPr>
                <w:delText>04:30</w:delText>
              </w:r>
            </w:del>
          </w:p>
        </w:tc>
      </w:tr>
    </w:tbl>
    <w:p w:rsidR="009821B1" w:rsidRDefault="009821B1">
      <w:pPr>
        <w:pStyle w:val="BodyText"/>
        <w:tabs>
          <w:tab w:val="left" w:pos="1080"/>
          <w:tab w:val="left" w:pos="1980"/>
          <w:tab w:val="left" w:pos="10076"/>
        </w:tabs>
        <w:rPr>
          <w:del w:id="11896" w:author="Stephanie Thompson" w:date="2008-11-17T15:36:00Z"/>
          <w:rFonts w:ascii="Garamond" w:hAnsi="Garamond"/>
          <w:sz w:val="22"/>
          <w:szCs w:val="22"/>
        </w:rPr>
        <w:pPrChange w:id="11897" w:author="Stephanie Thompson" w:date="2008-11-19T11:52:00Z">
          <w:pPr/>
        </w:pPrChange>
      </w:pPr>
    </w:p>
    <w:p w:rsidR="009821B1" w:rsidRDefault="00BE2EE1">
      <w:pPr>
        <w:pStyle w:val="BodyText"/>
        <w:tabs>
          <w:tab w:val="left" w:pos="1080"/>
          <w:tab w:val="left" w:pos="1980"/>
          <w:tab w:val="left" w:pos="10076"/>
        </w:tabs>
        <w:rPr>
          <w:del w:id="11898" w:author="Stephanie Thompson" w:date="2008-11-17T15:36:00Z"/>
          <w:rFonts w:ascii="Garamond" w:hAnsi="Garamond"/>
          <w:sz w:val="22"/>
          <w:szCs w:val="22"/>
        </w:rPr>
        <w:pPrChange w:id="11899" w:author="Stephanie Thompson" w:date="2008-11-19T11:52:00Z">
          <w:pPr/>
        </w:pPrChange>
      </w:pPr>
      <w:del w:id="1190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5760" w:type="dxa"/>
        <w:tblInd w:w="93" w:type="dxa"/>
        <w:tblLook w:val="0000"/>
      </w:tblPr>
      <w:tblGrid>
        <w:gridCol w:w="1500"/>
        <w:gridCol w:w="1420"/>
        <w:gridCol w:w="1420"/>
        <w:gridCol w:w="1420"/>
      </w:tblGrid>
      <w:tr w:rsidR="00925DD0" w:rsidRPr="00EB43F4" w:rsidDel="00E361B9">
        <w:trPr>
          <w:trHeight w:val="255"/>
          <w:del w:id="11901" w:author="Stephanie Thompson" w:date="2008-11-17T15:36:00Z"/>
        </w:trPr>
        <w:tc>
          <w:tcPr>
            <w:tcW w:w="1500" w:type="dxa"/>
            <w:tcBorders>
              <w:top w:val="nil"/>
              <w:left w:val="nil"/>
              <w:bottom w:val="nil"/>
              <w:right w:val="nil"/>
            </w:tcBorders>
            <w:shd w:val="clear" w:color="auto" w:fill="auto"/>
            <w:noWrap/>
            <w:vAlign w:val="bottom"/>
          </w:tcPr>
          <w:p w:rsidR="009821B1" w:rsidRDefault="00925DD0">
            <w:pPr>
              <w:pStyle w:val="BodyText"/>
              <w:tabs>
                <w:tab w:val="left" w:pos="1080"/>
                <w:tab w:val="left" w:pos="1980"/>
                <w:tab w:val="left" w:pos="10076"/>
              </w:tabs>
              <w:rPr>
                <w:del w:id="11902" w:author="Stephanie Thompson" w:date="2008-11-17T15:36:00Z"/>
                <w:rFonts w:ascii="Garamond" w:hAnsi="Garamond"/>
                <w:sz w:val="22"/>
                <w:szCs w:val="22"/>
              </w:rPr>
              <w:pPrChange w:id="11903" w:author="Stephanie Thompson" w:date="2008-11-19T11:52:00Z">
                <w:pPr/>
              </w:pPrChange>
            </w:pPr>
            <w:del w:id="11904"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9821B1" w:rsidRDefault="00925DD0">
            <w:pPr>
              <w:pStyle w:val="BodyText"/>
              <w:tabs>
                <w:tab w:val="left" w:pos="1080"/>
                <w:tab w:val="left" w:pos="1980"/>
                <w:tab w:val="left" w:pos="10076"/>
              </w:tabs>
              <w:rPr>
                <w:del w:id="11905" w:author="Stephanie Thompson" w:date="2008-11-17T15:36:00Z"/>
                <w:rFonts w:ascii="Garamond" w:hAnsi="Garamond"/>
                <w:sz w:val="22"/>
                <w:szCs w:val="22"/>
              </w:rPr>
              <w:pPrChange w:id="11906" w:author="Stephanie Thompson" w:date="2008-11-19T11:52:00Z">
                <w:pPr/>
              </w:pPrChange>
            </w:pPr>
            <w:del w:id="11907" w:author="Stephanie Thompson" w:date="2008-11-17T15:36:00Z">
              <w:r w:rsidRPr="00EB43F4" w:rsidDel="00E361B9">
                <w:rPr>
                  <w:rFonts w:ascii="Garamond" w:hAnsi="Garamond"/>
                  <w:sz w:val="22"/>
                  <w:szCs w:val="22"/>
                </w:rPr>
                <w:delText>21:30 to</w:delText>
              </w:r>
            </w:del>
          </w:p>
        </w:tc>
        <w:tc>
          <w:tcPr>
            <w:tcW w:w="1420" w:type="dxa"/>
            <w:vAlign w:val="bottom"/>
          </w:tcPr>
          <w:p w:rsidR="009821B1" w:rsidRDefault="00925DD0">
            <w:pPr>
              <w:pStyle w:val="BodyText"/>
              <w:tabs>
                <w:tab w:val="left" w:pos="1080"/>
                <w:tab w:val="left" w:pos="1980"/>
                <w:tab w:val="left" w:pos="10076"/>
              </w:tabs>
              <w:rPr>
                <w:del w:id="11908" w:author="Stephanie Thompson" w:date="2008-11-17T15:36:00Z"/>
                <w:rFonts w:ascii="Garamond" w:hAnsi="Garamond"/>
                <w:sz w:val="22"/>
                <w:szCs w:val="22"/>
              </w:rPr>
              <w:pPrChange w:id="11909" w:author="Stephanie Thompson" w:date="2008-11-19T11:52:00Z">
                <w:pPr/>
              </w:pPrChange>
            </w:pPr>
            <w:del w:id="11910" w:author="Stephanie Thompson" w:date="2008-11-17T15:36:00Z">
              <w:r w:rsidRPr="00EB43F4" w:rsidDel="00E361B9">
                <w:rPr>
                  <w:rFonts w:ascii="Garamond" w:hAnsi="Garamond"/>
                  <w:sz w:val="22"/>
                  <w:szCs w:val="22"/>
                </w:rPr>
                <w:delText>12/06/06</w:delText>
              </w:r>
            </w:del>
          </w:p>
        </w:tc>
        <w:tc>
          <w:tcPr>
            <w:tcW w:w="1420" w:type="dxa"/>
            <w:vAlign w:val="bottom"/>
          </w:tcPr>
          <w:p w:rsidR="009821B1" w:rsidRDefault="00925DD0">
            <w:pPr>
              <w:pStyle w:val="BodyText"/>
              <w:tabs>
                <w:tab w:val="left" w:pos="1080"/>
                <w:tab w:val="left" w:pos="1980"/>
                <w:tab w:val="left" w:pos="10076"/>
              </w:tabs>
              <w:rPr>
                <w:del w:id="11911" w:author="Stephanie Thompson" w:date="2008-11-17T15:36:00Z"/>
                <w:rFonts w:ascii="Garamond" w:hAnsi="Garamond"/>
                <w:sz w:val="22"/>
                <w:szCs w:val="22"/>
              </w:rPr>
              <w:pPrChange w:id="11912" w:author="Stephanie Thompson" w:date="2008-11-19T11:52:00Z">
                <w:pPr/>
              </w:pPrChange>
            </w:pPr>
            <w:del w:id="11913" w:author="Stephanie Thompson" w:date="2008-11-17T15:36:00Z">
              <w:r w:rsidRPr="00EB43F4" w:rsidDel="00E361B9">
                <w:rPr>
                  <w:rFonts w:ascii="Garamond" w:hAnsi="Garamond"/>
                  <w:sz w:val="22"/>
                  <w:szCs w:val="22"/>
                </w:rPr>
                <w:delText>02:00</w:delText>
              </w:r>
            </w:del>
          </w:p>
        </w:tc>
      </w:tr>
      <w:tr w:rsidR="00690688" w:rsidRPr="00EB43F4" w:rsidDel="00E361B9">
        <w:trPr>
          <w:trHeight w:val="255"/>
          <w:del w:id="11914" w:author="Stephanie Thompson" w:date="2008-11-17T15:36:00Z"/>
        </w:trPr>
        <w:tc>
          <w:tcPr>
            <w:tcW w:w="1500" w:type="dxa"/>
            <w:tcBorders>
              <w:top w:val="nil"/>
              <w:left w:val="nil"/>
              <w:bottom w:val="nil"/>
              <w:right w:val="nil"/>
            </w:tcBorders>
            <w:shd w:val="clear" w:color="auto" w:fill="auto"/>
            <w:noWrap/>
            <w:vAlign w:val="bottom"/>
          </w:tcPr>
          <w:p w:rsidR="009821B1" w:rsidRDefault="00690688">
            <w:pPr>
              <w:pStyle w:val="BodyText"/>
              <w:tabs>
                <w:tab w:val="left" w:pos="1080"/>
                <w:tab w:val="left" w:pos="1980"/>
                <w:tab w:val="left" w:pos="10076"/>
              </w:tabs>
              <w:rPr>
                <w:del w:id="11915" w:author="Stephanie Thompson" w:date="2008-11-17T15:36:00Z"/>
                <w:rFonts w:ascii="Garamond" w:hAnsi="Garamond"/>
                <w:sz w:val="22"/>
                <w:szCs w:val="22"/>
              </w:rPr>
              <w:pPrChange w:id="11916" w:author="Stephanie Thompson" w:date="2008-11-19T11:52:00Z">
                <w:pPr/>
              </w:pPrChange>
            </w:pPr>
            <w:del w:id="11917"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9821B1" w:rsidRDefault="00690688">
            <w:pPr>
              <w:pStyle w:val="BodyText"/>
              <w:tabs>
                <w:tab w:val="left" w:pos="1080"/>
                <w:tab w:val="left" w:pos="1980"/>
                <w:tab w:val="left" w:pos="10076"/>
              </w:tabs>
              <w:rPr>
                <w:del w:id="11918" w:author="Stephanie Thompson" w:date="2008-11-17T15:36:00Z"/>
                <w:rFonts w:ascii="Garamond" w:hAnsi="Garamond"/>
                <w:sz w:val="22"/>
                <w:szCs w:val="22"/>
              </w:rPr>
              <w:pPrChange w:id="11919" w:author="Stephanie Thompson" w:date="2008-11-19T11:52:00Z">
                <w:pPr/>
              </w:pPrChange>
            </w:pPr>
            <w:del w:id="11920" w:author="Stephanie Thompson" w:date="2008-11-17T15:36:00Z">
              <w:r w:rsidRPr="00EB43F4" w:rsidDel="00E361B9">
                <w:rPr>
                  <w:rFonts w:ascii="Garamond" w:hAnsi="Garamond"/>
                  <w:sz w:val="22"/>
                  <w:szCs w:val="22"/>
                </w:rPr>
                <w:delText>22:00 to</w:delText>
              </w:r>
            </w:del>
          </w:p>
        </w:tc>
        <w:tc>
          <w:tcPr>
            <w:tcW w:w="1420" w:type="dxa"/>
            <w:vAlign w:val="bottom"/>
          </w:tcPr>
          <w:p w:rsidR="009821B1" w:rsidRDefault="00690688">
            <w:pPr>
              <w:pStyle w:val="BodyText"/>
              <w:tabs>
                <w:tab w:val="left" w:pos="1080"/>
                <w:tab w:val="left" w:pos="1980"/>
                <w:tab w:val="left" w:pos="10076"/>
              </w:tabs>
              <w:rPr>
                <w:del w:id="11921" w:author="Stephanie Thompson" w:date="2008-11-17T15:36:00Z"/>
                <w:rFonts w:ascii="Garamond" w:hAnsi="Garamond"/>
                <w:sz w:val="22"/>
                <w:szCs w:val="22"/>
              </w:rPr>
              <w:pPrChange w:id="11922" w:author="Stephanie Thompson" w:date="2008-11-19T11:52:00Z">
                <w:pPr/>
              </w:pPrChange>
            </w:pPr>
            <w:del w:id="11923" w:author="Stephanie Thompson" w:date="2008-11-17T15:36:00Z">
              <w:r w:rsidRPr="00EB43F4" w:rsidDel="00E361B9">
                <w:rPr>
                  <w:rFonts w:ascii="Garamond" w:hAnsi="Garamond"/>
                  <w:sz w:val="22"/>
                  <w:szCs w:val="22"/>
                </w:rPr>
                <w:delText>12/08/06</w:delText>
              </w:r>
            </w:del>
          </w:p>
        </w:tc>
        <w:tc>
          <w:tcPr>
            <w:tcW w:w="1420" w:type="dxa"/>
            <w:vAlign w:val="bottom"/>
          </w:tcPr>
          <w:p w:rsidR="009821B1" w:rsidRDefault="00690688">
            <w:pPr>
              <w:pStyle w:val="BodyText"/>
              <w:tabs>
                <w:tab w:val="left" w:pos="1080"/>
                <w:tab w:val="left" w:pos="1980"/>
                <w:tab w:val="left" w:pos="10076"/>
              </w:tabs>
              <w:rPr>
                <w:del w:id="11924" w:author="Stephanie Thompson" w:date="2008-11-17T15:36:00Z"/>
                <w:rFonts w:ascii="Garamond" w:hAnsi="Garamond"/>
                <w:sz w:val="22"/>
                <w:szCs w:val="22"/>
              </w:rPr>
              <w:pPrChange w:id="11925" w:author="Stephanie Thompson" w:date="2008-11-19T11:52:00Z">
                <w:pPr/>
              </w:pPrChange>
            </w:pPr>
            <w:del w:id="11926" w:author="Stephanie Thompson" w:date="2008-11-17T15:36:00Z">
              <w:r w:rsidRPr="00EB43F4" w:rsidDel="00E361B9">
                <w:rPr>
                  <w:rFonts w:ascii="Garamond" w:hAnsi="Garamond"/>
                  <w:sz w:val="22"/>
                  <w:szCs w:val="22"/>
                </w:rPr>
                <w:delText>08:45</w:delText>
              </w:r>
            </w:del>
          </w:p>
        </w:tc>
      </w:tr>
    </w:tbl>
    <w:p w:rsidR="009821B1" w:rsidRDefault="009821B1">
      <w:pPr>
        <w:pStyle w:val="BodyText"/>
        <w:tabs>
          <w:tab w:val="left" w:pos="1080"/>
          <w:tab w:val="left" w:pos="1980"/>
          <w:tab w:val="left" w:pos="10076"/>
        </w:tabs>
        <w:rPr>
          <w:del w:id="11927" w:author="Stephanie Thompson" w:date="2008-11-17T15:36:00Z"/>
          <w:rFonts w:ascii="Garamond" w:hAnsi="Garamond"/>
          <w:sz w:val="22"/>
          <w:szCs w:val="22"/>
        </w:rPr>
        <w:pPrChange w:id="11928" w:author="Stephanie Thompson" w:date="2008-11-19T11:52:00Z">
          <w:pPr/>
        </w:pPrChange>
      </w:pPr>
    </w:p>
    <w:p w:rsidR="009821B1" w:rsidRDefault="008A788E">
      <w:pPr>
        <w:pStyle w:val="BodyText"/>
        <w:tabs>
          <w:tab w:val="left" w:pos="1080"/>
          <w:tab w:val="left" w:pos="1980"/>
          <w:tab w:val="left" w:pos="10076"/>
        </w:tabs>
        <w:rPr>
          <w:del w:id="11929" w:author="Stephanie Thompson" w:date="2008-11-17T15:36:00Z"/>
          <w:rFonts w:ascii="Garamond" w:hAnsi="Garamond"/>
          <w:sz w:val="22"/>
          <w:szCs w:val="22"/>
        </w:rPr>
        <w:pPrChange w:id="11930" w:author="Stephanie Thompson" w:date="2008-11-19T11:52:00Z">
          <w:pPr/>
        </w:pPrChange>
      </w:pPr>
      <w:del w:id="11931" w:author="Stephanie Thompson" w:date="2008-11-17T15:36:00Z">
        <w:r w:rsidRPr="00EB43F4" w:rsidDel="00E361B9">
          <w:rPr>
            <w:rFonts w:ascii="Garamond" w:hAnsi="Garamond"/>
            <w:sz w:val="22"/>
            <w:szCs w:val="22"/>
          </w:rPr>
          <w:delText>Instrument out of water due to low water level – all data deleted</w:delText>
        </w:r>
      </w:del>
    </w:p>
    <w:tbl>
      <w:tblPr>
        <w:tblW w:w="5760" w:type="dxa"/>
        <w:tblInd w:w="93" w:type="dxa"/>
        <w:tblLook w:val="0000"/>
      </w:tblPr>
      <w:tblGrid>
        <w:gridCol w:w="1500"/>
        <w:gridCol w:w="1420"/>
        <w:gridCol w:w="1420"/>
        <w:gridCol w:w="1420"/>
      </w:tblGrid>
      <w:tr w:rsidR="008A788E" w:rsidRPr="00EB43F4" w:rsidDel="00E361B9">
        <w:trPr>
          <w:trHeight w:val="255"/>
          <w:del w:id="11932" w:author="Stephanie Thompson" w:date="2008-11-17T15:36:00Z"/>
        </w:trPr>
        <w:tc>
          <w:tcPr>
            <w:tcW w:w="1500" w:type="dxa"/>
            <w:tcBorders>
              <w:top w:val="nil"/>
              <w:left w:val="nil"/>
              <w:bottom w:val="nil"/>
              <w:right w:val="nil"/>
            </w:tcBorders>
            <w:shd w:val="clear" w:color="auto" w:fill="auto"/>
            <w:noWrap/>
            <w:vAlign w:val="bottom"/>
          </w:tcPr>
          <w:p w:rsidR="009821B1" w:rsidRDefault="008A788E">
            <w:pPr>
              <w:pStyle w:val="BodyText"/>
              <w:tabs>
                <w:tab w:val="left" w:pos="1080"/>
                <w:tab w:val="left" w:pos="1980"/>
                <w:tab w:val="left" w:pos="10076"/>
              </w:tabs>
              <w:rPr>
                <w:del w:id="11933" w:author="Stephanie Thompson" w:date="2008-11-17T15:36:00Z"/>
                <w:rFonts w:ascii="Garamond" w:hAnsi="Garamond"/>
                <w:sz w:val="22"/>
                <w:szCs w:val="22"/>
              </w:rPr>
              <w:pPrChange w:id="11934" w:author="Stephanie Thompson" w:date="2008-11-19T11:52:00Z">
                <w:pPr/>
              </w:pPrChange>
            </w:pPr>
            <w:del w:id="11935"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9821B1" w:rsidRDefault="008A788E">
            <w:pPr>
              <w:pStyle w:val="BodyText"/>
              <w:tabs>
                <w:tab w:val="left" w:pos="1080"/>
                <w:tab w:val="left" w:pos="1980"/>
                <w:tab w:val="left" w:pos="10076"/>
              </w:tabs>
              <w:rPr>
                <w:del w:id="11936" w:author="Stephanie Thompson" w:date="2008-11-17T15:36:00Z"/>
                <w:rFonts w:ascii="Garamond" w:hAnsi="Garamond"/>
                <w:sz w:val="22"/>
                <w:szCs w:val="22"/>
              </w:rPr>
              <w:pPrChange w:id="11937" w:author="Stephanie Thompson" w:date="2008-11-19T11:52:00Z">
                <w:pPr/>
              </w:pPrChange>
            </w:pPr>
            <w:del w:id="11938"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8A788E">
            <w:pPr>
              <w:pStyle w:val="BodyText"/>
              <w:tabs>
                <w:tab w:val="left" w:pos="1080"/>
                <w:tab w:val="left" w:pos="1980"/>
                <w:tab w:val="left" w:pos="10076"/>
              </w:tabs>
              <w:rPr>
                <w:del w:id="11939" w:author="Stephanie Thompson" w:date="2008-11-17T15:36:00Z"/>
                <w:rFonts w:ascii="Garamond" w:hAnsi="Garamond"/>
                <w:sz w:val="22"/>
                <w:szCs w:val="22"/>
              </w:rPr>
              <w:pPrChange w:id="11940" w:author="Stephanie Thompson" w:date="2008-11-19T11:52:00Z">
                <w:pPr/>
              </w:pPrChange>
            </w:pPr>
            <w:del w:id="11941" w:author="Stephanie Thompson" w:date="2008-11-17T15:36:00Z">
              <w:r w:rsidRPr="00EB43F4" w:rsidDel="00E361B9">
                <w:rPr>
                  <w:rFonts w:ascii="Garamond" w:hAnsi="Garamond"/>
                  <w:sz w:val="22"/>
                  <w:szCs w:val="22"/>
                </w:rPr>
                <w:delText>12/08/06</w:delText>
              </w:r>
            </w:del>
          </w:p>
        </w:tc>
        <w:tc>
          <w:tcPr>
            <w:tcW w:w="1420" w:type="dxa"/>
            <w:vAlign w:val="bottom"/>
          </w:tcPr>
          <w:p w:rsidR="009821B1" w:rsidRDefault="008A788E">
            <w:pPr>
              <w:pStyle w:val="BodyText"/>
              <w:tabs>
                <w:tab w:val="left" w:pos="1080"/>
                <w:tab w:val="left" w:pos="1980"/>
                <w:tab w:val="left" w:pos="10076"/>
              </w:tabs>
              <w:rPr>
                <w:del w:id="11942" w:author="Stephanie Thompson" w:date="2008-11-17T15:36:00Z"/>
                <w:rFonts w:ascii="Garamond" w:hAnsi="Garamond"/>
                <w:sz w:val="22"/>
                <w:szCs w:val="22"/>
              </w:rPr>
              <w:pPrChange w:id="11943" w:author="Stephanie Thompson" w:date="2008-11-19T11:52:00Z">
                <w:pPr/>
              </w:pPrChange>
            </w:pPr>
            <w:del w:id="11944" w:author="Stephanie Thompson" w:date="2008-11-17T15:36:00Z">
              <w:r w:rsidRPr="00EB43F4" w:rsidDel="00E361B9">
                <w:rPr>
                  <w:rFonts w:ascii="Garamond" w:hAnsi="Garamond"/>
                  <w:sz w:val="22"/>
                  <w:szCs w:val="22"/>
                </w:rPr>
                <w:delText>04:15</w:delText>
              </w:r>
            </w:del>
          </w:p>
        </w:tc>
      </w:tr>
    </w:tbl>
    <w:p w:rsidR="009821B1" w:rsidRDefault="009821B1">
      <w:pPr>
        <w:pStyle w:val="BodyText"/>
        <w:tabs>
          <w:tab w:val="left" w:pos="1080"/>
          <w:tab w:val="left" w:pos="1980"/>
          <w:tab w:val="left" w:pos="10076"/>
        </w:tabs>
        <w:rPr>
          <w:del w:id="11945" w:author="Stephanie Thompson" w:date="2008-11-17T15:36:00Z"/>
          <w:rFonts w:ascii="Garamond" w:hAnsi="Garamond"/>
          <w:sz w:val="22"/>
          <w:szCs w:val="22"/>
        </w:rPr>
        <w:pPrChange w:id="11946" w:author="Stephanie Thompson" w:date="2008-11-19T11:52:00Z">
          <w:pPr/>
        </w:pPrChange>
      </w:pPr>
    </w:p>
    <w:p w:rsidR="009821B1" w:rsidRDefault="008A788E">
      <w:pPr>
        <w:pStyle w:val="BodyText"/>
        <w:tabs>
          <w:tab w:val="left" w:pos="1080"/>
          <w:tab w:val="left" w:pos="1980"/>
          <w:tab w:val="left" w:pos="10076"/>
        </w:tabs>
        <w:rPr>
          <w:del w:id="11947" w:author="Stephanie Thompson" w:date="2008-11-17T15:36:00Z"/>
          <w:rFonts w:ascii="Garamond" w:hAnsi="Garamond"/>
          <w:sz w:val="22"/>
          <w:szCs w:val="22"/>
        </w:rPr>
        <w:pPrChange w:id="11948" w:author="Stephanie Thompson" w:date="2008-11-19T11:52:00Z">
          <w:pPr/>
        </w:pPrChange>
      </w:pPr>
      <w:del w:id="11949"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2920" w:type="dxa"/>
        <w:tblInd w:w="93" w:type="dxa"/>
        <w:tblLook w:val="0000"/>
      </w:tblPr>
      <w:tblGrid>
        <w:gridCol w:w="1500"/>
        <w:gridCol w:w="1420"/>
      </w:tblGrid>
      <w:tr w:rsidR="008A788E" w:rsidRPr="00EB43F4" w:rsidDel="00E361B9">
        <w:trPr>
          <w:trHeight w:val="255"/>
          <w:del w:id="11950" w:author="Stephanie Thompson" w:date="2008-11-17T15:36:00Z"/>
        </w:trPr>
        <w:tc>
          <w:tcPr>
            <w:tcW w:w="1500" w:type="dxa"/>
            <w:tcBorders>
              <w:top w:val="nil"/>
              <w:left w:val="nil"/>
              <w:bottom w:val="nil"/>
              <w:right w:val="nil"/>
            </w:tcBorders>
            <w:shd w:val="clear" w:color="auto" w:fill="auto"/>
            <w:noWrap/>
            <w:vAlign w:val="bottom"/>
          </w:tcPr>
          <w:p w:rsidR="009821B1" w:rsidRDefault="008A788E">
            <w:pPr>
              <w:pStyle w:val="BodyText"/>
              <w:tabs>
                <w:tab w:val="left" w:pos="1080"/>
                <w:tab w:val="left" w:pos="1980"/>
                <w:tab w:val="left" w:pos="10076"/>
              </w:tabs>
              <w:rPr>
                <w:del w:id="11951" w:author="Stephanie Thompson" w:date="2008-11-17T15:36:00Z"/>
                <w:rFonts w:ascii="Garamond" w:hAnsi="Garamond"/>
                <w:sz w:val="22"/>
                <w:szCs w:val="22"/>
              </w:rPr>
              <w:pPrChange w:id="11952" w:author="Stephanie Thompson" w:date="2008-11-19T11:52:00Z">
                <w:pPr/>
              </w:pPrChange>
            </w:pPr>
            <w:del w:id="11953"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9821B1" w:rsidRDefault="008A788E">
            <w:pPr>
              <w:pStyle w:val="BodyText"/>
              <w:tabs>
                <w:tab w:val="left" w:pos="1080"/>
                <w:tab w:val="left" w:pos="1980"/>
                <w:tab w:val="left" w:pos="10076"/>
              </w:tabs>
              <w:rPr>
                <w:del w:id="11954" w:author="Stephanie Thompson" w:date="2008-11-17T15:36:00Z"/>
                <w:rFonts w:ascii="Garamond" w:hAnsi="Garamond"/>
                <w:sz w:val="22"/>
                <w:szCs w:val="22"/>
              </w:rPr>
              <w:pPrChange w:id="11955" w:author="Stephanie Thompson" w:date="2008-11-19T11:52:00Z">
                <w:pPr/>
              </w:pPrChange>
            </w:pPr>
            <w:del w:id="11956" w:author="Stephanie Thompson" w:date="2008-11-17T15:36:00Z">
              <w:r w:rsidRPr="00EB43F4" w:rsidDel="00E361B9">
                <w:rPr>
                  <w:rFonts w:ascii="Garamond" w:hAnsi="Garamond"/>
                  <w:sz w:val="22"/>
                  <w:szCs w:val="22"/>
                </w:rPr>
                <w:delText>00:30</w:delText>
              </w:r>
              <w:r w:rsidR="008B5EAA" w:rsidRPr="00EB43F4" w:rsidDel="00E361B9">
                <w:rPr>
                  <w:rFonts w:ascii="Garamond" w:hAnsi="Garamond"/>
                  <w:sz w:val="22"/>
                  <w:szCs w:val="22"/>
                </w:rPr>
                <w:delText xml:space="preserve"> – 14:45</w:delText>
              </w:r>
            </w:del>
          </w:p>
        </w:tc>
      </w:tr>
    </w:tbl>
    <w:p w:rsidR="009821B1" w:rsidRDefault="009821B1">
      <w:pPr>
        <w:pStyle w:val="BodyText"/>
        <w:tabs>
          <w:tab w:val="left" w:pos="1080"/>
          <w:tab w:val="left" w:pos="1980"/>
          <w:tab w:val="left" w:pos="10076"/>
        </w:tabs>
        <w:rPr>
          <w:del w:id="11957" w:author="Stephanie Thompson" w:date="2008-11-17T15:36:00Z"/>
          <w:rFonts w:ascii="Garamond" w:hAnsi="Garamond"/>
          <w:sz w:val="22"/>
          <w:szCs w:val="22"/>
        </w:rPr>
        <w:pPrChange w:id="11958" w:author="Stephanie Thompson" w:date="2008-11-19T11:52:00Z">
          <w:pPr/>
        </w:pPrChange>
      </w:pPr>
    </w:p>
    <w:p w:rsidR="009821B1" w:rsidRDefault="00CD3D9C">
      <w:pPr>
        <w:pStyle w:val="BodyText"/>
        <w:tabs>
          <w:tab w:val="left" w:pos="1080"/>
          <w:tab w:val="left" w:pos="1980"/>
          <w:tab w:val="left" w:pos="10076"/>
        </w:tabs>
        <w:rPr>
          <w:del w:id="11959" w:author="Stephanie Thompson" w:date="2008-11-17T15:36:00Z"/>
          <w:rFonts w:ascii="Garamond" w:hAnsi="Garamond"/>
          <w:sz w:val="22"/>
          <w:szCs w:val="22"/>
        </w:rPr>
        <w:pPrChange w:id="11960" w:author="Stephanie Thompson" w:date="2008-11-19T11:52:00Z">
          <w:pPr/>
        </w:pPrChange>
      </w:pPr>
      <w:del w:id="11961" w:author="Stephanie Thompson" w:date="2008-11-17T15:36:00Z">
        <w:r w:rsidRPr="00EB43F4" w:rsidDel="00E361B9">
          <w:rPr>
            <w:rFonts w:ascii="Garamond" w:hAnsi="Garamond"/>
            <w:sz w:val="22"/>
            <w:szCs w:val="22"/>
          </w:rPr>
          <w:delText>Instrument out of water due to low water level – all data deleted</w:delText>
        </w:r>
      </w:del>
    </w:p>
    <w:tbl>
      <w:tblPr>
        <w:tblW w:w="8600" w:type="dxa"/>
        <w:tblInd w:w="93" w:type="dxa"/>
        <w:tblLook w:val="0000"/>
      </w:tblPr>
      <w:tblGrid>
        <w:gridCol w:w="1500"/>
        <w:gridCol w:w="1420"/>
        <w:gridCol w:w="1420"/>
        <w:gridCol w:w="1420"/>
        <w:gridCol w:w="1420"/>
        <w:gridCol w:w="1420"/>
      </w:tblGrid>
      <w:tr w:rsidR="00CD3D9C" w:rsidRPr="00EB43F4" w:rsidDel="00E361B9">
        <w:trPr>
          <w:trHeight w:val="255"/>
          <w:del w:id="11962" w:author="Stephanie Thompson" w:date="2008-11-17T15:36:00Z"/>
        </w:trPr>
        <w:tc>
          <w:tcPr>
            <w:tcW w:w="1500" w:type="dxa"/>
            <w:tcBorders>
              <w:top w:val="nil"/>
              <w:left w:val="nil"/>
              <w:bottom w:val="nil"/>
              <w:right w:val="nil"/>
            </w:tcBorders>
            <w:shd w:val="clear" w:color="auto" w:fill="auto"/>
            <w:noWrap/>
            <w:vAlign w:val="bottom"/>
          </w:tcPr>
          <w:p w:rsidR="009821B1" w:rsidRDefault="00CD3D9C">
            <w:pPr>
              <w:pStyle w:val="BodyText"/>
              <w:tabs>
                <w:tab w:val="left" w:pos="1080"/>
                <w:tab w:val="left" w:pos="1980"/>
                <w:tab w:val="left" w:pos="10076"/>
              </w:tabs>
              <w:rPr>
                <w:del w:id="11963" w:author="Stephanie Thompson" w:date="2008-11-17T15:36:00Z"/>
                <w:rFonts w:ascii="Garamond" w:hAnsi="Garamond"/>
                <w:sz w:val="22"/>
                <w:szCs w:val="22"/>
              </w:rPr>
              <w:pPrChange w:id="11964" w:author="Stephanie Thompson" w:date="2008-11-19T11:52:00Z">
                <w:pPr/>
              </w:pPrChange>
            </w:pPr>
            <w:del w:id="11965"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9821B1" w:rsidRDefault="00CD3D9C">
            <w:pPr>
              <w:pStyle w:val="BodyText"/>
              <w:tabs>
                <w:tab w:val="left" w:pos="1080"/>
                <w:tab w:val="left" w:pos="1980"/>
                <w:tab w:val="left" w:pos="10076"/>
              </w:tabs>
              <w:rPr>
                <w:del w:id="11966" w:author="Stephanie Thompson" w:date="2008-11-17T15:36:00Z"/>
                <w:rFonts w:ascii="Garamond" w:hAnsi="Garamond"/>
                <w:sz w:val="22"/>
                <w:szCs w:val="22"/>
              </w:rPr>
              <w:pPrChange w:id="11967" w:author="Stephanie Thompson" w:date="2008-11-19T11:52:00Z">
                <w:pPr/>
              </w:pPrChange>
            </w:pPr>
            <w:del w:id="11968" w:author="Stephanie Thompson" w:date="2008-11-17T15:36:00Z">
              <w:r w:rsidRPr="00EB43F4" w:rsidDel="00E361B9">
                <w:rPr>
                  <w:rFonts w:ascii="Garamond" w:hAnsi="Garamond"/>
                  <w:sz w:val="22"/>
                  <w:szCs w:val="22"/>
                </w:rPr>
                <w:delText>09:00 – 16:00,</w:delText>
              </w:r>
            </w:del>
          </w:p>
        </w:tc>
        <w:tc>
          <w:tcPr>
            <w:tcW w:w="1420" w:type="dxa"/>
            <w:vAlign w:val="bottom"/>
          </w:tcPr>
          <w:p w:rsidR="009821B1" w:rsidRDefault="00CD3D9C">
            <w:pPr>
              <w:pStyle w:val="BodyText"/>
              <w:tabs>
                <w:tab w:val="left" w:pos="1080"/>
                <w:tab w:val="left" w:pos="1980"/>
                <w:tab w:val="left" w:pos="10076"/>
              </w:tabs>
              <w:rPr>
                <w:del w:id="11969" w:author="Stephanie Thompson" w:date="2008-11-17T15:36:00Z"/>
                <w:rFonts w:ascii="Garamond" w:hAnsi="Garamond"/>
                <w:sz w:val="22"/>
                <w:szCs w:val="22"/>
              </w:rPr>
              <w:pPrChange w:id="11970" w:author="Stephanie Thompson" w:date="2008-11-19T11:52:00Z">
                <w:pPr/>
              </w:pPrChange>
            </w:pPr>
            <w:del w:id="11971" w:author="Stephanie Thompson" w:date="2008-11-17T15:36:00Z">
              <w:r w:rsidRPr="00EB43F4" w:rsidDel="00E361B9">
                <w:rPr>
                  <w:rFonts w:ascii="Garamond" w:hAnsi="Garamond"/>
                  <w:sz w:val="22"/>
                  <w:szCs w:val="22"/>
                </w:rPr>
                <w:delText>23:30 to</w:delText>
              </w:r>
            </w:del>
          </w:p>
        </w:tc>
        <w:tc>
          <w:tcPr>
            <w:tcW w:w="1420" w:type="dxa"/>
            <w:vAlign w:val="bottom"/>
          </w:tcPr>
          <w:p w:rsidR="009821B1" w:rsidRDefault="00CD3D9C">
            <w:pPr>
              <w:pStyle w:val="BodyText"/>
              <w:tabs>
                <w:tab w:val="left" w:pos="1080"/>
                <w:tab w:val="left" w:pos="1980"/>
                <w:tab w:val="left" w:pos="10076"/>
              </w:tabs>
              <w:rPr>
                <w:del w:id="11972" w:author="Stephanie Thompson" w:date="2008-11-17T15:36:00Z"/>
                <w:rFonts w:ascii="Garamond" w:hAnsi="Garamond"/>
                <w:sz w:val="22"/>
                <w:szCs w:val="22"/>
              </w:rPr>
              <w:pPrChange w:id="11973" w:author="Stephanie Thompson" w:date="2008-11-19T11:52:00Z">
                <w:pPr/>
              </w:pPrChange>
            </w:pPr>
            <w:del w:id="11974" w:author="Stephanie Thompson" w:date="2008-11-17T15:36:00Z">
              <w:r w:rsidRPr="00EB43F4" w:rsidDel="00E361B9">
                <w:rPr>
                  <w:rFonts w:ascii="Garamond" w:hAnsi="Garamond"/>
                  <w:sz w:val="22"/>
                  <w:szCs w:val="22"/>
                </w:rPr>
                <w:delText>12/09/06</w:delText>
              </w:r>
            </w:del>
          </w:p>
        </w:tc>
        <w:tc>
          <w:tcPr>
            <w:tcW w:w="1420" w:type="dxa"/>
            <w:vAlign w:val="bottom"/>
          </w:tcPr>
          <w:p w:rsidR="009821B1" w:rsidRDefault="00CD3D9C">
            <w:pPr>
              <w:pStyle w:val="BodyText"/>
              <w:tabs>
                <w:tab w:val="left" w:pos="1080"/>
                <w:tab w:val="left" w:pos="1980"/>
                <w:tab w:val="left" w:pos="10076"/>
              </w:tabs>
              <w:rPr>
                <w:del w:id="11975" w:author="Stephanie Thompson" w:date="2008-11-17T15:36:00Z"/>
                <w:rFonts w:ascii="Garamond" w:hAnsi="Garamond"/>
                <w:sz w:val="22"/>
                <w:szCs w:val="22"/>
              </w:rPr>
              <w:pPrChange w:id="11976" w:author="Stephanie Thompson" w:date="2008-11-19T11:52:00Z">
                <w:pPr/>
              </w:pPrChange>
            </w:pPr>
            <w:del w:id="11977"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CD3D9C">
            <w:pPr>
              <w:pStyle w:val="BodyText"/>
              <w:tabs>
                <w:tab w:val="left" w:pos="1080"/>
                <w:tab w:val="left" w:pos="1980"/>
                <w:tab w:val="left" w:pos="10076"/>
              </w:tabs>
              <w:rPr>
                <w:del w:id="11978" w:author="Stephanie Thompson" w:date="2008-11-17T15:36:00Z"/>
                <w:rFonts w:ascii="Garamond" w:hAnsi="Garamond"/>
                <w:sz w:val="22"/>
                <w:szCs w:val="22"/>
              </w:rPr>
              <w:pPrChange w:id="11979" w:author="Stephanie Thompson" w:date="2008-11-19T11:52:00Z">
                <w:pPr/>
              </w:pPrChange>
            </w:pPr>
            <w:del w:id="11980" w:author="Stephanie Thompson" w:date="2008-11-17T15:36:00Z">
              <w:r w:rsidRPr="00EB43F4" w:rsidDel="00E361B9">
                <w:rPr>
                  <w:rFonts w:ascii="Garamond" w:hAnsi="Garamond"/>
                  <w:sz w:val="22"/>
                  <w:szCs w:val="22"/>
                </w:rPr>
                <w:delText>12:30 – 14:45</w:delText>
              </w:r>
            </w:del>
          </w:p>
        </w:tc>
      </w:tr>
      <w:tr w:rsidR="00CD3D9C" w:rsidRPr="00EB43F4" w:rsidDel="00E361B9">
        <w:trPr>
          <w:gridAfter w:val="3"/>
          <w:wAfter w:w="4260" w:type="dxa"/>
          <w:trHeight w:val="255"/>
          <w:del w:id="11981" w:author="Stephanie Thompson" w:date="2008-11-17T15:36:00Z"/>
        </w:trPr>
        <w:tc>
          <w:tcPr>
            <w:tcW w:w="1500" w:type="dxa"/>
            <w:tcBorders>
              <w:top w:val="nil"/>
              <w:left w:val="nil"/>
              <w:bottom w:val="nil"/>
              <w:right w:val="nil"/>
            </w:tcBorders>
            <w:shd w:val="clear" w:color="auto" w:fill="auto"/>
            <w:noWrap/>
            <w:vAlign w:val="bottom"/>
          </w:tcPr>
          <w:p w:rsidR="009821B1" w:rsidRDefault="00CD3D9C">
            <w:pPr>
              <w:pStyle w:val="BodyText"/>
              <w:tabs>
                <w:tab w:val="left" w:pos="1080"/>
                <w:tab w:val="left" w:pos="1980"/>
                <w:tab w:val="left" w:pos="10076"/>
              </w:tabs>
              <w:rPr>
                <w:del w:id="11982" w:author="Stephanie Thompson" w:date="2008-11-17T15:36:00Z"/>
                <w:rFonts w:ascii="Garamond" w:hAnsi="Garamond"/>
                <w:sz w:val="22"/>
                <w:szCs w:val="22"/>
              </w:rPr>
              <w:pPrChange w:id="11983" w:author="Stephanie Thompson" w:date="2008-11-19T11:52:00Z">
                <w:pPr/>
              </w:pPrChange>
            </w:pPr>
            <w:del w:id="11984"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CD3D9C">
            <w:pPr>
              <w:pStyle w:val="BodyText"/>
              <w:tabs>
                <w:tab w:val="left" w:pos="1080"/>
                <w:tab w:val="left" w:pos="1980"/>
                <w:tab w:val="left" w:pos="10076"/>
              </w:tabs>
              <w:rPr>
                <w:del w:id="11985" w:author="Stephanie Thompson" w:date="2008-11-17T15:36:00Z"/>
                <w:rFonts w:ascii="Garamond" w:hAnsi="Garamond"/>
                <w:sz w:val="22"/>
                <w:szCs w:val="22"/>
              </w:rPr>
              <w:pPrChange w:id="11986" w:author="Stephanie Thompson" w:date="2008-11-19T11:52:00Z">
                <w:pPr/>
              </w:pPrChange>
            </w:pPr>
            <w:del w:id="11987" w:author="Stephanie Thompson" w:date="2008-11-17T15:36:00Z">
              <w:r w:rsidRPr="00EB43F4" w:rsidDel="00E361B9">
                <w:rPr>
                  <w:rFonts w:ascii="Garamond" w:hAnsi="Garamond"/>
                  <w:sz w:val="22"/>
                  <w:szCs w:val="22"/>
                </w:rPr>
                <w:delText>02:15 – 03:00,</w:delText>
              </w:r>
            </w:del>
          </w:p>
        </w:tc>
        <w:tc>
          <w:tcPr>
            <w:tcW w:w="1420" w:type="dxa"/>
            <w:vAlign w:val="bottom"/>
          </w:tcPr>
          <w:p w:rsidR="009821B1" w:rsidRDefault="00CD3D9C">
            <w:pPr>
              <w:pStyle w:val="BodyText"/>
              <w:tabs>
                <w:tab w:val="left" w:pos="1080"/>
                <w:tab w:val="left" w:pos="1980"/>
                <w:tab w:val="left" w:pos="10076"/>
              </w:tabs>
              <w:rPr>
                <w:del w:id="11988" w:author="Stephanie Thompson" w:date="2008-11-17T15:36:00Z"/>
                <w:rFonts w:ascii="Garamond" w:hAnsi="Garamond"/>
                <w:sz w:val="22"/>
                <w:szCs w:val="22"/>
              </w:rPr>
              <w:pPrChange w:id="11989" w:author="Stephanie Thompson" w:date="2008-11-19T11:52:00Z">
                <w:pPr/>
              </w:pPrChange>
            </w:pPr>
            <w:del w:id="11990" w:author="Stephanie Thompson" w:date="2008-11-17T15:36:00Z">
              <w:r w:rsidRPr="00EB43F4" w:rsidDel="00E361B9">
                <w:rPr>
                  <w:rFonts w:ascii="Garamond" w:hAnsi="Garamond"/>
                  <w:sz w:val="22"/>
                  <w:szCs w:val="22"/>
                </w:rPr>
                <w:delText>13:45 – 15:45</w:delText>
              </w:r>
            </w:del>
          </w:p>
        </w:tc>
      </w:tr>
      <w:tr w:rsidR="0069071E" w:rsidRPr="00EB43F4" w:rsidDel="00E361B9">
        <w:trPr>
          <w:gridAfter w:val="3"/>
          <w:wAfter w:w="4260" w:type="dxa"/>
          <w:trHeight w:val="255"/>
          <w:del w:id="11991" w:author="Stephanie Thompson" w:date="2008-11-17T15:36:00Z"/>
        </w:trPr>
        <w:tc>
          <w:tcPr>
            <w:tcW w:w="1500" w:type="dxa"/>
            <w:tcBorders>
              <w:top w:val="nil"/>
              <w:left w:val="nil"/>
              <w:bottom w:val="nil"/>
              <w:right w:val="nil"/>
            </w:tcBorders>
            <w:shd w:val="clear" w:color="auto" w:fill="auto"/>
            <w:noWrap/>
            <w:vAlign w:val="bottom"/>
          </w:tcPr>
          <w:p w:rsidR="009821B1" w:rsidRDefault="0069071E">
            <w:pPr>
              <w:pStyle w:val="BodyText"/>
              <w:tabs>
                <w:tab w:val="left" w:pos="1080"/>
                <w:tab w:val="left" w:pos="1980"/>
                <w:tab w:val="left" w:pos="10076"/>
              </w:tabs>
              <w:rPr>
                <w:del w:id="11992" w:author="Stephanie Thompson" w:date="2008-11-17T15:36:00Z"/>
                <w:rFonts w:ascii="Garamond" w:hAnsi="Garamond"/>
                <w:sz w:val="22"/>
                <w:szCs w:val="22"/>
              </w:rPr>
              <w:pPrChange w:id="11993" w:author="Stephanie Thompson" w:date="2008-11-19T11:52:00Z">
                <w:pPr/>
              </w:pPrChange>
            </w:pPr>
            <w:del w:id="11994"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69071E">
            <w:pPr>
              <w:pStyle w:val="BodyText"/>
              <w:tabs>
                <w:tab w:val="left" w:pos="1080"/>
                <w:tab w:val="left" w:pos="1980"/>
                <w:tab w:val="left" w:pos="10076"/>
              </w:tabs>
              <w:rPr>
                <w:del w:id="11995" w:author="Stephanie Thompson" w:date="2008-11-17T15:36:00Z"/>
                <w:rFonts w:ascii="Garamond" w:hAnsi="Garamond"/>
                <w:sz w:val="22"/>
                <w:szCs w:val="22"/>
              </w:rPr>
              <w:pPrChange w:id="11996" w:author="Stephanie Thompson" w:date="2008-11-19T11:52:00Z">
                <w:pPr/>
              </w:pPrChange>
            </w:pPr>
            <w:del w:id="11997" w:author="Stephanie Thompson" w:date="2008-11-17T15:36:00Z">
              <w:r w:rsidRPr="00EB43F4" w:rsidDel="00E361B9">
                <w:rPr>
                  <w:rFonts w:ascii="Garamond" w:hAnsi="Garamond"/>
                  <w:sz w:val="22"/>
                  <w:szCs w:val="22"/>
                </w:rPr>
                <w:delText>02:15 – 04:45,</w:delText>
              </w:r>
            </w:del>
          </w:p>
        </w:tc>
        <w:tc>
          <w:tcPr>
            <w:tcW w:w="1420" w:type="dxa"/>
            <w:vAlign w:val="bottom"/>
          </w:tcPr>
          <w:p w:rsidR="009821B1" w:rsidRDefault="0069071E">
            <w:pPr>
              <w:pStyle w:val="BodyText"/>
              <w:tabs>
                <w:tab w:val="left" w:pos="1080"/>
                <w:tab w:val="left" w:pos="1980"/>
                <w:tab w:val="left" w:pos="10076"/>
              </w:tabs>
              <w:rPr>
                <w:del w:id="11998" w:author="Stephanie Thompson" w:date="2008-11-17T15:36:00Z"/>
                <w:rFonts w:ascii="Garamond" w:hAnsi="Garamond"/>
                <w:sz w:val="22"/>
                <w:szCs w:val="22"/>
              </w:rPr>
              <w:pPrChange w:id="11999" w:author="Stephanie Thompson" w:date="2008-11-19T11:52:00Z">
                <w:pPr/>
              </w:pPrChange>
            </w:pPr>
            <w:del w:id="12000" w:author="Stephanie Thompson" w:date="2008-11-17T15:36:00Z">
              <w:r w:rsidRPr="00EB43F4" w:rsidDel="00E361B9">
                <w:rPr>
                  <w:rFonts w:ascii="Garamond" w:hAnsi="Garamond"/>
                  <w:sz w:val="22"/>
                  <w:szCs w:val="22"/>
                </w:rPr>
                <w:delText>14:00 – 16:45</w:delText>
              </w:r>
            </w:del>
          </w:p>
        </w:tc>
      </w:tr>
    </w:tbl>
    <w:p w:rsidR="009821B1" w:rsidRDefault="009821B1">
      <w:pPr>
        <w:pStyle w:val="BodyText"/>
        <w:tabs>
          <w:tab w:val="left" w:pos="1080"/>
          <w:tab w:val="left" w:pos="1980"/>
          <w:tab w:val="left" w:pos="10076"/>
        </w:tabs>
        <w:rPr>
          <w:del w:id="12001" w:author="Stephanie Thompson" w:date="2008-11-17T15:36:00Z"/>
          <w:rFonts w:ascii="Garamond" w:hAnsi="Garamond"/>
          <w:sz w:val="22"/>
          <w:szCs w:val="22"/>
        </w:rPr>
        <w:pPrChange w:id="12002" w:author="Stephanie Thompson" w:date="2008-11-19T11:52:00Z">
          <w:pPr/>
        </w:pPrChange>
      </w:pPr>
    </w:p>
    <w:p w:rsidR="009821B1" w:rsidRDefault="0005718F">
      <w:pPr>
        <w:pStyle w:val="BodyText"/>
        <w:tabs>
          <w:tab w:val="left" w:pos="1080"/>
          <w:tab w:val="left" w:pos="1980"/>
          <w:tab w:val="left" w:pos="10076"/>
        </w:tabs>
        <w:rPr>
          <w:del w:id="12003" w:author="Stephanie Thompson" w:date="2008-11-17T15:36:00Z"/>
          <w:rFonts w:ascii="Garamond" w:hAnsi="Garamond"/>
          <w:sz w:val="22"/>
          <w:szCs w:val="22"/>
        </w:rPr>
        <w:pPrChange w:id="12004" w:author="Stephanie Thompson" w:date="2008-11-19T11:52:00Z">
          <w:pPr/>
        </w:pPrChange>
      </w:pPr>
      <w:del w:id="12005"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05718F" w:rsidRPr="00EB43F4" w:rsidDel="00E361B9">
        <w:trPr>
          <w:trHeight w:val="255"/>
          <w:del w:id="12006" w:author="Stephanie Thompson" w:date="2008-11-17T15:36:00Z"/>
        </w:trPr>
        <w:tc>
          <w:tcPr>
            <w:tcW w:w="150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07" w:author="Stephanie Thompson" w:date="2008-11-17T15:36:00Z"/>
                <w:rFonts w:ascii="Garamond" w:hAnsi="Garamond"/>
                <w:sz w:val="22"/>
                <w:szCs w:val="22"/>
              </w:rPr>
              <w:pPrChange w:id="12008" w:author="Stephanie Thompson" w:date="2008-11-19T11:52:00Z">
                <w:pPr/>
              </w:pPrChange>
            </w:pPr>
            <w:del w:id="12009"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10" w:author="Stephanie Thompson" w:date="2008-11-17T15:36:00Z"/>
                <w:rFonts w:ascii="Garamond" w:hAnsi="Garamond"/>
                <w:sz w:val="22"/>
                <w:szCs w:val="22"/>
              </w:rPr>
              <w:pPrChange w:id="12011" w:author="Stephanie Thompson" w:date="2008-11-19T11:52:00Z">
                <w:pPr/>
              </w:pPrChange>
            </w:pPr>
            <w:del w:id="12012" w:author="Stephanie Thompson" w:date="2008-11-17T15:36:00Z">
              <w:r w:rsidRPr="00EB43F4" w:rsidDel="00E361B9">
                <w:rPr>
                  <w:rFonts w:ascii="Garamond" w:hAnsi="Garamond"/>
                  <w:sz w:val="22"/>
                  <w:szCs w:val="22"/>
                </w:rPr>
                <w:delText>03:45 – 04:30,</w:delText>
              </w:r>
            </w:del>
          </w:p>
        </w:tc>
        <w:tc>
          <w:tcPr>
            <w:tcW w:w="1420" w:type="dxa"/>
            <w:vAlign w:val="bottom"/>
          </w:tcPr>
          <w:p w:rsidR="009821B1" w:rsidRDefault="0005718F">
            <w:pPr>
              <w:pStyle w:val="BodyText"/>
              <w:tabs>
                <w:tab w:val="left" w:pos="1080"/>
                <w:tab w:val="left" w:pos="1980"/>
                <w:tab w:val="left" w:pos="10076"/>
              </w:tabs>
              <w:rPr>
                <w:del w:id="12013" w:author="Stephanie Thompson" w:date="2008-11-17T15:36:00Z"/>
                <w:rFonts w:ascii="Garamond" w:hAnsi="Garamond"/>
                <w:sz w:val="22"/>
                <w:szCs w:val="22"/>
              </w:rPr>
              <w:pPrChange w:id="12014" w:author="Stephanie Thompson" w:date="2008-11-19T11:52:00Z">
                <w:pPr/>
              </w:pPrChange>
            </w:pPr>
            <w:del w:id="12015" w:author="Stephanie Thompson" w:date="2008-11-17T15:36:00Z">
              <w:r w:rsidRPr="00EB43F4" w:rsidDel="00E361B9">
                <w:rPr>
                  <w:rFonts w:ascii="Garamond" w:hAnsi="Garamond"/>
                  <w:sz w:val="22"/>
                  <w:szCs w:val="22"/>
                </w:rPr>
                <w:delText>11:15 – 12:15,</w:delText>
              </w:r>
            </w:del>
          </w:p>
        </w:tc>
        <w:tc>
          <w:tcPr>
            <w:tcW w:w="1420" w:type="dxa"/>
            <w:vAlign w:val="bottom"/>
          </w:tcPr>
          <w:p w:rsidR="009821B1" w:rsidRDefault="0005718F">
            <w:pPr>
              <w:pStyle w:val="BodyText"/>
              <w:tabs>
                <w:tab w:val="left" w:pos="1080"/>
                <w:tab w:val="left" w:pos="1980"/>
                <w:tab w:val="left" w:pos="10076"/>
              </w:tabs>
              <w:rPr>
                <w:del w:id="12016" w:author="Stephanie Thompson" w:date="2008-11-17T15:36:00Z"/>
                <w:rFonts w:ascii="Garamond" w:hAnsi="Garamond"/>
                <w:sz w:val="22"/>
                <w:szCs w:val="22"/>
              </w:rPr>
              <w:pPrChange w:id="12017" w:author="Stephanie Thompson" w:date="2008-11-19T11:52:00Z">
                <w:pPr/>
              </w:pPrChange>
            </w:pPr>
            <w:del w:id="12018" w:author="Stephanie Thompson" w:date="2008-11-17T15:36:00Z">
              <w:r w:rsidRPr="00EB43F4" w:rsidDel="00E361B9">
                <w:rPr>
                  <w:rFonts w:ascii="Garamond" w:hAnsi="Garamond"/>
                  <w:sz w:val="22"/>
                  <w:szCs w:val="22"/>
                </w:rPr>
                <w:delText>15:00 – 15:45</w:delText>
              </w:r>
            </w:del>
          </w:p>
        </w:tc>
      </w:tr>
      <w:tr w:rsidR="0005718F" w:rsidRPr="00EB43F4" w:rsidDel="00E361B9">
        <w:trPr>
          <w:gridAfter w:val="2"/>
          <w:wAfter w:w="2840" w:type="dxa"/>
          <w:trHeight w:val="255"/>
          <w:del w:id="12019" w:author="Stephanie Thompson" w:date="2008-11-17T15:36:00Z"/>
        </w:trPr>
        <w:tc>
          <w:tcPr>
            <w:tcW w:w="150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20" w:author="Stephanie Thompson" w:date="2008-11-17T15:36:00Z"/>
                <w:rFonts w:ascii="Garamond" w:hAnsi="Garamond"/>
                <w:sz w:val="22"/>
                <w:szCs w:val="22"/>
              </w:rPr>
              <w:pPrChange w:id="12021" w:author="Stephanie Thompson" w:date="2008-11-19T11:52:00Z">
                <w:pPr/>
              </w:pPrChange>
            </w:pPr>
            <w:del w:id="12022" w:author="Stephanie Thompson" w:date="2008-11-17T15:36:00Z">
              <w:r w:rsidRPr="00EB43F4" w:rsidDel="00E361B9">
                <w:rPr>
                  <w:rFonts w:ascii="Garamond" w:hAnsi="Garamond"/>
                  <w:sz w:val="22"/>
                  <w:szCs w:val="22"/>
                </w:rPr>
                <w:lastRenderedPageBreak/>
                <w:delText>12/10/06</w:delText>
              </w:r>
            </w:del>
          </w:p>
        </w:tc>
        <w:tc>
          <w:tcPr>
            <w:tcW w:w="142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23" w:author="Stephanie Thompson" w:date="2008-11-17T15:36:00Z"/>
                <w:rFonts w:ascii="Garamond" w:hAnsi="Garamond"/>
                <w:sz w:val="22"/>
                <w:szCs w:val="22"/>
              </w:rPr>
              <w:pPrChange w:id="12024" w:author="Stephanie Thompson" w:date="2008-11-19T11:52:00Z">
                <w:pPr/>
              </w:pPrChange>
            </w:pPr>
            <w:del w:id="12025" w:author="Stephanie Thompson" w:date="2008-11-17T15:36:00Z">
              <w:r w:rsidRPr="00EB43F4" w:rsidDel="00E361B9">
                <w:rPr>
                  <w:rFonts w:ascii="Garamond" w:hAnsi="Garamond"/>
                  <w:sz w:val="22"/>
                  <w:szCs w:val="22"/>
                </w:rPr>
                <w:delText>00:00 – 01:15</w:delText>
              </w:r>
            </w:del>
          </w:p>
        </w:tc>
      </w:tr>
    </w:tbl>
    <w:p w:rsidR="009821B1" w:rsidRDefault="009821B1">
      <w:pPr>
        <w:pStyle w:val="BodyText"/>
        <w:tabs>
          <w:tab w:val="left" w:pos="1080"/>
          <w:tab w:val="left" w:pos="1980"/>
          <w:tab w:val="left" w:pos="10076"/>
        </w:tabs>
        <w:rPr>
          <w:del w:id="12026" w:author="Stephanie Thompson" w:date="2008-11-17T15:36:00Z"/>
          <w:rFonts w:ascii="Garamond" w:hAnsi="Garamond"/>
          <w:sz w:val="22"/>
          <w:szCs w:val="22"/>
        </w:rPr>
        <w:pPrChange w:id="12027" w:author="Stephanie Thompson" w:date="2008-11-19T11:52:00Z">
          <w:pPr/>
        </w:pPrChange>
      </w:pPr>
    </w:p>
    <w:p w:rsidR="009821B1" w:rsidRDefault="0005718F">
      <w:pPr>
        <w:pStyle w:val="BodyText"/>
        <w:tabs>
          <w:tab w:val="left" w:pos="1080"/>
          <w:tab w:val="left" w:pos="1980"/>
          <w:tab w:val="left" w:pos="10076"/>
        </w:tabs>
        <w:rPr>
          <w:del w:id="12028" w:author="Stephanie Thompson" w:date="2008-11-17T15:36:00Z"/>
          <w:rFonts w:ascii="Garamond" w:hAnsi="Garamond"/>
          <w:sz w:val="22"/>
          <w:szCs w:val="22"/>
        </w:rPr>
        <w:pPrChange w:id="12029" w:author="Stephanie Thompson" w:date="2008-11-19T11:52:00Z">
          <w:pPr/>
        </w:pPrChange>
      </w:pPr>
      <w:del w:id="12030"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05718F" w:rsidRPr="00EB43F4" w:rsidDel="00E361B9">
        <w:trPr>
          <w:trHeight w:val="255"/>
          <w:del w:id="12031" w:author="Stephanie Thompson" w:date="2008-11-17T15:36:00Z"/>
        </w:trPr>
        <w:tc>
          <w:tcPr>
            <w:tcW w:w="150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32" w:author="Stephanie Thompson" w:date="2008-11-17T15:36:00Z"/>
                <w:rFonts w:ascii="Garamond" w:hAnsi="Garamond"/>
                <w:sz w:val="22"/>
                <w:szCs w:val="22"/>
              </w:rPr>
              <w:pPrChange w:id="12033" w:author="Stephanie Thompson" w:date="2008-11-19T11:52:00Z">
                <w:pPr/>
              </w:pPrChange>
            </w:pPr>
            <w:del w:id="12034"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35" w:author="Stephanie Thompson" w:date="2008-11-17T15:36:00Z"/>
                <w:rFonts w:ascii="Garamond" w:hAnsi="Garamond"/>
                <w:sz w:val="22"/>
                <w:szCs w:val="22"/>
              </w:rPr>
              <w:pPrChange w:id="12036" w:author="Stephanie Thompson" w:date="2008-11-19T11:52:00Z">
                <w:pPr/>
              </w:pPrChange>
            </w:pPr>
            <w:del w:id="12037" w:author="Stephanie Thompson" w:date="2008-11-17T15:36:00Z">
              <w:r w:rsidRPr="00EB43F4" w:rsidDel="00E361B9">
                <w:rPr>
                  <w:rFonts w:ascii="Garamond" w:hAnsi="Garamond"/>
                  <w:sz w:val="22"/>
                  <w:szCs w:val="22"/>
                </w:rPr>
                <w:delText>03:45 – 04:15</w:delText>
              </w:r>
            </w:del>
          </w:p>
        </w:tc>
      </w:tr>
    </w:tbl>
    <w:p w:rsidR="009821B1" w:rsidRDefault="009821B1">
      <w:pPr>
        <w:pStyle w:val="BodyText"/>
        <w:tabs>
          <w:tab w:val="left" w:pos="1080"/>
          <w:tab w:val="left" w:pos="1980"/>
          <w:tab w:val="left" w:pos="10076"/>
        </w:tabs>
        <w:rPr>
          <w:del w:id="12038" w:author="Stephanie Thompson" w:date="2008-11-17T15:36:00Z"/>
          <w:rFonts w:ascii="Garamond" w:hAnsi="Garamond"/>
          <w:sz w:val="22"/>
          <w:szCs w:val="22"/>
        </w:rPr>
        <w:pPrChange w:id="12039" w:author="Stephanie Thompson" w:date="2008-11-19T11:52:00Z">
          <w:pPr/>
        </w:pPrChange>
      </w:pPr>
    </w:p>
    <w:p w:rsidR="009821B1" w:rsidRDefault="0005718F">
      <w:pPr>
        <w:pStyle w:val="BodyText"/>
        <w:tabs>
          <w:tab w:val="left" w:pos="1080"/>
          <w:tab w:val="left" w:pos="1980"/>
          <w:tab w:val="left" w:pos="10076"/>
        </w:tabs>
        <w:rPr>
          <w:del w:id="12040" w:author="Stephanie Thompson" w:date="2008-11-17T15:36:00Z"/>
          <w:rFonts w:ascii="Garamond" w:hAnsi="Garamond"/>
          <w:sz w:val="22"/>
          <w:szCs w:val="22"/>
        </w:rPr>
        <w:pPrChange w:id="12041" w:author="Stephanie Thompson" w:date="2008-11-19T11:52:00Z">
          <w:pPr/>
        </w:pPrChange>
      </w:pPr>
      <w:del w:id="12042"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05718F" w:rsidRPr="00EB43F4" w:rsidDel="00E361B9">
        <w:trPr>
          <w:trHeight w:val="255"/>
          <w:del w:id="12043" w:author="Stephanie Thompson" w:date="2008-11-17T15:36:00Z"/>
        </w:trPr>
        <w:tc>
          <w:tcPr>
            <w:tcW w:w="150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44" w:author="Stephanie Thompson" w:date="2008-11-17T15:36:00Z"/>
                <w:rFonts w:ascii="Garamond" w:hAnsi="Garamond"/>
                <w:sz w:val="22"/>
                <w:szCs w:val="22"/>
              </w:rPr>
              <w:pPrChange w:id="12045" w:author="Stephanie Thompson" w:date="2008-11-19T11:52:00Z">
                <w:pPr/>
              </w:pPrChange>
            </w:pPr>
            <w:del w:id="12046"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05718F">
            <w:pPr>
              <w:pStyle w:val="BodyText"/>
              <w:tabs>
                <w:tab w:val="left" w:pos="1080"/>
                <w:tab w:val="left" w:pos="1980"/>
                <w:tab w:val="left" w:pos="10076"/>
              </w:tabs>
              <w:rPr>
                <w:del w:id="12047" w:author="Stephanie Thompson" w:date="2008-11-17T15:36:00Z"/>
                <w:rFonts w:ascii="Garamond" w:hAnsi="Garamond"/>
                <w:sz w:val="22"/>
                <w:szCs w:val="22"/>
              </w:rPr>
              <w:pPrChange w:id="12048" w:author="Stephanie Thompson" w:date="2008-11-19T11:52:00Z">
                <w:pPr/>
              </w:pPrChange>
            </w:pPr>
            <w:del w:id="12049" w:author="Stephanie Thompson" w:date="2008-11-17T15:36:00Z">
              <w:r w:rsidRPr="00EB43F4" w:rsidDel="00E361B9">
                <w:rPr>
                  <w:rFonts w:ascii="Garamond" w:hAnsi="Garamond"/>
                  <w:sz w:val="22"/>
                  <w:szCs w:val="22"/>
                </w:rPr>
                <w:delText>08:15 – 09:00,</w:delText>
              </w:r>
            </w:del>
          </w:p>
        </w:tc>
        <w:tc>
          <w:tcPr>
            <w:tcW w:w="1420" w:type="dxa"/>
            <w:vAlign w:val="bottom"/>
          </w:tcPr>
          <w:p w:rsidR="009821B1" w:rsidRDefault="0005718F">
            <w:pPr>
              <w:pStyle w:val="BodyText"/>
              <w:tabs>
                <w:tab w:val="left" w:pos="1080"/>
                <w:tab w:val="left" w:pos="1980"/>
                <w:tab w:val="left" w:pos="10076"/>
              </w:tabs>
              <w:rPr>
                <w:del w:id="12050" w:author="Stephanie Thompson" w:date="2008-11-17T15:36:00Z"/>
                <w:rFonts w:ascii="Garamond" w:hAnsi="Garamond"/>
                <w:sz w:val="22"/>
                <w:szCs w:val="22"/>
              </w:rPr>
              <w:pPrChange w:id="12051" w:author="Stephanie Thompson" w:date="2008-11-19T11:52:00Z">
                <w:pPr/>
              </w:pPrChange>
            </w:pPr>
            <w:del w:id="12052" w:author="Stephanie Thompson" w:date="2008-11-17T15:36:00Z">
              <w:r w:rsidRPr="00EB43F4" w:rsidDel="00E361B9">
                <w:rPr>
                  <w:rFonts w:ascii="Garamond" w:hAnsi="Garamond"/>
                  <w:sz w:val="22"/>
                  <w:szCs w:val="22"/>
                </w:rPr>
                <w:delText>09:45</w:delText>
              </w:r>
            </w:del>
          </w:p>
        </w:tc>
      </w:tr>
    </w:tbl>
    <w:p w:rsidR="009821B1" w:rsidRDefault="009821B1">
      <w:pPr>
        <w:pStyle w:val="BodyText"/>
        <w:tabs>
          <w:tab w:val="left" w:pos="1080"/>
          <w:tab w:val="left" w:pos="1980"/>
          <w:tab w:val="left" w:pos="10076"/>
        </w:tabs>
        <w:rPr>
          <w:del w:id="12053" w:author="Stephanie Thompson" w:date="2008-11-17T15:36:00Z"/>
          <w:rFonts w:ascii="Garamond" w:hAnsi="Garamond"/>
          <w:sz w:val="22"/>
          <w:szCs w:val="22"/>
        </w:rPr>
        <w:pPrChange w:id="12054" w:author="Stephanie Thompson" w:date="2008-11-19T11:52:00Z">
          <w:pPr/>
        </w:pPrChange>
      </w:pPr>
    </w:p>
    <w:p w:rsidR="009821B1" w:rsidRDefault="008E546C">
      <w:pPr>
        <w:pStyle w:val="BodyText"/>
        <w:tabs>
          <w:tab w:val="left" w:pos="1080"/>
          <w:tab w:val="left" w:pos="1980"/>
          <w:tab w:val="left" w:pos="10076"/>
        </w:tabs>
        <w:rPr>
          <w:del w:id="12055" w:author="Stephanie Thompson" w:date="2008-11-17T15:36:00Z"/>
          <w:rFonts w:ascii="Garamond" w:hAnsi="Garamond"/>
          <w:sz w:val="22"/>
          <w:szCs w:val="22"/>
        </w:rPr>
        <w:pPrChange w:id="12056" w:author="Stephanie Thompson" w:date="2008-11-19T11:52:00Z">
          <w:pPr/>
        </w:pPrChange>
      </w:pPr>
      <w:del w:id="1205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8E546C" w:rsidRPr="00EB43F4" w:rsidDel="00E361B9">
        <w:trPr>
          <w:trHeight w:val="255"/>
          <w:del w:id="12058"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59" w:author="Stephanie Thompson" w:date="2008-11-17T15:36:00Z"/>
                <w:rFonts w:ascii="Garamond" w:hAnsi="Garamond"/>
                <w:sz w:val="22"/>
                <w:szCs w:val="22"/>
              </w:rPr>
              <w:pPrChange w:id="12060" w:author="Stephanie Thompson" w:date="2008-11-19T11:52:00Z">
                <w:pPr/>
              </w:pPrChange>
            </w:pPr>
            <w:del w:id="12061"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62" w:author="Stephanie Thompson" w:date="2008-11-17T15:36:00Z"/>
                <w:rFonts w:ascii="Garamond" w:hAnsi="Garamond"/>
                <w:sz w:val="22"/>
                <w:szCs w:val="22"/>
              </w:rPr>
              <w:pPrChange w:id="12063" w:author="Stephanie Thompson" w:date="2008-11-19T11:52:00Z">
                <w:pPr/>
              </w:pPrChange>
            </w:pPr>
            <w:del w:id="12064" w:author="Stephanie Thompson" w:date="2008-11-17T15:36:00Z">
              <w:r w:rsidRPr="00EB43F4" w:rsidDel="00E361B9">
                <w:rPr>
                  <w:rFonts w:ascii="Garamond" w:hAnsi="Garamond"/>
                  <w:sz w:val="22"/>
                  <w:szCs w:val="22"/>
                </w:rPr>
                <w:delText>22:15 – 23:45</w:delText>
              </w:r>
            </w:del>
          </w:p>
        </w:tc>
      </w:tr>
    </w:tbl>
    <w:p w:rsidR="009821B1" w:rsidRDefault="009821B1">
      <w:pPr>
        <w:pStyle w:val="BodyText"/>
        <w:tabs>
          <w:tab w:val="left" w:pos="1080"/>
          <w:tab w:val="left" w:pos="1980"/>
          <w:tab w:val="left" w:pos="10076"/>
        </w:tabs>
        <w:rPr>
          <w:del w:id="12065" w:author="Stephanie Thompson" w:date="2008-11-17T15:36:00Z"/>
          <w:rFonts w:ascii="Garamond" w:hAnsi="Garamond"/>
          <w:sz w:val="22"/>
          <w:szCs w:val="22"/>
        </w:rPr>
        <w:pPrChange w:id="12066" w:author="Stephanie Thompson" w:date="2008-11-19T11:52:00Z">
          <w:pPr/>
        </w:pPrChange>
      </w:pPr>
    </w:p>
    <w:p w:rsidR="009821B1" w:rsidRDefault="008E546C">
      <w:pPr>
        <w:pStyle w:val="BodyText"/>
        <w:tabs>
          <w:tab w:val="left" w:pos="1080"/>
          <w:tab w:val="left" w:pos="1980"/>
          <w:tab w:val="left" w:pos="10076"/>
        </w:tabs>
        <w:rPr>
          <w:del w:id="12067" w:author="Stephanie Thompson" w:date="2008-11-17T15:36:00Z"/>
          <w:rFonts w:ascii="Garamond" w:hAnsi="Garamond"/>
          <w:sz w:val="22"/>
          <w:szCs w:val="22"/>
        </w:rPr>
        <w:pPrChange w:id="12068" w:author="Stephanie Thompson" w:date="2008-11-19T11:52:00Z">
          <w:pPr/>
        </w:pPrChange>
      </w:pPr>
      <w:del w:id="12069" w:author="Stephanie Thompson" w:date="2008-11-17T15:36:00Z">
        <w:r w:rsidRPr="00EB43F4" w:rsidDel="00E361B9">
          <w:rPr>
            <w:rFonts w:ascii="Garamond" w:hAnsi="Garamond"/>
            <w:sz w:val="22"/>
            <w:szCs w:val="22"/>
          </w:rPr>
          <w:delText>Inaccurate depth values removed – depth port froze making readings deeper than true depth</w:delText>
        </w:r>
      </w:del>
    </w:p>
    <w:tbl>
      <w:tblPr>
        <w:tblW w:w="4340" w:type="dxa"/>
        <w:tblInd w:w="93" w:type="dxa"/>
        <w:tblLook w:val="0000"/>
      </w:tblPr>
      <w:tblGrid>
        <w:gridCol w:w="1500"/>
        <w:gridCol w:w="1420"/>
        <w:gridCol w:w="1420"/>
      </w:tblGrid>
      <w:tr w:rsidR="008E546C" w:rsidRPr="00EB43F4" w:rsidDel="00E361B9">
        <w:trPr>
          <w:trHeight w:val="255"/>
          <w:del w:id="12070"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71" w:author="Stephanie Thompson" w:date="2008-11-17T15:36:00Z"/>
                <w:rFonts w:ascii="Garamond" w:hAnsi="Garamond"/>
                <w:sz w:val="22"/>
                <w:szCs w:val="22"/>
              </w:rPr>
              <w:pPrChange w:id="12072" w:author="Stephanie Thompson" w:date="2008-11-19T11:52:00Z">
                <w:pPr/>
              </w:pPrChange>
            </w:pPr>
            <w:del w:id="12073"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74" w:author="Stephanie Thompson" w:date="2008-11-17T15:36:00Z"/>
                <w:rFonts w:ascii="Garamond" w:hAnsi="Garamond"/>
                <w:sz w:val="22"/>
                <w:szCs w:val="22"/>
              </w:rPr>
              <w:pPrChange w:id="12075" w:author="Stephanie Thompson" w:date="2008-11-19T11:52:00Z">
                <w:pPr/>
              </w:pPrChange>
            </w:pPr>
            <w:del w:id="12076" w:author="Stephanie Thompson" w:date="2008-11-17T15:36:00Z">
              <w:r w:rsidRPr="00EB43F4" w:rsidDel="00E361B9">
                <w:rPr>
                  <w:rFonts w:ascii="Garamond" w:hAnsi="Garamond"/>
                  <w:sz w:val="22"/>
                  <w:szCs w:val="22"/>
                </w:rPr>
                <w:delText>01:30 – 02:00,</w:delText>
              </w:r>
            </w:del>
          </w:p>
        </w:tc>
        <w:tc>
          <w:tcPr>
            <w:tcW w:w="1420" w:type="dxa"/>
            <w:vAlign w:val="bottom"/>
          </w:tcPr>
          <w:p w:rsidR="009821B1" w:rsidRDefault="008E546C">
            <w:pPr>
              <w:pStyle w:val="BodyText"/>
              <w:tabs>
                <w:tab w:val="left" w:pos="1080"/>
                <w:tab w:val="left" w:pos="1980"/>
                <w:tab w:val="left" w:pos="10076"/>
              </w:tabs>
              <w:rPr>
                <w:del w:id="12077" w:author="Stephanie Thompson" w:date="2008-11-17T15:36:00Z"/>
                <w:rFonts w:ascii="Garamond" w:hAnsi="Garamond"/>
                <w:sz w:val="22"/>
                <w:szCs w:val="22"/>
              </w:rPr>
              <w:pPrChange w:id="12078" w:author="Stephanie Thompson" w:date="2008-11-19T11:52:00Z">
                <w:pPr/>
              </w:pPrChange>
            </w:pPr>
            <w:del w:id="12079" w:author="Stephanie Thompson" w:date="2008-11-17T15:36:00Z">
              <w:r w:rsidRPr="00EB43F4" w:rsidDel="00E361B9">
                <w:rPr>
                  <w:rFonts w:ascii="Garamond" w:hAnsi="Garamond"/>
                  <w:sz w:val="22"/>
                  <w:szCs w:val="22"/>
                </w:rPr>
                <w:delText>03:15 – 06:45</w:delText>
              </w:r>
            </w:del>
          </w:p>
        </w:tc>
      </w:tr>
    </w:tbl>
    <w:p w:rsidR="009821B1" w:rsidRDefault="009821B1">
      <w:pPr>
        <w:pStyle w:val="BodyText"/>
        <w:tabs>
          <w:tab w:val="left" w:pos="1080"/>
          <w:tab w:val="left" w:pos="1980"/>
          <w:tab w:val="left" w:pos="10076"/>
        </w:tabs>
        <w:rPr>
          <w:del w:id="12080" w:author="Stephanie Thompson" w:date="2008-11-17T15:36:00Z"/>
          <w:rFonts w:ascii="Garamond" w:hAnsi="Garamond"/>
          <w:sz w:val="22"/>
          <w:szCs w:val="22"/>
        </w:rPr>
        <w:pPrChange w:id="12081" w:author="Stephanie Thompson" w:date="2008-11-19T11:52:00Z">
          <w:pPr/>
        </w:pPrChange>
      </w:pPr>
    </w:p>
    <w:p w:rsidR="009821B1" w:rsidRDefault="008E546C">
      <w:pPr>
        <w:pStyle w:val="BodyText"/>
        <w:tabs>
          <w:tab w:val="left" w:pos="1080"/>
          <w:tab w:val="left" w:pos="1980"/>
          <w:tab w:val="left" w:pos="10076"/>
        </w:tabs>
        <w:rPr>
          <w:del w:id="12082" w:author="Stephanie Thompson" w:date="2008-11-17T15:36:00Z"/>
          <w:rFonts w:ascii="Garamond" w:hAnsi="Garamond"/>
          <w:sz w:val="22"/>
          <w:szCs w:val="22"/>
        </w:rPr>
        <w:pPrChange w:id="12083" w:author="Stephanie Thompson" w:date="2008-11-19T11:52:00Z">
          <w:pPr/>
        </w:pPrChange>
      </w:pPr>
      <w:del w:id="12084" w:author="Stephanie Thompson" w:date="2008-11-17T15:36:00Z">
        <w:r w:rsidRPr="00EB43F4" w:rsidDel="00E361B9">
          <w:rPr>
            <w:rFonts w:ascii="Garamond" w:hAnsi="Garamond"/>
            <w:sz w:val="22"/>
            <w:szCs w:val="22"/>
          </w:rPr>
          <w:delText>Depth port out of water due to low water level – depth data deleted.</w:delText>
        </w:r>
      </w:del>
    </w:p>
    <w:tbl>
      <w:tblPr>
        <w:tblW w:w="5760" w:type="dxa"/>
        <w:tblInd w:w="93" w:type="dxa"/>
        <w:tblLook w:val="0000"/>
      </w:tblPr>
      <w:tblGrid>
        <w:gridCol w:w="1500"/>
        <w:gridCol w:w="1420"/>
        <w:gridCol w:w="1420"/>
        <w:gridCol w:w="1420"/>
      </w:tblGrid>
      <w:tr w:rsidR="008E546C" w:rsidRPr="00EB43F4" w:rsidDel="00E361B9">
        <w:trPr>
          <w:gridAfter w:val="1"/>
          <w:wAfter w:w="1420" w:type="dxa"/>
          <w:trHeight w:val="255"/>
          <w:del w:id="12085"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86" w:author="Stephanie Thompson" w:date="2008-11-17T15:36:00Z"/>
                <w:rFonts w:ascii="Garamond" w:hAnsi="Garamond"/>
                <w:sz w:val="22"/>
                <w:szCs w:val="22"/>
              </w:rPr>
              <w:pPrChange w:id="12087" w:author="Stephanie Thompson" w:date="2008-11-19T11:52:00Z">
                <w:pPr/>
              </w:pPrChange>
            </w:pPr>
            <w:del w:id="12088"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89" w:author="Stephanie Thompson" w:date="2008-11-17T15:36:00Z"/>
                <w:rFonts w:ascii="Garamond" w:hAnsi="Garamond"/>
                <w:sz w:val="22"/>
                <w:szCs w:val="22"/>
              </w:rPr>
              <w:pPrChange w:id="12090" w:author="Stephanie Thompson" w:date="2008-11-19T11:52:00Z">
                <w:pPr/>
              </w:pPrChange>
            </w:pPr>
            <w:del w:id="12091" w:author="Stephanie Thompson" w:date="2008-11-17T15:36:00Z">
              <w:r w:rsidRPr="00EB43F4" w:rsidDel="00E361B9">
                <w:rPr>
                  <w:rFonts w:ascii="Garamond" w:hAnsi="Garamond"/>
                  <w:sz w:val="22"/>
                  <w:szCs w:val="22"/>
                </w:rPr>
                <w:delText>12:00 – 13:30,</w:delText>
              </w:r>
            </w:del>
          </w:p>
        </w:tc>
        <w:tc>
          <w:tcPr>
            <w:tcW w:w="1420" w:type="dxa"/>
            <w:vAlign w:val="bottom"/>
          </w:tcPr>
          <w:p w:rsidR="009821B1" w:rsidRDefault="008E546C">
            <w:pPr>
              <w:pStyle w:val="BodyText"/>
              <w:tabs>
                <w:tab w:val="left" w:pos="1080"/>
                <w:tab w:val="left" w:pos="1980"/>
                <w:tab w:val="left" w:pos="10076"/>
              </w:tabs>
              <w:rPr>
                <w:del w:id="12092" w:author="Stephanie Thompson" w:date="2008-11-17T15:36:00Z"/>
                <w:rFonts w:ascii="Garamond" w:hAnsi="Garamond"/>
                <w:sz w:val="22"/>
                <w:szCs w:val="22"/>
              </w:rPr>
              <w:pPrChange w:id="12093" w:author="Stephanie Thompson" w:date="2008-11-19T11:52:00Z">
                <w:pPr/>
              </w:pPrChange>
            </w:pPr>
            <w:del w:id="12094" w:author="Stephanie Thompson" w:date="2008-11-17T15:36:00Z">
              <w:r w:rsidRPr="00EB43F4" w:rsidDel="00E361B9">
                <w:rPr>
                  <w:rFonts w:ascii="Garamond" w:hAnsi="Garamond"/>
                  <w:sz w:val="22"/>
                  <w:szCs w:val="22"/>
                </w:rPr>
                <w:delText>16:00 – 17:15</w:delText>
              </w:r>
            </w:del>
          </w:p>
        </w:tc>
      </w:tr>
      <w:tr w:rsidR="008E546C" w:rsidRPr="00EB43F4" w:rsidDel="00E361B9">
        <w:trPr>
          <w:trHeight w:val="255"/>
          <w:del w:id="12095"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96" w:author="Stephanie Thompson" w:date="2008-11-17T15:36:00Z"/>
                <w:rFonts w:ascii="Garamond" w:hAnsi="Garamond"/>
                <w:sz w:val="22"/>
                <w:szCs w:val="22"/>
              </w:rPr>
              <w:pPrChange w:id="12097" w:author="Stephanie Thompson" w:date="2008-11-19T11:52:00Z">
                <w:pPr/>
              </w:pPrChange>
            </w:pPr>
            <w:del w:id="12098"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099" w:author="Stephanie Thompson" w:date="2008-11-17T15:36:00Z"/>
                <w:rFonts w:ascii="Garamond" w:hAnsi="Garamond"/>
                <w:sz w:val="22"/>
                <w:szCs w:val="22"/>
              </w:rPr>
              <w:pPrChange w:id="12100" w:author="Stephanie Thompson" w:date="2008-11-19T11:52:00Z">
                <w:pPr/>
              </w:pPrChange>
            </w:pPr>
            <w:del w:id="12101" w:author="Stephanie Thompson" w:date="2008-11-17T15:36:00Z">
              <w:r w:rsidRPr="00EB43F4" w:rsidDel="00E361B9">
                <w:rPr>
                  <w:rFonts w:ascii="Garamond" w:hAnsi="Garamond"/>
                  <w:sz w:val="22"/>
                  <w:szCs w:val="22"/>
                </w:rPr>
                <w:delText>00:15 – 02:00,</w:delText>
              </w:r>
            </w:del>
          </w:p>
        </w:tc>
        <w:tc>
          <w:tcPr>
            <w:tcW w:w="1420" w:type="dxa"/>
            <w:vAlign w:val="bottom"/>
          </w:tcPr>
          <w:p w:rsidR="009821B1" w:rsidRDefault="008E546C">
            <w:pPr>
              <w:pStyle w:val="BodyText"/>
              <w:tabs>
                <w:tab w:val="left" w:pos="1080"/>
                <w:tab w:val="left" w:pos="1980"/>
                <w:tab w:val="left" w:pos="10076"/>
              </w:tabs>
              <w:rPr>
                <w:del w:id="12102" w:author="Stephanie Thompson" w:date="2008-11-17T15:36:00Z"/>
                <w:rFonts w:ascii="Garamond" w:hAnsi="Garamond"/>
                <w:sz w:val="22"/>
                <w:szCs w:val="22"/>
              </w:rPr>
              <w:pPrChange w:id="12103" w:author="Stephanie Thompson" w:date="2008-11-19T11:52:00Z">
                <w:pPr/>
              </w:pPrChange>
            </w:pPr>
            <w:del w:id="12104" w:author="Stephanie Thompson" w:date="2008-11-17T15:36:00Z">
              <w:r w:rsidRPr="00EB43F4" w:rsidDel="00E361B9">
                <w:rPr>
                  <w:rFonts w:ascii="Garamond" w:hAnsi="Garamond"/>
                  <w:sz w:val="22"/>
                  <w:szCs w:val="22"/>
                </w:rPr>
                <w:delText>05:00 – 06:45,</w:delText>
              </w:r>
            </w:del>
          </w:p>
        </w:tc>
        <w:tc>
          <w:tcPr>
            <w:tcW w:w="1420" w:type="dxa"/>
            <w:vAlign w:val="bottom"/>
          </w:tcPr>
          <w:p w:rsidR="009821B1" w:rsidRDefault="008E546C">
            <w:pPr>
              <w:pStyle w:val="BodyText"/>
              <w:tabs>
                <w:tab w:val="left" w:pos="1080"/>
                <w:tab w:val="left" w:pos="1980"/>
                <w:tab w:val="left" w:pos="10076"/>
              </w:tabs>
              <w:rPr>
                <w:del w:id="12105" w:author="Stephanie Thompson" w:date="2008-11-17T15:36:00Z"/>
                <w:rFonts w:ascii="Garamond" w:hAnsi="Garamond"/>
                <w:sz w:val="22"/>
                <w:szCs w:val="22"/>
              </w:rPr>
              <w:pPrChange w:id="12106" w:author="Stephanie Thompson" w:date="2008-11-19T11:52:00Z">
                <w:pPr/>
              </w:pPrChange>
            </w:pPr>
            <w:del w:id="12107" w:author="Stephanie Thompson" w:date="2008-11-17T15:36:00Z">
              <w:r w:rsidRPr="00EB43F4" w:rsidDel="00E361B9">
                <w:rPr>
                  <w:rFonts w:ascii="Garamond" w:hAnsi="Garamond"/>
                  <w:sz w:val="22"/>
                  <w:szCs w:val="22"/>
                </w:rPr>
                <w:delText>12:30 – 13:45</w:delText>
              </w:r>
            </w:del>
          </w:p>
        </w:tc>
      </w:tr>
    </w:tbl>
    <w:p w:rsidR="009821B1" w:rsidRDefault="009821B1">
      <w:pPr>
        <w:pStyle w:val="BodyText"/>
        <w:tabs>
          <w:tab w:val="left" w:pos="1080"/>
          <w:tab w:val="left" w:pos="1980"/>
          <w:tab w:val="left" w:pos="10076"/>
        </w:tabs>
        <w:rPr>
          <w:del w:id="12108" w:author="Stephanie Thompson" w:date="2008-11-17T15:36:00Z"/>
          <w:rFonts w:ascii="Garamond" w:hAnsi="Garamond"/>
          <w:sz w:val="22"/>
          <w:szCs w:val="22"/>
        </w:rPr>
        <w:pPrChange w:id="12109" w:author="Stephanie Thompson" w:date="2008-11-19T11:52:00Z">
          <w:pPr/>
        </w:pPrChange>
      </w:pPr>
    </w:p>
    <w:p w:rsidR="009821B1" w:rsidRDefault="008E546C">
      <w:pPr>
        <w:pStyle w:val="BodyText"/>
        <w:tabs>
          <w:tab w:val="left" w:pos="1080"/>
          <w:tab w:val="left" w:pos="1980"/>
          <w:tab w:val="left" w:pos="10076"/>
        </w:tabs>
        <w:rPr>
          <w:del w:id="12110" w:author="Stephanie Thompson" w:date="2008-11-17T15:36:00Z"/>
          <w:rFonts w:ascii="Garamond" w:hAnsi="Garamond"/>
          <w:sz w:val="22"/>
          <w:szCs w:val="22"/>
        </w:rPr>
        <w:pPrChange w:id="12111" w:author="Stephanie Thompson" w:date="2008-11-19T11:52:00Z">
          <w:pPr/>
        </w:pPrChange>
      </w:pPr>
      <w:del w:id="12112" w:author="Stephanie Thompson" w:date="2008-11-17T15:36:00Z">
        <w:r w:rsidRPr="00EB43F4" w:rsidDel="00E361B9">
          <w:rPr>
            <w:rFonts w:ascii="Garamond" w:hAnsi="Garamond"/>
            <w:sz w:val="22"/>
            <w:szCs w:val="22"/>
          </w:rPr>
          <w:delText>Turbidity spikes deleted – likely biological interference</w:delText>
        </w:r>
      </w:del>
    </w:p>
    <w:tbl>
      <w:tblPr>
        <w:tblW w:w="4340" w:type="dxa"/>
        <w:tblInd w:w="93" w:type="dxa"/>
        <w:tblLook w:val="0000"/>
      </w:tblPr>
      <w:tblGrid>
        <w:gridCol w:w="1500"/>
        <w:gridCol w:w="1420"/>
        <w:gridCol w:w="1420"/>
      </w:tblGrid>
      <w:tr w:rsidR="008E546C" w:rsidRPr="00EB43F4" w:rsidDel="00E361B9">
        <w:trPr>
          <w:trHeight w:val="255"/>
          <w:del w:id="12113"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114" w:author="Stephanie Thompson" w:date="2008-11-17T15:36:00Z"/>
                <w:rFonts w:ascii="Garamond" w:hAnsi="Garamond"/>
                <w:sz w:val="22"/>
                <w:szCs w:val="22"/>
              </w:rPr>
              <w:pPrChange w:id="12115" w:author="Stephanie Thompson" w:date="2008-11-19T11:52:00Z">
                <w:pPr/>
              </w:pPrChange>
            </w:pPr>
            <w:del w:id="12116"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117" w:author="Stephanie Thompson" w:date="2008-11-17T15:36:00Z"/>
                <w:rFonts w:ascii="Garamond" w:hAnsi="Garamond"/>
                <w:sz w:val="22"/>
                <w:szCs w:val="22"/>
              </w:rPr>
              <w:pPrChange w:id="12118" w:author="Stephanie Thompson" w:date="2008-11-19T11:52:00Z">
                <w:pPr/>
              </w:pPrChange>
            </w:pPr>
            <w:del w:id="12119" w:author="Stephanie Thompson" w:date="2008-11-17T15:36:00Z">
              <w:r w:rsidRPr="00EB43F4" w:rsidDel="00E361B9">
                <w:rPr>
                  <w:rFonts w:ascii="Garamond" w:hAnsi="Garamond"/>
                  <w:sz w:val="22"/>
                  <w:szCs w:val="22"/>
                </w:rPr>
                <w:delText>12:15 – 12:30,</w:delText>
              </w:r>
            </w:del>
          </w:p>
        </w:tc>
        <w:tc>
          <w:tcPr>
            <w:tcW w:w="1420" w:type="dxa"/>
            <w:vAlign w:val="bottom"/>
          </w:tcPr>
          <w:p w:rsidR="009821B1" w:rsidRDefault="008E546C">
            <w:pPr>
              <w:pStyle w:val="BodyText"/>
              <w:tabs>
                <w:tab w:val="left" w:pos="1080"/>
                <w:tab w:val="left" w:pos="1980"/>
                <w:tab w:val="left" w:pos="10076"/>
              </w:tabs>
              <w:rPr>
                <w:del w:id="12120" w:author="Stephanie Thompson" w:date="2008-11-17T15:36:00Z"/>
                <w:rFonts w:ascii="Garamond" w:hAnsi="Garamond"/>
                <w:sz w:val="22"/>
                <w:szCs w:val="22"/>
              </w:rPr>
              <w:pPrChange w:id="12121" w:author="Stephanie Thompson" w:date="2008-11-19T11:52:00Z">
                <w:pPr/>
              </w:pPrChange>
            </w:pPr>
            <w:del w:id="12122" w:author="Stephanie Thompson" w:date="2008-11-17T15:36:00Z">
              <w:r w:rsidRPr="00EB43F4" w:rsidDel="00E361B9">
                <w:rPr>
                  <w:rFonts w:ascii="Garamond" w:hAnsi="Garamond"/>
                  <w:sz w:val="22"/>
                  <w:szCs w:val="22"/>
                </w:rPr>
                <w:delText>16:00</w:delText>
              </w:r>
            </w:del>
          </w:p>
        </w:tc>
      </w:tr>
    </w:tbl>
    <w:p w:rsidR="009821B1" w:rsidRDefault="009821B1">
      <w:pPr>
        <w:pStyle w:val="BodyText"/>
        <w:tabs>
          <w:tab w:val="left" w:pos="1080"/>
          <w:tab w:val="left" w:pos="1980"/>
          <w:tab w:val="left" w:pos="10076"/>
        </w:tabs>
        <w:rPr>
          <w:del w:id="12123" w:author="Stephanie Thompson" w:date="2008-11-17T15:36:00Z"/>
          <w:rFonts w:ascii="Garamond" w:hAnsi="Garamond"/>
          <w:sz w:val="22"/>
          <w:szCs w:val="22"/>
        </w:rPr>
        <w:pPrChange w:id="12124" w:author="Stephanie Thompson" w:date="2008-11-19T11:52:00Z">
          <w:pPr/>
        </w:pPrChange>
      </w:pPr>
    </w:p>
    <w:p w:rsidR="009821B1" w:rsidRDefault="008E546C">
      <w:pPr>
        <w:pStyle w:val="BodyText"/>
        <w:tabs>
          <w:tab w:val="left" w:pos="1080"/>
          <w:tab w:val="left" w:pos="1980"/>
          <w:tab w:val="left" w:pos="10076"/>
        </w:tabs>
        <w:rPr>
          <w:del w:id="12125" w:author="Stephanie Thompson" w:date="2008-11-17T15:36:00Z"/>
          <w:rFonts w:ascii="Garamond" w:hAnsi="Garamond"/>
          <w:sz w:val="22"/>
          <w:szCs w:val="22"/>
        </w:rPr>
        <w:pPrChange w:id="12126" w:author="Stephanie Thompson" w:date="2008-11-19T11:52:00Z">
          <w:pPr/>
        </w:pPrChange>
      </w:pPr>
      <w:del w:id="12127"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8600" w:type="dxa"/>
        <w:tblInd w:w="93" w:type="dxa"/>
        <w:tblLook w:val="0000"/>
      </w:tblPr>
      <w:tblGrid>
        <w:gridCol w:w="1500"/>
        <w:gridCol w:w="1420"/>
        <w:gridCol w:w="1420"/>
        <w:gridCol w:w="1420"/>
        <w:gridCol w:w="1420"/>
        <w:gridCol w:w="1420"/>
      </w:tblGrid>
      <w:tr w:rsidR="008E546C" w:rsidRPr="00EB43F4" w:rsidDel="00E361B9">
        <w:trPr>
          <w:trHeight w:val="255"/>
          <w:del w:id="12128" w:author="Stephanie Thompson" w:date="2008-11-17T15:36:00Z"/>
        </w:trPr>
        <w:tc>
          <w:tcPr>
            <w:tcW w:w="150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129" w:author="Stephanie Thompson" w:date="2008-11-17T15:36:00Z"/>
                <w:rFonts w:ascii="Garamond" w:hAnsi="Garamond"/>
                <w:sz w:val="22"/>
                <w:szCs w:val="22"/>
              </w:rPr>
              <w:pPrChange w:id="12130" w:author="Stephanie Thompson" w:date="2008-11-19T11:52:00Z">
                <w:pPr/>
              </w:pPrChange>
            </w:pPr>
            <w:del w:id="12131"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8E546C">
            <w:pPr>
              <w:pStyle w:val="BodyText"/>
              <w:tabs>
                <w:tab w:val="left" w:pos="1080"/>
                <w:tab w:val="left" w:pos="1980"/>
                <w:tab w:val="left" w:pos="10076"/>
              </w:tabs>
              <w:rPr>
                <w:del w:id="12132" w:author="Stephanie Thompson" w:date="2008-11-17T15:36:00Z"/>
                <w:rFonts w:ascii="Garamond" w:hAnsi="Garamond"/>
                <w:sz w:val="22"/>
                <w:szCs w:val="22"/>
              </w:rPr>
              <w:pPrChange w:id="12133" w:author="Stephanie Thompson" w:date="2008-11-19T11:52:00Z">
                <w:pPr/>
              </w:pPrChange>
            </w:pPr>
            <w:del w:id="12134" w:author="Stephanie Thompson" w:date="2008-11-17T15:36:00Z">
              <w:r w:rsidRPr="00EB43F4" w:rsidDel="00E361B9">
                <w:rPr>
                  <w:rFonts w:ascii="Garamond" w:hAnsi="Garamond"/>
                  <w:sz w:val="22"/>
                  <w:szCs w:val="22"/>
                </w:rPr>
                <w:delText>05:00 – 06:00,</w:delText>
              </w:r>
            </w:del>
          </w:p>
        </w:tc>
        <w:tc>
          <w:tcPr>
            <w:tcW w:w="1420" w:type="dxa"/>
            <w:vAlign w:val="bottom"/>
          </w:tcPr>
          <w:p w:rsidR="009821B1" w:rsidRDefault="008E546C">
            <w:pPr>
              <w:pStyle w:val="BodyText"/>
              <w:tabs>
                <w:tab w:val="left" w:pos="1080"/>
                <w:tab w:val="left" w:pos="1980"/>
                <w:tab w:val="left" w:pos="10076"/>
              </w:tabs>
              <w:rPr>
                <w:del w:id="12135" w:author="Stephanie Thompson" w:date="2008-11-17T15:36:00Z"/>
                <w:rFonts w:ascii="Garamond" w:hAnsi="Garamond"/>
                <w:sz w:val="22"/>
                <w:szCs w:val="22"/>
              </w:rPr>
              <w:pPrChange w:id="12136" w:author="Stephanie Thompson" w:date="2008-11-19T11:52:00Z">
                <w:pPr/>
              </w:pPrChange>
            </w:pPr>
            <w:del w:id="12137" w:author="Stephanie Thompson" w:date="2008-11-17T15:36:00Z">
              <w:r w:rsidRPr="00EB43F4" w:rsidDel="00E361B9">
                <w:rPr>
                  <w:rFonts w:ascii="Garamond" w:hAnsi="Garamond"/>
                  <w:sz w:val="22"/>
                  <w:szCs w:val="22"/>
                </w:rPr>
                <w:delText>07:15,</w:delText>
              </w:r>
            </w:del>
          </w:p>
        </w:tc>
        <w:tc>
          <w:tcPr>
            <w:tcW w:w="1420" w:type="dxa"/>
            <w:vAlign w:val="bottom"/>
          </w:tcPr>
          <w:p w:rsidR="009821B1" w:rsidRDefault="008E546C">
            <w:pPr>
              <w:pStyle w:val="BodyText"/>
              <w:tabs>
                <w:tab w:val="left" w:pos="1080"/>
                <w:tab w:val="left" w:pos="1980"/>
                <w:tab w:val="left" w:pos="10076"/>
              </w:tabs>
              <w:rPr>
                <w:del w:id="12138" w:author="Stephanie Thompson" w:date="2008-11-17T15:36:00Z"/>
                <w:rFonts w:ascii="Garamond" w:hAnsi="Garamond"/>
                <w:sz w:val="22"/>
                <w:szCs w:val="22"/>
              </w:rPr>
              <w:pPrChange w:id="12139" w:author="Stephanie Thompson" w:date="2008-11-19T11:52:00Z">
                <w:pPr/>
              </w:pPrChange>
            </w:pPr>
            <w:del w:id="12140" w:author="Stephanie Thompson" w:date="2008-11-17T15:36:00Z">
              <w:r w:rsidRPr="00EB43F4" w:rsidDel="00E361B9">
                <w:rPr>
                  <w:rFonts w:ascii="Garamond" w:hAnsi="Garamond"/>
                  <w:sz w:val="22"/>
                  <w:szCs w:val="22"/>
                </w:rPr>
                <w:delText>07:45 – 09:15,</w:delText>
              </w:r>
            </w:del>
          </w:p>
        </w:tc>
        <w:tc>
          <w:tcPr>
            <w:tcW w:w="1420" w:type="dxa"/>
            <w:vAlign w:val="bottom"/>
          </w:tcPr>
          <w:p w:rsidR="009821B1" w:rsidRDefault="008E546C">
            <w:pPr>
              <w:pStyle w:val="BodyText"/>
              <w:tabs>
                <w:tab w:val="left" w:pos="1080"/>
                <w:tab w:val="left" w:pos="1980"/>
                <w:tab w:val="left" w:pos="10076"/>
              </w:tabs>
              <w:rPr>
                <w:del w:id="12141" w:author="Stephanie Thompson" w:date="2008-11-17T15:36:00Z"/>
                <w:rFonts w:ascii="Garamond" w:hAnsi="Garamond"/>
                <w:sz w:val="22"/>
                <w:szCs w:val="22"/>
              </w:rPr>
              <w:pPrChange w:id="12142" w:author="Stephanie Thompson" w:date="2008-11-19T11:52:00Z">
                <w:pPr/>
              </w:pPrChange>
            </w:pPr>
            <w:del w:id="12143" w:author="Stephanie Thompson" w:date="2008-11-17T15:36:00Z">
              <w:r w:rsidRPr="00EB43F4" w:rsidDel="00E361B9">
                <w:rPr>
                  <w:rFonts w:ascii="Garamond" w:hAnsi="Garamond"/>
                  <w:sz w:val="22"/>
                  <w:szCs w:val="22"/>
                </w:rPr>
                <w:delText>10:45 ,</w:delText>
              </w:r>
            </w:del>
          </w:p>
        </w:tc>
        <w:tc>
          <w:tcPr>
            <w:tcW w:w="1420" w:type="dxa"/>
            <w:vAlign w:val="bottom"/>
          </w:tcPr>
          <w:p w:rsidR="009821B1" w:rsidRDefault="008E546C">
            <w:pPr>
              <w:pStyle w:val="BodyText"/>
              <w:tabs>
                <w:tab w:val="left" w:pos="1080"/>
                <w:tab w:val="left" w:pos="1980"/>
                <w:tab w:val="left" w:pos="10076"/>
              </w:tabs>
              <w:rPr>
                <w:del w:id="12144" w:author="Stephanie Thompson" w:date="2008-11-17T15:36:00Z"/>
                <w:rFonts w:ascii="Garamond" w:hAnsi="Garamond"/>
                <w:sz w:val="22"/>
                <w:szCs w:val="22"/>
              </w:rPr>
              <w:pPrChange w:id="12145" w:author="Stephanie Thompson" w:date="2008-11-19T11:52:00Z">
                <w:pPr/>
              </w:pPrChange>
            </w:pPr>
            <w:del w:id="12146" w:author="Stephanie Thompson" w:date="2008-11-17T15:36:00Z">
              <w:r w:rsidRPr="00EB43F4" w:rsidDel="00E361B9">
                <w:rPr>
                  <w:rFonts w:ascii="Garamond" w:hAnsi="Garamond"/>
                  <w:sz w:val="22"/>
                  <w:szCs w:val="22"/>
                </w:rPr>
                <w:delText>11:30 – 11:45</w:delText>
              </w:r>
            </w:del>
          </w:p>
        </w:tc>
      </w:tr>
      <w:tr w:rsidR="00784A91" w:rsidRPr="00EB43F4" w:rsidDel="00E361B9">
        <w:trPr>
          <w:gridAfter w:val="4"/>
          <w:wAfter w:w="5680" w:type="dxa"/>
          <w:trHeight w:val="255"/>
          <w:del w:id="12147" w:author="Stephanie Thompson" w:date="2008-11-17T15:36:00Z"/>
        </w:trPr>
        <w:tc>
          <w:tcPr>
            <w:tcW w:w="150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48" w:author="Stephanie Thompson" w:date="2008-11-17T15:36:00Z"/>
                <w:rFonts w:ascii="Garamond" w:hAnsi="Garamond"/>
                <w:sz w:val="22"/>
                <w:szCs w:val="22"/>
              </w:rPr>
              <w:pPrChange w:id="12149" w:author="Stephanie Thompson" w:date="2008-11-19T11:52:00Z">
                <w:pPr/>
              </w:pPrChange>
            </w:pPr>
            <w:del w:id="12150"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51" w:author="Stephanie Thompson" w:date="2008-11-17T15:36:00Z"/>
                <w:rFonts w:ascii="Garamond" w:hAnsi="Garamond"/>
                <w:sz w:val="22"/>
                <w:szCs w:val="22"/>
              </w:rPr>
              <w:pPrChange w:id="12152" w:author="Stephanie Thompson" w:date="2008-11-19T11:52:00Z">
                <w:pPr/>
              </w:pPrChange>
            </w:pPr>
            <w:del w:id="12153" w:author="Stephanie Thompson" w:date="2008-11-17T15:36:00Z">
              <w:r w:rsidRPr="00EB43F4" w:rsidDel="00E361B9">
                <w:rPr>
                  <w:rFonts w:ascii="Garamond" w:hAnsi="Garamond"/>
                  <w:sz w:val="22"/>
                  <w:szCs w:val="22"/>
                </w:rPr>
                <w:delText>21:45 – 22:15</w:delText>
              </w:r>
            </w:del>
          </w:p>
        </w:tc>
      </w:tr>
    </w:tbl>
    <w:p w:rsidR="009821B1" w:rsidRDefault="009821B1">
      <w:pPr>
        <w:pStyle w:val="BodyText"/>
        <w:tabs>
          <w:tab w:val="left" w:pos="1080"/>
          <w:tab w:val="left" w:pos="1980"/>
          <w:tab w:val="left" w:pos="10076"/>
        </w:tabs>
        <w:rPr>
          <w:del w:id="12154" w:author="Stephanie Thompson" w:date="2008-11-17T15:36:00Z"/>
          <w:rFonts w:ascii="Garamond" w:hAnsi="Garamond"/>
          <w:sz w:val="22"/>
          <w:szCs w:val="22"/>
        </w:rPr>
        <w:pPrChange w:id="12155" w:author="Stephanie Thompson" w:date="2008-11-19T11:52:00Z">
          <w:pPr/>
        </w:pPrChange>
      </w:pPr>
    </w:p>
    <w:p w:rsidR="009821B1" w:rsidRDefault="00784A91">
      <w:pPr>
        <w:pStyle w:val="BodyText"/>
        <w:tabs>
          <w:tab w:val="left" w:pos="1080"/>
          <w:tab w:val="left" w:pos="1980"/>
          <w:tab w:val="left" w:pos="10076"/>
        </w:tabs>
        <w:rPr>
          <w:del w:id="12156" w:author="Stephanie Thompson" w:date="2008-11-17T15:36:00Z"/>
          <w:rFonts w:ascii="Garamond" w:hAnsi="Garamond"/>
          <w:sz w:val="22"/>
          <w:szCs w:val="22"/>
        </w:rPr>
        <w:pPrChange w:id="12157" w:author="Stephanie Thompson" w:date="2008-11-19T11:52:00Z">
          <w:pPr/>
        </w:pPrChange>
      </w:pPr>
      <w:del w:id="12158"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784A91" w:rsidRPr="00EB43F4" w:rsidDel="00E361B9">
        <w:trPr>
          <w:trHeight w:val="255"/>
          <w:del w:id="12159" w:author="Stephanie Thompson" w:date="2008-11-17T15:36:00Z"/>
        </w:trPr>
        <w:tc>
          <w:tcPr>
            <w:tcW w:w="150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60" w:author="Stephanie Thompson" w:date="2008-11-17T15:36:00Z"/>
                <w:rFonts w:ascii="Garamond" w:hAnsi="Garamond"/>
                <w:sz w:val="22"/>
                <w:szCs w:val="22"/>
              </w:rPr>
              <w:pPrChange w:id="12161" w:author="Stephanie Thompson" w:date="2008-11-19T11:52:00Z">
                <w:pPr/>
              </w:pPrChange>
            </w:pPr>
            <w:del w:id="12162" w:author="Stephanie Thompson" w:date="2008-11-17T15:36: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63" w:author="Stephanie Thompson" w:date="2008-11-17T15:36:00Z"/>
                <w:rFonts w:ascii="Garamond" w:hAnsi="Garamond"/>
                <w:sz w:val="22"/>
                <w:szCs w:val="22"/>
              </w:rPr>
              <w:pPrChange w:id="12164" w:author="Stephanie Thompson" w:date="2008-11-19T11:52:00Z">
                <w:pPr/>
              </w:pPrChange>
            </w:pPr>
            <w:del w:id="12165" w:author="Stephanie Thompson" w:date="2008-11-17T15:36:00Z">
              <w:r w:rsidRPr="00EB43F4" w:rsidDel="00E361B9">
                <w:rPr>
                  <w:rFonts w:ascii="Garamond" w:hAnsi="Garamond"/>
                  <w:sz w:val="22"/>
                  <w:szCs w:val="22"/>
                </w:rPr>
                <w:delText>22:30 – 22:45</w:delText>
              </w:r>
            </w:del>
          </w:p>
        </w:tc>
      </w:tr>
      <w:tr w:rsidR="00784A91" w:rsidRPr="00EB43F4" w:rsidDel="00E361B9">
        <w:trPr>
          <w:trHeight w:val="255"/>
          <w:del w:id="12166" w:author="Stephanie Thompson" w:date="2008-11-17T15:36:00Z"/>
        </w:trPr>
        <w:tc>
          <w:tcPr>
            <w:tcW w:w="150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67" w:author="Stephanie Thompson" w:date="2008-11-17T15:36:00Z"/>
                <w:rFonts w:ascii="Garamond" w:hAnsi="Garamond"/>
                <w:sz w:val="22"/>
                <w:szCs w:val="22"/>
              </w:rPr>
              <w:pPrChange w:id="12168" w:author="Stephanie Thompson" w:date="2008-11-19T11:52:00Z">
                <w:pPr/>
              </w:pPrChange>
            </w:pPr>
            <w:del w:id="12169"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70" w:author="Stephanie Thompson" w:date="2008-11-17T15:36:00Z"/>
                <w:rFonts w:ascii="Garamond" w:hAnsi="Garamond"/>
                <w:sz w:val="22"/>
                <w:szCs w:val="22"/>
              </w:rPr>
              <w:pPrChange w:id="12171" w:author="Stephanie Thompson" w:date="2008-11-19T11:52:00Z">
                <w:pPr/>
              </w:pPrChange>
            </w:pPr>
            <w:del w:id="12172" w:author="Stephanie Thompson" w:date="2008-11-17T15:36:00Z">
              <w:r w:rsidRPr="00EB43F4" w:rsidDel="00E361B9">
                <w:rPr>
                  <w:rFonts w:ascii="Garamond" w:hAnsi="Garamond"/>
                  <w:sz w:val="22"/>
                  <w:szCs w:val="22"/>
                </w:rPr>
                <w:delText>11:00 – 11:45</w:delText>
              </w:r>
            </w:del>
          </w:p>
        </w:tc>
      </w:tr>
    </w:tbl>
    <w:p w:rsidR="009821B1" w:rsidRDefault="009821B1">
      <w:pPr>
        <w:pStyle w:val="BodyText"/>
        <w:tabs>
          <w:tab w:val="left" w:pos="1080"/>
          <w:tab w:val="left" w:pos="1980"/>
          <w:tab w:val="left" w:pos="10076"/>
        </w:tabs>
        <w:rPr>
          <w:del w:id="12173" w:author="Stephanie Thompson" w:date="2008-11-17T15:36:00Z"/>
          <w:rFonts w:ascii="Garamond" w:hAnsi="Garamond"/>
          <w:sz w:val="22"/>
          <w:szCs w:val="22"/>
        </w:rPr>
        <w:pPrChange w:id="12174" w:author="Stephanie Thompson" w:date="2008-11-19T11:52:00Z">
          <w:pPr/>
        </w:pPrChange>
      </w:pPr>
    </w:p>
    <w:p w:rsidR="009821B1" w:rsidRDefault="00784A91">
      <w:pPr>
        <w:pStyle w:val="BodyText"/>
        <w:tabs>
          <w:tab w:val="left" w:pos="1080"/>
          <w:tab w:val="left" w:pos="1980"/>
          <w:tab w:val="left" w:pos="10076"/>
        </w:tabs>
        <w:rPr>
          <w:del w:id="12175" w:author="Stephanie Thompson" w:date="2008-11-17T15:36:00Z"/>
          <w:rFonts w:ascii="Garamond" w:hAnsi="Garamond"/>
          <w:sz w:val="22"/>
          <w:szCs w:val="22"/>
        </w:rPr>
        <w:pPrChange w:id="12176" w:author="Stephanie Thompson" w:date="2008-11-19T11:52:00Z">
          <w:pPr/>
        </w:pPrChange>
      </w:pPr>
      <w:del w:id="12177" w:author="Stephanie Thompson" w:date="2008-11-17T15:36:00Z">
        <w:r w:rsidRPr="00EB43F4" w:rsidDel="00E361B9">
          <w:rPr>
            <w:rFonts w:ascii="Garamond" w:hAnsi="Garamond"/>
            <w:sz w:val="22"/>
            <w:szCs w:val="22"/>
          </w:rPr>
          <w:delText>Turbidity data deleted – probe emerged from water due to low water level</w:delText>
        </w:r>
      </w:del>
    </w:p>
    <w:tbl>
      <w:tblPr>
        <w:tblW w:w="2920" w:type="dxa"/>
        <w:tblInd w:w="93" w:type="dxa"/>
        <w:tblLook w:val="0000"/>
      </w:tblPr>
      <w:tblGrid>
        <w:gridCol w:w="1500"/>
        <w:gridCol w:w="1420"/>
      </w:tblGrid>
      <w:tr w:rsidR="00784A91" w:rsidRPr="00EB43F4" w:rsidDel="00E361B9">
        <w:trPr>
          <w:trHeight w:val="255"/>
          <w:del w:id="12178" w:author="Stephanie Thompson" w:date="2008-11-17T15:36:00Z"/>
        </w:trPr>
        <w:tc>
          <w:tcPr>
            <w:tcW w:w="150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79" w:author="Stephanie Thompson" w:date="2008-11-17T15:36:00Z"/>
                <w:rFonts w:ascii="Garamond" w:hAnsi="Garamond"/>
                <w:sz w:val="22"/>
                <w:szCs w:val="22"/>
              </w:rPr>
              <w:pPrChange w:id="12180" w:author="Stephanie Thompson" w:date="2008-11-19T11:52:00Z">
                <w:pPr/>
              </w:pPrChange>
            </w:pPr>
            <w:del w:id="12181"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9821B1" w:rsidRDefault="00784A91">
            <w:pPr>
              <w:pStyle w:val="BodyText"/>
              <w:tabs>
                <w:tab w:val="left" w:pos="1080"/>
                <w:tab w:val="left" w:pos="1980"/>
                <w:tab w:val="left" w:pos="10076"/>
              </w:tabs>
              <w:rPr>
                <w:del w:id="12182" w:author="Stephanie Thompson" w:date="2008-11-17T15:36:00Z"/>
                <w:rFonts w:ascii="Garamond" w:hAnsi="Garamond"/>
                <w:sz w:val="22"/>
                <w:szCs w:val="22"/>
              </w:rPr>
              <w:pPrChange w:id="12183" w:author="Stephanie Thompson" w:date="2008-11-19T11:52:00Z">
                <w:pPr/>
              </w:pPrChange>
            </w:pPr>
            <w:del w:id="12184" w:author="Stephanie Thompson" w:date="2008-11-17T15:36:00Z">
              <w:r w:rsidRPr="00EB43F4" w:rsidDel="00E361B9">
                <w:rPr>
                  <w:rFonts w:ascii="Garamond" w:hAnsi="Garamond"/>
                  <w:sz w:val="22"/>
                  <w:szCs w:val="22"/>
                </w:rPr>
                <w:delText>10:45</w:delText>
              </w:r>
            </w:del>
          </w:p>
        </w:tc>
      </w:tr>
    </w:tbl>
    <w:p w:rsidR="009821B1" w:rsidRDefault="009821B1">
      <w:pPr>
        <w:pStyle w:val="BodyText"/>
        <w:tabs>
          <w:tab w:val="left" w:pos="1080"/>
          <w:tab w:val="left" w:pos="1980"/>
          <w:tab w:val="left" w:pos="10076"/>
        </w:tabs>
        <w:rPr>
          <w:del w:id="12185" w:author="Stephanie Thompson" w:date="2008-11-17T15:36:00Z"/>
          <w:rFonts w:ascii="Garamond" w:hAnsi="Garamond"/>
          <w:sz w:val="22"/>
          <w:szCs w:val="22"/>
        </w:rPr>
        <w:pPrChange w:id="12186" w:author="Stephanie Thompson" w:date="2008-11-19T11:52:00Z">
          <w:pPr/>
        </w:pPrChange>
      </w:pPr>
    </w:p>
    <w:p w:rsidR="009821B1" w:rsidRDefault="0009310C">
      <w:pPr>
        <w:pStyle w:val="BodyText"/>
        <w:tabs>
          <w:tab w:val="left" w:pos="1080"/>
          <w:tab w:val="left" w:pos="1980"/>
          <w:tab w:val="left" w:pos="10076"/>
        </w:tabs>
        <w:rPr>
          <w:del w:id="12187" w:author="Stephanie Thompson" w:date="2008-11-17T15:36:00Z"/>
          <w:rFonts w:ascii="Garamond" w:hAnsi="Garamond"/>
          <w:sz w:val="22"/>
          <w:szCs w:val="22"/>
        </w:rPr>
        <w:pPrChange w:id="12188" w:author="Stephanie Thompson" w:date="2008-11-19T11:52:00Z">
          <w:pPr/>
        </w:pPrChange>
      </w:pPr>
      <w:del w:id="12189"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09310C" w:rsidRPr="00EB43F4" w:rsidDel="00E361B9">
        <w:trPr>
          <w:trHeight w:val="255"/>
          <w:del w:id="12190" w:author="Stephanie Thompson" w:date="2008-11-17T15:36:00Z"/>
        </w:trPr>
        <w:tc>
          <w:tcPr>
            <w:tcW w:w="1500" w:type="dxa"/>
            <w:tcBorders>
              <w:top w:val="nil"/>
              <w:left w:val="nil"/>
              <w:bottom w:val="nil"/>
              <w:right w:val="nil"/>
            </w:tcBorders>
            <w:shd w:val="clear" w:color="auto" w:fill="auto"/>
            <w:noWrap/>
            <w:vAlign w:val="bottom"/>
          </w:tcPr>
          <w:p w:rsidR="009821B1" w:rsidRDefault="0009310C">
            <w:pPr>
              <w:pStyle w:val="BodyText"/>
              <w:tabs>
                <w:tab w:val="left" w:pos="1080"/>
                <w:tab w:val="left" w:pos="1980"/>
                <w:tab w:val="left" w:pos="10076"/>
              </w:tabs>
              <w:rPr>
                <w:del w:id="12191" w:author="Stephanie Thompson" w:date="2008-11-17T15:36:00Z"/>
                <w:rFonts w:ascii="Garamond" w:hAnsi="Garamond"/>
                <w:sz w:val="22"/>
                <w:szCs w:val="22"/>
              </w:rPr>
              <w:pPrChange w:id="12192" w:author="Stephanie Thompson" w:date="2008-11-19T11:52:00Z">
                <w:pPr/>
              </w:pPrChange>
            </w:pPr>
            <w:del w:id="12193" w:author="Stephanie Thompson" w:date="2008-11-17T15:36: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9821B1" w:rsidRDefault="0009310C">
            <w:pPr>
              <w:pStyle w:val="BodyText"/>
              <w:tabs>
                <w:tab w:val="left" w:pos="1080"/>
                <w:tab w:val="left" w:pos="1980"/>
                <w:tab w:val="left" w:pos="10076"/>
              </w:tabs>
              <w:rPr>
                <w:del w:id="12194" w:author="Stephanie Thompson" w:date="2008-11-17T15:36:00Z"/>
                <w:rFonts w:ascii="Garamond" w:hAnsi="Garamond"/>
                <w:sz w:val="22"/>
                <w:szCs w:val="22"/>
              </w:rPr>
              <w:pPrChange w:id="12195" w:author="Stephanie Thompson" w:date="2008-11-19T11:52:00Z">
                <w:pPr/>
              </w:pPrChange>
            </w:pPr>
            <w:del w:id="12196" w:author="Stephanie Thompson" w:date="2008-11-17T15:36:00Z">
              <w:r w:rsidRPr="00EB43F4" w:rsidDel="00E361B9">
                <w:rPr>
                  <w:rFonts w:ascii="Garamond" w:hAnsi="Garamond"/>
                  <w:sz w:val="22"/>
                  <w:szCs w:val="22"/>
                </w:rPr>
                <w:delText>00:15 – 01:15</w:delText>
              </w:r>
            </w:del>
          </w:p>
        </w:tc>
      </w:tr>
      <w:tr w:rsidR="0009310C" w:rsidRPr="00EB43F4" w:rsidDel="00E361B9">
        <w:trPr>
          <w:trHeight w:val="255"/>
          <w:del w:id="12197" w:author="Stephanie Thompson" w:date="2008-11-17T15:36:00Z"/>
        </w:trPr>
        <w:tc>
          <w:tcPr>
            <w:tcW w:w="1500" w:type="dxa"/>
            <w:tcBorders>
              <w:top w:val="nil"/>
              <w:left w:val="nil"/>
              <w:bottom w:val="nil"/>
              <w:right w:val="nil"/>
            </w:tcBorders>
            <w:shd w:val="clear" w:color="auto" w:fill="auto"/>
            <w:noWrap/>
            <w:vAlign w:val="bottom"/>
          </w:tcPr>
          <w:p w:rsidR="009821B1" w:rsidRDefault="0009310C">
            <w:pPr>
              <w:pStyle w:val="BodyText"/>
              <w:tabs>
                <w:tab w:val="left" w:pos="1080"/>
                <w:tab w:val="left" w:pos="1980"/>
                <w:tab w:val="left" w:pos="10076"/>
              </w:tabs>
              <w:rPr>
                <w:del w:id="12198" w:author="Stephanie Thompson" w:date="2008-11-17T15:36:00Z"/>
                <w:rFonts w:ascii="Garamond" w:hAnsi="Garamond"/>
                <w:sz w:val="22"/>
                <w:szCs w:val="22"/>
              </w:rPr>
              <w:pPrChange w:id="12199" w:author="Stephanie Thompson" w:date="2008-11-19T11:52:00Z">
                <w:pPr/>
              </w:pPrChange>
            </w:pPr>
            <w:del w:id="12200" w:author="Stephanie Thompson" w:date="2008-11-17T15:36: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9821B1" w:rsidRDefault="0009310C">
            <w:pPr>
              <w:pStyle w:val="BodyText"/>
              <w:tabs>
                <w:tab w:val="left" w:pos="1080"/>
                <w:tab w:val="left" w:pos="1980"/>
                <w:tab w:val="left" w:pos="10076"/>
              </w:tabs>
              <w:rPr>
                <w:del w:id="12201" w:author="Stephanie Thompson" w:date="2008-11-17T15:36:00Z"/>
                <w:rFonts w:ascii="Garamond" w:hAnsi="Garamond"/>
                <w:sz w:val="22"/>
                <w:szCs w:val="22"/>
              </w:rPr>
              <w:pPrChange w:id="12202" w:author="Stephanie Thompson" w:date="2008-11-19T11:52:00Z">
                <w:pPr/>
              </w:pPrChange>
            </w:pPr>
            <w:del w:id="12203" w:author="Stephanie Thompson" w:date="2008-11-17T15:36:00Z">
              <w:r w:rsidRPr="00EB43F4" w:rsidDel="00E361B9">
                <w:rPr>
                  <w:rFonts w:ascii="Garamond" w:hAnsi="Garamond"/>
                  <w:sz w:val="22"/>
                  <w:szCs w:val="22"/>
                </w:rPr>
                <w:delText>03:30 – 03:45</w:delText>
              </w:r>
            </w:del>
          </w:p>
        </w:tc>
      </w:tr>
    </w:tbl>
    <w:p w:rsidR="009821B1" w:rsidRDefault="009821B1">
      <w:pPr>
        <w:pStyle w:val="BodyText"/>
        <w:tabs>
          <w:tab w:val="left" w:pos="1080"/>
          <w:tab w:val="left" w:pos="1980"/>
          <w:tab w:val="left" w:pos="10076"/>
        </w:tabs>
        <w:rPr>
          <w:del w:id="12204" w:author="Stephanie Thompson" w:date="2008-11-17T15:36:00Z"/>
          <w:rFonts w:ascii="Garamond" w:hAnsi="Garamond"/>
          <w:sz w:val="22"/>
          <w:szCs w:val="22"/>
        </w:rPr>
        <w:pPrChange w:id="12205" w:author="Stephanie Thompson" w:date="2008-11-19T11:52:00Z">
          <w:pPr/>
        </w:pPrChange>
      </w:pPr>
    </w:p>
    <w:p w:rsidR="009821B1" w:rsidRDefault="008E0836">
      <w:pPr>
        <w:pStyle w:val="BodyText"/>
        <w:tabs>
          <w:tab w:val="left" w:pos="1080"/>
          <w:tab w:val="left" w:pos="1980"/>
          <w:tab w:val="left" w:pos="10076"/>
        </w:tabs>
        <w:rPr>
          <w:del w:id="12206" w:author="Stephanie Thompson" w:date="2008-11-17T15:36:00Z"/>
          <w:rFonts w:ascii="Garamond" w:hAnsi="Garamond"/>
          <w:sz w:val="22"/>
          <w:szCs w:val="22"/>
        </w:rPr>
        <w:pPrChange w:id="12207" w:author="Stephanie Thompson" w:date="2008-11-19T11:52:00Z">
          <w:pPr/>
        </w:pPrChange>
      </w:pPr>
      <w:del w:id="12208"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8E0836" w:rsidRPr="00EB43F4" w:rsidDel="00E361B9">
        <w:trPr>
          <w:trHeight w:val="255"/>
          <w:del w:id="12209"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10" w:author="Stephanie Thompson" w:date="2008-11-17T15:36:00Z"/>
                <w:rFonts w:ascii="Garamond" w:hAnsi="Garamond"/>
                <w:sz w:val="22"/>
                <w:szCs w:val="22"/>
              </w:rPr>
              <w:pPrChange w:id="12211" w:author="Stephanie Thompson" w:date="2008-11-19T11:52:00Z">
                <w:pPr/>
              </w:pPrChange>
            </w:pPr>
            <w:del w:id="12212"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13" w:author="Stephanie Thompson" w:date="2008-11-17T15:36:00Z"/>
                <w:rFonts w:ascii="Garamond" w:hAnsi="Garamond"/>
                <w:sz w:val="22"/>
                <w:szCs w:val="22"/>
              </w:rPr>
              <w:pPrChange w:id="12214" w:author="Stephanie Thompson" w:date="2008-11-19T11:52:00Z">
                <w:pPr/>
              </w:pPrChange>
            </w:pPr>
            <w:del w:id="12215" w:author="Stephanie Thompson" w:date="2008-11-17T15:36:00Z">
              <w:r w:rsidRPr="00EB43F4" w:rsidDel="00E361B9">
                <w:rPr>
                  <w:rFonts w:ascii="Garamond" w:hAnsi="Garamond"/>
                  <w:sz w:val="22"/>
                  <w:szCs w:val="22"/>
                </w:rPr>
                <w:delText>15:15 – 16:45</w:delText>
              </w:r>
            </w:del>
          </w:p>
        </w:tc>
      </w:tr>
    </w:tbl>
    <w:p w:rsidR="009821B1" w:rsidRDefault="009821B1">
      <w:pPr>
        <w:pStyle w:val="BodyText"/>
        <w:tabs>
          <w:tab w:val="left" w:pos="1080"/>
          <w:tab w:val="left" w:pos="1980"/>
          <w:tab w:val="left" w:pos="10076"/>
        </w:tabs>
        <w:rPr>
          <w:del w:id="12216" w:author="Stephanie Thompson" w:date="2008-11-17T15:36:00Z"/>
          <w:rFonts w:ascii="Garamond" w:hAnsi="Garamond"/>
          <w:sz w:val="22"/>
          <w:szCs w:val="22"/>
        </w:rPr>
        <w:pPrChange w:id="12217" w:author="Stephanie Thompson" w:date="2008-11-19T11:52:00Z">
          <w:pPr/>
        </w:pPrChange>
      </w:pPr>
    </w:p>
    <w:p w:rsidR="009821B1" w:rsidRDefault="008E0836">
      <w:pPr>
        <w:pStyle w:val="BodyText"/>
        <w:tabs>
          <w:tab w:val="left" w:pos="1080"/>
          <w:tab w:val="left" w:pos="1980"/>
          <w:tab w:val="left" w:pos="10076"/>
        </w:tabs>
        <w:rPr>
          <w:del w:id="12218" w:author="Stephanie Thompson" w:date="2008-11-17T15:36:00Z"/>
          <w:rFonts w:ascii="Garamond" w:hAnsi="Garamond"/>
          <w:sz w:val="22"/>
          <w:szCs w:val="22"/>
        </w:rPr>
        <w:pPrChange w:id="12219" w:author="Stephanie Thompson" w:date="2008-11-19T11:52:00Z">
          <w:pPr/>
        </w:pPrChange>
      </w:pPr>
      <w:del w:id="12220" w:author="Stephanie Thompson" w:date="2008-11-17T15:36:00Z">
        <w:r w:rsidRPr="00EB43F4" w:rsidDel="00E361B9">
          <w:rPr>
            <w:rFonts w:ascii="Garamond" w:hAnsi="Garamond"/>
            <w:sz w:val="22"/>
            <w:szCs w:val="22"/>
          </w:rPr>
          <w:delText>Depth port out of water due to low water level – depth data deleted.</w:delText>
        </w:r>
      </w:del>
    </w:p>
    <w:tbl>
      <w:tblPr>
        <w:tblW w:w="4340" w:type="dxa"/>
        <w:tblInd w:w="93" w:type="dxa"/>
        <w:tblLook w:val="0000"/>
      </w:tblPr>
      <w:tblGrid>
        <w:gridCol w:w="1500"/>
        <w:gridCol w:w="1420"/>
        <w:gridCol w:w="1420"/>
      </w:tblGrid>
      <w:tr w:rsidR="008E0836" w:rsidRPr="00EB43F4" w:rsidDel="00E361B9">
        <w:trPr>
          <w:trHeight w:val="255"/>
          <w:del w:id="12221"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22" w:author="Stephanie Thompson" w:date="2008-11-17T15:36:00Z"/>
                <w:rFonts w:ascii="Garamond" w:hAnsi="Garamond"/>
                <w:sz w:val="22"/>
                <w:szCs w:val="22"/>
              </w:rPr>
              <w:pPrChange w:id="12223" w:author="Stephanie Thompson" w:date="2008-11-19T11:52:00Z">
                <w:pPr/>
              </w:pPrChange>
            </w:pPr>
            <w:del w:id="12224" w:author="Stephanie Thompson" w:date="2008-11-17T15:36:00Z">
              <w:r w:rsidRPr="00EB43F4" w:rsidDel="00E361B9">
                <w:rPr>
                  <w:rFonts w:ascii="Garamond" w:hAnsi="Garamond"/>
                  <w:sz w:val="22"/>
                  <w:szCs w:val="22"/>
                </w:rPr>
                <w:delText>12/28/06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25" w:author="Stephanie Thompson" w:date="2008-11-17T15:36:00Z"/>
                <w:rFonts w:ascii="Garamond" w:hAnsi="Garamond"/>
                <w:sz w:val="22"/>
                <w:szCs w:val="22"/>
              </w:rPr>
              <w:pPrChange w:id="12226" w:author="Stephanie Thompson" w:date="2008-11-19T11:52:00Z">
                <w:pPr/>
              </w:pPrChange>
            </w:pPr>
            <w:del w:id="12227" w:author="Stephanie Thompson" w:date="2008-11-17T15:36:00Z">
              <w:r w:rsidRPr="00EB43F4" w:rsidDel="00E361B9">
                <w:rPr>
                  <w:rFonts w:ascii="Garamond" w:hAnsi="Garamond"/>
                  <w:sz w:val="22"/>
                  <w:szCs w:val="22"/>
                </w:rPr>
                <w:delText>03:15 – 06:00,</w:delText>
              </w:r>
            </w:del>
          </w:p>
        </w:tc>
        <w:tc>
          <w:tcPr>
            <w:tcW w:w="1420" w:type="dxa"/>
            <w:vAlign w:val="bottom"/>
          </w:tcPr>
          <w:p w:rsidR="009821B1" w:rsidRDefault="008E0836">
            <w:pPr>
              <w:pStyle w:val="BodyText"/>
              <w:tabs>
                <w:tab w:val="left" w:pos="1080"/>
                <w:tab w:val="left" w:pos="1980"/>
                <w:tab w:val="left" w:pos="10076"/>
              </w:tabs>
              <w:rPr>
                <w:del w:id="12228" w:author="Stephanie Thompson" w:date="2008-11-17T15:36:00Z"/>
                <w:rFonts w:ascii="Garamond" w:hAnsi="Garamond"/>
                <w:sz w:val="22"/>
                <w:szCs w:val="22"/>
              </w:rPr>
              <w:pPrChange w:id="12229" w:author="Stephanie Thompson" w:date="2008-11-19T11:52:00Z">
                <w:pPr/>
              </w:pPrChange>
            </w:pPr>
            <w:del w:id="12230" w:author="Stephanie Thompson" w:date="2008-11-17T15:36:00Z">
              <w:r w:rsidRPr="00EB43F4" w:rsidDel="00E361B9">
                <w:rPr>
                  <w:rFonts w:ascii="Garamond" w:hAnsi="Garamond"/>
                  <w:sz w:val="22"/>
                  <w:szCs w:val="22"/>
                </w:rPr>
                <w:delText>17:00 – 18:15</w:delText>
              </w:r>
            </w:del>
          </w:p>
        </w:tc>
      </w:tr>
      <w:tr w:rsidR="008E0836" w:rsidRPr="00EB43F4" w:rsidDel="00E361B9">
        <w:trPr>
          <w:trHeight w:val="255"/>
          <w:del w:id="12231"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32" w:author="Stephanie Thompson" w:date="2008-11-17T15:36:00Z"/>
                <w:rFonts w:ascii="Garamond" w:hAnsi="Garamond"/>
                <w:sz w:val="22"/>
                <w:szCs w:val="22"/>
              </w:rPr>
              <w:pPrChange w:id="12233" w:author="Stephanie Thompson" w:date="2008-11-19T11:52:00Z">
                <w:pPr/>
              </w:pPrChange>
            </w:pPr>
            <w:del w:id="12234"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35" w:author="Stephanie Thompson" w:date="2008-11-17T15:36:00Z"/>
                <w:rFonts w:ascii="Garamond" w:hAnsi="Garamond"/>
                <w:sz w:val="22"/>
                <w:szCs w:val="22"/>
              </w:rPr>
              <w:pPrChange w:id="12236" w:author="Stephanie Thompson" w:date="2008-11-19T11:52:00Z">
                <w:pPr/>
              </w:pPrChange>
            </w:pPr>
            <w:del w:id="12237" w:author="Stephanie Thompson" w:date="2008-11-17T15:36:00Z">
              <w:r w:rsidRPr="00EB43F4" w:rsidDel="00E361B9">
                <w:rPr>
                  <w:rFonts w:ascii="Garamond" w:hAnsi="Garamond"/>
                  <w:sz w:val="22"/>
                  <w:szCs w:val="22"/>
                </w:rPr>
                <w:delText>04:15 – 07:15,</w:delText>
              </w:r>
            </w:del>
          </w:p>
        </w:tc>
        <w:tc>
          <w:tcPr>
            <w:tcW w:w="1420" w:type="dxa"/>
            <w:vAlign w:val="bottom"/>
          </w:tcPr>
          <w:p w:rsidR="009821B1" w:rsidRDefault="008E0836">
            <w:pPr>
              <w:pStyle w:val="BodyText"/>
              <w:tabs>
                <w:tab w:val="left" w:pos="1080"/>
                <w:tab w:val="left" w:pos="1980"/>
                <w:tab w:val="left" w:pos="10076"/>
              </w:tabs>
              <w:rPr>
                <w:del w:id="12238" w:author="Stephanie Thompson" w:date="2008-11-17T15:36:00Z"/>
                <w:rFonts w:ascii="Garamond" w:hAnsi="Garamond"/>
                <w:sz w:val="22"/>
                <w:szCs w:val="22"/>
              </w:rPr>
              <w:pPrChange w:id="12239" w:author="Stephanie Thompson" w:date="2008-11-19T11:52:00Z">
                <w:pPr/>
              </w:pPrChange>
            </w:pPr>
            <w:del w:id="12240" w:author="Stephanie Thompson" w:date="2008-11-17T15:36:00Z">
              <w:r w:rsidRPr="00EB43F4" w:rsidDel="00E361B9">
                <w:rPr>
                  <w:rFonts w:ascii="Garamond" w:hAnsi="Garamond"/>
                  <w:sz w:val="22"/>
                  <w:szCs w:val="22"/>
                </w:rPr>
                <w:delText>17:00 – 20:00</w:delText>
              </w:r>
            </w:del>
          </w:p>
        </w:tc>
      </w:tr>
      <w:tr w:rsidR="008E0836" w:rsidRPr="00EB43F4" w:rsidDel="00E361B9">
        <w:trPr>
          <w:trHeight w:val="255"/>
          <w:del w:id="12241"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42" w:author="Stephanie Thompson" w:date="2008-11-17T15:36:00Z"/>
                <w:rFonts w:ascii="Garamond" w:hAnsi="Garamond"/>
                <w:sz w:val="22"/>
                <w:szCs w:val="22"/>
              </w:rPr>
              <w:pPrChange w:id="12243" w:author="Stephanie Thompson" w:date="2008-11-19T11:52:00Z">
                <w:pPr/>
              </w:pPrChange>
            </w:pPr>
            <w:del w:id="12244"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45" w:author="Stephanie Thompson" w:date="2008-11-17T15:36:00Z"/>
                <w:rFonts w:ascii="Garamond" w:hAnsi="Garamond"/>
                <w:sz w:val="22"/>
                <w:szCs w:val="22"/>
              </w:rPr>
              <w:pPrChange w:id="12246" w:author="Stephanie Thompson" w:date="2008-11-19T11:52:00Z">
                <w:pPr/>
              </w:pPrChange>
            </w:pPr>
            <w:del w:id="12247" w:author="Stephanie Thompson" w:date="2008-11-17T15:36:00Z">
              <w:r w:rsidRPr="00EB43F4" w:rsidDel="00E361B9">
                <w:rPr>
                  <w:rFonts w:ascii="Garamond" w:hAnsi="Garamond"/>
                  <w:sz w:val="22"/>
                  <w:szCs w:val="22"/>
                </w:rPr>
                <w:delText>04:45 – 06:00,</w:delText>
              </w:r>
            </w:del>
          </w:p>
        </w:tc>
        <w:tc>
          <w:tcPr>
            <w:tcW w:w="1420" w:type="dxa"/>
            <w:vAlign w:val="bottom"/>
          </w:tcPr>
          <w:p w:rsidR="009821B1" w:rsidRDefault="008E0836">
            <w:pPr>
              <w:pStyle w:val="BodyText"/>
              <w:tabs>
                <w:tab w:val="left" w:pos="1080"/>
                <w:tab w:val="left" w:pos="1980"/>
                <w:tab w:val="left" w:pos="10076"/>
              </w:tabs>
              <w:rPr>
                <w:del w:id="12248" w:author="Stephanie Thompson" w:date="2008-11-17T15:36:00Z"/>
                <w:rFonts w:ascii="Garamond" w:hAnsi="Garamond"/>
                <w:sz w:val="22"/>
                <w:szCs w:val="22"/>
              </w:rPr>
              <w:pPrChange w:id="12249" w:author="Stephanie Thompson" w:date="2008-11-19T11:52:00Z">
                <w:pPr/>
              </w:pPrChange>
            </w:pPr>
            <w:del w:id="12250" w:author="Stephanie Thompson" w:date="2008-11-17T15:36:00Z">
              <w:r w:rsidRPr="00EB43F4" w:rsidDel="00E361B9">
                <w:rPr>
                  <w:rFonts w:ascii="Garamond" w:hAnsi="Garamond"/>
                  <w:sz w:val="22"/>
                  <w:szCs w:val="22"/>
                </w:rPr>
                <w:delText>07:30 – 08:00</w:delText>
              </w:r>
            </w:del>
          </w:p>
        </w:tc>
      </w:tr>
    </w:tbl>
    <w:p w:rsidR="009821B1" w:rsidRDefault="009821B1">
      <w:pPr>
        <w:pStyle w:val="BodyText"/>
        <w:tabs>
          <w:tab w:val="left" w:pos="1080"/>
          <w:tab w:val="left" w:pos="1980"/>
          <w:tab w:val="left" w:pos="10076"/>
        </w:tabs>
        <w:rPr>
          <w:del w:id="12251" w:author="Stephanie Thompson" w:date="2008-11-17T15:36:00Z"/>
          <w:rFonts w:ascii="Garamond" w:hAnsi="Garamond"/>
          <w:sz w:val="22"/>
          <w:szCs w:val="22"/>
        </w:rPr>
        <w:pPrChange w:id="12252" w:author="Stephanie Thompson" w:date="2008-11-19T11:52:00Z">
          <w:pPr/>
        </w:pPrChange>
      </w:pPr>
    </w:p>
    <w:p w:rsidR="009821B1" w:rsidRDefault="008E0836">
      <w:pPr>
        <w:pStyle w:val="BodyText"/>
        <w:tabs>
          <w:tab w:val="left" w:pos="1080"/>
          <w:tab w:val="left" w:pos="1980"/>
          <w:tab w:val="left" w:pos="10076"/>
        </w:tabs>
        <w:rPr>
          <w:del w:id="12253" w:author="Stephanie Thompson" w:date="2008-11-17T15:36:00Z"/>
          <w:rFonts w:ascii="Garamond" w:hAnsi="Garamond"/>
          <w:sz w:val="22"/>
          <w:szCs w:val="22"/>
        </w:rPr>
        <w:pPrChange w:id="12254" w:author="Stephanie Thompson" w:date="2008-11-19T11:52:00Z">
          <w:pPr/>
        </w:pPrChange>
      </w:pPr>
      <w:del w:id="12255" w:author="Stephanie Thompson" w:date="2008-11-17T15:36:00Z">
        <w:r w:rsidRPr="00EB43F4" w:rsidDel="00E361B9">
          <w:rPr>
            <w:rFonts w:ascii="Garamond" w:hAnsi="Garamond"/>
            <w:sz w:val="22"/>
            <w:szCs w:val="22"/>
          </w:rPr>
          <w:delText>Turbidity spikes deleted – likely biological interference</w:delText>
        </w:r>
      </w:del>
    </w:p>
    <w:tbl>
      <w:tblPr>
        <w:tblW w:w="5760" w:type="dxa"/>
        <w:tblInd w:w="93" w:type="dxa"/>
        <w:tblLook w:val="0000"/>
      </w:tblPr>
      <w:tblGrid>
        <w:gridCol w:w="1500"/>
        <w:gridCol w:w="1420"/>
        <w:gridCol w:w="1420"/>
        <w:gridCol w:w="1420"/>
      </w:tblGrid>
      <w:tr w:rsidR="008E0836" w:rsidRPr="00EB43F4" w:rsidDel="00E361B9">
        <w:trPr>
          <w:trHeight w:val="255"/>
          <w:del w:id="12256"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57" w:author="Stephanie Thompson" w:date="2008-11-17T15:36:00Z"/>
                <w:rFonts w:ascii="Garamond" w:hAnsi="Garamond"/>
                <w:sz w:val="22"/>
                <w:szCs w:val="22"/>
              </w:rPr>
              <w:pPrChange w:id="12258" w:author="Stephanie Thompson" w:date="2008-11-19T11:52:00Z">
                <w:pPr/>
              </w:pPrChange>
            </w:pPr>
            <w:del w:id="12259"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60" w:author="Stephanie Thompson" w:date="2008-11-17T15:36:00Z"/>
                <w:rFonts w:ascii="Garamond" w:hAnsi="Garamond"/>
                <w:sz w:val="22"/>
                <w:szCs w:val="22"/>
              </w:rPr>
              <w:pPrChange w:id="12261" w:author="Stephanie Thompson" w:date="2008-11-19T11:52:00Z">
                <w:pPr/>
              </w:pPrChange>
            </w:pPr>
            <w:del w:id="12262" w:author="Stephanie Thompson" w:date="2008-11-17T15:36:00Z">
              <w:r w:rsidRPr="00EB43F4" w:rsidDel="00E361B9">
                <w:rPr>
                  <w:rFonts w:ascii="Garamond" w:hAnsi="Garamond"/>
                  <w:sz w:val="22"/>
                  <w:szCs w:val="22"/>
                </w:rPr>
                <w:delText>02:00,</w:delText>
              </w:r>
            </w:del>
          </w:p>
        </w:tc>
        <w:tc>
          <w:tcPr>
            <w:tcW w:w="1420" w:type="dxa"/>
            <w:vAlign w:val="bottom"/>
          </w:tcPr>
          <w:p w:rsidR="009821B1" w:rsidRDefault="008E0836">
            <w:pPr>
              <w:pStyle w:val="BodyText"/>
              <w:tabs>
                <w:tab w:val="left" w:pos="1080"/>
                <w:tab w:val="left" w:pos="1980"/>
                <w:tab w:val="left" w:pos="10076"/>
              </w:tabs>
              <w:rPr>
                <w:del w:id="12263" w:author="Stephanie Thompson" w:date="2008-11-17T15:36:00Z"/>
                <w:rFonts w:ascii="Garamond" w:hAnsi="Garamond"/>
                <w:sz w:val="22"/>
                <w:szCs w:val="22"/>
              </w:rPr>
              <w:pPrChange w:id="12264" w:author="Stephanie Thompson" w:date="2008-11-19T11:52:00Z">
                <w:pPr/>
              </w:pPrChange>
            </w:pPr>
            <w:del w:id="12265" w:author="Stephanie Thompson" w:date="2008-11-17T15:36:00Z">
              <w:r w:rsidRPr="00EB43F4" w:rsidDel="00E361B9">
                <w:rPr>
                  <w:rFonts w:ascii="Garamond" w:hAnsi="Garamond"/>
                  <w:sz w:val="22"/>
                  <w:szCs w:val="22"/>
                </w:rPr>
                <w:delText>03:45,</w:delText>
              </w:r>
            </w:del>
          </w:p>
        </w:tc>
        <w:tc>
          <w:tcPr>
            <w:tcW w:w="1420" w:type="dxa"/>
            <w:vAlign w:val="bottom"/>
          </w:tcPr>
          <w:p w:rsidR="009821B1" w:rsidRDefault="008E0836">
            <w:pPr>
              <w:pStyle w:val="BodyText"/>
              <w:tabs>
                <w:tab w:val="left" w:pos="1080"/>
                <w:tab w:val="left" w:pos="1980"/>
                <w:tab w:val="left" w:pos="10076"/>
              </w:tabs>
              <w:rPr>
                <w:del w:id="12266" w:author="Stephanie Thompson" w:date="2008-11-17T15:36:00Z"/>
                <w:rFonts w:ascii="Garamond" w:hAnsi="Garamond"/>
                <w:sz w:val="22"/>
                <w:szCs w:val="22"/>
              </w:rPr>
              <w:pPrChange w:id="12267" w:author="Stephanie Thompson" w:date="2008-11-19T11:52:00Z">
                <w:pPr/>
              </w:pPrChange>
            </w:pPr>
            <w:del w:id="12268" w:author="Stephanie Thompson" w:date="2008-11-17T15:36:00Z">
              <w:r w:rsidRPr="00EB43F4" w:rsidDel="00E361B9">
                <w:rPr>
                  <w:rFonts w:ascii="Garamond" w:hAnsi="Garamond"/>
                  <w:sz w:val="22"/>
                  <w:szCs w:val="22"/>
                </w:rPr>
                <w:delText>05:30</w:delText>
              </w:r>
            </w:del>
          </w:p>
        </w:tc>
      </w:tr>
    </w:tbl>
    <w:p w:rsidR="009821B1" w:rsidRDefault="009821B1">
      <w:pPr>
        <w:pStyle w:val="BodyText"/>
        <w:tabs>
          <w:tab w:val="left" w:pos="1080"/>
          <w:tab w:val="left" w:pos="1980"/>
          <w:tab w:val="left" w:pos="10076"/>
        </w:tabs>
        <w:rPr>
          <w:del w:id="12269" w:author="Stephanie Thompson" w:date="2008-11-17T15:36:00Z"/>
          <w:rFonts w:ascii="Garamond" w:hAnsi="Garamond"/>
          <w:sz w:val="22"/>
          <w:szCs w:val="22"/>
        </w:rPr>
        <w:pPrChange w:id="12270" w:author="Stephanie Thompson" w:date="2008-11-19T11:52:00Z">
          <w:pPr/>
        </w:pPrChange>
      </w:pPr>
    </w:p>
    <w:p w:rsidR="009821B1" w:rsidRDefault="008E0836">
      <w:pPr>
        <w:pStyle w:val="BodyText"/>
        <w:tabs>
          <w:tab w:val="left" w:pos="1080"/>
          <w:tab w:val="left" w:pos="1980"/>
          <w:tab w:val="left" w:pos="10076"/>
        </w:tabs>
        <w:rPr>
          <w:del w:id="12271" w:author="Stephanie Thompson" w:date="2008-11-17T15:36:00Z"/>
          <w:rFonts w:ascii="Garamond" w:hAnsi="Garamond"/>
          <w:sz w:val="22"/>
          <w:szCs w:val="22"/>
        </w:rPr>
        <w:pPrChange w:id="12272" w:author="Stephanie Thompson" w:date="2008-11-19T11:52:00Z">
          <w:pPr/>
        </w:pPrChange>
      </w:pPr>
      <w:del w:id="12273" w:author="Stephanie Thompson" w:date="2008-11-17T15:36:00Z">
        <w:r w:rsidRPr="00EB43F4" w:rsidDel="00E361B9">
          <w:rPr>
            <w:rFonts w:ascii="Garamond" w:hAnsi="Garamond"/>
            <w:sz w:val="22"/>
            <w:szCs w:val="22"/>
          </w:rPr>
          <w:delText>Turbidity spikes deleted – wiper experienced malfunction and blocked optic.</w:delText>
        </w:r>
      </w:del>
    </w:p>
    <w:tbl>
      <w:tblPr>
        <w:tblW w:w="5760" w:type="dxa"/>
        <w:tblInd w:w="93" w:type="dxa"/>
        <w:tblLook w:val="0000"/>
      </w:tblPr>
      <w:tblGrid>
        <w:gridCol w:w="1500"/>
        <w:gridCol w:w="1420"/>
        <w:gridCol w:w="1420"/>
        <w:gridCol w:w="1420"/>
      </w:tblGrid>
      <w:tr w:rsidR="008E0836" w:rsidRPr="00EB43F4" w:rsidDel="00E361B9">
        <w:trPr>
          <w:trHeight w:val="255"/>
          <w:del w:id="12274" w:author="Stephanie Thompson" w:date="2008-11-17T15:36:00Z"/>
        </w:trPr>
        <w:tc>
          <w:tcPr>
            <w:tcW w:w="150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75" w:author="Stephanie Thompson" w:date="2008-11-17T15:36:00Z"/>
                <w:rFonts w:ascii="Garamond" w:hAnsi="Garamond"/>
                <w:sz w:val="22"/>
                <w:szCs w:val="22"/>
              </w:rPr>
              <w:pPrChange w:id="12276" w:author="Stephanie Thompson" w:date="2008-11-19T11:52:00Z">
                <w:pPr/>
              </w:pPrChange>
            </w:pPr>
            <w:del w:id="12277"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9821B1" w:rsidRDefault="008E0836">
            <w:pPr>
              <w:pStyle w:val="BodyText"/>
              <w:tabs>
                <w:tab w:val="left" w:pos="1080"/>
                <w:tab w:val="left" w:pos="1980"/>
                <w:tab w:val="left" w:pos="10076"/>
              </w:tabs>
              <w:rPr>
                <w:del w:id="12278" w:author="Stephanie Thompson" w:date="2008-11-17T15:36:00Z"/>
                <w:rFonts w:ascii="Garamond" w:hAnsi="Garamond"/>
                <w:sz w:val="22"/>
                <w:szCs w:val="22"/>
              </w:rPr>
              <w:pPrChange w:id="12279" w:author="Stephanie Thompson" w:date="2008-11-19T11:52:00Z">
                <w:pPr/>
              </w:pPrChange>
            </w:pPr>
            <w:del w:id="12280" w:author="Stephanie Thompson" w:date="2008-11-17T15:36:00Z">
              <w:r w:rsidRPr="00EB43F4" w:rsidDel="00E361B9">
                <w:rPr>
                  <w:rFonts w:ascii="Garamond" w:hAnsi="Garamond"/>
                  <w:sz w:val="22"/>
                  <w:szCs w:val="22"/>
                </w:rPr>
                <w:delText>11:15 to</w:delText>
              </w:r>
            </w:del>
          </w:p>
        </w:tc>
        <w:tc>
          <w:tcPr>
            <w:tcW w:w="1420" w:type="dxa"/>
            <w:vAlign w:val="bottom"/>
          </w:tcPr>
          <w:p w:rsidR="009821B1" w:rsidRDefault="008E0836">
            <w:pPr>
              <w:pStyle w:val="BodyText"/>
              <w:tabs>
                <w:tab w:val="left" w:pos="1080"/>
                <w:tab w:val="left" w:pos="1980"/>
                <w:tab w:val="left" w:pos="10076"/>
              </w:tabs>
              <w:rPr>
                <w:del w:id="12281" w:author="Stephanie Thompson" w:date="2008-11-17T15:36:00Z"/>
                <w:rFonts w:ascii="Garamond" w:hAnsi="Garamond"/>
                <w:sz w:val="22"/>
                <w:szCs w:val="22"/>
              </w:rPr>
              <w:pPrChange w:id="12282" w:author="Stephanie Thompson" w:date="2008-11-19T11:52:00Z">
                <w:pPr/>
              </w:pPrChange>
            </w:pPr>
            <w:del w:id="12283" w:author="Stephanie Thompson" w:date="2008-11-17T15:36:00Z">
              <w:r w:rsidRPr="00EB43F4" w:rsidDel="00E361B9">
                <w:rPr>
                  <w:rFonts w:ascii="Garamond" w:hAnsi="Garamond"/>
                  <w:sz w:val="22"/>
                  <w:szCs w:val="22"/>
                </w:rPr>
                <w:delText>12/30/06</w:delText>
              </w:r>
            </w:del>
          </w:p>
        </w:tc>
        <w:tc>
          <w:tcPr>
            <w:tcW w:w="1420" w:type="dxa"/>
            <w:vAlign w:val="bottom"/>
          </w:tcPr>
          <w:p w:rsidR="009821B1" w:rsidRDefault="008E0836">
            <w:pPr>
              <w:pStyle w:val="BodyText"/>
              <w:tabs>
                <w:tab w:val="left" w:pos="1080"/>
                <w:tab w:val="left" w:pos="1980"/>
                <w:tab w:val="left" w:pos="10076"/>
              </w:tabs>
              <w:rPr>
                <w:del w:id="12284" w:author="Stephanie Thompson" w:date="2008-11-17T15:36:00Z"/>
                <w:rFonts w:ascii="Garamond" w:hAnsi="Garamond"/>
                <w:sz w:val="22"/>
                <w:szCs w:val="22"/>
              </w:rPr>
              <w:pPrChange w:id="12285" w:author="Stephanie Thompson" w:date="2008-11-19T11:52:00Z">
                <w:pPr/>
              </w:pPrChange>
            </w:pPr>
            <w:del w:id="12286" w:author="Stephanie Thompson" w:date="2008-11-17T15:36:00Z">
              <w:r w:rsidRPr="00EB43F4" w:rsidDel="00E361B9">
                <w:rPr>
                  <w:rFonts w:ascii="Garamond" w:hAnsi="Garamond"/>
                  <w:sz w:val="22"/>
                  <w:szCs w:val="22"/>
                </w:rPr>
                <w:delText>06:00</w:delText>
              </w:r>
            </w:del>
          </w:p>
        </w:tc>
      </w:tr>
    </w:tbl>
    <w:p w:rsidR="009821B1" w:rsidRDefault="009821B1">
      <w:pPr>
        <w:pStyle w:val="BodyText"/>
        <w:tabs>
          <w:tab w:val="left" w:pos="1080"/>
          <w:tab w:val="left" w:pos="1980"/>
          <w:tab w:val="left" w:pos="10076"/>
        </w:tabs>
        <w:rPr>
          <w:del w:id="12287" w:author="Stephanie Thompson" w:date="2008-11-17T15:36:00Z"/>
          <w:rFonts w:ascii="Garamond" w:hAnsi="Garamond"/>
          <w:sz w:val="22"/>
          <w:szCs w:val="22"/>
        </w:rPr>
        <w:pPrChange w:id="12288" w:author="Stephanie Thompson" w:date="2008-11-19T11:52:00Z">
          <w:pPr/>
        </w:pPrChange>
      </w:pPr>
    </w:p>
    <w:p w:rsidR="009821B1" w:rsidRDefault="00C338BB">
      <w:pPr>
        <w:pStyle w:val="BodyText"/>
        <w:tabs>
          <w:tab w:val="left" w:pos="1080"/>
          <w:tab w:val="left" w:pos="1980"/>
          <w:tab w:val="left" w:pos="10076"/>
        </w:tabs>
        <w:rPr>
          <w:del w:id="12289" w:author="Stephanie Thompson" w:date="2008-11-17T15:36:00Z"/>
          <w:rFonts w:ascii="Garamond" w:hAnsi="Garamond"/>
          <w:sz w:val="22"/>
          <w:szCs w:val="22"/>
        </w:rPr>
        <w:pPrChange w:id="12290" w:author="Stephanie Thompson" w:date="2008-11-19T11:52:00Z">
          <w:pPr/>
        </w:pPrChange>
      </w:pPr>
      <w:del w:id="12291" w:author="Stephanie Thompson" w:date="2008-11-17T15:36:00Z">
        <w:r w:rsidRPr="00EB43F4" w:rsidDel="00E361B9">
          <w:rPr>
            <w:rFonts w:ascii="Garamond" w:hAnsi="Garamond"/>
            <w:sz w:val="22"/>
            <w:szCs w:val="22"/>
          </w:rPr>
          <w:delText>Instrument out of water due to low water level – all data deleted</w:delText>
        </w:r>
      </w:del>
    </w:p>
    <w:tbl>
      <w:tblPr>
        <w:tblW w:w="2920" w:type="dxa"/>
        <w:tblInd w:w="93" w:type="dxa"/>
        <w:tblLook w:val="0000"/>
      </w:tblPr>
      <w:tblGrid>
        <w:gridCol w:w="1500"/>
        <w:gridCol w:w="1420"/>
      </w:tblGrid>
      <w:tr w:rsidR="00C338BB" w:rsidRPr="00EB43F4" w:rsidDel="00E361B9">
        <w:trPr>
          <w:trHeight w:val="255"/>
          <w:del w:id="12292" w:author="Stephanie Thompson" w:date="2008-11-17T15:36:00Z"/>
        </w:trPr>
        <w:tc>
          <w:tcPr>
            <w:tcW w:w="1500" w:type="dxa"/>
            <w:tcBorders>
              <w:top w:val="nil"/>
              <w:left w:val="nil"/>
              <w:bottom w:val="nil"/>
              <w:right w:val="nil"/>
            </w:tcBorders>
            <w:shd w:val="clear" w:color="auto" w:fill="auto"/>
            <w:noWrap/>
            <w:vAlign w:val="bottom"/>
          </w:tcPr>
          <w:p w:rsidR="009821B1" w:rsidRDefault="00C338BB">
            <w:pPr>
              <w:pStyle w:val="BodyText"/>
              <w:tabs>
                <w:tab w:val="left" w:pos="1080"/>
                <w:tab w:val="left" w:pos="1980"/>
                <w:tab w:val="left" w:pos="10076"/>
              </w:tabs>
              <w:rPr>
                <w:del w:id="12293" w:author="Stephanie Thompson" w:date="2008-11-17T15:36:00Z"/>
                <w:rFonts w:ascii="Garamond" w:hAnsi="Garamond"/>
                <w:sz w:val="22"/>
                <w:szCs w:val="22"/>
              </w:rPr>
              <w:pPrChange w:id="12294" w:author="Stephanie Thompson" w:date="2008-11-19T11:52:00Z">
                <w:pPr/>
              </w:pPrChange>
            </w:pPr>
            <w:del w:id="12295"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9821B1" w:rsidRDefault="00C338BB">
            <w:pPr>
              <w:pStyle w:val="BodyText"/>
              <w:tabs>
                <w:tab w:val="left" w:pos="1080"/>
                <w:tab w:val="left" w:pos="1980"/>
                <w:tab w:val="left" w:pos="10076"/>
              </w:tabs>
              <w:rPr>
                <w:del w:id="12296" w:author="Stephanie Thompson" w:date="2008-11-17T15:36:00Z"/>
                <w:rFonts w:ascii="Garamond" w:hAnsi="Garamond"/>
                <w:sz w:val="22"/>
                <w:szCs w:val="22"/>
              </w:rPr>
              <w:pPrChange w:id="12297" w:author="Stephanie Thompson" w:date="2008-11-19T11:52:00Z">
                <w:pPr/>
              </w:pPrChange>
            </w:pPr>
            <w:del w:id="12298" w:author="Stephanie Thompson" w:date="2008-11-17T15:36:00Z">
              <w:r w:rsidRPr="00EB43F4" w:rsidDel="00E361B9">
                <w:rPr>
                  <w:rFonts w:ascii="Garamond" w:hAnsi="Garamond"/>
                  <w:sz w:val="22"/>
                  <w:szCs w:val="22"/>
                </w:rPr>
                <w:delText>06:15 – 07:15</w:delText>
              </w:r>
            </w:del>
          </w:p>
        </w:tc>
      </w:tr>
    </w:tbl>
    <w:p w:rsidR="009821B1" w:rsidRDefault="009821B1">
      <w:pPr>
        <w:pStyle w:val="BodyText"/>
        <w:tabs>
          <w:tab w:val="left" w:pos="1080"/>
          <w:tab w:val="left" w:pos="1980"/>
          <w:tab w:val="left" w:pos="10076"/>
        </w:tabs>
        <w:rPr>
          <w:del w:id="12299" w:author="Stephanie Thompson" w:date="2008-11-17T15:36:00Z"/>
          <w:rFonts w:ascii="Garamond" w:hAnsi="Garamond"/>
          <w:sz w:val="22"/>
          <w:szCs w:val="22"/>
        </w:rPr>
        <w:pPrChange w:id="12300" w:author="Stephanie Thompson" w:date="2008-11-19T11:52:00Z">
          <w:pPr/>
        </w:pPrChange>
      </w:pPr>
    </w:p>
    <w:p w:rsidR="009821B1" w:rsidRDefault="009821B1">
      <w:pPr>
        <w:pStyle w:val="BodyText"/>
        <w:tabs>
          <w:tab w:val="left" w:pos="1080"/>
          <w:tab w:val="left" w:pos="1980"/>
          <w:tab w:val="left" w:pos="10076"/>
        </w:tabs>
        <w:rPr>
          <w:del w:id="12301" w:author="Stephanie Thompson" w:date="2008-11-17T15:36:00Z"/>
          <w:rFonts w:ascii="Garamond" w:hAnsi="Garamond"/>
          <w:sz w:val="22"/>
          <w:szCs w:val="22"/>
        </w:rPr>
        <w:pPrChange w:id="12302" w:author="Stephanie Thompson" w:date="2008-11-19T11:52:00Z">
          <w:pPr/>
        </w:pPrChange>
      </w:pPr>
    </w:p>
    <w:p w:rsidR="009821B1" w:rsidRDefault="009821B1">
      <w:pPr>
        <w:pStyle w:val="BodyText"/>
        <w:tabs>
          <w:tab w:val="left" w:pos="1080"/>
          <w:tab w:val="left" w:pos="1980"/>
          <w:tab w:val="left" w:pos="10076"/>
        </w:tabs>
        <w:rPr>
          <w:del w:id="12303" w:author="Stephanie Thompson" w:date="2008-11-17T15:36:00Z"/>
          <w:rFonts w:ascii="Garamond" w:hAnsi="Garamond"/>
          <w:sz w:val="22"/>
          <w:szCs w:val="22"/>
        </w:rPr>
        <w:pPrChange w:id="12304" w:author="Stephanie Thompson" w:date="2008-11-19T11:52:00Z">
          <w:pPr/>
        </w:pPrChange>
      </w:pPr>
    </w:p>
    <w:p w:rsidR="009821B1" w:rsidRDefault="00DE356E">
      <w:pPr>
        <w:pStyle w:val="BodyText"/>
        <w:tabs>
          <w:tab w:val="left" w:pos="1080"/>
          <w:tab w:val="left" w:pos="1980"/>
          <w:tab w:val="left" w:pos="10076"/>
        </w:tabs>
        <w:rPr>
          <w:del w:id="12305" w:author="Stephanie Thompson" w:date="2008-11-17T15:36:00Z"/>
          <w:rFonts w:ascii="Garamond" w:hAnsi="Garamond"/>
          <w:sz w:val="22"/>
          <w:szCs w:val="22"/>
        </w:rPr>
        <w:pPrChange w:id="12306" w:author="Stephanie Thompson" w:date="2008-11-19T11:52:00Z">
          <w:pPr/>
        </w:pPrChange>
      </w:pPr>
      <w:del w:id="12307" w:author="Stephanie Thompson" w:date="2008-11-17T15:36:00Z">
        <w:r w:rsidRPr="00EB43F4" w:rsidDel="00E361B9">
          <w:rPr>
            <w:rFonts w:ascii="Garamond" w:hAnsi="Garamond"/>
            <w:sz w:val="22"/>
            <w:szCs w:val="22"/>
          </w:rPr>
          <w:delText>Otter Point Creek</w:delText>
        </w:r>
      </w:del>
    </w:p>
    <w:p w:rsidR="009821B1" w:rsidRDefault="009821B1">
      <w:pPr>
        <w:pStyle w:val="BodyText"/>
        <w:tabs>
          <w:tab w:val="left" w:pos="1080"/>
          <w:tab w:val="left" w:pos="1980"/>
          <w:tab w:val="left" w:pos="10076"/>
        </w:tabs>
        <w:rPr>
          <w:del w:id="12308" w:author="Stephanie Thompson" w:date="2008-11-17T15:36:00Z"/>
          <w:rFonts w:ascii="Garamond" w:hAnsi="Garamond"/>
          <w:sz w:val="22"/>
          <w:szCs w:val="22"/>
        </w:rPr>
        <w:pPrChange w:id="12309" w:author="Stephanie Thompson" w:date="2008-11-19T11:52:00Z">
          <w:pPr/>
        </w:pPrChange>
      </w:pPr>
    </w:p>
    <w:p w:rsidR="009821B1" w:rsidRDefault="00370F7B">
      <w:pPr>
        <w:pStyle w:val="BodyText"/>
        <w:tabs>
          <w:tab w:val="left" w:pos="1080"/>
          <w:tab w:val="left" w:pos="1980"/>
          <w:tab w:val="left" w:pos="10076"/>
        </w:tabs>
        <w:rPr>
          <w:del w:id="12310" w:author="Stephanie Thompson" w:date="2008-11-17T15:36:00Z"/>
          <w:rFonts w:ascii="Garamond" w:hAnsi="Garamond"/>
          <w:sz w:val="22"/>
          <w:szCs w:val="22"/>
        </w:rPr>
        <w:pPrChange w:id="12311" w:author="Stephanie Thompson" w:date="2008-11-19T11:52:00Z">
          <w:pPr/>
        </w:pPrChange>
      </w:pPr>
      <w:del w:id="12312" w:author="Stephanie Thompson" w:date="2008-11-17T15:36:00Z">
        <w:r w:rsidRPr="00EB43F4" w:rsidDel="00E361B9">
          <w:rPr>
            <w:rFonts w:ascii="Garamond" w:hAnsi="Garamond"/>
            <w:sz w:val="22"/>
            <w:szCs w:val="22"/>
          </w:rPr>
          <w:delText>High pH readings deviate from match up by &gt;0.5 units; pH readings unreliable and deleted.</w:delText>
        </w:r>
      </w:del>
    </w:p>
    <w:tbl>
      <w:tblPr>
        <w:tblW w:w="5760" w:type="dxa"/>
        <w:tblInd w:w="93" w:type="dxa"/>
        <w:tblLook w:val="0000"/>
      </w:tblPr>
      <w:tblGrid>
        <w:gridCol w:w="1500"/>
        <w:gridCol w:w="1420"/>
        <w:gridCol w:w="1420"/>
        <w:gridCol w:w="1420"/>
      </w:tblGrid>
      <w:tr w:rsidR="00370F7B" w:rsidRPr="00EB43F4" w:rsidDel="00E361B9">
        <w:trPr>
          <w:trHeight w:val="255"/>
          <w:del w:id="12313" w:author="Stephanie Thompson" w:date="2008-11-17T15:36:00Z"/>
        </w:trPr>
        <w:tc>
          <w:tcPr>
            <w:tcW w:w="1500" w:type="dxa"/>
            <w:tcBorders>
              <w:top w:val="nil"/>
              <w:left w:val="nil"/>
              <w:bottom w:val="nil"/>
              <w:right w:val="nil"/>
            </w:tcBorders>
            <w:shd w:val="clear" w:color="auto" w:fill="auto"/>
            <w:noWrap/>
            <w:vAlign w:val="bottom"/>
          </w:tcPr>
          <w:p w:rsidR="009821B1" w:rsidRDefault="00370F7B">
            <w:pPr>
              <w:pStyle w:val="BodyText"/>
              <w:tabs>
                <w:tab w:val="left" w:pos="1080"/>
                <w:tab w:val="left" w:pos="1980"/>
                <w:tab w:val="left" w:pos="10076"/>
              </w:tabs>
              <w:rPr>
                <w:del w:id="12314" w:author="Stephanie Thompson" w:date="2008-11-17T15:36:00Z"/>
                <w:rFonts w:ascii="Garamond" w:hAnsi="Garamond"/>
                <w:sz w:val="22"/>
                <w:szCs w:val="22"/>
              </w:rPr>
              <w:pPrChange w:id="12315" w:author="Stephanie Thompson" w:date="2008-11-19T11:52:00Z">
                <w:pPr/>
              </w:pPrChange>
            </w:pPr>
            <w:del w:id="12316" w:author="Stephanie Thompson" w:date="2008-11-17T15:36:00Z">
              <w:r w:rsidRPr="00EB43F4" w:rsidDel="00E361B9">
                <w:rPr>
                  <w:rFonts w:ascii="Garamond" w:hAnsi="Garamond"/>
                  <w:sz w:val="22"/>
                  <w:szCs w:val="22"/>
                </w:rPr>
                <w:delText>12/01/06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17" w:author="Stephanie Thompson" w:date="2008-11-17T15:36:00Z"/>
                <w:rFonts w:ascii="Garamond" w:hAnsi="Garamond"/>
                <w:sz w:val="22"/>
                <w:szCs w:val="22"/>
              </w:rPr>
              <w:pPrChange w:id="12318" w:author="Stephanie Thompson" w:date="2008-11-19T11:52:00Z">
                <w:pPr/>
              </w:pPrChange>
            </w:pPr>
            <w:del w:id="12319" w:author="Stephanie Thompson" w:date="2008-11-17T15:36:00Z">
              <w:r w:rsidRPr="00EB43F4" w:rsidDel="00E361B9">
                <w:rPr>
                  <w:rFonts w:ascii="Garamond" w:hAnsi="Garamond"/>
                  <w:sz w:val="22"/>
                  <w:szCs w:val="22"/>
                </w:rPr>
                <w:delText>12:30</w:delText>
              </w:r>
              <w:r w:rsidR="00370F7B" w:rsidRPr="00EB43F4" w:rsidDel="00E361B9">
                <w:rPr>
                  <w:rFonts w:ascii="Garamond" w:hAnsi="Garamond"/>
                  <w:sz w:val="22"/>
                  <w:szCs w:val="22"/>
                </w:rPr>
                <w:delText xml:space="preserve"> to</w:delText>
              </w:r>
            </w:del>
          </w:p>
        </w:tc>
        <w:tc>
          <w:tcPr>
            <w:tcW w:w="1420" w:type="dxa"/>
            <w:vAlign w:val="bottom"/>
          </w:tcPr>
          <w:p w:rsidR="009821B1" w:rsidRDefault="00370F7B">
            <w:pPr>
              <w:pStyle w:val="BodyText"/>
              <w:tabs>
                <w:tab w:val="left" w:pos="1080"/>
                <w:tab w:val="left" w:pos="1980"/>
                <w:tab w:val="left" w:pos="10076"/>
              </w:tabs>
              <w:rPr>
                <w:del w:id="12320" w:author="Stephanie Thompson" w:date="2008-11-17T15:36:00Z"/>
                <w:rFonts w:ascii="Garamond" w:hAnsi="Garamond"/>
                <w:sz w:val="22"/>
                <w:szCs w:val="22"/>
              </w:rPr>
              <w:pPrChange w:id="12321" w:author="Stephanie Thompson" w:date="2008-11-19T11:52:00Z">
                <w:pPr/>
              </w:pPrChange>
            </w:pPr>
            <w:del w:id="12322" w:author="Stephanie Thompson" w:date="2008-11-17T15:36:00Z">
              <w:r w:rsidRPr="00EB43F4" w:rsidDel="00E361B9">
                <w:rPr>
                  <w:rFonts w:ascii="Garamond" w:hAnsi="Garamond"/>
                  <w:sz w:val="22"/>
                  <w:szCs w:val="22"/>
                </w:rPr>
                <w:delText>12/04/06</w:delText>
              </w:r>
            </w:del>
          </w:p>
        </w:tc>
        <w:tc>
          <w:tcPr>
            <w:tcW w:w="1420" w:type="dxa"/>
            <w:vAlign w:val="bottom"/>
          </w:tcPr>
          <w:p w:rsidR="009821B1" w:rsidRDefault="00370F7B">
            <w:pPr>
              <w:pStyle w:val="BodyText"/>
              <w:tabs>
                <w:tab w:val="left" w:pos="1080"/>
                <w:tab w:val="left" w:pos="1980"/>
                <w:tab w:val="left" w:pos="10076"/>
              </w:tabs>
              <w:rPr>
                <w:del w:id="12323" w:author="Stephanie Thompson" w:date="2008-11-17T15:36:00Z"/>
                <w:rFonts w:ascii="Garamond" w:hAnsi="Garamond"/>
                <w:sz w:val="22"/>
                <w:szCs w:val="22"/>
              </w:rPr>
              <w:pPrChange w:id="12324" w:author="Stephanie Thompson" w:date="2008-11-19T11:52:00Z">
                <w:pPr/>
              </w:pPrChange>
            </w:pPr>
            <w:del w:id="12325" w:author="Stephanie Thompson" w:date="2008-11-17T15:36:00Z">
              <w:r w:rsidRPr="00EB43F4" w:rsidDel="00E361B9">
                <w:rPr>
                  <w:rFonts w:ascii="Garamond" w:hAnsi="Garamond"/>
                  <w:sz w:val="22"/>
                  <w:szCs w:val="22"/>
                </w:rPr>
                <w:delText>11:</w:delText>
              </w:r>
              <w:r w:rsidR="009678E9" w:rsidRPr="00EB43F4" w:rsidDel="00E361B9">
                <w:rPr>
                  <w:rFonts w:ascii="Garamond" w:hAnsi="Garamond"/>
                  <w:sz w:val="22"/>
                  <w:szCs w:val="22"/>
                </w:rPr>
                <w:delText>45</w:delText>
              </w:r>
            </w:del>
          </w:p>
        </w:tc>
      </w:tr>
    </w:tbl>
    <w:p w:rsidR="009821B1" w:rsidRDefault="009821B1">
      <w:pPr>
        <w:pStyle w:val="BodyText"/>
        <w:tabs>
          <w:tab w:val="left" w:pos="1080"/>
          <w:tab w:val="left" w:pos="1980"/>
          <w:tab w:val="left" w:pos="10076"/>
        </w:tabs>
        <w:rPr>
          <w:del w:id="12326" w:author="Stephanie Thompson" w:date="2008-11-17T15:36:00Z"/>
          <w:rFonts w:ascii="Garamond" w:hAnsi="Garamond"/>
          <w:sz w:val="22"/>
          <w:szCs w:val="22"/>
        </w:rPr>
        <w:pPrChange w:id="12327" w:author="Stephanie Thompson" w:date="2008-11-19T11:52:00Z">
          <w:pPr/>
        </w:pPrChange>
      </w:pPr>
    </w:p>
    <w:p w:rsidR="009821B1" w:rsidRDefault="006A403E">
      <w:pPr>
        <w:pStyle w:val="BodyText"/>
        <w:tabs>
          <w:tab w:val="left" w:pos="1080"/>
          <w:tab w:val="left" w:pos="1980"/>
          <w:tab w:val="left" w:pos="10076"/>
        </w:tabs>
        <w:rPr>
          <w:del w:id="12328" w:author="Stephanie Thompson" w:date="2008-11-17T15:36:00Z"/>
          <w:rFonts w:ascii="Garamond" w:hAnsi="Garamond"/>
          <w:sz w:val="22"/>
          <w:szCs w:val="22"/>
        </w:rPr>
        <w:pPrChange w:id="12329" w:author="Stephanie Thompson" w:date="2008-11-19T11:52:00Z">
          <w:pPr/>
        </w:pPrChange>
      </w:pPr>
      <w:del w:id="12330" w:author="Stephanie Thompson" w:date="2008-11-17T15:36:00Z">
        <w:r w:rsidRPr="00EB43F4" w:rsidDel="00E361B9">
          <w:rPr>
            <w:rFonts w:ascii="Garamond" w:hAnsi="Garamond"/>
            <w:sz w:val="22"/>
            <w:szCs w:val="22"/>
          </w:rPr>
          <w:delText>Depth port out of water due to low water level – depth data deleted.</w:delText>
        </w:r>
      </w:del>
    </w:p>
    <w:tbl>
      <w:tblPr>
        <w:tblW w:w="7180" w:type="dxa"/>
        <w:tblInd w:w="93" w:type="dxa"/>
        <w:tblLook w:val="0000"/>
      </w:tblPr>
      <w:tblGrid>
        <w:gridCol w:w="1500"/>
        <w:gridCol w:w="1420"/>
        <w:gridCol w:w="1420"/>
        <w:gridCol w:w="1420"/>
        <w:gridCol w:w="1420"/>
      </w:tblGrid>
      <w:tr w:rsidR="006A403E" w:rsidRPr="00EB43F4" w:rsidDel="00E361B9">
        <w:trPr>
          <w:trHeight w:val="255"/>
          <w:del w:id="12331" w:author="Stephanie Thompson" w:date="2008-11-17T15:36:00Z"/>
        </w:trPr>
        <w:tc>
          <w:tcPr>
            <w:tcW w:w="150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32" w:author="Stephanie Thompson" w:date="2008-11-17T15:36:00Z"/>
                <w:rFonts w:ascii="Garamond" w:hAnsi="Garamond"/>
                <w:sz w:val="22"/>
                <w:szCs w:val="22"/>
              </w:rPr>
              <w:pPrChange w:id="12333" w:author="Stephanie Thompson" w:date="2008-11-19T11:52:00Z">
                <w:pPr/>
              </w:pPrChange>
            </w:pPr>
            <w:del w:id="12334"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35" w:author="Stephanie Thompson" w:date="2008-11-17T15:36:00Z"/>
                <w:rFonts w:ascii="Garamond" w:hAnsi="Garamond"/>
                <w:sz w:val="22"/>
                <w:szCs w:val="22"/>
              </w:rPr>
              <w:pPrChange w:id="12336" w:author="Stephanie Thompson" w:date="2008-11-19T11:52:00Z">
                <w:pPr/>
              </w:pPrChange>
            </w:pPr>
            <w:del w:id="12337" w:author="Stephanie Thompson" w:date="2008-11-17T15:36:00Z">
              <w:r w:rsidRPr="00EB43F4" w:rsidDel="00E361B9">
                <w:rPr>
                  <w:rFonts w:ascii="Garamond" w:hAnsi="Garamond"/>
                  <w:sz w:val="22"/>
                  <w:szCs w:val="22"/>
                </w:rPr>
                <w:delText>07:30 – 17:00,</w:delText>
              </w:r>
            </w:del>
          </w:p>
        </w:tc>
        <w:tc>
          <w:tcPr>
            <w:tcW w:w="1420" w:type="dxa"/>
            <w:vAlign w:val="bottom"/>
          </w:tcPr>
          <w:p w:rsidR="009821B1" w:rsidRDefault="006A403E">
            <w:pPr>
              <w:pStyle w:val="BodyText"/>
              <w:tabs>
                <w:tab w:val="left" w:pos="1080"/>
                <w:tab w:val="left" w:pos="1980"/>
                <w:tab w:val="left" w:pos="10076"/>
              </w:tabs>
              <w:rPr>
                <w:del w:id="12338" w:author="Stephanie Thompson" w:date="2008-11-17T15:36:00Z"/>
                <w:rFonts w:ascii="Garamond" w:hAnsi="Garamond"/>
                <w:sz w:val="22"/>
                <w:szCs w:val="22"/>
              </w:rPr>
              <w:pPrChange w:id="12339" w:author="Stephanie Thompson" w:date="2008-11-19T11:52:00Z">
                <w:pPr/>
              </w:pPrChange>
            </w:pPr>
            <w:del w:id="12340" w:author="Stephanie Thompson" w:date="2008-11-17T15:36:00Z">
              <w:r w:rsidRPr="00EB43F4" w:rsidDel="00E361B9">
                <w:rPr>
                  <w:rFonts w:ascii="Garamond" w:hAnsi="Garamond"/>
                  <w:sz w:val="22"/>
                  <w:szCs w:val="22"/>
                </w:rPr>
                <w:delText>20:15 to</w:delText>
              </w:r>
            </w:del>
          </w:p>
        </w:tc>
        <w:tc>
          <w:tcPr>
            <w:tcW w:w="1420" w:type="dxa"/>
            <w:vAlign w:val="bottom"/>
          </w:tcPr>
          <w:p w:rsidR="009821B1" w:rsidRDefault="006A403E">
            <w:pPr>
              <w:pStyle w:val="BodyText"/>
              <w:tabs>
                <w:tab w:val="left" w:pos="1080"/>
                <w:tab w:val="left" w:pos="1980"/>
                <w:tab w:val="left" w:pos="10076"/>
              </w:tabs>
              <w:rPr>
                <w:del w:id="12341" w:author="Stephanie Thompson" w:date="2008-11-17T15:36:00Z"/>
                <w:rFonts w:ascii="Garamond" w:hAnsi="Garamond"/>
                <w:sz w:val="22"/>
                <w:szCs w:val="22"/>
              </w:rPr>
              <w:pPrChange w:id="12342" w:author="Stephanie Thompson" w:date="2008-11-19T11:52:00Z">
                <w:pPr/>
              </w:pPrChange>
            </w:pPr>
            <w:del w:id="12343" w:author="Stephanie Thompson" w:date="2008-11-17T15:36:00Z">
              <w:r w:rsidRPr="00EB43F4" w:rsidDel="00E361B9">
                <w:rPr>
                  <w:rFonts w:ascii="Garamond" w:hAnsi="Garamond"/>
                  <w:sz w:val="22"/>
                  <w:szCs w:val="22"/>
                </w:rPr>
                <w:delText>12/03/06</w:delText>
              </w:r>
            </w:del>
          </w:p>
        </w:tc>
        <w:tc>
          <w:tcPr>
            <w:tcW w:w="1420" w:type="dxa"/>
            <w:vAlign w:val="bottom"/>
          </w:tcPr>
          <w:p w:rsidR="009821B1" w:rsidRDefault="006A403E">
            <w:pPr>
              <w:pStyle w:val="BodyText"/>
              <w:tabs>
                <w:tab w:val="left" w:pos="1080"/>
                <w:tab w:val="left" w:pos="1980"/>
                <w:tab w:val="left" w:pos="10076"/>
              </w:tabs>
              <w:rPr>
                <w:del w:id="12344" w:author="Stephanie Thompson" w:date="2008-11-17T15:36:00Z"/>
                <w:rFonts w:ascii="Garamond" w:hAnsi="Garamond"/>
                <w:sz w:val="22"/>
                <w:szCs w:val="22"/>
              </w:rPr>
              <w:pPrChange w:id="12345" w:author="Stephanie Thompson" w:date="2008-11-19T11:52:00Z">
                <w:pPr/>
              </w:pPrChange>
            </w:pPr>
            <w:del w:id="12346" w:author="Stephanie Thompson" w:date="2008-11-17T15:36:00Z">
              <w:r w:rsidRPr="00EB43F4" w:rsidDel="00E361B9">
                <w:rPr>
                  <w:rFonts w:ascii="Garamond" w:hAnsi="Garamond"/>
                  <w:sz w:val="22"/>
                  <w:szCs w:val="22"/>
                </w:rPr>
                <w:delText>15:15</w:delText>
              </w:r>
            </w:del>
          </w:p>
        </w:tc>
      </w:tr>
      <w:tr w:rsidR="006A403E" w:rsidRPr="00EB43F4" w:rsidDel="00E361B9">
        <w:trPr>
          <w:gridAfter w:val="2"/>
          <w:wAfter w:w="2840" w:type="dxa"/>
          <w:trHeight w:val="255"/>
          <w:del w:id="12347" w:author="Stephanie Thompson" w:date="2008-11-17T15:36:00Z"/>
        </w:trPr>
        <w:tc>
          <w:tcPr>
            <w:tcW w:w="150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48" w:author="Stephanie Thompson" w:date="2008-11-17T15:36:00Z"/>
                <w:rFonts w:ascii="Garamond" w:hAnsi="Garamond"/>
                <w:sz w:val="22"/>
                <w:szCs w:val="22"/>
              </w:rPr>
              <w:pPrChange w:id="12349" w:author="Stephanie Thompson" w:date="2008-11-19T11:52:00Z">
                <w:pPr/>
              </w:pPrChange>
            </w:pPr>
            <w:del w:id="12350"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51" w:author="Stephanie Thompson" w:date="2008-11-17T15:36:00Z"/>
                <w:rFonts w:ascii="Garamond" w:hAnsi="Garamond"/>
                <w:sz w:val="22"/>
                <w:szCs w:val="22"/>
              </w:rPr>
              <w:pPrChange w:id="12352" w:author="Stephanie Thompson" w:date="2008-11-19T11:52:00Z">
                <w:pPr/>
              </w:pPrChange>
            </w:pPr>
            <w:del w:id="12353" w:author="Stephanie Thompson" w:date="2008-11-17T15:36:00Z">
              <w:r w:rsidRPr="00EB43F4" w:rsidDel="00E361B9">
                <w:rPr>
                  <w:rFonts w:ascii="Garamond" w:hAnsi="Garamond"/>
                  <w:sz w:val="22"/>
                  <w:szCs w:val="22"/>
                </w:rPr>
                <w:delText>00:45 – 03:45,</w:delText>
              </w:r>
            </w:del>
          </w:p>
        </w:tc>
        <w:tc>
          <w:tcPr>
            <w:tcW w:w="1420" w:type="dxa"/>
            <w:vAlign w:val="bottom"/>
          </w:tcPr>
          <w:p w:rsidR="009821B1" w:rsidRDefault="006A403E">
            <w:pPr>
              <w:pStyle w:val="BodyText"/>
              <w:tabs>
                <w:tab w:val="left" w:pos="1080"/>
                <w:tab w:val="left" w:pos="1980"/>
                <w:tab w:val="left" w:pos="10076"/>
              </w:tabs>
              <w:rPr>
                <w:del w:id="12354" w:author="Stephanie Thompson" w:date="2008-11-17T15:36:00Z"/>
                <w:rFonts w:ascii="Garamond" w:hAnsi="Garamond"/>
                <w:sz w:val="22"/>
                <w:szCs w:val="22"/>
              </w:rPr>
              <w:pPrChange w:id="12355" w:author="Stephanie Thompson" w:date="2008-11-19T11:52:00Z">
                <w:pPr/>
              </w:pPrChange>
            </w:pPr>
            <w:del w:id="12356" w:author="Stephanie Thompson" w:date="2008-11-17T15:36:00Z">
              <w:r w:rsidRPr="00EB43F4" w:rsidDel="00E361B9">
                <w:rPr>
                  <w:rFonts w:ascii="Garamond" w:hAnsi="Garamond"/>
                  <w:sz w:val="22"/>
                  <w:szCs w:val="22"/>
                </w:rPr>
                <w:delText>09:45 – 18:00</w:delText>
              </w:r>
            </w:del>
          </w:p>
        </w:tc>
      </w:tr>
      <w:tr w:rsidR="006A403E" w:rsidRPr="00EB43F4" w:rsidDel="00E361B9">
        <w:trPr>
          <w:gridAfter w:val="2"/>
          <w:wAfter w:w="2840" w:type="dxa"/>
          <w:trHeight w:val="255"/>
          <w:del w:id="12357" w:author="Stephanie Thompson" w:date="2008-11-17T15:36:00Z"/>
        </w:trPr>
        <w:tc>
          <w:tcPr>
            <w:tcW w:w="150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58" w:author="Stephanie Thompson" w:date="2008-11-17T15:36:00Z"/>
                <w:rFonts w:ascii="Garamond" w:hAnsi="Garamond"/>
                <w:sz w:val="22"/>
                <w:szCs w:val="22"/>
              </w:rPr>
              <w:pPrChange w:id="12359" w:author="Stephanie Thompson" w:date="2008-11-19T11:52:00Z">
                <w:pPr/>
              </w:pPrChange>
            </w:pPr>
            <w:del w:id="12360" w:author="Stephanie Thompson" w:date="2008-11-17T15:36:00Z">
              <w:r w:rsidRPr="00EB43F4" w:rsidDel="00E361B9">
                <w:rPr>
                  <w:rFonts w:ascii="Garamond" w:hAnsi="Garamond"/>
                  <w:sz w:val="22"/>
                  <w:szCs w:val="22"/>
                </w:rPr>
                <w:delText>12/05/06</w:delText>
              </w:r>
            </w:del>
          </w:p>
        </w:tc>
        <w:tc>
          <w:tcPr>
            <w:tcW w:w="1420" w:type="dxa"/>
            <w:tcBorders>
              <w:top w:val="nil"/>
              <w:left w:val="nil"/>
              <w:bottom w:val="nil"/>
              <w:right w:val="nil"/>
            </w:tcBorders>
            <w:shd w:val="clear" w:color="auto" w:fill="auto"/>
            <w:noWrap/>
            <w:vAlign w:val="bottom"/>
          </w:tcPr>
          <w:p w:rsidR="009821B1" w:rsidRDefault="006A403E">
            <w:pPr>
              <w:pStyle w:val="BodyText"/>
              <w:tabs>
                <w:tab w:val="left" w:pos="1080"/>
                <w:tab w:val="left" w:pos="1980"/>
                <w:tab w:val="left" w:pos="10076"/>
              </w:tabs>
              <w:rPr>
                <w:del w:id="12361" w:author="Stephanie Thompson" w:date="2008-11-17T15:36:00Z"/>
                <w:rFonts w:ascii="Garamond" w:hAnsi="Garamond"/>
                <w:sz w:val="22"/>
                <w:szCs w:val="22"/>
              </w:rPr>
              <w:pPrChange w:id="12362" w:author="Stephanie Thompson" w:date="2008-11-19T11:52:00Z">
                <w:pPr/>
              </w:pPrChange>
            </w:pPr>
            <w:del w:id="12363" w:author="Stephanie Thompson" w:date="2008-11-17T15:36:00Z">
              <w:r w:rsidRPr="00EB43F4" w:rsidDel="00E361B9">
                <w:rPr>
                  <w:rFonts w:ascii="Garamond" w:hAnsi="Garamond"/>
                  <w:sz w:val="22"/>
                  <w:szCs w:val="22"/>
                </w:rPr>
                <w:delText>01:15 – 03:45,</w:delText>
              </w:r>
            </w:del>
          </w:p>
        </w:tc>
        <w:tc>
          <w:tcPr>
            <w:tcW w:w="1420" w:type="dxa"/>
            <w:vAlign w:val="bottom"/>
          </w:tcPr>
          <w:p w:rsidR="009821B1" w:rsidRDefault="006A403E">
            <w:pPr>
              <w:pStyle w:val="BodyText"/>
              <w:tabs>
                <w:tab w:val="left" w:pos="1080"/>
                <w:tab w:val="left" w:pos="1980"/>
                <w:tab w:val="left" w:pos="10076"/>
              </w:tabs>
              <w:rPr>
                <w:del w:id="12364" w:author="Stephanie Thompson" w:date="2008-11-17T15:36:00Z"/>
                <w:rFonts w:ascii="Garamond" w:hAnsi="Garamond"/>
                <w:sz w:val="22"/>
                <w:szCs w:val="22"/>
              </w:rPr>
              <w:pPrChange w:id="12365" w:author="Stephanie Thompson" w:date="2008-11-19T11:52:00Z">
                <w:pPr/>
              </w:pPrChange>
            </w:pPr>
            <w:del w:id="12366" w:author="Stephanie Thompson" w:date="2008-11-17T15:36:00Z">
              <w:r w:rsidRPr="00EB43F4" w:rsidDel="00E361B9">
                <w:rPr>
                  <w:rFonts w:ascii="Garamond" w:hAnsi="Garamond"/>
                  <w:sz w:val="22"/>
                  <w:szCs w:val="22"/>
                </w:rPr>
                <w:delText>13:15 – 16:00</w:delText>
              </w:r>
            </w:del>
          </w:p>
        </w:tc>
      </w:tr>
      <w:tr w:rsidR="008F643E" w:rsidRPr="00EB43F4" w:rsidDel="00E361B9">
        <w:trPr>
          <w:gridAfter w:val="3"/>
          <w:wAfter w:w="4260" w:type="dxa"/>
          <w:trHeight w:val="255"/>
          <w:del w:id="12367"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68" w:author="Stephanie Thompson" w:date="2008-11-17T15:36:00Z"/>
                <w:rFonts w:ascii="Garamond" w:hAnsi="Garamond"/>
                <w:sz w:val="22"/>
                <w:szCs w:val="22"/>
              </w:rPr>
              <w:pPrChange w:id="12369" w:author="Stephanie Thompson" w:date="2008-11-19T11:52:00Z">
                <w:pPr/>
              </w:pPrChange>
            </w:pPr>
            <w:del w:id="12370"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71" w:author="Stephanie Thompson" w:date="2008-11-17T15:36:00Z"/>
                <w:rFonts w:ascii="Garamond" w:hAnsi="Garamond"/>
                <w:sz w:val="22"/>
                <w:szCs w:val="22"/>
              </w:rPr>
              <w:pPrChange w:id="12372" w:author="Stephanie Thompson" w:date="2008-11-19T11:52:00Z">
                <w:pPr/>
              </w:pPrChange>
            </w:pPr>
            <w:del w:id="12373" w:author="Stephanie Thompson" w:date="2008-11-17T15:36:00Z">
              <w:r w:rsidRPr="00EB43F4" w:rsidDel="00E361B9">
                <w:rPr>
                  <w:rFonts w:ascii="Garamond" w:hAnsi="Garamond"/>
                  <w:sz w:val="22"/>
                  <w:szCs w:val="22"/>
                </w:rPr>
                <w:delText>14:00 – 18:45</w:delText>
              </w:r>
            </w:del>
          </w:p>
        </w:tc>
      </w:tr>
      <w:tr w:rsidR="008F643E" w:rsidRPr="00EB43F4" w:rsidDel="00E361B9">
        <w:trPr>
          <w:gridAfter w:val="3"/>
          <w:wAfter w:w="4260" w:type="dxa"/>
          <w:trHeight w:val="255"/>
          <w:del w:id="12374"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75" w:author="Stephanie Thompson" w:date="2008-11-17T15:36:00Z"/>
                <w:rFonts w:ascii="Garamond" w:hAnsi="Garamond"/>
                <w:sz w:val="22"/>
                <w:szCs w:val="22"/>
              </w:rPr>
              <w:pPrChange w:id="12376" w:author="Stephanie Thompson" w:date="2008-11-19T11:52:00Z">
                <w:pPr/>
              </w:pPrChange>
            </w:pPr>
            <w:del w:id="12377"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78" w:author="Stephanie Thompson" w:date="2008-11-17T15:36:00Z"/>
                <w:rFonts w:ascii="Garamond" w:hAnsi="Garamond"/>
                <w:sz w:val="22"/>
                <w:szCs w:val="22"/>
              </w:rPr>
              <w:pPrChange w:id="12379" w:author="Stephanie Thompson" w:date="2008-11-19T11:52:00Z">
                <w:pPr/>
              </w:pPrChange>
            </w:pPr>
            <w:del w:id="12380" w:author="Stephanie Thompson" w:date="2008-11-17T15:36:00Z">
              <w:r w:rsidRPr="00EB43F4" w:rsidDel="00E361B9">
                <w:rPr>
                  <w:rFonts w:ascii="Garamond" w:hAnsi="Garamond"/>
                  <w:sz w:val="22"/>
                  <w:szCs w:val="22"/>
                </w:rPr>
                <w:delText>01:00 – 21:00</w:delText>
              </w:r>
            </w:del>
          </w:p>
        </w:tc>
      </w:tr>
      <w:tr w:rsidR="008F643E" w:rsidRPr="00EB43F4" w:rsidDel="00E361B9">
        <w:trPr>
          <w:gridAfter w:val="3"/>
          <w:wAfter w:w="4260" w:type="dxa"/>
          <w:trHeight w:val="255"/>
          <w:del w:id="12381"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82" w:author="Stephanie Thompson" w:date="2008-11-17T15:36:00Z"/>
                <w:rFonts w:ascii="Garamond" w:hAnsi="Garamond"/>
                <w:sz w:val="22"/>
                <w:szCs w:val="22"/>
              </w:rPr>
              <w:pPrChange w:id="12383" w:author="Stephanie Thompson" w:date="2008-11-19T11:52:00Z">
                <w:pPr/>
              </w:pPrChange>
            </w:pPr>
            <w:del w:id="12384"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85" w:author="Stephanie Thompson" w:date="2008-11-17T15:36:00Z"/>
                <w:rFonts w:ascii="Garamond" w:hAnsi="Garamond"/>
                <w:sz w:val="22"/>
                <w:szCs w:val="22"/>
              </w:rPr>
              <w:pPrChange w:id="12386" w:author="Stephanie Thompson" w:date="2008-11-19T11:52:00Z">
                <w:pPr/>
              </w:pPrChange>
            </w:pPr>
            <w:del w:id="12387" w:author="Stephanie Thompson" w:date="2008-11-17T15:36:00Z">
              <w:r w:rsidRPr="00EB43F4" w:rsidDel="00E361B9">
                <w:rPr>
                  <w:rFonts w:ascii="Garamond" w:hAnsi="Garamond"/>
                  <w:sz w:val="22"/>
                  <w:szCs w:val="22"/>
                </w:rPr>
                <w:delText>04:00 – 08:15</w:delText>
              </w:r>
            </w:del>
          </w:p>
        </w:tc>
      </w:tr>
      <w:tr w:rsidR="008F643E" w:rsidRPr="00EB43F4" w:rsidDel="00E361B9">
        <w:trPr>
          <w:gridAfter w:val="2"/>
          <w:wAfter w:w="2840" w:type="dxa"/>
          <w:trHeight w:val="255"/>
          <w:del w:id="12388"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89" w:author="Stephanie Thompson" w:date="2008-11-17T15:36:00Z"/>
                <w:rFonts w:ascii="Garamond" w:hAnsi="Garamond"/>
                <w:sz w:val="22"/>
                <w:szCs w:val="22"/>
              </w:rPr>
              <w:pPrChange w:id="12390" w:author="Stephanie Thompson" w:date="2008-11-19T11:52:00Z">
                <w:pPr/>
              </w:pPrChange>
            </w:pPr>
            <w:del w:id="12391"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92" w:author="Stephanie Thompson" w:date="2008-11-17T15:36:00Z"/>
                <w:rFonts w:ascii="Garamond" w:hAnsi="Garamond"/>
                <w:sz w:val="22"/>
                <w:szCs w:val="22"/>
              </w:rPr>
              <w:pPrChange w:id="12393" w:author="Stephanie Thompson" w:date="2008-11-19T11:52:00Z">
                <w:pPr/>
              </w:pPrChange>
            </w:pPr>
            <w:del w:id="12394" w:author="Stephanie Thompson" w:date="2008-11-17T15:36:00Z">
              <w:r w:rsidRPr="00EB43F4" w:rsidDel="00E361B9">
                <w:rPr>
                  <w:rFonts w:ascii="Garamond" w:hAnsi="Garamond"/>
                  <w:sz w:val="22"/>
                  <w:szCs w:val="22"/>
                </w:rPr>
                <w:delText>06:15 – 08:30,</w:delText>
              </w:r>
            </w:del>
          </w:p>
        </w:tc>
        <w:tc>
          <w:tcPr>
            <w:tcW w:w="1420" w:type="dxa"/>
            <w:vAlign w:val="bottom"/>
          </w:tcPr>
          <w:p w:rsidR="009821B1" w:rsidRDefault="008F643E">
            <w:pPr>
              <w:pStyle w:val="BodyText"/>
              <w:tabs>
                <w:tab w:val="left" w:pos="1080"/>
                <w:tab w:val="left" w:pos="1980"/>
                <w:tab w:val="left" w:pos="10076"/>
              </w:tabs>
              <w:rPr>
                <w:del w:id="12395" w:author="Stephanie Thompson" w:date="2008-11-17T15:36:00Z"/>
                <w:rFonts w:ascii="Garamond" w:hAnsi="Garamond"/>
                <w:sz w:val="22"/>
                <w:szCs w:val="22"/>
              </w:rPr>
              <w:pPrChange w:id="12396" w:author="Stephanie Thompson" w:date="2008-11-19T11:52:00Z">
                <w:pPr/>
              </w:pPrChange>
            </w:pPr>
            <w:del w:id="12397" w:author="Stephanie Thompson" w:date="2008-11-17T15:36:00Z">
              <w:r w:rsidRPr="00EB43F4" w:rsidDel="00E361B9">
                <w:rPr>
                  <w:rFonts w:ascii="Garamond" w:hAnsi="Garamond"/>
                  <w:sz w:val="22"/>
                  <w:szCs w:val="22"/>
                </w:rPr>
                <w:delText>18:00 – 20:00</w:delText>
              </w:r>
            </w:del>
          </w:p>
        </w:tc>
      </w:tr>
      <w:tr w:rsidR="008F643E" w:rsidRPr="00EB43F4" w:rsidDel="00E361B9">
        <w:trPr>
          <w:gridAfter w:val="2"/>
          <w:wAfter w:w="2840" w:type="dxa"/>
          <w:trHeight w:val="255"/>
          <w:del w:id="12398"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399" w:author="Stephanie Thompson" w:date="2008-11-17T15:36:00Z"/>
                <w:rFonts w:ascii="Garamond" w:hAnsi="Garamond"/>
                <w:sz w:val="22"/>
                <w:szCs w:val="22"/>
              </w:rPr>
              <w:pPrChange w:id="12400" w:author="Stephanie Thompson" w:date="2008-11-19T11:52:00Z">
                <w:pPr/>
              </w:pPrChange>
            </w:pPr>
            <w:del w:id="12401"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02" w:author="Stephanie Thompson" w:date="2008-11-17T15:36:00Z"/>
                <w:rFonts w:ascii="Garamond" w:hAnsi="Garamond"/>
                <w:sz w:val="22"/>
                <w:szCs w:val="22"/>
              </w:rPr>
              <w:pPrChange w:id="12403" w:author="Stephanie Thompson" w:date="2008-11-19T11:52:00Z">
                <w:pPr/>
              </w:pPrChange>
            </w:pPr>
            <w:del w:id="12404" w:author="Stephanie Thompson" w:date="2008-11-17T15:36:00Z">
              <w:r w:rsidRPr="00EB43F4" w:rsidDel="00E361B9">
                <w:rPr>
                  <w:rFonts w:ascii="Garamond" w:hAnsi="Garamond"/>
                  <w:sz w:val="22"/>
                  <w:szCs w:val="22"/>
                </w:rPr>
                <w:delText>05:30 – 10:30,</w:delText>
              </w:r>
            </w:del>
          </w:p>
        </w:tc>
        <w:tc>
          <w:tcPr>
            <w:tcW w:w="1420" w:type="dxa"/>
            <w:vAlign w:val="bottom"/>
          </w:tcPr>
          <w:p w:rsidR="009821B1" w:rsidRDefault="008F643E">
            <w:pPr>
              <w:pStyle w:val="BodyText"/>
              <w:tabs>
                <w:tab w:val="left" w:pos="1080"/>
                <w:tab w:val="left" w:pos="1980"/>
                <w:tab w:val="left" w:pos="10076"/>
              </w:tabs>
              <w:rPr>
                <w:del w:id="12405" w:author="Stephanie Thompson" w:date="2008-11-17T15:36:00Z"/>
                <w:rFonts w:ascii="Garamond" w:hAnsi="Garamond"/>
                <w:sz w:val="22"/>
                <w:szCs w:val="22"/>
              </w:rPr>
              <w:pPrChange w:id="12406" w:author="Stephanie Thompson" w:date="2008-11-19T11:52:00Z">
                <w:pPr/>
              </w:pPrChange>
            </w:pPr>
            <w:del w:id="12407" w:author="Stephanie Thompson" w:date="2008-11-17T15:36:00Z">
              <w:r w:rsidRPr="00EB43F4" w:rsidDel="00E361B9">
                <w:rPr>
                  <w:rFonts w:ascii="Garamond" w:hAnsi="Garamond"/>
                  <w:sz w:val="22"/>
                  <w:szCs w:val="22"/>
                </w:rPr>
                <w:delText>18:15 – 21:15</w:delText>
              </w:r>
            </w:del>
          </w:p>
        </w:tc>
      </w:tr>
      <w:tr w:rsidR="008F643E" w:rsidRPr="00EB43F4" w:rsidDel="00E361B9">
        <w:trPr>
          <w:gridAfter w:val="3"/>
          <w:wAfter w:w="4260" w:type="dxa"/>
          <w:trHeight w:val="255"/>
          <w:del w:id="12408"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09" w:author="Stephanie Thompson" w:date="2008-11-17T15:36:00Z"/>
                <w:rFonts w:ascii="Garamond" w:hAnsi="Garamond"/>
                <w:sz w:val="22"/>
                <w:szCs w:val="22"/>
              </w:rPr>
              <w:pPrChange w:id="12410" w:author="Stephanie Thompson" w:date="2008-11-19T11:52:00Z">
                <w:pPr/>
              </w:pPrChange>
            </w:pPr>
            <w:del w:id="12411"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12" w:author="Stephanie Thompson" w:date="2008-11-17T15:36:00Z"/>
                <w:rFonts w:ascii="Garamond" w:hAnsi="Garamond"/>
                <w:sz w:val="22"/>
                <w:szCs w:val="22"/>
              </w:rPr>
              <w:pPrChange w:id="12413" w:author="Stephanie Thompson" w:date="2008-11-19T11:52:00Z">
                <w:pPr/>
              </w:pPrChange>
            </w:pPr>
            <w:del w:id="12414" w:author="Stephanie Thompson" w:date="2008-11-17T15:36:00Z">
              <w:r w:rsidRPr="00EB43F4" w:rsidDel="00E361B9">
                <w:rPr>
                  <w:rFonts w:ascii="Garamond" w:hAnsi="Garamond"/>
                  <w:sz w:val="22"/>
                  <w:szCs w:val="22"/>
                </w:rPr>
                <w:delText>06:30 – 09:45</w:delText>
              </w:r>
            </w:del>
          </w:p>
        </w:tc>
      </w:tr>
      <w:tr w:rsidR="008F643E" w:rsidRPr="00EB43F4" w:rsidDel="00E361B9">
        <w:trPr>
          <w:gridAfter w:val="2"/>
          <w:wAfter w:w="2840" w:type="dxa"/>
          <w:trHeight w:val="255"/>
          <w:del w:id="12415"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16" w:author="Stephanie Thompson" w:date="2008-11-17T15:36:00Z"/>
                <w:rFonts w:ascii="Garamond" w:hAnsi="Garamond"/>
                <w:sz w:val="22"/>
                <w:szCs w:val="22"/>
              </w:rPr>
              <w:pPrChange w:id="12417" w:author="Stephanie Thompson" w:date="2008-11-19T11:52:00Z">
                <w:pPr/>
              </w:pPrChange>
            </w:pPr>
            <w:del w:id="12418"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19" w:author="Stephanie Thompson" w:date="2008-11-17T15:36:00Z"/>
                <w:rFonts w:ascii="Garamond" w:hAnsi="Garamond"/>
                <w:sz w:val="22"/>
                <w:szCs w:val="22"/>
              </w:rPr>
              <w:pPrChange w:id="12420" w:author="Stephanie Thompson" w:date="2008-11-19T11:52:00Z">
                <w:pPr/>
              </w:pPrChange>
            </w:pPr>
            <w:del w:id="12421" w:author="Stephanie Thompson" w:date="2008-11-17T15:36:00Z">
              <w:r w:rsidRPr="00EB43F4" w:rsidDel="00E361B9">
                <w:rPr>
                  <w:rFonts w:ascii="Garamond" w:hAnsi="Garamond"/>
                  <w:sz w:val="22"/>
                  <w:szCs w:val="22"/>
                </w:rPr>
                <w:delText>01:15 – 04:00,</w:delText>
              </w:r>
            </w:del>
          </w:p>
        </w:tc>
        <w:tc>
          <w:tcPr>
            <w:tcW w:w="1420" w:type="dxa"/>
            <w:vAlign w:val="bottom"/>
          </w:tcPr>
          <w:p w:rsidR="009821B1" w:rsidRDefault="008F643E">
            <w:pPr>
              <w:pStyle w:val="BodyText"/>
              <w:tabs>
                <w:tab w:val="left" w:pos="1080"/>
                <w:tab w:val="left" w:pos="1980"/>
                <w:tab w:val="left" w:pos="10076"/>
              </w:tabs>
              <w:rPr>
                <w:del w:id="12422" w:author="Stephanie Thompson" w:date="2008-11-17T15:36:00Z"/>
                <w:rFonts w:ascii="Garamond" w:hAnsi="Garamond"/>
                <w:sz w:val="22"/>
                <w:szCs w:val="22"/>
              </w:rPr>
              <w:pPrChange w:id="12423" w:author="Stephanie Thompson" w:date="2008-11-19T11:52:00Z">
                <w:pPr/>
              </w:pPrChange>
            </w:pPr>
            <w:del w:id="12424" w:author="Stephanie Thompson" w:date="2008-11-17T15:36:00Z">
              <w:r w:rsidRPr="00EB43F4" w:rsidDel="00E361B9">
                <w:rPr>
                  <w:rFonts w:ascii="Garamond" w:hAnsi="Garamond"/>
                  <w:sz w:val="22"/>
                  <w:szCs w:val="22"/>
                </w:rPr>
                <w:delText>12:15 – 14:00</w:delText>
              </w:r>
            </w:del>
          </w:p>
        </w:tc>
      </w:tr>
      <w:tr w:rsidR="008F643E" w:rsidRPr="00EB43F4" w:rsidDel="00E361B9">
        <w:trPr>
          <w:gridAfter w:val="2"/>
          <w:wAfter w:w="2840" w:type="dxa"/>
          <w:trHeight w:val="255"/>
          <w:del w:id="12425" w:author="Stephanie Thompson" w:date="2008-11-17T15:36:00Z"/>
        </w:trPr>
        <w:tc>
          <w:tcPr>
            <w:tcW w:w="150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26" w:author="Stephanie Thompson" w:date="2008-11-17T15:36:00Z"/>
                <w:rFonts w:ascii="Garamond" w:hAnsi="Garamond"/>
                <w:sz w:val="22"/>
                <w:szCs w:val="22"/>
              </w:rPr>
              <w:pPrChange w:id="12427" w:author="Stephanie Thompson" w:date="2008-11-19T11:52:00Z">
                <w:pPr/>
              </w:pPrChange>
            </w:pPr>
            <w:del w:id="12428"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9821B1" w:rsidRDefault="008F643E">
            <w:pPr>
              <w:pStyle w:val="BodyText"/>
              <w:tabs>
                <w:tab w:val="left" w:pos="1080"/>
                <w:tab w:val="left" w:pos="1980"/>
                <w:tab w:val="left" w:pos="10076"/>
              </w:tabs>
              <w:rPr>
                <w:del w:id="12429" w:author="Stephanie Thompson" w:date="2008-11-17T15:36:00Z"/>
                <w:rFonts w:ascii="Garamond" w:hAnsi="Garamond"/>
                <w:sz w:val="22"/>
                <w:szCs w:val="22"/>
              </w:rPr>
              <w:pPrChange w:id="12430" w:author="Stephanie Thompson" w:date="2008-11-19T11:52:00Z">
                <w:pPr/>
              </w:pPrChange>
            </w:pPr>
            <w:del w:id="12431" w:author="Stephanie Thompson" w:date="2008-11-17T15:36:00Z">
              <w:r w:rsidRPr="00EB43F4" w:rsidDel="00E361B9">
                <w:rPr>
                  <w:rFonts w:ascii="Garamond" w:hAnsi="Garamond"/>
                  <w:sz w:val="22"/>
                  <w:szCs w:val="22"/>
                </w:rPr>
                <w:delText>04:30 – 05:15,</w:delText>
              </w:r>
            </w:del>
          </w:p>
        </w:tc>
        <w:tc>
          <w:tcPr>
            <w:tcW w:w="1420" w:type="dxa"/>
            <w:vAlign w:val="bottom"/>
          </w:tcPr>
          <w:p w:rsidR="009821B1" w:rsidRDefault="008F643E">
            <w:pPr>
              <w:pStyle w:val="BodyText"/>
              <w:tabs>
                <w:tab w:val="left" w:pos="1080"/>
                <w:tab w:val="left" w:pos="1980"/>
                <w:tab w:val="left" w:pos="10076"/>
              </w:tabs>
              <w:rPr>
                <w:del w:id="12432" w:author="Stephanie Thompson" w:date="2008-11-17T15:36:00Z"/>
                <w:rFonts w:ascii="Garamond" w:hAnsi="Garamond"/>
                <w:sz w:val="22"/>
                <w:szCs w:val="22"/>
              </w:rPr>
              <w:pPrChange w:id="12433" w:author="Stephanie Thompson" w:date="2008-11-19T11:52:00Z">
                <w:pPr/>
              </w:pPrChange>
            </w:pPr>
            <w:del w:id="12434" w:author="Stephanie Thompson" w:date="2008-11-17T15:36:00Z">
              <w:r w:rsidRPr="00EB43F4" w:rsidDel="00E361B9">
                <w:rPr>
                  <w:rFonts w:ascii="Garamond" w:hAnsi="Garamond"/>
                  <w:sz w:val="22"/>
                  <w:szCs w:val="22"/>
                </w:rPr>
                <w:delText>14:00 – 16:45</w:delText>
              </w:r>
            </w:del>
          </w:p>
        </w:tc>
      </w:tr>
    </w:tbl>
    <w:p w:rsidR="009821B1" w:rsidRDefault="009821B1">
      <w:pPr>
        <w:pStyle w:val="BodyText"/>
        <w:tabs>
          <w:tab w:val="left" w:pos="1080"/>
          <w:tab w:val="left" w:pos="1980"/>
          <w:tab w:val="left" w:pos="10076"/>
        </w:tabs>
        <w:rPr>
          <w:del w:id="12435" w:author="Stephanie Thompson" w:date="2008-11-17T15:36:00Z"/>
          <w:rFonts w:ascii="Garamond" w:hAnsi="Garamond"/>
          <w:sz w:val="22"/>
          <w:szCs w:val="22"/>
        </w:rPr>
        <w:pPrChange w:id="12436" w:author="Stephanie Thompson" w:date="2008-11-19T11:52:00Z">
          <w:pPr/>
        </w:pPrChange>
      </w:pPr>
    </w:p>
    <w:p w:rsidR="009821B1" w:rsidRDefault="008F643E">
      <w:pPr>
        <w:pStyle w:val="BodyText"/>
        <w:tabs>
          <w:tab w:val="left" w:pos="1080"/>
          <w:tab w:val="left" w:pos="1980"/>
          <w:tab w:val="left" w:pos="10076"/>
        </w:tabs>
        <w:rPr>
          <w:del w:id="12437" w:author="Stephanie Thompson" w:date="2008-11-17T15:36:00Z"/>
          <w:rFonts w:ascii="Garamond" w:hAnsi="Garamond"/>
          <w:sz w:val="22"/>
          <w:szCs w:val="22"/>
        </w:rPr>
        <w:pPrChange w:id="12438" w:author="Stephanie Thompson" w:date="2008-11-19T11:52:00Z">
          <w:pPr/>
        </w:pPrChange>
      </w:pPr>
      <w:del w:id="12439" w:author="Stephanie Thompson" w:date="2008-11-17T15:36:00Z">
        <w:r w:rsidRPr="00EB43F4" w:rsidDel="00E361B9">
          <w:rPr>
            <w:rFonts w:ascii="Garamond" w:hAnsi="Garamond"/>
            <w:sz w:val="22"/>
            <w:szCs w:val="22"/>
          </w:rPr>
          <w:delText>Low specific conductance and salinity values deleted - probes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440"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41" w:author="Stephanie Thompson" w:date="2008-11-17T15:36:00Z"/>
                <w:rFonts w:ascii="Garamond" w:hAnsi="Garamond"/>
                <w:sz w:val="22"/>
                <w:szCs w:val="22"/>
              </w:rPr>
              <w:pPrChange w:id="12442" w:author="Stephanie Thompson" w:date="2008-11-19T11:52:00Z">
                <w:pPr/>
              </w:pPrChange>
            </w:pPr>
            <w:del w:id="12443"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44" w:author="Stephanie Thompson" w:date="2008-11-17T15:36:00Z"/>
                <w:rFonts w:ascii="Garamond" w:hAnsi="Garamond"/>
                <w:sz w:val="22"/>
                <w:szCs w:val="22"/>
              </w:rPr>
              <w:pPrChange w:id="12445" w:author="Stephanie Thompson" w:date="2008-11-19T11:52:00Z">
                <w:pPr/>
              </w:pPrChange>
            </w:pPr>
            <w:del w:id="12446" w:author="Stephanie Thompson" w:date="2008-11-17T15:36:00Z">
              <w:r w:rsidRPr="00EB43F4" w:rsidDel="00E361B9">
                <w:rPr>
                  <w:rFonts w:ascii="Garamond" w:hAnsi="Garamond"/>
                  <w:sz w:val="22"/>
                  <w:szCs w:val="22"/>
                </w:rPr>
                <w:delText>09:15 – 15:30,</w:delText>
              </w:r>
            </w:del>
          </w:p>
        </w:tc>
        <w:tc>
          <w:tcPr>
            <w:tcW w:w="1420" w:type="dxa"/>
            <w:vAlign w:val="bottom"/>
          </w:tcPr>
          <w:p w:rsidR="009821B1" w:rsidRDefault="007E25DE">
            <w:pPr>
              <w:pStyle w:val="BodyText"/>
              <w:tabs>
                <w:tab w:val="left" w:pos="1080"/>
                <w:tab w:val="left" w:pos="1980"/>
                <w:tab w:val="left" w:pos="10076"/>
              </w:tabs>
              <w:rPr>
                <w:del w:id="12447" w:author="Stephanie Thompson" w:date="2008-11-17T15:36:00Z"/>
                <w:rFonts w:ascii="Garamond" w:hAnsi="Garamond"/>
                <w:sz w:val="22"/>
                <w:szCs w:val="22"/>
              </w:rPr>
              <w:pPrChange w:id="12448" w:author="Stephanie Thompson" w:date="2008-11-19T11:52:00Z">
                <w:pPr/>
              </w:pPrChange>
            </w:pPr>
            <w:del w:id="12449" w:author="Stephanie Thompson" w:date="2008-11-17T15:36:00Z">
              <w:r w:rsidRPr="00EB43F4" w:rsidDel="00E361B9">
                <w:rPr>
                  <w:rFonts w:ascii="Garamond" w:hAnsi="Garamond"/>
                  <w:sz w:val="22"/>
                  <w:szCs w:val="22"/>
                </w:rPr>
                <w:delText>22:45 to</w:delText>
              </w:r>
            </w:del>
          </w:p>
        </w:tc>
        <w:tc>
          <w:tcPr>
            <w:tcW w:w="1420" w:type="dxa"/>
            <w:vAlign w:val="bottom"/>
          </w:tcPr>
          <w:p w:rsidR="009821B1" w:rsidRDefault="007E25DE">
            <w:pPr>
              <w:pStyle w:val="BodyText"/>
              <w:tabs>
                <w:tab w:val="left" w:pos="1080"/>
                <w:tab w:val="left" w:pos="1980"/>
                <w:tab w:val="left" w:pos="10076"/>
              </w:tabs>
              <w:rPr>
                <w:del w:id="12450" w:author="Stephanie Thompson" w:date="2008-11-17T15:36:00Z"/>
                <w:rFonts w:ascii="Garamond" w:hAnsi="Garamond"/>
                <w:sz w:val="22"/>
                <w:szCs w:val="22"/>
              </w:rPr>
              <w:pPrChange w:id="12451" w:author="Stephanie Thompson" w:date="2008-11-19T11:52:00Z">
                <w:pPr/>
              </w:pPrChange>
            </w:pPr>
            <w:del w:id="12452" w:author="Stephanie Thompson" w:date="2008-11-17T15:36:00Z">
              <w:r w:rsidRPr="00EB43F4" w:rsidDel="00E361B9">
                <w:rPr>
                  <w:rFonts w:ascii="Garamond" w:hAnsi="Garamond"/>
                  <w:sz w:val="22"/>
                  <w:szCs w:val="22"/>
                </w:rPr>
                <w:delText>12/03/06</w:delText>
              </w:r>
            </w:del>
          </w:p>
        </w:tc>
        <w:tc>
          <w:tcPr>
            <w:tcW w:w="1420" w:type="dxa"/>
            <w:vAlign w:val="bottom"/>
          </w:tcPr>
          <w:p w:rsidR="009821B1" w:rsidRDefault="007E25DE">
            <w:pPr>
              <w:pStyle w:val="BodyText"/>
              <w:tabs>
                <w:tab w:val="left" w:pos="1080"/>
                <w:tab w:val="left" w:pos="1980"/>
                <w:tab w:val="left" w:pos="10076"/>
              </w:tabs>
              <w:rPr>
                <w:del w:id="12453" w:author="Stephanie Thompson" w:date="2008-11-17T15:36:00Z"/>
                <w:rFonts w:ascii="Garamond" w:hAnsi="Garamond"/>
                <w:sz w:val="22"/>
                <w:szCs w:val="22"/>
              </w:rPr>
              <w:pPrChange w:id="12454" w:author="Stephanie Thompson" w:date="2008-11-19T11:52:00Z">
                <w:pPr/>
              </w:pPrChange>
            </w:pPr>
            <w:del w:id="12455" w:author="Stephanie Thompson" w:date="2008-11-17T15:36:00Z">
              <w:r w:rsidRPr="00EB43F4" w:rsidDel="00E361B9">
                <w:rPr>
                  <w:rFonts w:ascii="Garamond" w:hAnsi="Garamond"/>
                  <w:sz w:val="22"/>
                  <w:szCs w:val="22"/>
                </w:rPr>
                <w:delText>04:30,</w:delText>
              </w:r>
            </w:del>
          </w:p>
        </w:tc>
        <w:tc>
          <w:tcPr>
            <w:tcW w:w="1420" w:type="dxa"/>
            <w:vAlign w:val="bottom"/>
          </w:tcPr>
          <w:p w:rsidR="009821B1" w:rsidRDefault="007E25DE">
            <w:pPr>
              <w:pStyle w:val="BodyText"/>
              <w:tabs>
                <w:tab w:val="left" w:pos="1080"/>
                <w:tab w:val="left" w:pos="1980"/>
                <w:tab w:val="left" w:pos="10076"/>
              </w:tabs>
              <w:rPr>
                <w:del w:id="12456" w:author="Stephanie Thompson" w:date="2008-11-17T15:36:00Z"/>
                <w:rFonts w:ascii="Garamond" w:hAnsi="Garamond"/>
                <w:sz w:val="22"/>
                <w:szCs w:val="22"/>
              </w:rPr>
              <w:pPrChange w:id="12457" w:author="Stephanie Thompson" w:date="2008-11-19T11:52:00Z">
                <w:pPr/>
              </w:pPrChange>
            </w:pPr>
            <w:del w:id="12458" w:author="Stephanie Thompson" w:date="2008-11-17T15:36:00Z">
              <w:r w:rsidRPr="00EB43F4" w:rsidDel="00E361B9">
                <w:rPr>
                  <w:rFonts w:ascii="Garamond" w:hAnsi="Garamond"/>
                  <w:sz w:val="22"/>
                  <w:szCs w:val="22"/>
                </w:rPr>
                <w:delText>07:30 – 13:45</w:delText>
              </w:r>
            </w:del>
          </w:p>
        </w:tc>
      </w:tr>
      <w:tr w:rsidR="007E25DE" w:rsidRPr="00EB43F4" w:rsidDel="00E361B9">
        <w:trPr>
          <w:gridAfter w:val="4"/>
          <w:wAfter w:w="5680" w:type="dxa"/>
          <w:trHeight w:val="255"/>
          <w:del w:id="12459"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60" w:author="Stephanie Thompson" w:date="2008-11-17T15:36:00Z"/>
                <w:rFonts w:ascii="Garamond" w:hAnsi="Garamond"/>
                <w:sz w:val="22"/>
                <w:szCs w:val="22"/>
              </w:rPr>
              <w:pPrChange w:id="12461" w:author="Stephanie Thompson" w:date="2008-11-19T11:52:00Z">
                <w:pPr/>
              </w:pPrChange>
            </w:pPr>
            <w:del w:id="12462"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63" w:author="Stephanie Thompson" w:date="2008-11-17T15:36:00Z"/>
                <w:rFonts w:ascii="Garamond" w:hAnsi="Garamond"/>
                <w:sz w:val="22"/>
                <w:szCs w:val="22"/>
              </w:rPr>
              <w:pPrChange w:id="12464" w:author="Stephanie Thompson" w:date="2008-11-19T11:52:00Z">
                <w:pPr/>
              </w:pPrChange>
            </w:pPr>
            <w:del w:id="12465" w:author="Stephanie Thompson" w:date="2008-11-17T15:36:00Z">
              <w:r w:rsidRPr="00EB43F4" w:rsidDel="00E361B9">
                <w:rPr>
                  <w:rFonts w:ascii="Garamond" w:hAnsi="Garamond"/>
                  <w:sz w:val="22"/>
                  <w:szCs w:val="22"/>
                </w:rPr>
                <w:delText>09:45 – 17:00</w:delText>
              </w:r>
            </w:del>
          </w:p>
        </w:tc>
      </w:tr>
    </w:tbl>
    <w:p w:rsidR="009821B1" w:rsidRDefault="009821B1">
      <w:pPr>
        <w:pStyle w:val="BodyText"/>
        <w:tabs>
          <w:tab w:val="left" w:pos="1080"/>
          <w:tab w:val="left" w:pos="1980"/>
          <w:tab w:val="left" w:pos="10076"/>
        </w:tabs>
        <w:rPr>
          <w:del w:id="12466" w:author="Stephanie Thompson" w:date="2008-11-17T15:36:00Z"/>
          <w:rFonts w:ascii="Garamond" w:hAnsi="Garamond"/>
          <w:sz w:val="22"/>
          <w:szCs w:val="22"/>
        </w:rPr>
        <w:pPrChange w:id="12467" w:author="Stephanie Thompson" w:date="2008-11-19T11:52:00Z">
          <w:pPr/>
        </w:pPrChange>
      </w:pPr>
    </w:p>
    <w:p w:rsidR="009821B1" w:rsidRDefault="007E25DE">
      <w:pPr>
        <w:pStyle w:val="BodyText"/>
        <w:tabs>
          <w:tab w:val="left" w:pos="1080"/>
          <w:tab w:val="left" w:pos="1980"/>
          <w:tab w:val="left" w:pos="10076"/>
        </w:tabs>
        <w:rPr>
          <w:del w:id="12468" w:author="Stephanie Thompson" w:date="2008-11-17T15:36:00Z"/>
          <w:rFonts w:ascii="Garamond" w:hAnsi="Garamond"/>
          <w:sz w:val="22"/>
          <w:szCs w:val="22"/>
        </w:rPr>
        <w:pPrChange w:id="12469" w:author="Stephanie Thompson" w:date="2008-11-19T11:52:00Z">
          <w:pPr/>
        </w:pPrChange>
      </w:pPr>
      <w:del w:id="12470" w:author="Stephanie Thompson" w:date="2008-11-17T15:36:00Z">
        <w:r w:rsidRPr="00EB43F4" w:rsidDel="00E361B9">
          <w:rPr>
            <w:rFonts w:ascii="Garamond" w:hAnsi="Garamond"/>
            <w:sz w:val="22"/>
            <w:szCs w:val="22"/>
          </w:rPr>
          <w:delText>Water temperature values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471"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72" w:author="Stephanie Thompson" w:date="2008-11-17T15:36:00Z"/>
                <w:rFonts w:ascii="Garamond" w:hAnsi="Garamond"/>
                <w:sz w:val="22"/>
                <w:szCs w:val="22"/>
              </w:rPr>
              <w:pPrChange w:id="12473" w:author="Stephanie Thompson" w:date="2008-11-19T11:52:00Z">
                <w:pPr/>
              </w:pPrChange>
            </w:pPr>
            <w:del w:id="12474"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75" w:author="Stephanie Thompson" w:date="2008-11-17T15:36:00Z"/>
                <w:rFonts w:ascii="Garamond" w:hAnsi="Garamond"/>
                <w:sz w:val="22"/>
                <w:szCs w:val="22"/>
              </w:rPr>
              <w:pPrChange w:id="12476" w:author="Stephanie Thompson" w:date="2008-11-19T11:52:00Z">
                <w:pPr/>
              </w:pPrChange>
            </w:pPr>
            <w:del w:id="12477" w:author="Stephanie Thompson" w:date="2008-11-17T15:36:00Z">
              <w:r w:rsidRPr="00EB43F4" w:rsidDel="00E361B9">
                <w:rPr>
                  <w:rFonts w:ascii="Garamond" w:hAnsi="Garamond"/>
                  <w:sz w:val="22"/>
                  <w:szCs w:val="22"/>
                </w:rPr>
                <w:delText>09:45 – 15:00,</w:delText>
              </w:r>
            </w:del>
          </w:p>
        </w:tc>
        <w:tc>
          <w:tcPr>
            <w:tcW w:w="1420" w:type="dxa"/>
            <w:vAlign w:val="bottom"/>
          </w:tcPr>
          <w:p w:rsidR="009821B1" w:rsidRDefault="007E25DE">
            <w:pPr>
              <w:pStyle w:val="BodyText"/>
              <w:tabs>
                <w:tab w:val="left" w:pos="1080"/>
                <w:tab w:val="left" w:pos="1980"/>
                <w:tab w:val="left" w:pos="10076"/>
              </w:tabs>
              <w:rPr>
                <w:del w:id="12478" w:author="Stephanie Thompson" w:date="2008-11-17T15:36:00Z"/>
                <w:rFonts w:ascii="Garamond" w:hAnsi="Garamond"/>
                <w:sz w:val="22"/>
                <w:szCs w:val="22"/>
              </w:rPr>
              <w:pPrChange w:id="12479" w:author="Stephanie Thompson" w:date="2008-11-19T11:52:00Z">
                <w:pPr/>
              </w:pPrChange>
            </w:pPr>
            <w:del w:id="12480"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7E25DE">
            <w:pPr>
              <w:pStyle w:val="BodyText"/>
              <w:tabs>
                <w:tab w:val="left" w:pos="1080"/>
                <w:tab w:val="left" w:pos="1980"/>
                <w:tab w:val="left" w:pos="10076"/>
              </w:tabs>
              <w:rPr>
                <w:del w:id="12481" w:author="Stephanie Thompson" w:date="2008-11-17T15:36:00Z"/>
                <w:rFonts w:ascii="Garamond" w:hAnsi="Garamond"/>
                <w:sz w:val="22"/>
                <w:szCs w:val="22"/>
              </w:rPr>
              <w:pPrChange w:id="12482" w:author="Stephanie Thompson" w:date="2008-11-19T11:52:00Z">
                <w:pPr/>
              </w:pPrChange>
            </w:pPr>
            <w:del w:id="12483" w:author="Stephanie Thompson" w:date="2008-11-17T15:36:00Z">
              <w:r w:rsidRPr="00EB43F4" w:rsidDel="00E361B9">
                <w:rPr>
                  <w:rFonts w:ascii="Garamond" w:hAnsi="Garamond"/>
                  <w:sz w:val="22"/>
                  <w:szCs w:val="22"/>
                </w:rPr>
                <w:delText>12/03/06</w:delText>
              </w:r>
            </w:del>
          </w:p>
        </w:tc>
        <w:tc>
          <w:tcPr>
            <w:tcW w:w="1420" w:type="dxa"/>
            <w:vAlign w:val="bottom"/>
          </w:tcPr>
          <w:p w:rsidR="009821B1" w:rsidRDefault="007E25DE">
            <w:pPr>
              <w:pStyle w:val="BodyText"/>
              <w:tabs>
                <w:tab w:val="left" w:pos="1080"/>
                <w:tab w:val="left" w:pos="1980"/>
                <w:tab w:val="left" w:pos="10076"/>
              </w:tabs>
              <w:rPr>
                <w:del w:id="12484" w:author="Stephanie Thompson" w:date="2008-11-17T15:36:00Z"/>
                <w:rFonts w:ascii="Garamond" w:hAnsi="Garamond"/>
                <w:sz w:val="22"/>
                <w:szCs w:val="22"/>
              </w:rPr>
              <w:pPrChange w:id="12485" w:author="Stephanie Thompson" w:date="2008-11-19T11:52:00Z">
                <w:pPr/>
              </w:pPrChange>
            </w:pPr>
            <w:del w:id="12486" w:author="Stephanie Thompson" w:date="2008-11-17T15:36:00Z">
              <w:r w:rsidRPr="00EB43F4" w:rsidDel="00E361B9">
                <w:rPr>
                  <w:rFonts w:ascii="Garamond" w:hAnsi="Garamond"/>
                  <w:sz w:val="22"/>
                  <w:szCs w:val="22"/>
                </w:rPr>
                <w:delText>04:00,</w:delText>
              </w:r>
            </w:del>
          </w:p>
        </w:tc>
        <w:tc>
          <w:tcPr>
            <w:tcW w:w="1420" w:type="dxa"/>
            <w:vAlign w:val="bottom"/>
          </w:tcPr>
          <w:p w:rsidR="009821B1" w:rsidRDefault="007E25DE">
            <w:pPr>
              <w:pStyle w:val="BodyText"/>
              <w:tabs>
                <w:tab w:val="left" w:pos="1080"/>
                <w:tab w:val="left" w:pos="1980"/>
                <w:tab w:val="left" w:pos="10076"/>
              </w:tabs>
              <w:rPr>
                <w:del w:id="12487" w:author="Stephanie Thompson" w:date="2008-11-17T15:36:00Z"/>
                <w:rFonts w:ascii="Garamond" w:hAnsi="Garamond"/>
                <w:sz w:val="22"/>
                <w:szCs w:val="22"/>
              </w:rPr>
              <w:pPrChange w:id="12488" w:author="Stephanie Thompson" w:date="2008-11-19T11:52:00Z">
                <w:pPr/>
              </w:pPrChange>
            </w:pPr>
            <w:del w:id="12489" w:author="Stephanie Thompson" w:date="2008-11-17T15:36:00Z">
              <w:r w:rsidRPr="00EB43F4" w:rsidDel="00E361B9">
                <w:rPr>
                  <w:rFonts w:ascii="Garamond" w:hAnsi="Garamond"/>
                  <w:sz w:val="22"/>
                  <w:szCs w:val="22"/>
                </w:rPr>
                <w:delText>08:30 – 13:45</w:delText>
              </w:r>
            </w:del>
          </w:p>
        </w:tc>
      </w:tr>
      <w:tr w:rsidR="007E25DE" w:rsidRPr="00EB43F4" w:rsidDel="00E361B9">
        <w:trPr>
          <w:gridAfter w:val="4"/>
          <w:wAfter w:w="5680" w:type="dxa"/>
          <w:trHeight w:val="255"/>
          <w:del w:id="12490"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91" w:author="Stephanie Thompson" w:date="2008-11-17T15:36:00Z"/>
                <w:rFonts w:ascii="Garamond" w:hAnsi="Garamond"/>
                <w:sz w:val="22"/>
                <w:szCs w:val="22"/>
              </w:rPr>
              <w:pPrChange w:id="12492" w:author="Stephanie Thompson" w:date="2008-11-19T11:52:00Z">
                <w:pPr/>
              </w:pPrChange>
            </w:pPr>
            <w:del w:id="12493"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494" w:author="Stephanie Thompson" w:date="2008-11-17T15:36:00Z"/>
                <w:rFonts w:ascii="Garamond" w:hAnsi="Garamond"/>
                <w:sz w:val="22"/>
                <w:szCs w:val="22"/>
              </w:rPr>
              <w:pPrChange w:id="12495" w:author="Stephanie Thompson" w:date="2008-11-19T11:52:00Z">
                <w:pPr/>
              </w:pPrChange>
            </w:pPr>
            <w:del w:id="12496" w:author="Stephanie Thompson" w:date="2008-11-17T15:36:00Z">
              <w:r w:rsidRPr="00EB43F4" w:rsidDel="00E361B9">
                <w:rPr>
                  <w:rFonts w:ascii="Garamond" w:hAnsi="Garamond"/>
                  <w:sz w:val="22"/>
                  <w:szCs w:val="22"/>
                </w:rPr>
                <w:delText>10:15 – 17:00</w:delText>
              </w:r>
            </w:del>
          </w:p>
        </w:tc>
      </w:tr>
    </w:tbl>
    <w:p w:rsidR="009821B1" w:rsidRDefault="009821B1">
      <w:pPr>
        <w:pStyle w:val="BodyText"/>
        <w:tabs>
          <w:tab w:val="left" w:pos="1080"/>
          <w:tab w:val="left" w:pos="1980"/>
          <w:tab w:val="left" w:pos="10076"/>
        </w:tabs>
        <w:rPr>
          <w:del w:id="12497" w:author="Stephanie Thompson" w:date="2008-11-17T15:36:00Z"/>
          <w:rFonts w:ascii="Garamond" w:hAnsi="Garamond"/>
          <w:sz w:val="22"/>
          <w:szCs w:val="22"/>
        </w:rPr>
        <w:pPrChange w:id="12498" w:author="Stephanie Thompson" w:date="2008-11-19T11:52:00Z">
          <w:pPr/>
        </w:pPrChange>
      </w:pPr>
    </w:p>
    <w:p w:rsidR="009821B1" w:rsidRDefault="007E25DE">
      <w:pPr>
        <w:pStyle w:val="BodyText"/>
        <w:tabs>
          <w:tab w:val="left" w:pos="1080"/>
          <w:tab w:val="left" w:pos="1980"/>
          <w:tab w:val="left" w:pos="10076"/>
        </w:tabs>
        <w:rPr>
          <w:del w:id="12499" w:author="Stephanie Thompson" w:date="2008-11-17T15:36:00Z"/>
          <w:rFonts w:ascii="Garamond" w:hAnsi="Garamond"/>
          <w:sz w:val="22"/>
          <w:szCs w:val="22"/>
        </w:rPr>
        <w:pPrChange w:id="12500" w:author="Stephanie Thompson" w:date="2008-11-19T11:52:00Z">
          <w:pPr/>
        </w:pPrChange>
      </w:pPr>
      <w:del w:id="12501" w:author="Stephanie Thompson" w:date="2008-11-17T15:36:00Z">
        <w:r w:rsidRPr="00EB43F4" w:rsidDel="00E361B9">
          <w:rPr>
            <w:rFonts w:ascii="Garamond" w:hAnsi="Garamond"/>
            <w:sz w:val="22"/>
            <w:szCs w:val="22"/>
          </w:rPr>
          <w:delText>High DO (percent and concentration) values removed - probe emerged from water due to low water level</w:delText>
        </w:r>
      </w:del>
    </w:p>
    <w:tbl>
      <w:tblPr>
        <w:tblW w:w="8600" w:type="dxa"/>
        <w:tblInd w:w="93" w:type="dxa"/>
        <w:tblLook w:val="0000"/>
      </w:tblPr>
      <w:tblGrid>
        <w:gridCol w:w="1500"/>
        <w:gridCol w:w="1420"/>
        <w:gridCol w:w="1420"/>
        <w:gridCol w:w="1420"/>
        <w:gridCol w:w="1420"/>
        <w:gridCol w:w="1420"/>
      </w:tblGrid>
      <w:tr w:rsidR="007E25DE" w:rsidRPr="00EB43F4" w:rsidDel="00E361B9">
        <w:trPr>
          <w:trHeight w:val="255"/>
          <w:del w:id="12502"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503" w:author="Stephanie Thompson" w:date="2008-11-17T15:36:00Z"/>
                <w:rFonts w:ascii="Garamond" w:hAnsi="Garamond"/>
                <w:sz w:val="22"/>
                <w:szCs w:val="22"/>
              </w:rPr>
              <w:pPrChange w:id="12504" w:author="Stephanie Thompson" w:date="2008-11-19T11:52:00Z">
                <w:pPr/>
              </w:pPrChange>
            </w:pPr>
            <w:del w:id="12505"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506" w:author="Stephanie Thompson" w:date="2008-11-17T15:36:00Z"/>
                <w:rFonts w:ascii="Garamond" w:hAnsi="Garamond"/>
                <w:sz w:val="22"/>
                <w:szCs w:val="22"/>
              </w:rPr>
              <w:pPrChange w:id="12507" w:author="Stephanie Thompson" w:date="2008-11-19T11:52:00Z">
                <w:pPr/>
              </w:pPrChange>
            </w:pPr>
            <w:del w:id="12508" w:author="Stephanie Thompson" w:date="2008-11-17T15:36:00Z">
              <w:r w:rsidRPr="00EB43F4" w:rsidDel="00E361B9">
                <w:rPr>
                  <w:rFonts w:ascii="Garamond" w:hAnsi="Garamond"/>
                  <w:sz w:val="22"/>
                  <w:szCs w:val="22"/>
                </w:rPr>
                <w:delText>09:45 – 15:00,</w:delText>
              </w:r>
            </w:del>
          </w:p>
        </w:tc>
        <w:tc>
          <w:tcPr>
            <w:tcW w:w="1420" w:type="dxa"/>
            <w:vAlign w:val="bottom"/>
          </w:tcPr>
          <w:p w:rsidR="009821B1" w:rsidRDefault="007E25DE">
            <w:pPr>
              <w:pStyle w:val="BodyText"/>
              <w:tabs>
                <w:tab w:val="left" w:pos="1080"/>
                <w:tab w:val="left" w:pos="1980"/>
                <w:tab w:val="left" w:pos="10076"/>
              </w:tabs>
              <w:rPr>
                <w:del w:id="12509" w:author="Stephanie Thompson" w:date="2008-11-17T15:36:00Z"/>
                <w:rFonts w:ascii="Garamond" w:hAnsi="Garamond"/>
                <w:sz w:val="22"/>
                <w:szCs w:val="22"/>
              </w:rPr>
              <w:pPrChange w:id="12510" w:author="Stephanie Thompson" w:date="2008-11-19T11:52:00Z">
                <w:pPr/>
              </w:pPrChange>
            </w:pPr>
            <w:del w:id="12511" w:author="Stephanie Thompson" w:date="2008-11-17T15:36:00Z">
              <w:r w:rsidRPr="00EB43F4" w:rsidDel="00E361B9">
                <w:rPr>
                  <w:rFonts w:ascii="Garamond" w:hAnsi="Garamond"/>
                  <w:sz w:val="22"/>
                  <w:szCs w:val="22"/>
                </w:rPr>
                <w:delText>23:15 to</w:delText>
              </w:r>
            </w:del>
          </w:p>
        </w:tc>
        <w:tc>
          <w:tcPr>
            <w:tcW w:w="1420" w:type="dxa"/>
            <w:vAlign w:val="bottom"/>
          </w:tcPr>
          <w:p w:rsidR="009821B1" w:rsidRDefault="007E25DE">
            <w:pPr>
              <w:pStyle w:val="BodyText"/>
              <w:tabs>
                <w:tab w:val="left" w:pos="1080"/>
                <w:tab w:val="left" w:pos="1980"/>
                <w:tab w:val="left" w:pos="10076"/>
              </w:tabs>
              <w:rPr>
                <w:del w:id="12512" w:author="Stephanie Thompson" w:date="2008-11-17T15:36:00Z"/>
                <w:rFonts w:ascii="Garamond" w:hAnsi="Garamond"/>
                <w:sz w:val="22"/>
                <w:szCs w:val="22"/>
              </w:rPr>
              <w:pPrChange w:id="12513" w:author="Stephanie Thompson" w:date="2008-11-19T11:52:00Z">
                <w:pPr/>
              </w:pPrChange>
            </w:pPr>
            <w:del w:id="12514" w:author="Stephanie Thompson" w:date="2008-11-17T15:36:00Z">
              <w:r w:rsidRPr="00EB43F4" w:rsidDel="00E361B9">
                <w:rPr>
                  <w:rFonts w:ascii="Garamond" w:hAnsi="Garamond"/>
                  <w:sz w:val="22"/>
                  <w:szCs w:val="22"/>
                </w:rPr>
                <w:delText>12/03/06</w:delText>
              </w:r>
            </w:del>
          </w:p>
        </w:tc>
        <w:tc>
          <w:tcPr>
            <w:tcW w:w="1420" w:type="dxa"/>
            <w:vAlign w:val="bottom"/>
          </w:tcPr>
          <w:p w:rsidR="009821B1" w:rsidRDefault="007E25DE">
            <w:pPr>
              <w:pStyle w:val="BodyText"/>
              <w:tabs>
                <w:tab w:val="left" w:pos="1080"/>
                <w:tab w:val="left" w:pos="1980"/>
                <w:tab w:val="left" w:pos="10076"/>
              </w:tabs>
              <w:rPr>
                <w:del w:id="12515" w:author="Stephanie Thompson" w:date="2008-11-17T15:36:00Z"/>
                <w:rFonts w:ascii="Garamond" w:hAnsi="Garamond"/>
                <w:sz w:val="22"/>
                <w:szCs w:val="22"/>
              </w:rPr>
              <w:pPrChange w:id="12516" w:author="Stephanie Thompson" w:date="2008-11-19T11:52:00Z">
                <w:pPr/>
              </w:pPrChange>
            </w:pPr>
            <w:del w:id="12517" w:author="Stephanie Thompson" w:date="2008-11-17T15:36:00Z">
              <w:r w:rsidRPr="00EB43F4" w:rsidDel="00E361B9">
                <w:rPr>
                  <w:rFonts w:ascii="Garamond" w:hAnsi="Garamond"/>
                  <w:sz w:val="22"/>
                  <w:szCs w:val="22"/>
                </w:rPr>
                <w:delText>04:00,</w:delText>
              </w:r>
            </w:del>
          </w:p>
        </w:tc>
        <w:tc>
          <w:tcPr>
            <w:tcW w:w="1420" w:type="dxa"/>
            <w:vAlign w:val="bottom"/>
          </w:tcPr>
          <w:p w:rsidR="009821B1" w:rsidRDefault="007E25DE">
            <w:pPr>
              <w:pStyle w:val="BodyText"/>
              <w:tabs>
                <w:tab w:val="left" w:pos="1080"/>
                <w:tab w:val="left" w:pos="1980"/>
                <w:tab w:val="left" w:pos="10076"/>
              </w:tabs>
              <w:rPr>
                <w:del w:id="12518" w:author="Stephanie Thompson" w:date="2008-11-17T15:36:00Z"/>
                <w:rFonts w:ascii="Garamond" w:hAnsi="Garamond"/>
                <w:sz w:val="22"/>
                <w:szCs w:val="22"/>
              </w:rPr>
              <w:pPrChange w:id="12519" w:author="Stephanie Thompson" w:date="2008-11-19T11:52:00Z">
                <w:pPr/>
              </w:pPrChange>
            </w:pPr>
            <w:del w:id="12520" w:author="Stephanie Thompson" w:date="2008-11-17T15:36:00Z">
              <w:r w:rsidRPr="00EB43F4" w:rsidDel="00E361B9">
                <w:rPr>
                  <w:rFonts w:ascii="Garamond" w:hAnsi="Garamond"/>
                  <w:sz w:val="22"/>
                  <w:szCs w:val="22"/>
                </w:rPr>
                <w:delText>08:15 – 13:30</w:delText>
              </w:r>
            </w:del>
          </w:p>
        </w:tc>
      </w:tr>
      <w:tr w:rsidR="007E25DE" w:rsidRPr="00EB43F4" w:rsidDel="00E361B9">
        <w:trPr>
          <w:gridAfter w:val="4"/>
          <w:wAfter w:w="5680" w:type="dxa"/>
          <w:trHeight w:val="255"/>
          <w:del w:id="12521" w:author="Stephanie Thompson" w:date="2008-11-17T15:36:00Z"/>
        </w:trPr>
        <w:tc>
          <w:tcPr>
            <w:tcW w:w="150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522" w:author="Stephanie Thompson" w:date="2008-11-17T15:36:00Z"/>
                <w:rFonts w:ascii="Garamond" w:hAnsi="Garamond"/>
                <w:sz w:val="22"/>
                <w:szCs w:val="22"/>
              </w:rPr>
              <w:pPrChange w:id="12523" w:author="Stephanie Thompson" w:date="2008-11-19T11:52:00Z">
                <w:pPr/>
              </w:pPrChange>
            </w:pPr>
            <w:del w:id="12524"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7E25DE">
            <w:pPr>
              <w:pStyle w:val="BodyText"/>
              <w:tabs>
                <w:tab w:val="left" w:pos="1080"/>
                <w:tab w:val="left" w:pos="1980"/>
                <w:tab w:val="left" w:pos="10076"/>
              </w:tabs>
              <w:rPr>
                <w:del w:id="12525" w:author="Stephanie Thompson" w:date="2008-11-17T15:36:00Z"/>
                <w:rFonts w:ascii="Garamond" w:hAnsi="Garamond"/>
                <w:sz w:val="22"/>
                <w:szCs w:val="22"/>
              </w:rPr>
              <w:pPrChange w:id="12526" w:author="Stephanie Thompson" w:date="2008-11-19T11:52:00Z">
                <w:pPr/>
              </w:pPrChange>
            </w:pPr>
            <w:del w:id="12527" w:author="Stephanie Thompson" w:date="2008-11-17T15:36:00Z">
              <w:r w:rsidRPr="00EB43F4" w:rsidDel="00E361B9">
                <w:rPr>
                  <w:rFonts w:ascii="Garamond" w:hAnsi="Garamond"/>
                  <w:sz w:val="22"/>
                  <w:szCs w:val="22"/>
                </w:rPr>
                <w:delText>10:00 – 17:00</w:delText>
              </w:r>
            </w:del>
          </w:p>
        </w:tc>
      </w:tr>
    </w:tbl>
    <w:p w:rsidR="009821B1" w:rsidRDefault="009821B1">
      <w:pPr>
        <w:pStyle w:val="BodyText"/>
        <w:tabs>
          <w:tab w:val="left" w:pos="1080"/>
          <w:tab w:val="left" w:pos="1980"/>
          <w:tab w:val="left" w:pos="10076"/>
        </w:tabs>
        <w:rPr>
          <w:del w:id="12528" w:author="Stephanie Thompson" w:date="2008-11-17T15:36:00Z"/>
          <w:rFonts w:ascii="Garamond" w:hAnsi="Garamond"/>
          <w:sz w:val="22"/>
          <w:szCs w:val="22"/>
        </w:rPr>
        <w:pPrChange w:id="12529" w:author="Stephanie Thompson" w:date="2008-11-19T11:52:00Z">
          <w:pPr/>
        </w:pPrChange>
      </w:pPr>
    </w:p>
    <w:p w:rsidR="009821B1" w:rsidRDefault="009678E9">
      <w:pPr>
        <w:pStyle w:val="BodyText"/>
        <w:tabs>
          <w:tab w:val="left" w:pos="1080"/>
          <w:tab w:val="left" w:pos="1980"/>
          <w:tab w:val="left" w:pos="10076"/>
        </w:tabs>
        <w:rPr>
          <w:del w:id="12530" w:author="Stephanie Thompson" w:date="2008-11-17T15:36:00Z"/>
          <w:rFonts w:ascii="Garamond" w:hAnsi="Garamond"/>
          <w:sz w:val="22"/>
          <w:szCs w:val="22"/>
        </w:rPr>
        <w:pPrChange w:id="12531" w:author="Stephanie Thompson" w:date="2008-11-19T11:52:00Z">
          <w:pPr/>
        </w:pPrChange>
      </w:pPr>
      <w:del w:id="12532" w:author="Stephanie Thompson" w:date="2008-11-17T15:36:00Z">
        <w:r w:rsidRPr="00EB43F4" w:rsidDel="00E361B9">
          <w:rPr>
            <w:rFonts w:ascii="Garamond" w:hAnsi="Garamond"/>
            <w:sz w:val="22"/>
            <w:szCs w:val="22"/>
          </w:rPr>
          <w:delText>Turbidity data deleted – probe emerged from water due to low water level</w:delText>
        </w:r>
      </w:del>
    </w:p>
    <w:tbl>
      <w:tblPr>
        <w:tblW w:w="8600" w:type="dxa"/>
        <w:tblInd w:w="93" w:type="dxa"/>
        <w:tblLook w:val="0000"/>
      </w:tblPr>
      <w:tblGrid>
        <w:gridCol w:w="1500"/>
        <w:gridCol w:w="1420"/>
        <w:gridCol w:w="1420"/>
        <w:gridCol w:w="1420"/>
        <w:gridCol w:w="1420"/>
        <w:gridCol w:w="1420"/>
      </w:tblGrid>
      <w:tr w:rsidR="009678E9" w:rsidRPr="00EB43F4" w:rsidDel="00E361B9">
        <w:trPr>
          <w:trHeight w:val="255"/>
          <w:del w:id="12533"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34" w:author="Stephanie Thompson" w:date="2008-11-17T15:36:00Z"/>
                <w:rFonts w:ascii="Garamond" w:hAnsi="Garamond"/>
                <w:sz w:val="22"/>
                <w:szCs w:val="22"/>
              </w:rPr>
              <w:pPrChange w:id="12535" w:author="Stephanie Thompson" w:date="2008-11-19T11:52:00Z">
                <w:pPr/>
              </w:pPrChange>
            </w:pPr>
            <w:del w:id="12536" w:author="Stephanie Thompson" w:date="2008-11-17T15:36:00Z">
              <w:r w:rsidRPr="00EB43F4" w:rsidDel="00E361B9">
                <w:rPr>
                  <w:rFonts w:ascii="Garamond" w:hAnsi="Garamond"/>
                  <w:sz w:val="22"/>
                  <w:szCs w:val="22"/>
                </w:rPr>
                <w:delText>12/02/06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37" w:author="Stephanie Thompson" w:date="2008-11-17T15:36:00Z"/>
                <w:rFonts w:ascii="Garamond" w:hAnsi="Garamond"/>
                <w:sz w:val="22"/>
                <w:szCs w:val="22"/>
              </w:rPr>
              <w:pPrChange w:id="12538" w:author="Stephanie Thompson" w:date="2008-11-19T11:52:00Z">
                <w:pPr/>
              </w:pPrChange>
            </w:pPr>
            <w:del w:id="12539" w:author="Stephanie Thompson" w:date="2008-11-17T15:36:00Z">
              <w:r w:rsidRPr="00EB43F4" w:rsidDel="00E361B9">
                <w:rPr>
                  <w:rFonts w:ascii="Garamond" w:hAnsi="Garamond"/>
                  <w:sz w:val="22"/>
                  <w:szCs w:val="22"/>
                </w:rPr>
                <w:delText>10:00 – 14:45,</w:delText>
              </w:r>
            </w:del>
          </w:p>
        </w:tc>
        <w:tc>
          <w:tcPr>
            <w:tcW w:w="1420" w:type="dxa"/>
            <w:vAlign w:val="bottom"/>
          </w:tcPr>
          <w:p w:rsidR="009821B1" w:rsidRDefault="009678E9">
            <w:pPr>
              <w:pStyle w:val="BodyText"/>
              <w:tabs>
                <w:tab w:val="left" w:pos="1080"/>
                <w:tab w:val="left" w:pos="1980"/>
                <w:tab w:val="left" w:pos="10076"/>
              </w:tabs>
              <w:rPr>
                <w:del w:id="12540" w:author="Stephanie Thompson" w:date="2008-11-17T15:36:00Z"/>
                <w:rFonts w:ascii="Garamond" w:hAnsi="Garamond"/>
                <w:sz w:val="22"/>
                <w:szCs w:val="22"/>
              </w:rPr>
              <w:pPrChange w:id="12541" w:author="Stephanie Thompson" w:date="2008-11-19T11:52:00Z">
                <w:pPr/>
              </w:pPrChange>
            </w:pPr>
            <w:del w:id="12542" w:author="Stephanie Thompson" w:date="2008-11-17T15:36:00Z">
              <w:r w:rsidRPr="00EB43F4" w:rsidDel="00E361B9">
                <w:rPr>
                  <w:rFonts w:ascii="Garamond" w:hAnsi="Garamond"/>
                  <w:sz w:val="22"/>
                  <w:szCs w:val="22"/>
                </w:rPr>
                <w:delText>23:45 to</w:delText>
              </w:r>
            </w:del>
          </w:p>
        </w:tc>
        <w:tc>
          <w:tcPr>
            <w:tcW w:w="1420" w:type="dxa"/>
            <w:vAlign w:val="bottom"/>
          </w:tcPr>
          <w:p w:rsidR="009821B1" w:rsidRDefault="009678E9">
            <w:pPr>
              <w:pStyle w:val="BodyText"/>
              <w:tabs>
                <w:tab w:val="left" w:pos="1080"/>
                <w:tab w:val="left" w:pos="1980"/>
                <w:tab w:val="left" w:pos="10076"/>
              </w:tabs>
              <w:rPr>
                <w:del w:id="12543" w:author="Stephanie Thompson" w:date="2008-11-17T15:36:00Z"/>
                <w:rFonts w:ascii="Garamond" w:hAnsi="Garamond"/>
                <w:sz w:val="22"/>
                <w:szCs w:val="22"/>
              </w:rPr>
              <w:pPrChange w:id="12544" w:author="Stephanie Thompson" w:date="2008-11-19T11:52:00Z">
                <w:pPr/>
              </w:pPrChange>
            </w:pPr>
            <w:del w:id="12545" w:author="Stephanie Thompson" w:date="2008-11-17T15:36:00Z">
              <w:r w:rsidRPr="00EB43F4" w:rsidDel="00E361B9">
                <w:rPr>
                  <w:rFonts w:ascii="Garamond" w:hAnsi="Garamond"/>
                  <w:sz w:val="22"/>
                  <w:szCs w:val="22"/>
                </w:rPr>
                <w:delText>12/03/06</w:delText>
              </w:r>
            </w:del>
          </w:p>
        </w:tc>
        <w:tc>
          <w:tcPr>
            <w:tcW w:w="1420" w:type="dxa"/>
            <w:vAlign w:val="bottom"/>
          </w:tcPr>
          <w:p w:rsidR="009821B1" w:rsidRDefault="009678E9">
            <w:pPr>
              <w:pStyle w:val="BodyText"/>
              <w:tabs>
                <w:tab w:val="left" w:pos="1080"/>
                <w:tab w:val="left" w:pos="1980"/>
                <w:tab w:val="left" w:pos="10076"/>
              </w:tabs>
              <w:rPr>
                <w:del w:id="12546" w:author="Stephanie Thompson" w:date="2008-11-17T15:36:00Z"/>
                <w:rFonts w:ascii="Garamond" w:hAnsi="Garamond"/>
                <w:sz w:val="22"/>
                <w:szCs w:val="22"/>
              </w:rPr>
              <w:pPrChange w:id="12547" w:author="Stephanie Thompson" w:date="2008-11-19T11:52:00Z">
                <w:pPr/>
              </w:pPrChange>
            </w:pPr>
            <w:del w:id="12548" w:author="Stephanie Thompson" w:date="2008-11-17T15:36:00Z">
              <w:r w:rsidRPr="00EB43F4" w:rsidDel="00E361B9">
                <w:rPr>
                  <w:rFonts w:ascii="Garamond" w:hAnsi="Garamond"/>
                  <w:sz w:val="22"/>
                  <w:szCs w:val="22"/>
                </w:rPr>
                <w:delText>03:30,</w:delText>
              </w:r>
            </w:del>
          </w:p>
        </w:tc>
        <w:tc>
          <w:tcPr>
            <w:tcW w:w="1420" w:type="dxa"/>
            <w:vAlign w:val="bottom"/>
          </w:tcPr>
          <w:p w:rsidR="009821B1" w:rsidRDefault="009678E9">
            <w:pPr>
              <w:pStyle w:val="BodyText"/>
              <w:tabs>
                <w:tab w:val="left" w:pos="1080"/>
                <w:tab w:val="left" w:pos="1980"/>
                <w:tab w:val="left" w:pos="10076"/>
              </w:tabs>
              <w:rPr>
                <w:del w:id="12549" w:author="Stephanie Thompson" w:date="2008-11-17T15:36:00Z"/>
                <w:rFonts w:ascii="Garamond" w:hAnsi="Garamond"/>
                <w:sz w:val="22"/>
                <w:szCs w:val="22"/>
              </w:rPr>
              <w:pPrChange w:id="12550" w:author="Stephanie Thompson" w:date="2008-11-19T11:52:00Z">
                <w:pPr/>
              </w:pPrChange>
            </w:pPr>
            <w:del w:id="12551" w:author="Stephanie Thompson" w:date="2008-11-17T15:36:00Z">
              <w:r w:rsidRPr="00EB43F4" w:rsidDel="00E361B9">
                <w:rPr>
                  <w:rFonts w:ascii="Garamond" w:hAnsi="Garamond"/>
                  <w:sz w:val="22"/>
                  <w:szCs w:val="22"/>
                </w:rPr>
                <w:delText>09:15 – 13:15</w:delText>
              </w:r>
            </w:del>
          </w:p>
        </w:tc>
      </w:tr>
      <w:tr w:rsidR="009678E9" w:rsidRPr="00EB43F4" w:rsidDel="00E361B9">
        <w:trPr>
          <w:gridAfter w:val="4"/>
          <w:wAfter w:w="5680" w:type="dxa"/>
          <w:trHeight w:val="255"/>
          <w:del w:id="12552"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53" w:author="Stephanie Thompson" w:date="2008-11-17T15:36:00Z"/>
                <w:rFonts w:ascii="Garamond" w:hAnsi="Garamond"/>
                <w:sz w:val="22"/>
                <w:szCs w:val="22"/>
              </w:rPr>
              <w:pPrChange w:id="12554" w:author="Stephanie Thompson" w:date="2008-11-19T11:52:00Z">
                <w:pPr/>
              </w:pPrChange>
            </w:pPr>
            <w:del w:id="12555"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56" w:author="Stephanie Thompson" w:date="2008-11-17T15:36:00Z"/>
                <w:rFonts w:ascii="Garamond" w:hAnsi="Garamond"/>
                <w:sz w:val="22"/>
                <w:szCs w:val="22"/>
              </w:rPr>
              <w:pPrChange w:id="12557" w:author="Stephanie Thompson" w:date="2008-11-19T11:52:00Z">
                <w:pPr/>
              </w:pPrChange>
            </w:pPr>
            <w:del w:id="12558" w:author="Stephanie Thompson" w:date="2008-11-17T15:36:00Z">
              <w:r w:rsidRPr="00EB43F4" w:rsidDel="00E361B9">
                <w:rPr>
                  <w:rFonts w:ascii="Garamond" w:hAnsi="Garamond"/>
                  <w:sz w:val="22"/>
                  <w:szCs w:val="22"/>
                </w:rPr>
                <w:delText>10:15 – 17:00</w:delText>
              </w:r>
            </w:del>
          </w:p>
        </w:tc>
      </w:tr>
    </w:tbl>
    <w:p w:rsidR="009821B1" w:rsidRDefault="009821B1">
      <w:pPr>
        <w:pStyle w:val="BodyText"/>
        <w:tabs>
          <w:tab w:val="left" w:pos="1080"/>
          <w:tab w:val="left" w:pos="1980"/>
          <w:tab w:val="left" w:pos="10076"/>
        </w:tabs>
        <w:rPr>
          <w:del w:id="12559" w:author="Stephanie Thompson" w:date="2008-11-17T15:36:00Z"/>
          <w:rFonts w:ascii="Garamond" w:hAnsi="Garamond"/>
          <w:sz w:val="22"/>
          <w:szCs w:val="22"/>
        </w:rPr>
        <w:pPrChange w:id="12560" w:author="Stephanie Thompson" w:date="2008-11-19T11:52:00Z">
          <w:pPr/>
        </w:pPrChange>
      </w:pPr>
    </w:p>
    <w:p w:rsidR="009821B1" w:rsidRDefault="009678E9">
      <w:pPr>
        <w:pStyle w:val="BodyText"/>
        <w:tabs>
          <w:tab w:val="left" w:pos="1080"/>
          <w:tab w:val="left" w:pos="1980"/>
          <w:tab w:val="left" w:pos="10076"/>
        </w:tabs>
        <w:rPr>
          <w:del w:id="12561" w:author="Stephanie Thompson" w:date="2008-11-17T15:36:00Z"/>
          <w:rFonts w:ascii="Garamond" w:hAnsi="Garamond"/>
          <w:sz w:val="22"/>
          <w:szCs w:val="22"/>
        </w:rPr>
        <w:pPrChange w:id="12562" w:author="Stephanie Thompson" w:date="2008-11-19T11:52:00Z">
          <w:pPr/>
        </w:pPrChange>
      </w:pPr>
      <w:del w:id="12563" w:author="Stephanie Thompson" w:date="2008-11-17T15:36:00Z">
        <w:r w:rsidRPr="00EB43F4" w:rsidDel="00E361B9">
          <w:rPr>
            <w:rFonts w:ascii="Garamond" w:hAnsi="Garamond"/>
            <w:sz w:val="22"/>
            <w:szCs w:val="22"/>
          </w:rPr>
          <w:delText>pH values deleted – probe emerged from water due to low water level</w:delText>
        </w:r>
      </w:del>
    </w:p>
    <w:tbl>
      <w:tblPr>
        <w:tblW w:w="2920" w:type="dxa"/>
        <w:tblInd w:w="93" w:type="dxa"/>
        <w:tblLook w:val="0000"/>
      </w:tblPr>
      <w:tblGrid>
        <w:gridCol w:w="1500"/>
        <w:gridCol w:w="1420"/>
      </w:tblGrid>
      <w:tr w:rsidR="009678E9" w:rsidRPr="00EB43F4" w:rsidDel="00E361B9">
        <w:trPr>
          <w:trHeight w:val="255"/>
          <w:del w:id="12564"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65" w:author="Stephanie Thompson" w:date="2008-11-17T15:36:00Z"/>
                <w:rFonts w:ascii="Garamond" w:hAnsi="Garamond"/>
                <w:sz w:val="22"/>
                <w:szCs w:val="22"/>
              </w:rPr>
              <w:pPrChange w:id="12566" w:author="Stephanie Thompson" w:date="2008-11-19T11:52:00Z">
                <w:pPr/>
              </w:pPrChange>
            </w:pPr>
            <w:del w:id="12567" w:author="Stephanie Thompson" w:date="2008-11-17T15:36:00Z">
              <w:r w:rsidRPr="00EB43F4" w:rsidDel="00E361B9">
                <w:rPr>
                  <w:rFonts w:ascii="Garamond" w:hAnsi="Garamond"/>
                  <w:sz w:val="22"/>
                  <w:szCs w:val="22"/>
                </w:rPr>
                <w:delText>12/04/06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68" w:author="Stephanie Thompson" w:date="2008-11-17T15:36:00Z"/>
                <w:rFonts w:ascii="Garamond" w:hAnsi="Garamond"/>
                <w:sz w:val="22"/>
                <w:szCs w:val="22"/>
              </w:rPr>
              <w:pPrChange w:id="12569" w:author="Stephanie Thompson" w:date="2008-11-19T11:52:00Z">
                <w:pPr/>
              </w:pPrChange>
            </w:pPr>
            <w:del w:id="12570" w:author="Stephanie Thompson" w:date="2008-11-17T15:36:00Z">
              <w:r w:rsidRPr="00EB43F4" w:rsidDel="00E361B9">
                <w:rPr>
                  <w:rFonts w:ascii="Garamond" w:hAnsi="Garamond"/>
                  <w:sz w:val="22"/>
                  <w:szCs w:val="22"/>
                </w:rPr>
                <w:delText>12:00 – 17:00</w:delText>
              </w:r>
            </w:del>
          </w:p>
        </w:tc>
      </w:tr>
    </w:tbl>
    <w:p w:rsidR="009821B1" w:rsidRDefault="009821B1">
      <w:pPr>
        <w:pStyle w:val="BodyText"/>
        <w:tabs>
          <w:tab w:val="left" w:pos="1080"/>
          <w:tab w:val="left" w:pos="1980"/>
          <w:tab w:val="left" w:pos="10076"/>
        </w:tabs>
        <w:rPr>
          <w:del w:id="12571" w:author="Stephanie Thompson" w:date="2008-11-17T15:36:00Z"/>
          <w:rFonts w:ascii="Garamond" w:hAnsi="Garamond"/>
          <w:sz w:val="22"/>
          <w:szCs w:val="22"/>
        </w:rPr>
        <w:pPrChange w:id="12572" w:author="Stephanie Thompson" w:date="2008-11-19T11:52:00Z">
          <w:pPr/>
        </w:pPrChange>
      </w:pPr>
    </w:p>
    <w:p w:rsidR="009821B1" w:rsidRDefault="009678E9">
      <w:pPr>
        <w:pStyle w:val="BodyText"/>
        <w:tabs>
          <w:tab w:val="left" w:pos="1080"/>
          <w:tab w:val="left" w:pos="1980"/>
          <w:tab w:val="left" w:pos="10076"/>
        </w:tabs>
        <w:rPr>
          <w:del w:id="12573" w:author="Stephanie Thompson" w:date="2008-11-17T15:36:00Z"/>
          <w:rFonts w:ascii="Garamond" w:hAnsi="Garamond"/>
          <w:sz w:val="22"/>
          <w:szCs w:val="22"/>
        </w:rPr>
        <w:pPrChange w:id="12574" w:author="Stephanie Thompson" w:date="2008-11-19T11:52:00Z">
          <w:pPr/>
        </w:pPrChange>
      </w:pPr>
      <w:del w:id="12575" w:author="Stephanie Thompson" w:date="2008-11-17T15:36:00Z">
        <w:r w:rsidRPr="00EB43F4" w:rsidDel="00E361B9">
          <w:rPr>
            <w:rFonts w:ascii="Garamond" w:hAnsi="Garamond"/>
            <w:sz w:val="22"/>
            <w:szCs w:val="22"/>
          </w:rPr>
          <w:delText>Turbidity spike deleted – likely biological interference</w:delText>
        </w:r>
      </w:del>
    </w:p>
    <w:tbl>
      <w:tblPr>
        <w:tblW w:w="2920" w:type="dxa"/>
        <w:tblInd w:w="93" w:type="dxa"/>
        <w:tblLook w:val="0000"/>
      </w:tblPr>
      <w:tblGrid>
        <w:gridCol w:w="1500"/>
        <w:gridCol w:w="1420"/>
      </w:tblGrid>
      <w:tr w:rsidR="009678E9" w:rsidRPr="00EB43F4" w:rsidDel="00E361B9">
        <w:trPr>
          <w:trHeight w:val="255"/>
          <w:del w:id="12576"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77" w:author="Stephanie Thompson" w:date="2008-11-17T15:36:00Z"/>
                <w:rFonts w:ascii="Garamond" w:hAnsi="Garamond"/>
                <w:sz w:val="22"/>
                <w:szCs w:val="22"/>
              </w:rPr>
              <w:pPrChange w:id="12578" w:author="Stephanie Thompson" w:date="2008-11-19T11:52:00Z">
                <w:pPr/>
              </w:pPrChange>
            </w:pPr>
            <w:del w:id="12579" w:author="Stephanie Thompson" w:date="2008-11-17T15:36:00Z">
              <w:r w:rsidRPr="00EB43F4" w:rsidDel="00E361B9">
                <w:rPr>
                  <w:rFonts w:ascii="Garamond" w:hAnsi="Garamond"/>
                  <w:sz w:val="22"/>
                  <w:szCs w:val="22"/>
                </w:rPr>
                <w:delText>12/06/06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80" w:author="Stephanie Thompson" w:date="2008-11-17T15:36:00Z"/>
                <w:rFonts w:ascii="Garamond" w:hAnsi="Garamond"/>
                <w:sz w:val="22"/>
                <w:szCs w:val="22"/>
              </w:rPr>
              <w:pPrChange w:id="12581" w:author="Stephanie Thompson" w:date="2008-11-19T11:52:00Z">
                <w:pPr/>
              </w:pPrChange>
            </w:pPr>
            <w:del w:id="12582" w:author="Stephanie Thompson" w:date="2008-11-17T15:36:00Z">
              <w:r w:rsidRPr="00EB43F4" w:rsidDel="00E361B9">
                <w:rPr>
                  <w:rFonts w:ascii="Garamond" w:hAnsi="Garamond"/>
                  <w:sz w:val="22"/>
                  <w:szCs w:val="22"/>
                </w:rPr>
                <w:delText>16:15</w:delText>
              </w:r>
            </w:del>
          </w:p>
        </w:tc>
      </w:tr>
    </w:tbl>
    <w:p w:rsidR="009821B1" w:rsidRDefault="009821B1">
      <w:pPr>
        <w:pStyle w:val="BodyText"/>
        <w:tabs>
          <w:tab w:val="left" w:pos="1080"/>
          <w:tab w:val="left" w:pos="1980"/>
          <w:tab w:val="left" w:pos="10076"/>
        </w:tabs>
        <w:rPr>
          <w:del w:id="12583" w:author="Stephanie Thompson" w:date="2008-11-17T15:36:00Z"/>
          <w:rFonts w:ascii="Garamond" w:hAnsi="Garamond"/>
          <w:sz w:val="22"/>
          <w:szCs w:val="22"/>
        </w:rPr>
        <w:pPrChange w:id="12584" w:author="Stephanie Thompson" w:date="2008-11-19T11:52:00Z">
          <w:pPr/>
        </w:pPrChange>
      </w:pPr>
    </w:p>
    <w:p w:rsidR="009821B1" w:rsidRDefault="009678E9">
      <w:pPr>
        <w:pStyle w:val="BodyText"/>
        <w:tabs>
          <w:tab w:val="left" w:pos="1080"/>
          <w:tab w:val="left" w:pos="1980"/>
          <w:tab w:val="left" w:pos="10076"/>
        </w:tabs>
        <w:rPr>
          <w:del w:id="12585" w:author="Stephanie Thompson" w:date="2008-11-17T15:36:00Z"/>
          <w:rFonts w:ascii="Garamond" w:hAnsi="Garamond"/>
          <w:sz w:val="22"/>
          <w:szCs w:val="22"/>
        </w:rPr>
        <w:pPrChange w:id="12586" w:author="Stephanie Thompson" w:date="2008-11-19T11:52:00Z">
          <w:pPr/>
        </w:pPrChange>
      </w:pPr>
      <w:del w:id="12587" w:author="Stephanie Thompson" w:date="2008-11-17T15:36:00Z">
        <w:r w:rsidRPr="00EB43F4" w:rsidDel="00E361B9">
          <w:rPr>
            <w:rFonts w:ascii="Garamond" w:hAnsi="Garamond"/>
            <w:sz w:val="22"/>
            <w:szCs w:val="22"/>
          </w:rPr>
          <w:delText>Instrument out of water due to low water level – all data deleted</w:delText>
        </w:r>
      </w:del>
    </w:p>
    <w:tbl>
      <w:tblPr>
        <w:tblW w:w="4340" w:type="dxa"/>
        <w:tblInd w:w="93" w:type="dxa"/>
        <w:tblLook w:val="0000"/>
      </w:tblPr>
      <w:tblGrid>
        <w:gridCol w:w="1500"/>
        <w:gridCol w:w="1420"/>
        <w:gridCol w:w="1420"/>
      </w:tblGrid>
      <w:tr w:rsidR="009678E9" w:rsidRPr="00EB43F4" w:rsidDel="00E361B9">
        <w:trPr>
          <w:gridAfter w:val="1"/>
          <w:wAfter w:w="1420" w:type="dxa"/>
          <w:trHeight w:val="255"/>
          <w:del w:id="12588"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89" w:author="Stephanie Thompson" w:date="2008-11-17T15:36:00Z"/>
                <w:rFonts w:ascii="Garamond" w:hAnsi="Garamond"/>
                <w:sz w:val="22"/>
                <w:szCs w:val="22"/>
              </w:rPr>
              <w:pPrChange w:id="12590" w:author="Stephanie Thompson" w:date="2008-11-19T11:52:00Z">
                <w:pPr/>
              </w:pPrChange>
            </w:pPr>
            <w:del w:id="12591" w:author="Stephanie Thompson" w:date="2008-11-17T15:36:00Z">
              <w:r w:rsidRPr="00EB43F4" w:rsidDel="00E361B9">
                <w:rPr>
                  <w:rFonts w:ascii="Garamond" w:hAnsi="Garamond"/>
                  <w:sz w:val="22"/>
                  <w:szCs w:val="22"/>
                </w:rPr>
                <w:delText>12/07/06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92" w:author="Stephanie Thompson" w:date="2008-11-17T15:36:00Z"/>
                <w:rFonts w:ascii="Garamond" w:hAnsi="Garamond"/>
                <w:sz w:val="22"/>
                <w:szCs w:val="22"/>
              </w:rPr>
              <w:pPrChange w:id="12593" w:author="Stephanie Thompson" w:date="2008-11-19T11:52:00Z">
                <w:pPr/>
              </w:pPrChange>
            </w:pPr>
            <w:del w:id="12594" w:author="Stephanie Thompson" w:date="2008-11-17T15:36:00Z">
              <w:r w:rsidRPr="00EB43F4" w:rsidDel="00E361B9">
                <w:rPr>
                  <w:rFonts w:ascii="Garamond" w:hAnsi="Garamond"/>
                  <w:sz w:val="22"/>
                  <w:szCs w:val="22"/>
                </w:rPr>
                <w:delText>15:45 – 17:15</w:delText>
              </w:r>
            </w:del>
          </w:p>
        </w:tc>
      </w:tr>
      <w:tr w:rsidR="009678E9" w:rsidRPr="00EB43F4" w:rsidDel="00E361B9">
        <w:trPr>
          <w:gridAfter w:val="1"/>
          <w:wAfter w:w="1420" w:type="dxa"/>
          <w:trHeight w:val="255"/>
          <w:del w:id="12595"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96" w:author="Stephanie Thompson" w:date="2008-11-17T15:36:00Z"/>
                <w:rFonts w:ascii="Garamond" w:hAnsi="Garamond"/>
                <w:sz w:val="22"/>
                <w:szCs w:val="22"/>
              </w:rPr>
              <w:pPrChange w:id="12597" w:author="Stephanie Thompson" w:date="2008-11-19T11:52:00Z">
                <w:pPr/>
              </w:pPrChange>
            </w:pPr>
            <w:del w:id="12598"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599" w:author="Stephanie Thompson" w:date="2008-11-17T15:36:00Z"/>
                <w:rFonts w:ascii="Garamond" w:hAnsi="Garamond"/>
                <w:sz w:val="22"/>
                <w:szCs w:val="22"/>
              </w:rPr>
              <w:pPrChange w:id="12600" w:author="Stephanie Thompson" w:date="2008-11-19T11:52:00Z">
                <w:pPr/>
              </w:pPrChange>
            </w:pPr>
            <w:del w:id="12601" w:author="Stephanie Thompson" w:date="2008-11-17T15:36:00Z">
              <w:r w:rsidRPr="00EB43F4" w:rsidDel="00E361B9">
                <w:rPr>
                  <w:rFonts w:ascii="Garamond" w:hAnsi="Garamond"/>
                  <w:sz w:val="22"/>
                  <w:szCs w:val="22"/>
                </w:rPr>
                <w:delText>01:45 – 21:00</w:delText>
              </w:r>
            </w:del>
          </w:p>
        </w:tc>
      </w:tr>
      <w:tr w:rsidR="009678E9" w:rsidRPr="00EB43F4" w:rsidDel="00E361B9">
        <w:trPr>
          <w:gridAfter w:val="1"/>
          <w:wAfter w:w="1420" w:type="dxa"/>
          <w:trHeight w:val="255"/>
          <w:del w:id="12602"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03" w:author="Stephanie Thompson" w:date="2008-11-17T15:36:00Z"/>
                <w:rFonts w:ascii="Garamond" w:hAnsi="Garamond"/>
                <w:sz w:val="22"/>
                <w:szCs w:val="22"/>
              </w:rPr>
              <w:pPrChange w:id="12604" w:author="Stephanie Thompson" w:date="2008-11-19T11:52:00Z">
                <w:pPr/>
              </w:pPrChange>
            </w:pPr>
            <w:del w:id="12605" w:author="Stephanie Thompson" w:date="2008-11-17T15:36:00Z">
              <w:r w:rsidRPr="00EB43F4" w:rsidDel="00E361B9">
                <w:rPr>
                  <w:rFonts w:ascii="Garamond" w:hAnsi="Garamond"/>
                  <w:sz w:val="22"/>
                  <w:szCs w:val="22"/>
                </w:rPr>
                <w:delText>12/09/06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06" w:author="Stephanie Thompson" w:date="2008-11-17T15:36:00Z"/>
                <w:rFonts w:ascii="Garamond" w:hAnsi="Garamond"/>
                <w:sz w:val="22"/>
                <w:szCs w:val="22"/>
              </w:rPr>
              <w:pPrChange w:id="12607" w:author="Stephanie Thompson" w:date="2008-11-19T11:52:00Z">
                <w:pPr/>
              </w:pPrChange>
            </w:pPr>
            <w:del w:id="12608" w:author="Stephanie Thompson" w:date="2008-11-17T15:36:00Z">
              <w:r w:rsidRPr="00EB43F4" w:rsidDel="00E361B9">
                <w:rPr>
                  <w:rFonts w:ascii="Garamond" w:hAnsi="Garamond"/>
                  <w:sz w:val="22"/>
                  <w:szCs w:val="22"/>
                </w:rPr>
                <w:delText>04:00 – 08:15</w:delText>
              </w:r>
            </w:del>
          </w:p>
        </w:tc>
      </w:tr>
      <w:tr w:rsidR="009678E9" w:rsidRPr="00EB43F4" w:rsidDel="00E361B9">
        <w:trPr>
          <w:trHeight w:val="255"/>
          <w:del w:id="12609"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10" w:author="Stephanie Thompson" w:date="2008-11-17T15:36:00Z"/>
                <w:rFonts w:ascii="Garamond" w:hAnsi="Garamond"/>
                <w:sz w:val="22"/>
                <w:szCs w:val="22"/>
              </w:rPr>
              <w:pPrChange w:id="12611" w:author="Stephanie Thompson" w:date="2008-11-19T11:52:00Z">
                <w:pPr/>
              </w:pPrChange>
            </w:pPr>
            <w:del w:id="12612" w:author="Stephanie Thompson" w:date="2008-11-17T15:36:00Z">
              <w:r w:rsidRPr="00EB43F4" w:rsidDel="00E361B9">
                <w:rPr>
                  <w:rFonts w:ascii="Garamond" w:hAnsi="Garamond"/>
                  <w:sz w:val="22"/>
                  <w:szCs w:val="22"/>
                </w:rPr>
                <w:delText>12/10/06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13" w:author="Stephanie Thompson" w:date="2008-11-17T15:36:00Z"/>
                <w:rFonts w:ascii="Garamond" w:hAnsi="Garamond"/>
                <w:sz w:val="22"/>
                <w:szCs w:val="22"/>
              </w:rPr>
              <w:pPrChange w:id="12614" w:author="Stephanie Thompson" w:date="2008-11-19T11:52:00Z">
                <w:pPr/>
              </w:pPrChange>
            </w:pPr>
            <w:del w:id="12615" w:author="Stephanie Thompson" w:date="2008-11-17T15:36:00Z">
              <w:r w:rsidRPr="00EB43F4" w:rsidDel="00E361B9">
                <w:rPr>
                  <w:rFonts w:ascii="Garamond" w:hAnsi="Garamond"/>
                  <w:sz w:val="22"/>
                  <w:szCs w:val="22"/>
                </w:rPr>
                <w:delText>06:15 – 08:30,</w:delText>
              </w:r>
            </w:del>
          </w:p>
        </w:tc>
        <w:tc>
          <w:tcPr>
            <w:tcW w:w="1420" w:type="dxa"/>
            <w:vAlign w:val="bottom"/>
          </w:tcPr>
          <w:p w:rsidR="009821B1" w:rsidRDefault="009678E9">
            <w:pPr>
              <w:pStyle w:val="BodyText"/>
              <w:tabs>
                <w:tab w:val="left" w:pos="1080"/>
                <w:tab w:val="left" w:pos="1980"/>
                <w:tab w:val="left" w:pos="10076"/>
              </w:tabs>
              <w:rPr>
                <w:del w:id="12616" w:author="Stephanie Thompson" w:date="2008-11-17T15:36:00Z"/>
                <w:rFonts w:ascii="Garamond" w:hAnsi="Garamond"/>
                <w:sz w:val="22"/>
                <w:szCs w:val="22"/>
              </w:rPr>
              <w:pPrChange w:id="12617" w:author="Stephanie Thompson" w:date="2008-11-19T11:52:00Z">
                <w:pPr/>
              </w:pPrChange>
            </w:pPr>
            <w:del w:id="12618" w:author="Stephanie Thompson" w:date="2008-11-17T15:36:00Z">
              <w:r w:rsidRPr="00EB43F4" w:rsidDel="00E361B9">
                <w:rPr>
                  <w:rFonts w:ascii="Garamond" w:hAnsi="Garamond"/>
                  <w:sz w:val="22"/>
                  <w:szCs w:val="22"/>
                </w:rPr>
                <w:delText>18:00 – 20:00</w:delText>
              </w:r>
            </w:del>
          </w:p>
        </w:tc>
      </w:tr>
      <w:tr w:rsidR="009678E9" w:rsidRPr="00EB43F4" w:rsidDel="00E361B9">
        <w:trPr>
          <w:trHeight w:val="255"/>
          <w:del w:id="12619"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20" w:author="Stephanie Thompson" w:date="2008-11-17T15:36:00Z"/>
                <w:rFonts w:ascii="Garamond" w:hAnsi="Garamond"/>
                <w:sz w:val="22"/>
                <w:szCs w:val="22"/>
              </w:rPr>
              <w:pPrChange w:id="12621" w:author="Stephanie Thompson" w:date="2008-11-19T11:52:00Z">
                <w:pPr/>
              </w:pPrChange>
            </w:pPr>
            <w:del w:id="12622" w:author="Stephanie Thompson" w:date="2008-11-17T15:36: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23" w:author="Stephanie Thompson" w:date="2008-11-17T15:36:00Z"/>
                <w:rFonts w:ascii="Garamond" w:hAnsi="Garamond"/>
                <w:sz w:val="22"/>
                <w:szCs w:val="22"/>
              </w:rPr>
              <w:pPrChange w:id="12624" w:author="Stephanie Thompson" w:date="2008-11-19T11:52:00Z">
                <w:pPr/>
              </w:pPrChange>
            </w:pPr>
            <w:del w:id="12625" w:author="Stephanie Thompson" w:date="2008-11-17T15:36:00Z">
              <w:r w:rsidRPr="00EB43F4" w:rsidDel="00E361B9">
                <w:rPr>
                  <w:rFonts w:ascii="Garamond" w:hAnsi="Garamond"/>
                  <w:sz w:val="22"/>
                  <w:szCs w:val="22"/>
                </w:rPr>
                <w:delText>05:30 – 10:30,</w:delText>
              </w:r>
            </w:del>
          </w:p>
        </w:tc>
        <w:tc>
          <w:tcPr>
            <w:tcW w:w="1420" w:type="dxa"/>
            <w:vAlign w:val="bottom"/>
          </w:tcPr>
          <w:p w:rsidR="009821B1" w:rsidRDefault="009678E9">
            <w:pPr>
              <w:pStyle w:val="BodyText"/>
              <w:tabs>
                <w:tab w:val="left" w:pos="1080"/>
                <w:tab w:val="left" w:pos="1980"/>
                <w:tab w:val="left" w:pos="10076"/>
              </w:tabs>
              <w:rPr>
                <w:del w:id="12626" w:author="Stephanie Thompson" w:date="2008-11-17T15:36:00Z"/>
                <w:rFonts w:ascii="Garamond" w:hAnsi="Garamond"/>
                <w:sz w:val="22"/>
                <w:szCs w:val="22"/>
              </w:rPr>
              <w:pPrChange w:id="12627" w:author="Stephanie Thompson" w:date="2008-11-19T11:52:00Z">
                <w:pPr/>
              </w:pPrChange>
            </w:pPr>
            <w:del w:id="12628" w:author="Stephanie Thompson" w:date="2008-11-17T15:36:00Z">
              <w:r w:rsidRPr="00EB43F4" w:rsidDel="00E361B9">
                <w:rPr>
                  <w:rFonts w:ascii="Garamond" w:hAnsi="Garamond"/>
                  <w:sz w:val="22"/>
                  <w:szCs w:val="22"/>
                </w:rPr>
                <w:delText>18:15 – 21:15</w:delText>
              </w:r>
            </w:del>
          </w:p>
        </w:tc>
      </w:tr>
      <w:tr w:rsidR="009678E9" w:rsidRPr="00EB43F4" w:rsidDel="00E361B9">
        <w:trPr>
          <w:gridAfter w:val="1"/>
          <w:wAfter w:w="1420" w:type="dxa"/>
          <w:trHeight w:val="255"/>
          <w:del w:id="12629" w:author="Stephanie Thompson" w:date="2008-11-17T15:36:00Z"/>
        </w:trPr>
        <w:tc>
          <w:tcPr>
            <w:tcW w:w="150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30" w:author="Stephanie Thompson" w:date="2008-11-17T15:36:00Z"/>
                <w:rFonts w:ascii="Garamond" w:hAnsi="Garamond"/>
                <w:sz w:val="22"/>
                <w:szCs w:val="22"/>
              </w:rPr>
              <w:pPrChange w:id="12631" w:author="Stephanie Thompson" w:date="2008-11-19T11:52:00Z">
                <w:pPr/>
              </w:pPrChange>
            </w:pPr>
            <w:del w:id="12632" w:author="Stephanie Thompson" w:date="2008-11-17T15:36: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9821B1" w:rsidRDefault="009678E9">
            <w:pPr>
              <w:pStyle w:val="BodyText"/>
              <w:tabs>
                <w:tab w:val="left" w:pos="1080"/>
                <w:tab w:val="left" w:pos="1980"/>
                <w:tab w:val="left" w:pos="10076"/>
              </w:tabs>
              <w:rPr>
                <w:del w:id="12633" w:author="Stephanie Thompson" w:date="2008-11-17T15:36:00Z"/>
                <w:rFonts w:ascii="Garamond" w:hAnsi="Garamond"/>
                <w:sz w:val="22"/>
                <w:szCs w:val="22"/>
              </w:rPr>
              <w:pPrChange w:id="12634" w:author="Stephanie Thompson" w:date="2008-11-19T11:52:00Z">
                <w:pPr/>
              </w:pPrChange>
            </w:pPr>
            <w:del w:id="12635" w:author="Stephanie Thompson" w:date="2008-11-17T15:36:00Z">
              <w:r w:rsidRPr="00EB43F4" w:rsidDel="00E361B9">
                <w:rPr>
                  <w:rFonts w:ascii="Garamond" w:hAnsi="Garamond"/>
                  <w:sz w:val="22"/>
                  <w:szCs w:val="22"/>
                </w:rPr>
                <w:delText>06:30 – 09:45</w:delText>
              </w:r>
            </w:del>
          </w:p>
        </w:tc>
      </w:tr>
      <w:tr w:rsidR="008972B2" w:rsidRPr="00EB43F4" w:rsidDel="00E361B9">
        <w:trPr>
          <w:trHeight w:val="255"/>
          <w:del w:id="12636" w:author="Stephanie Thompson" w:date="2008-11-17T15:36:00Z"/>
        </w:trPr>
        <w:tc>
          <w:tcPr>
            <w:tcW w:w="1500" w:type="dxa"/>
            <w:tcBorders>
              <w:top w:val="nil"/>
              <w:left w:val="nil"/>
              <w:bottom w:val="nil"/>
              <w:right w:val="nil"/>
            </w:tcBorders>
            <w:shd w:val="clear" w:color="auto" w:fill="auto"/>
            <w:noWrap/>
            <w:vAlign w:val="bottom"/>
          </w:tcPr>
          <w:p w:rsidR="009821B1" w:rsidRDefault="008972B2">
            <w:pPr>
              <w:pStyle w:val="BodyText"/>
              <w:tabs>
                <w:tab w:val="left" w:pos="1080"/>
                <w:tab w:val="left" w:pos="1980"/>
                <w:tab w:val="left" w:pos="10076"/>
              </w:tabs>
              <w:rPr>
                <w:del w:id="12637" w:author="Stephanie Thompson" w:date="2008-11-17T15:36:00Z"/>
                <w:rFonts w:ascii="Garamond" w:hAnsi="Garamond"/>
                <w:sz w:val="22"/>
                <w:szCs w:val="22"/>
              </w:rPr>
              <w:pPrChange w:id="12638" w:author="Stephanie Thompson" w:date="2008-11-19T11:52:00Z">
                <w:pPr/>
              </w:pPrChange>
            </w:pPr>
            <w:del w:id="12639"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9821B1" w:rsidRDefault="008972B2">
            <w:pPr>
              <w:pStyle w:val="BodyText"/>
              <w:tabs>
                <w:tab w:val="left" w:pos="1080"/>
                <w:tab w:val="left" w:pos="1980"/>
                <w:tab w:val="left" w:pos="10076"/>
              </w:tabs>
              <w:rPr>
                <w:del w:id="12640" w:author="Stephanie Thompson" w:date="2008-11-17T15:36:00Z"/>
                <w:rFonts w:ascii="Garamond" w:hAnsi="Garamond"/>
                <w:sz w:val="22"/>
                <w:szCs w:val="22"/>
              </w:rPr>
              <w:pPrChange w:id="12641" w:author="Stephanie Thompson" w:date="2008-11-19T11:52:00Z">
                <w:pPr/>
              </w:pPrChange>
            </w:pPr>
            <w:del w:id="12642" w:author="Stephanie Thompson" w:date="2008-11-17T15:36:00Z">
              <w:r w:rsidRPr="00EB43F4" w:rsidDel="00E361B9">
                <w:rPr>
                  <w:rFonts w:ascii="Garamond" w:hAnsi="Garamond"/>
                  <w:sz w:val="22"/>
                  <w:szCs w:val="22"/>
                </w:rPr>
                <w:delText>01:15 – 04:00,</w:delText>
              </w:r>
            </w:del>
          </w:p>
        </w:tc>
        <w:tc>
          <w:tcPr>
            <w:tcW w:w="1420" w:type="dxa"/>
            <w:vAlign w:val="bottom"/>
          </w:tcPr>
          <w:p w:rsidR="009821B1" w:rsidRDefault="008972B2">
            <w:pPr>
              <w:pStyle w:val="BodyText"/>
              <w:tabs>
                <w:tab w:val="left" w:pos="1080"/>
                <w:tab w:val="left" w:pos="1980"/>
                <w:tab w:val="left" w:pos="10076"/>
              </w:tabs>
              <w:rPr>
                <w:del w:id="12643" w:author="Stephanie Thompson" w:date="2008-11-17T15:36:00Z"/>
                <w:rFonts w:ascii="Garamond" w:hAnsi="Garamond"/>
                <w:sz w:val="22"/>
                <w:szCs w:val="22"/>
              </w:rPr>
              <w:pPrChange w:id="12644" w:author="Stephanie Thompson" w:date="2008-11-19T11:52:00Z">
                <w:pPr/>
              </w:pPrChange>
            </w:pPr>
            <w:del w:id="12645" w:author="Stephanie Thompson" w:date="2008-11-17T15:36:00Z">
              <w:r w:rsidRPr="00EB43F4" w:rsidDel="00E361B9">
                <w:rPr>
                  <w:rFonts w:ascii="Garamond" w:hAnsi="Garamond"/>
                  <w:sz w:val="22"/>
                  <w:szCs w:val="22"/>
                </w:rPr>
                <w:delText>12:15 – 14:00</w:delText>
              </w:r>
            </w:del>
          </w:p>
        </w:tc>
      </w:tr>
      <w:tr w:rsidR="00E40E02" w:rsidRPr="00EB43F4" w:rsidDel="00E361B9">
        <w:trPr>
          <w:trHeight w:val="255"/>
          <w:del w:id="12646" w:author="Stephanie Thompson" w:date="2008-11-17T15:36:00Z"/>
        </w:trPr>
        <w:tc>
          <w:tcPr>
            <w:tcW w:w="150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47" w:author="Stephanie Thompson" w:date="2008-11-17T15:36:00Z"/>
                <w:rFonts w:ascii="Garamond" w:hAnsi="Garamond"/>
                <w:sz w:val="22"/>
                <w:szCs w:val="22"/>
              </w:rPr>
              <w:pPrChange w:id="12648" w:author="Stephanie Thompson" w:date="2008-11-19T11:52:00Z">
                <w:pPr/>
              </w:pPrChange>
            </w:pPr>
            <w:del w:id="12649" w:author="Stephanie Thompson" w:date="2008-11-17T15:36: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50" w:author="Stephanie Thompson" w:date="2008-11-17T15:36:00Z"/>
                <w:rFonts w:ascii="Garamond" w:hAnsi="Garamond"/>
                <w:sz w:val="22"/>
                <w:szCs w:val="22"/>
              </w:rPr>
              <w:pPrChange w:id="12651" w:author="Stephanie Thompson" w:date="2008-11-19T11:52:00Z">
                <w:pPr/>
              </w:pPrChange>
            </w:pPr>
            <w:del w:id="12652" w:author="Stephanie Thompson" w:date="2008-11-17T15:36:00Z">
              <w:r w:rsidRPr="00EB43F4" w:rsidDel="00E361B9">
                <w:rPr>
                  <w:rFonts w:ascii="Garamond" w:hAnsi="Garamond"/>
                  <w:sz w:val="22"/>
                  <w:szCs w:val="22"/>
                </w:rPr>
                <w:delText>04:30 – 05:15,</w:delText>
              </w:r>
            </w:del>
          </w:p>
        </w:tc>
        <w:tc>
          <w:tcPr>
            <w:tcW w:w="1420" w:type="dxa"/>
            <w:vAlign w:val="bottom"/>
          </w:tcPr>
          <w:p w:rsidR="009821B1" w:rsidRDefault="00E40E02">
            <w:pPr>
              <w:pStyle w:val="BodyText"/>
              <w:tabs>
                <w:tab w:val="left" w:pos="1080"/>
                <w:tab w:val="left" w:pos="1980"/>
                <w:tab w:val="left" w:pos="10076"/>
              </w:tabs>
              <w:rPr>
                <w:del w:id="12653" w:author="Stephanie Thompson" w:date="2008-11-17T15:36:00Z"/>
                <w:rFonts w:ascii="Garamond" w:hAnsi="Garamond"/>
                <w:sz w:val="22"/>
                <w:szCs w:val="22"/>
              </w:rPr>
              <w:pPrChange w:id="12654" w:author="Stephanie Thompson" w:date="2008-11-19T11:52:00Z">
                <w:pPr/>
              </w:pPrChange>
            </w:pPr>
            <w:del w:id="12655" w:author="Stephanie Thompson" w:date="2008-11-17T15:36:00Z">
              <w:r w:rsidRPr="00EB43F4" w:rsidDel="00E361B9">
                <w:rPr>
                  <w:rFonts w:ascii="Garamond" w:hAnsi="Garamond"/>
                  <w:sz w:val="22"/>
                  <w:szCs w:val="22"/>
                </w:rPr>
                <w:delText>14:00 – 16:45</w:delText>
              </w:r>
            </w:del>
          </w:p>
        </w:tc>
      </w:tr>
      <w:tr w:rsidR="00E40E02" w:rsidRPr="00EB43F4" w:rsidDel="00E361B9">
        <w:trPr>
          <w:gridAfter w:val="1"/>
          <w:wAfter w:w="1420" w:type="dxa"/>
          <w:trHeight w:val="255"/>
          <w:del w:id="12656" w:author="Stephanie Thompson" w:date="2008-11-17T15:36:00Z"/>
        </w:trPr>
        <w:tc>
          <w:tcPr>
            <w:tcW w:w="150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57" w:author="Stephanie Thompson" w:date="2008-11-17T15:36:00Z"/>
                <w:rFonts w:ascii="Garamond" w:hAnsi="Garamond"/>
                <w:sz w:val="22"/>
                <w:szCs w:val="22"/>
              </w:rPr>
              <w:pPrChange w:id="12658" w:author="Stephanie Thompson" w:date="2008-11-19T11:52:00Z">
                <w:pPr/>
              </w:pPrChange>
            </w:pPr>
            <w:del w:id="12659"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60" w:author="Stephanie Thompson" w:date="2008-11-17T15:36:00Z"/>
                <w:rFonts w:ascii="Garamond" w:hAnsi="Garamond"/>
                <w:sz w:val="22"/>
                <w:szCs w:val="22"/>
              </w:rPr>
              <w:pPrChange w:id="12661" w:author="Stephanie Thompson" w:date="2008-11-19T11:52:00Z">
                <w:pPr/>
              </w:pPrChange>
            </w:pPr>
            <w:del w:id="12662" w:author="Stephanie Thompson" w:date="2008-11-17T15:36:00Z">
              <w:r w:rsidRPr="00EB43F4" w:rsidDel="00E361B9">
                <w:rPr>
                  <w:rFonts w:ascii="Garamond" w:hAnsi="Garamond"/>
                  <w:sz w:val="22"/>
                  <w:szCs w:val="22"/>
                </w:rPr>
                <w:delText>07:30 – 10:00</w:delText>
              </w:r>
            </w:del>
          </w:p>
        </w:tc>
      </w:tr>
      <w:tr w:rsidR="00E40E02" w:rsidRPr="00EB43F4" w:rsidDel="00E361B9">
        <w:trPr>
          <w:gridAfter w:val="1"/>
          <w:wAfter w:w="1420" w:type="dxa"/>
          <w:trHeight w:val="255"/>
          <w:del w:id="12663" w:author="Stephanie Thompson" w:date="2008-11-17T15:36:00Z"/>
        </w:trPr>
        <w:tc>
          <w:tcPr>
            <w:tcW w:w="150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64" w:author="Stephanie Thompson" w:date="2008-11-17T15:36:00Z"/>
                <w:rFonts w:ascii="Garamond" w:hAnsi="Garamond"/>
                <w:sz w:val="22"/>
                <w:szCs w:val="22"/>
              </w:rPr>
              <w:pPrChange w:id="12665" w:author="Stephanie Thompson" w:date="2008-11-19T11:52:00Z">
                <w:pPr/>
              </w:pPrChange>
            </w:pPr>
            <w:del w:id="12666" w:author="Stephanie Thompson" w:date="2008-11-17T15:36:00Z">
              <w:r w:rsidRPr="00EB43F4" w:rsidDel="00E361B9">
                <w:rPr>
                  <w:rFonts w:ascii="Garamond" w:hAnsi="Garamond"/>
                  <w:sz w:val="22"/>
                  <w:szCs w:val="22"/>
                </w:rPr>
                <w:delText>12/29/06</w:delText>
              </w:r>
            </w:del>
          </w:p>
        </w:tc>
        <w:tc>
          <w:tcPr>
            <w:tcW w:w="142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67" w:author="Stephanie Thompson" w:date="2008-11-17T15:36:00Z"/>
                <w:rFonts w:ascii="Garamond" w:hAnsi="Garamond"/>
                <w:sz w:val="22"/>
                <w:szCs w:val="22"/>
              </w:rPr>
              <w:pPrChange w:id="12668" w:author="Stephanie Thompson" w:date="2008-11-19T11:52:00Z">
                <w:pPr/>
              </w:pPrChange>
            </w:pPr>
            <w:del w:id="12669" w:author="Stephanie Thompson" w:date="2008-11-17T15:36:00Z">
              <w:r w:rsidRPr="00EB43F4" w:rsidDel="00E361B9">
                <w:rPr>
                  <w:rFonts w:ascii="Garamond" w:hAnsi="Garamond"/>
                  <w:sz w:val="22"/>
                  <w:szCs w:val="22"/>
                </w:rPr>
                <w:delText>08:30 – 10:15</w:delText>
              </w:r>
            </w:del>
          </w:p>
        </w:tc>
      </w:tr>
      <w:tr w:rsidR="00E40E02" w:rsidRPr="00EB43F4" w:rsidDel="00E361B9">
        <w:trPr>
          <w:gridAfter w:val="1"/>
          <w:wAfter w:w="1420" w:type="dxa"/>
          <w:trHeight w:val="255"/>
          <w:del w:id="12670" w:author="Stephanie Thompson" w:date="2008-11-17T15:36:00Z"/>
        </w:trPr>
        <w:tc>
          <w:tcPr>
            <w:tcW w:w="150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71" w:author="Stephanie Thompson" w:date="2008-11-17T15:36:00Z"/>
                <w:rFonts w:ascii="Garamond" w:hAnsi="Garamond"/>
                <w:sz w:val="22"/>
                <w:szCs w:val="22"/>
              </w:rPr>
              <w:pPrChange w:id="12672" w:author="Stephanie Thompson" w:date="2008-11-19T11:52:00Z">
                <w:pPr/>
              </w:pPrChange>
            </w:pPr>
            <w:del w:id="12673" w:author="Stephanie Thompson" w:date="2008-11-17T15:36:00Z">
              <w:r w:rsidRPr="00EB43F4" w:rsidDel="00E361B9">
                <w:rPr>
                  <w:rFonts w:ascii="Garamond" w:hAnsi="Garamond"/>
                  <w:sz w:val="22"/>
                  <w:szCs w:val="22"/>
                </w:rPr>
                <w:delText>12/30/06</w:delText>
              </w:r>
            </w:del>
          </w:p>
        </w:tc>
        <w:tc>
          <w:tcPr>
            <w:tcW w:w="1420" w:type="dxa"/>
            <w:tcBorders>
              <w:top w:val="nil"/>
              <w:left w:val="nil"/>
              <w:bottom w:val="nil"/>
              <w:right w:val="nil"/>
            </w:tcBorders>
            <w:shd w:val="clear" w:color="auto" w:fill="auto"/>
            <w:noWrap/>
            <w:vAlign w:val="bottom"/>
          </w:tcPr>
          <w:p w:rsidR="009821B1" w:rsidRDefault="00E40E02">
            <w:pPr>
              <w:pStyle w:val="BodyText"/>
              <w:tabs>
                <w:tab w:val="left" w:pos="1080"/>
                <w:tab w:val="left" w:pos="1980"/>
                <w:tab w:val="left" w:pos="10076"/>
              </w:tabs>
              <w:rPr>
                <w:del w:id="12674" w:author="Stephanie Thompson" w:date="2008-11-17T15:36:00Z"/>
                <w:rFonts w:ascii="Garamond" w:hAnsi="Garamond"/>
                <w:sz w:val="22"/>
                <w:szCs w:val="22"/>
              </w:rPr>
              <w:pPrChange w:id="12675" w:author="Stephanie Thompson" w:date="2008-11-19T11:52:00Z">
                <w:pPr/>
              </w:pPrChange>
            </w:pPr>
            <w:del w:id="12676" w:author="Stephanie Thompson" w:date="2008-11-17T15:36:00Z">
              <w:r w:rsidRPr="00EB43F4" w:rsidDel="00E361B9">
                <w:rPr>
                  <w:rFonts w:ascii="Garamond" w:hAnsi="Garamond"/>
                  <w:sz w:val="22"/>
                  <w:szCs w:val="22"/>
                </w:rPr>
                <w:delText>09:45 – 10:30</w:delText>
              </w:r>
            </w:del>
          </w:p>
        </w:tc>
      </w:tr>
    </w:tbl>
    <w:p w:rsidR="009821B1" w:rsidRDefault="009821B1">
      <w:pPr>
        <w:pStyle w:val="BodyText"/>
        <w:tabs>
          <w:tab w:val="left" w:pos="1080"/>
          <w:tab w:val="left" w:pos="1980"/>
          <w:tab w:val="left" w:pos="10076"/>
        </w:tabs>
        <w:rPr>
          <w:del w:id="12677" w:author="Stephanie Thompson" w:date="2008-11-17T15:36:00Z"/>
          <w:rFonts w:ascii="Garamond" w:hAnsi="Garamond"/>
          <w:sz w:val="22"/>
          <w:szCs w:val="22"/>
        </w:rPr>
        <w:pPrChange w:id="12678" w:author="Stephanie Thompson" w:date="2008-11-19T11:52:00Z">
          <w:pPr/>
        </w:pPrChange>
      </w:pPr>
    </w:p>
    <w:p w:rsidR="009821B1" w:rsidRDefault="001217E7">
      <w:pPr>
        <w:pStyle w:val="BodyText"/>
        <w:tabs>
          <w:tab w:val="left" w:pos="1080"/>
          <w:tab w:val="left" w:pos="1980"/>
          <w:tab w:val="left" w:pos="10076"/>
        </w:tabs>
        <w:rPr>
          <w:del w:id="12679" w:author="Stephanie Thompson" w:date="2008-11-17T15:36:00Z"/>
          <w:rFonts w:ascii="Garamond" w:hAnsi="Garamond"/>
          <w:sz w:val="22"/>
          <w:szCs w:val="22"/>
        </w:rPr>
        <w:pPrChange w:id="12680" w:author="Stephanie Thompson" w:date="2008-11-19T11:52:00Z">
          <w:pPr/>
        </w:pPrChange>
      </w:pPr>
      <w:del w:id="12681" w:author="Stephanie Thompson" w:date="2008-11-17T15:36:00Z">
        <w:r w:rsidRPr="00EB43F4" w:rsidDel="00E361B9">
          <w:rPr>
            <w:rFonts w:ascii="Garamond" w:hAnsi="Garamond"/>
            <w:sz w:val="22"/>
            <w:szCs w:val="22"/>
          </w:rPr>
          <w:delText>High turbidity readings deleted – resuspension of bottom sediment in shallow water skewed values</w:delText>
        </w:r>
      </w:del>
    </w:p>
    <w:tbl>
      <w:tblPr>
        <w:tblW w:w="2920" w:type="dxa"/>
        <w:tblInd w:w="93" w:type="dxa"/>
        <w:tblLook w:val="0000"/>
      </w:tblPr>
      <w:tblGrid>
        <w:gridCol w:w="1500"/>
        <w:gridCol w:w="1420"/>
      </w:tblGrid>
      <w:tr w:rsidR="001217E7" w:rsidRPr="00EB43F4" w:rsidDel="00E361B9">
        <w:trPr>
          <w:trHeight w:val="255"/>
          <w:del w:id="12682" w:author="Stephanie Thompson" w:date="2008-11-17T15:36:00Z"/>
        </w:trPr>
        <w:tc>
          <w:tcPr>
            <w:tcW w:w="150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683" w:author="Stephanie Thompson" w:date="2008-11-17T15:36:00Z"/>
                <w:rFonts w:ascii="Garamond" w:hAnsi="Garamond"/>
                <w:sz w:val="22"/>
                <w:szCs w:val="22"/>
              </w:rPr>
              <w:pPrChange w:id="12684" w:author="Stephanie Thompson" w:date="2008-11-19T11:52:00Z">
                <w:pPr/>
              </w:pPrChange>
            </w:pPr>
            <w:del w:id="12685" w:author="Stephanie Thompson" w:date="2008-11-17T15:36:00Z">
              <w:r w:rsidRPr="00EB43F4" w:rsidDel="00E361B9">
                <w:rPr>
                  <w:rFonts w:ascii="Garamond" w:hAnsi="Garamond"/>
                  <w:sz w:val="22"/>
                  <w:szCs w:val="22"/>
                </w:rPr>
                <w:delText>12/08/06</w:delText>
              </w:r>
            </w:del>
          </w:p>
        </w:tc>
        <w:tc>
          <w:tcPr>
            <w:tcW w:w="142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686" w:author="Stephanie Thompson" w:date="2008-11-17T15:36:00Z"/>
                <w:rFonts w:ascii="Garamond" w:hAnsi="Garamond"/>
                <w:sz w:val="22"/>
                <w:szCs w:val="22"/>
              </w:rPr>
              <w:pPrChange w:id="12687" w:author="Stephanie Thompson" w:date="2008-11-19T11:52:00Z">
                <w:pPr/>
              </w:pPrChange>
            </w:pPr>
            <w:del w:id="12688" w:author="Stephanie Thompson" w:date="2008-11-17T15:36:00Z">
              <w:r w:rsidRPr="00EB43F4" w:rsidDel="00E361B9">
                <w:rPr>
                  <w:rFonts w:ascii="Garamond" w:hAnsi="Garamond"/>
                  <w:sz w:val="22"/>
                  <w:szCs w:val="22"/>
                </w:rPr>
                <w:delText>00:15 – 01:30</w:delText>
              </w:r>
            </w:del>
          </w:p>
        </w:tc>
      </w:tr>
      <w:tr w:rsidR="001217E7" w:rsidRPr="00EB43F4" w:rsidDel="00E361B9">
        <w:trPr>
          <w:trHeight w:val="255"/>
          <w:del w:id="12689" w:author="Stephanie Thompson" w:date="2008-11-17T15:36:00Z"/>
        </w:trPr>
        <w:tc>
          <w:tcPr>
            <w:tcW w:w="150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690" w:author="Stephanie Thompson" w:date="2008-11-17T15:36:00Z"/>
                <w:rFonts w:ascii="Garamond" w:hAnsi="Garamond"/>
                <w:sz w:val="22"/>
                <w:szCs w:val="22"/>
              </w:rPr>
              <w:pPrChange w:id="12691" w:author="Stephanie Thompson" w:date="2008-11-19T11:52:00Z">
                <w:pPr/>
              </w:pPrChange>
            </w:pPr>
            <w:del w:id="12692" w:author="Stephanie Thompson" w:date="2008-11-17T15:36: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693" w:author="Stephanie Thompson" w:date="2008-11-17T15:36:00Z"/>
                <w:rFonts w:ascii="Garamond" w:hAnsi="Garamond"/>
                <w:sz w:val="22"/>
                <w:szCs w:val="22"/>
              </w:rPr>
              <w:pPrChange w:id="12694" w:author="Stephanie Thompson" w:date="2008-11-19T11:52:00Z">
                <w:pPr/>
              </w:pPrChange>
            </w:pPr>
            <w:del w:id="12695" w:author="Stephanie Thompson" w:date="2008-11-17T15:36:00Z">
              <w:r w:rsidRPr="00EB43F4" w:rsidDel="00E361B9">
                <w:rPr>
                  <w:rFonts w:ascii="Garamond" w:hAnsi="Garamond"/>
                  <w:sz w:val="22"/>
                  <w:szCs w:val="22"/>
                </w:rPr>
                <w:delText>14:15 – 15:15</w:delText>
              </w:r>
            </w:del>
          </w:p>
        </w:tc>
      </w:tr>
    </w:tbl>
    <w:p w:rsidR="009821B1" w:rsidRDefault="009821B1">
      <w:pPr>
        <w:pStyle w:val="BodyText"/>
        <w:tabs>
          <w:tab w:val="left" w:pos="1080"/>
          <w:tab w:val="left" w:pos="1980"/>
          <w:tab w:val="left" w:pos="10076"/>
        </w:tabs>
        <w:rPr>
          <w:del w:id="12696" w:author="Stephanie Thompson" w:date="2008-11-17T15:36:00Z"/>
          <w:rFonts w:ascii="Garamond" w:hAnsi="Garamond"/>
          <w:sz w:val="22"/>
          <w:szCs w:val="22"/>
        </w:rPr>
        <w:pPrChange w:id="12697" w:author="Stephanie Thompson" w:date="2008-11-19T11:52:00Z">
          <w:pPr/>
        </w:pPrChange>
      </w:pPr>
    </w:p>
    <w:p w:rsidR="009821B1" w:rsidRDefault="001217E7">
      <w:pPr>
        <w:pStyle w:val="BodyText"/>
        <w:tabs>
          <w:tab w:val="left" w:pos="1080"/>
          <w:tab w:val="left" w:pos="1980"/>
          <w:tab w:val="left" w:pos="10076"/>
        </w:tabs>
        <w:rPr>
          <w:del w:id="12698" w:author="Stephanie Thompson" w:date="2008-11-17T15:36:00Z"/>
          <w:rFonts w:ascii="Garamond" w:hAnsi="Garamond"/>
          <w:sz w:val="22"/>
          <w:szCs w:val="22"/>
        </w:rPr>
        <w:pPrChange w:id="12699" w:author="Stephanie Thompson" w:date="2008-11-19T11:52:00Z">
          <w:pPr/>
        </w:pPrChange>
      </w:pPr>
      <w:del w:id="12700" w:author="Stephanie Thompson" w:date="2008-11-17T15:36:00Z">
        <w:r w:rsidRPr="00EB43F4" w:rsidDel="00E361B9">
          <w:rPr>
            <w:rFonts w:ascii="Garamond" w:hAnsi="Garamond"/>
            <w:sz w:val="22"/>
            <w:szCs w:val="22"/>
          </w:rPr>
          <w:delText>Negative depth values removed</w:delText>
        </w:r>
      </w:del>
    </w:p>
    <w:tbl>
      <w:tblPr>
        <w:tblW w:w="2920" w:type="dxa"/>
        <w:tblInd w:w="93" w:type="dxa"/>
        <w:tblLook w:val="0000"/>
      </w:tblPr>
      <w:tblGrid>
        <w:gridCol w:w="1500"/>
        <w:gridCol w:w="1420"/>
      </w:tblGrid>
      <w:tr w:rsidR="001217E7" w:rsidRPr="00EB43F4" w:rsidDel="00E361B9">
        <w:trPr>
          <w:trHeight w:val="255"/>
          <w:del w:id="12701" w:author="Stephanie Thompson" w:date="2008-11-17T15:36:00Z"/>
        </w:trPr>
        <w:tc>
          <w:tcPr>
            <w:tcW w:w="150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702" w:author="Stephanie Thompson" w:date="2008-11-17T15:36:00Z"/>
                <w:rFonts w:ascii="Garamond" w:hAnsi="Garamond"/>
                <w:sz w:val="22"/>
                <w:szCs w:val="22"/>
              </w:rPr>
              <w:pPrChange w:id="12703" w:author="Stephanie Thompson" w:date="2008-11-19T11:52:00Z">
                <w:pPr/>
              </w:pPrChange>
            </w:pPr>
            <w:del w:id="12704" w:author="Stephanie Thompson" w:date="2008-11-17T15:36:00Z">
              <w:r w:rsidRPr="00EB43F4" w:rsidDel="00E361B9">
                <w:rPr>
                  <w:rFonts w:ascii="Garamond" w:hAnsi="Garamond"/>
                  <w:sz w:val="22"/>
                  <w:szCs w:val="22"/>
                </w:rPr>
                <w:delText>12/25/06</w:delText>
              </w:r>
            </w:del>
          </w:p>
        </w:tc>
        <w:tc>
          <w:tcPr>
            <w:tcW w:w="142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705" w:author="Stephanie Thompson" w:date="2008-11-17T15:36:00Z"/>
                <w:rFonts w:ascii="Garamond" w:hAnsi="Garamond"/>
                <w:sz w:val="22"/>
                <w:szCs w:val="22"/>
              </w:rPr>
              <w:pPrChange w:id="12706" w:author="Stephanie Thompson" w:date="2008-11-19T11:52:00Z">
                <w:pPr/>
              </w:pPrChange>
            </w:pPr>
            <w:del w:id="12707" w:author="Stephanie Thompson" w:date="2008-11-17T15:36:00Z">
              <w:r w:rsidRPr="00EB43F4" w:rsidDel="00E361B9">
                <w:rPr>
                  <w:rFonts w:ascii="Garamond" w:hAnsi="Garamond"/>
                  <w:sz w:val="22"/>
                  <w:szCs w:val="22"/>
                </w:rPr>
                <w:delText>16:30 – 20:00</w:delText>
              </w:r>
            </w:del>
          </w:p>
        </w:tc>
      </w:tr>
      <w:tr w:rsidR="001217E7" w:rsidRPr="00EB43F4" w:rsidDel="00E361B9">
        <w:trPr>
          <w:trHeight w:val="255"/>
          <w:del w:id="12708" w:author="Stephanie Thompson" w:date="2008-11-17T15:36:00Z"/>
        </w:trPr>
        <w:tc>
          <w:tcPr>
            <w:tcW w:w="150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709" w:author="Stephanie Thompson" w:date="2008-11-17T15:36:00Z"/>
                <w:rFonts w:ascii="Garamond" w:hAnsi="Garamond"/>
                <w:sz w:val="22"/>
                <w:szCs w:val="22"/>
              </w:rPr>
              <w:pPrChange w:id="12710" w:author="Stephanie Thompson" w:date="2008-11-19T11:52:00Z">
                <w:pPr/>
              </w:pPrChange>
            </w:pPr>
            <w:del w:id="12711" w:author="Stephanie Thompson" w:date="2008-11-17T15:36: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9821B1" w:rsidRDefault="001217E7">
            <w:pPr>
              <w:pStyle w:val="BodyText"/>
              <w:tabs>
                <w:tab w:val="left" w:pos="1080"/>
                <w:tab w:val="left" w:pos="1980"/>
                <w:tab w:val="left" w:pos="10076"/>
              </w:tabs>
              <w:rPr>
                <w:del w:id="12712" w:author="Stephanie Thompson" w:date="2008-11-17T15:36:00Z"/>
                <w:rFonts w:ascii="Garamond" w:hAnsi="Garamond"/>
                <w:sz w:val="22"/>
                <w:szCs w:val="22"/>
              </w:rPr>
              <w:pPrChange w:id="12713" w:author="Stephanie Thompson" w:date="2008-11-19T11:52:00Z">
                <w:pPr/>
              </w:pPrChange>
            </w:pPr>
            <w:del w:id="12714" w:author="Stephanie Thompson" w:date="2008-11-17T15:36:00Z">
              <w:r w:rsidRPr="00EB43F4" w:rsidDel="00E361B9">
                <w:rPr>
                  <w:rFonts w:ascii="Garamond" w:hAnsi="Garamond"/>
                  <w:sz w:val="22"/>
                  <w:szCs w:val="22"/>
                </w:rPr>
                <w:delText>05:45 – 07:15</w:delText>
              </w:r>
            </w:del>
          </w:p>
        </w:tc>
      </w:tr>
    </w:tbl>
    <w:p w:rsidR="00DE356E" w:rsidRPr="00EB43F4" w:rsidDel="00E361B9" w:rsidRDefault="00DE356E" w:rsidP="00507EC4">
      <w:pPr>
        <w:pStyle w:val="HTMLPreformatted"/>
        <w:rPr>
          <w:del w:id="12715" w:author="Stephanie Thompson" w:date="2008-11-17T15:37:00Z"/>
          <w:rFonts w:ascii="Garamond" w:hAnsi="Garamond" w:cs="Times New Roman"/>
          <w:b/>
          <w:bCs/>
          <w:sz w:val="22"/>
          <w:szCs w:val="22"/>
        </w:rPr>
      </w:pPr>
      <w:del w:id="12716" w:author="Stephanie Thompson" w:date="2008-11-17T15:37:00Z">
        <w:r w:rsidRPr="00EB43F4" w:rsidDel="00E361B9">
          <w:rPr>
            <w:rFonts w:ascii="Garamond" w:hAnsi="Garamond" w:cs="Times New Roman"/>
            <w:b/>
            <w:bCs/>
            <w:sz w:val="22"/>
            <w:szCs w:val="22"/>
          </w:rPr>
          <w:delText>13)  Missing data</w:delText>
        </w:r>
      </w:del>
    </w:p>
    <w:p w:rsidR="00DE356E" w:rsidRPr="00EB43F4" w:rsidDel="00E361B9" w:rsidRDefault="00DE356E" w:rsidP="00507EC4">
      <w:pPr>
        <w:pStyle w:val="HTMLPreformatted"/>
        <w:rPr>
          <w:del w:id="12717" w:author="Stephanie Thompson" w:date="2008-11-17T15:37:00Z"/>
          <w:rFonts w:ascii="Garamond" w:hAnsi="Garamond" w:cs="Times New Roman"/>
          <w:sz w:val="22"/>
          <w:szCs w:val="22"/>
        </w:rPr>
      </w:pPr>
      <w:del w:id="12718" w:author="Stephanie Thompson" w:date="2008-11-17T15:37:00Z">
        <w:r w:rsidRPr="00EB43F4" w:rsidDel="00E361B9">
          <w:rPr>
            <w:rFonts w:ascii="Garamond" w:hAnsi="Garamond" w:cs="Times New Roman"/>
            <w:sz w:val="22"/>
            <w:szCs w:val="22"/>
          </w:rPr>
          <w:delText>Data are missing due to equipment or associated specific probes not being deployed, equipment failure, maintenance/calibration of equipment, or temporary removal of sampling station platform.  For more details on deleted data, see the Deleted Data Section (12).  To find out more details about missing data, contact the Research Coordinator at the reserve submitting the data.</w:delText>
        </w:r>
      </w:del>
    </w:p>
    <w:p w:rsidR="00DE356E" w:rsidRPr="00EB43F4" w:rsidDel="00E361B9" w:rsidRDefault="00DE356E" w:rsidP="00507EC4">
      <w:pPr>
        <w:pStyle w:val="HTMLPreformatted"/>
        <w:rPr>
          <w:del w:id="12719" w:author="Stephanie Thompson" w:date="2008-11-17T15:37:00Z"/>
          <w:rFonts w:ascii="Garamond" w:hAnsi="Garamond" w:cs="Times New Roman"/>
          <w:sz w:val="22"/>
          <w:szCs w:val="22"/>
        </w:rPr>
      </w:pPr>
    </w:p>
    <w:p w:rsidR="00C60889" w:rsidRPr="00EB43F4" w:rsidDel="00E361B9" w:rsidRDefault="00DE356E" w:rsidP="00507EC4">
      <w:pPr>
        <w:pStyle w:val="HTMLPreformatted"/>
        <w:rPr>
          <w:del w:id="12720" w:author="Stephanie Thompson" w:date="2008-11-17T15:37:00Z"/>
          <w:rFonts w:ascii="Garamond" w:hAnsi="Garamond" w:cs="Times New Roman"/>
          <w:sz w:val="22"/>
          <w:szCs w:val="22"/>
        </w:rPr>
      </w:pPr>
      <w:del w:id="12721" w:author="Stephanie Thompson" w:date="2008-11-17T15:37:00Z">
        <w:r w:rsidRPr="00EB43F4" w:rsidDel="00E361B9">
          <w:rPr>
            <w:rFonts w:ascii="Garamond" w:hAnsi="Garamond" w:cs="Times New Roman"/>
            <w:sz w:val="22"/>
            <w:szCs w:val="22"/>
          </w:rPr>
          <w:delText>Iron Pot Landing</w:delText>
        </w:r>
      </w:del>
    </w:p>
    <w:p w:rsidR="00D30A8C" w:rsidRPr="00EB43F4" w:rsidDel="00E361B9" w:rsidRDefault="00D30A8C" w:rsidP="00507EC4">
      <w:pPr>
        <w:pStyle w:val="HTMLPreformatted"/>
        <w:rPr>
          <w:del w:id="12722" w:author="Stephanie Thompson" w:date="2008-11-17T15:37:00Z"/>
          <w:rFonts w:ascii="Garamond" w:hAnsi="Garamond" w:cs="Times New Roman"/>
          <w:sz w:val="22"/>
          <w:szCs w:val="22"/>
        </w:rPr>
      </w:pPr>
    </w:p>
    <w:p w:rsidR="00C60889" w:rsidRPr="00EB43F4" w:rsidDel="00E361B9" w:rsidRDefault="00C60889" w:rsidP="00507EC4">
      <w:pPr>
        <w:pStyle w:val="HTMLPreformatted"/>
        <w:rPr>
          <w:del w:id="12723" w:author="Stephanie Thompson" w:date="2008-11-17T15:37:00Z"/>
          <w:rFonts w:ascii="Garamond" w:hAnsi="Garamond" w:cs="Times New Roman"/>
          <w:sz w:val="22"/>
          <w:szCs w:val="22"/>
        </w:rPr>
      </w:pPr>
      <w:del w:id="12724" w:author="Stephanie Thompson" w:date="2008-11-17T15:37:00Z">
        <w:r w:rsidRPr="00EB43F4" w:rsidDel="00E361B9">
          <w:rPr>
            <w:rFonts w:ascii="Garamond" w:hAnsi="Garamond" w:cs="Times New Roman"/>
            <w:sz w:val="22"/>
            <w:szCs w:val="22"/>
          </w:rPr>
          <w:delText>Sonde logging error –  no data was logged. Only hourly data</w:delText>
        </w:r>
        <w:r w:rsidR="00F92604" w:rsidRPr="00EB43F4" w:rsidDel="00E361B9">
          <w:rPr>
            <w:rFonts w:ascii="Garamond" w:hAnsi="Garamond" w:cs="Times New Roman"/>
            <w:sz w:val="22"/>
            <w:szCs w:val="22"/>
          </w:rPr>
          <w:delText xml:space="preserve"> taken 45 minutes after the hour</w:delText>
        </w:r>
        <w:r w:rsidRPr="00EB43F4" w:rsidDel="00E361B9">
          <w:rPr>
            <w:rFonts w:ascii="Garamond" w:hAnsi="Garamond" w:cs="Times New Roman"/>
            <w:sz w:val="22"/>
            <w:szCs w:val="22"/>
          </w:rPr>
          <w:delText xml:space="preserve"> pulled from RAS</w:delText>
        </w:r>
        <w:r w:rsidR="00750EE6" w:rsidRPr="00EB43F4" w:rsidDel="00E361B9">
          <w:rPr>
            <w:rFonts w:ascii="Garamond" w:hAnsi="Garamond" w:cs="Times New Roman"/>
            <w:sz w:val="22"/>
            <w:szCs w:val="22"/>
          </w:rPr>
          <w:delText>S</w:delText>
        </w:r>
        <w:r w:rsidRPr="00EB43F4" w:rsidDel="00E361B9">
          <w:rPr>
            <w:rFonts w:ascii="Garamond" w:hAnsi="Garamond" w:cs="Times New Roman"/>
            <w:sz w:val="22"/>
            <w:szCs w:val="22"/>
          </w:rPr>
          <w:delText>L telemetry is available for the following period:</w:delText>
        </w:r>
      </w:del>
    </w:p>
    <w:tbl>
      <w:tblPr>
        <w:tblW w:w="6060" w:type="dxa"/>
        <w:tblInd w:w="93" w:type="dxa"/>
        <w:tblLook w:val="0000"/>
      </w:tblPr>
      <w:tblGrid>
        <w:gridCol w:w="1500"/>
        <w:gridCol w:w="1520"/>
        <w:gridCol w:w="1520"/>
        <w:gridCol w:w="1520"/>
      </w:tblGrid>
      <w:tr w:rsidR="00C60889" w:rsidRPr="00EB43F4" w:rsidDel="00E361B9">
        <w:trPr>
          <w:trHeight w:val="255"/>
          <w:del w:id="12725" w:author="Stephanie Thompson" w:date="2008-11-17T15:37:00Z"/>
        </w:trPr>
        <w:tc>
          <w:tcPr>
            <w:tcW w:w="150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2726" w:author="Stephanie Thompson" w:date="2008-11-17T15:37:00Z"/>
                <w:rFonts w:ascii="Garamond" w:hAnsi="Garamond"/>
                <w:sz w:val="22"/>
                <w:szCs w:val="22"/>
              </w:rPr>
            </w:pPr>
            <w:del w:id="12727" w:author="Stephanie Thompson" w:date="2008-11-17T15:37:00Z">
              <w:r w:rsidRPr="00EB43F4" w:rsidDel="00E361B9">
                <w:rPr>
                  <w:rFonts w:ascii="Garamond" w:hAnsi="Garamond"/>
                  <w:sz w:val="22"/>
                  <w:szCs w:val="22"/>
                </w:rPr>
                <w:delText>03/21/06</w:delText>
              </w:r>
            </w:del>
          </w:p>
        </w:tc>
        <w:tc>
          <w:tcPr>
            <w:tcW w:w="1520" w:type="dxa"/>
            <w:tcBorders>
              <w:top w:val="nil"/>
              <w:left w:val="nil"/>
              <w:bottom w:val="nil"/>
              <w:right w:val="nil"/>
            </w:tcBorders>
            <w:shd w:val="clear" w:color="auto" w:fill="auto"/>
            <w:noWrap/>
            <w:vAlign w:val="bottom"/>
          </w:tcPr>
          <w:p w:rsidR="00C60889" w:rsidRPr="00EB43F4" w:rsidDel="00E361B9" w:rsidRDefault="00C60889" w:rsidP="00507EC4">
            <w:pPr>
              <w:tabs>
                <w:tab w:val="left" w:pos="10076"/>
              </w:tabs>
              <w:rPr>
                <w:del w:id="12728" w:author="Stephanie Thompson" w:date="2008-11-17T15:37:00Z"/>
                <w:rFonts w:ascii="Garamond" w:hAnsi="Garamond"/>
                <w:sz w:val="22"/>
                <w:szCs w:val="22"/>
              </w:rPr>
            </w:pPr>
            <w:del w:id="12729" w:author="Stephanie Thompson" w:date="2008-11-17T15:37:00Z">
              <w:r w:rsidRPr="00EB43F4" w:rsidDel="00E361B9">
                <w:rPr>
                  <w:rFonts w:ascii="Garamond" w:hAnsi="Garamond"/>
                  <w:sz w:val="22"/>
                  <w:szCs w:val="22"/>
                </w:rPr>
                <w:delText>15:45 to</w:delText>
              </w:r>
            </w:del>
          </w:p>
        </w:tc>
        <w:tc>
          <w:tcPr>
            <w:tcW w:w="1520" w:type="dxa"/>
            <w:vAlign w:val="bottom"/>
          </w:tcPr>
          <w:p w:rsidR="00C60889" w:rsidRPr="00EB43F4" w:rsidDel="00E361B9" w:rsidRDefault="00C60889" w:rsidP="00507EC4">
            <w:pPr>
              <w:tabs>
                <w:tab w:val="left" w:pos="10076"/>
              </w:tabs>
              <w:rPr>
                <w:del w:id="12730" w:author="Stephanie Thompson" w:date="2008-11-17T15:37:00Z"/>
                <w:rFonts w:ascii="Garamond" w:hAnsi="Garamond"/>
                <w:sz w:val="22"/>
                <w:szCs w:val="22"/>
              </w:rPr>
            </w:pPr>
            <w:del w:id="12731" w:author="Stephanie Thompson" w:date="2008-11-17T15:37:00Z">
              <w:r w:rsidRPr="00EB43F4" w:rsidDel="00E361B9">
                <w:rPr>
                  <w:rFonts w:ascii="Garamond" w:hAnsi="Garamond"/>
                  <w:sz w:val="22"/>
                  <w:szCs w:val="22"/>
                </w:rPr>
                <w:delText>04/04/06</w:delText>
              </w:r>
            </w:del>
          </w:p>
        </w:tc>
        <w:tc>
          <w:tcPr>
            <w:tcW w:w="1520" w:type="dxa"/>
            <w:vAlign w:val="bottom"/>
          </w:tcPr>
          <w:p w:rsidR="00C60889" w:rsidRPr="00EB43F4" w:rsidDel="00E361B9" w:rsidRDefault="00C60889" w:rsidP="00507EC4">
            <w:pPr>
              <w:tabs>
                <w:tab w:val="left" w:pos="10076"/>
              </w:tabs>
              <w:rPr>
                <w:del w:id="12732" w:author="Stephanie Thompson" w:date="2008-11-17T15:37:00Z"/>
                <w:rFonts w:ascii="Garamond" w:hAnsi="Garamond"/>
                <w:sz w:val="22"/>
                <w:szCs w:val="22"/>
              </w:rPr>
            </w:pPr>
            <w:del w:id="12733" w:author="Stephanie Thompson" w:date="2008-11-17T15:37:00Z">
              <w:r w:rsidRPr="00EB43F4" w:rsidDel="00E361B9">
                <w:rPr>
                  <w:rFonts w:ascii="Garamond" w:hAnsi="Garamond"/>
                  <w:sz w:val="22"/>
                  <w:szCs w:val="22"/>
                </w:rPr>
                <w:delText>13:45</w:delText>
              </w:r>
            </w:del>
          </w:p>
        </w:tc>
      </w:tr>
    </w:tbl>
    <w:p w:rsidR="00DE356E" w:rsidRPr="00EB43F4" w:rsidDel="00E361B9" w:rsidRDefault="00DE356E" w:rsidP="00507EC4">
      <w:pPr>
        <w:pStyle w:val="HTMLPreformatted"/>
        <w:rPr>
          <w:del w:id="12734" w:author="Stephanie Thompson" w:date="2008-11-17T15:37:00Z"/>
          <w:rFonts w:ascii="Garamond" w:hAnsi="Garamond" w:cs="Times New Roman"/>
          <w:sz w:val="22"/>
          <w:szCs w:val="22"/>
        </w:rPr>
      </w:pPr>
    </w:p>
    <w:p w:rsidR="00BC0E04" w:rsidRPr="00EB43F4" w:rsidDel="00E361B9" w:rsidRDefault="00BC70DF" w:rsidP="00507EC4">
      <w:pPr>
        <w:pStyle w:val="HTMLPreformatted"/>
        <w:rPr>
          <w:del w:id="12735" w:author="Stephanie Thompson" w:date="2008-11-17T15:37:00Z"/>
          <w:rFonts w:ascii="Garamond" w:hAnsi="Garamond" w:cs="Times New Roman"/>
          <w:sz w:val="22"/>
          <w:szCs w:val="22"/>
        </w:rPr>
      </w:pPr>
      <w:del w:id="12736" w:author="Stephanie Thompson" w:date="2008-11-17T15:37:00Z">
        <w:r w:rsidRPr="00EB43F4" w:rsidDel="00E361B9">
          <w:rPr>
            <w:rFonts w:ascii="Garamond" w:hAnsi="Garamond" w:cs="Times New Roman"/>
            <w:sz w:val="22"/>
            <w:szCs w:val="22"/>
          </w:rPr>
          <w:tab/>
          <w:delText>*No data were</w:delText>
        </w:r>
        <w:r w:rsidR="00BC0E04" w:rsidRPr="00EB43F4" w:rsidDel="00E361B9">
          <w:rPr>
            <w:rFonts w:ascii="Garamond" w:hAnsi="Garamond" w:cs="Times New Roman"/>
            <w:sz w:val="22"/>
            <w:szCs w:val="22"/>
          </w:rPr>
          <w:delText xml:space="preserve"> recoverable even from RASL telemetry for the following times:</w:delText>
        </w:r>
      </w:del>
    </w:p>
    <w:tbl>
      <w:tblPr>
        <w:tblW w:w="4340" w:type="dxa"/>
        <w:tblInd w:w="1008" w:type="dxa"/>
        <w:tblLook w:val="0000"/>
      </w:tblPr>
      <w:tblGrid>
        <w:gridCol w:w="1500"/>
        <w:gridCol w:w="1420"/>
        <w:gridCol w:w="1420"/>
      </w:tblGrid>
      <w:tr w:rsidR="00BC0E04" w:rsidRPr="00EB43F4" w:rsidDel="00E361B9">
        <w:trPr>
          <w:gridAfter w:val="1"/>
          <w:wAfter w:w="1420" w:type="dxa"/>
          <w:trHeight w:val="255"/>
          <w:del w:id="12737" w:author="Stephanie Thompson" w:date="2008-11-17T15:37:00Z"/>
        </w:trPr>
        <w:tc>
          <w:tcPr>
            <w:tcW w:w="150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2738" w:author="Stephanie Thompson" w:date="2008-11-17T15:37:00Z"/>
                <w:rFonts w:ascii="Garamond" w:hAnsi="Garamond"/>
                <w:sz w:val="22"/>
                <w:szCs w:val="22"/>
              </w:rPr>
            </w:pPr>
            <w:del w:id="12739" w:author="Stephanie Thompson" w:date="2008-11-17T15:37:00Z">
              <w:r w:rsidRPr="00EB43F4" w:rsidDel="00E361B9">
                <w:rPr>
                  <w:rFonts w:ascii="Garamond" w:hAnsi="Garamond"/>
                  <w:sz w:val="22"/>
                  <w:szCs w:val="22"/>
                </w:rPr>
                <w:delText>03/24/06</w:delText>
              </w:r>
            </w:del>
          </w:p>
        </w:tc>
        <w:tc>
          <w:tcPr>
            <w:tcW w:w="1420" w:type="dxa"/>
            <w:tcBorders>
              <w:top w:val="nil"/>
              <w:left w:val="nil"/>
              <w:bottom w:val="nil"/>
              <w:right w:val="nil"/>
            </w:tcBorders>
            <w:shd w:val="clear" w:color="auto" w:fill="auto"/>
            <w:noWrap/>
            <w:vAlign w:val="bottom"/>
          </w:tcPr>
          <w:p w:rsidR="00BC0E04" w:rsidRPr="00EB43F4" w:rsidDel="00E361B9" w:rsidRDefault="00BC0E04" w:rsidP="00507EC4">
            <w:pPr>
              <w:tabs>
                <w:tab w:val="left" w:pos="10076"/>
              </w:tabs>
              <w:rPr>
                <w:del w:id="12740" w:author="Stephanie Thompson" w:date="2008-11-17T15:37:00Z"/>
                <w:rFonts w:ascii="Garamond" w:hAnsi="Garamond"/>
                <w:sz w:val="22"/>
                <w:szCs w:val="22"/>
              </w:rPr>
            </w:pPr>
            <w:del w:id="12741" w:author="Stephanie Thompson" w:date="2008-11-17T15:37:00Z">
              <w:r w:rsidRPr="00EB43F4" w:rsidDel="00E361B9">
                <w:rPr>
                  <w:rFonts w:ascii="Garamond" w:hAnsi="Garamond"/>
                  <w:sz w:val="22"/>
                  <w:szCs w:val="22"/>
                </w:rPr>
                <w:delText>13:45</w:delText>
              </w:r>
            </w:del>
          </w:p>
        </w:tc>
      </w:tr>
      <w:tr w:rsidR="00B757F5" w:rsidRPr="00EB43F4" w:rsidDel="00E361B9">
        <w:trPr>
          <w:trHeight w:val="255"/>
          <w:del w:id="12742"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jc w:val="both"/>
              <w:rPr>
                <w:del w:id="12743" w:author="Stephanie Thompson" w:date="2008-11-17T15:37:00Z"/>
                <w:rFonts w:ascii="Garamond" w:hAnsi="Garamond"/>
                <w:sz w:val="22"/>
                <w:szCs w:val="22"/>
              </w:rPr>
            </w:pPr>
            <w:del w:id="12744" w:author="Stephanie Thompson" w:date="2008-11-17T15:37:00Z">
              <w:r w:rsidRPr="00EB43F4" w:rsidDel="00E361B9">
                <w:rPr>
                  <w:rFonts w:ascii="Garamond" w:hAnsi="Garamond"/>
                  <w:sz w:val="22"/>
                  <w:szCs w:val="22"/>
                </w:rPr>
                <w:delText>04/01/06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745" w:author="Stephanie Thompson" w:date="2008-11-17T15:37:00Z"/>
                <w:rFonts w:ascii="Garamond" w:hAnsi="Garamond"/>
                <w:sz w:val="22"/>
                <w:szCs w:val="22"/>
              </w:rPr>
            </w:pPr>
            <w:del w:id="12746" w:author="Stephanie Thompson" w:date="2008-11-17T15:37:00Z">
              <w:r w:rsidRPr="00EB43F4" w:rsidDel="00E361B9">
                <w:rPr>
                  <w:rFonts w:ascii="Garamond" w:hAnsi="Garamond"/>
                  <w:sz w:val="22"/>
                  <w:szCs w:val="22"/>
                </w:rPr>
                <w:delText>14:45,</w:delText>
              </w:r>
            </w:del>
          </w:p>
        </w:tc>
        <w:tc>
          <w:tcPr>
            <w:tcW w:w="1420" w:type="dxa"/>
            <w:vAlign w:val="bottom"/>
          </w:tcPr>
          <w:p w:rsidR="00B757F5" w:rsidRPr="00EB43F4" w:rsidDel="00E361B9" w:rsidRDefault="00B757F5" w:rsidP="00507EC4">
            <w:pPr>
              <w:tabs>
                <w:tab w:val="left" w:pos="10076"/>
              </w:tabs>
              <w:rPr>
                <w:del w:id="12747" w:author="Stephanie Thompson" w:date="2008-11-17T15:37:00Z"/>
                <w:rFonts w:ascii="Garamond" w:hAnsi="Garamond"/>
                <w:sz w:val="22"/>
                <w:szCs w:val="22"/>
              </w:rPr>
            </w:pPr>
            <w:del w:id="12748" w:author="Stephanie Thompson" w:date="2008-11-17T15:37:00Z">
              <w:r w:rsidRPr="00EB43F4" w:rsidDel="00E361B9">
                <w:rPr>
                  <w:rFonts w:ascii="Garamond" w:hAnsi="Garamond"/>
                  <w:sz w:val="22"/>
                  <w:szCs w:val="22"/>
                </w:rPr>
                <w:delText>18:45</w:delText>
              </w:r>
            </w:del>
          </w:p>
        </w:tc>
      </w:tr>
      <w:tr w:rsidR="00B757F5" w:rsidRPr="00EB43F4" w:rsidDel="00E361B9">
        <w:trPr>
          <w:gridAfter w:val="1"/>
          <w:wAfter w:w="1420" w:type="dxa"/>
          <w:trHeight w:val="255"/>
          <w:del w:id="12749" w:author="Stephanie Thompson" w:date="2008-11-17T15:37:00Z"/>
        </w:trPr>
        <w:tc>
          <w:tcPr>
            <w:tcW w:w="150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750" w:author="Stephanie Thompson" w:date="2008-11-17T15:37:00Z"/>
                <w:rFonts w:ascii="Garamond" w:hAnsi="Garamond"/>
                <w:sz w:val="22"/>
                <w:szCs w:val="22"/>
              </w:rPr>
            </w:pPr>
            <w:del w:id="12751" w:author="Stephanie Thompson" w:date="2008-11-17T15:37:00Z">
              <w:r w:rsidRPr="00EB43F4" w:rsidDel="00E361B9">
                <w:rPr>
                  <w:rFonts w:ascii="Garamond" w:hAnsi="Garamond"/>
                  <w:sz w:val="22"/>
                  <w:szCs w:val="22"/>
                </w:rPr>
                <w:delText>04/02/06</w:delText>
              </w:r>
            </w:del>
          </w:p>
        </w:tc>
        <w:tc>
          <w:tcPr>
            <w:tcW w:w="1420" w:type="dxa"/>
            <w:tcBorders>
              <w:top w:val="nil"/>
              <w:left w:val="nil"/>
              <w:bottom w:val="nil"/>
              <w:right w:val="nil"/>
            </w:tcBorders>
            <w:shd w:val="clear" w:color="auto" w:fill="auto"/>
            <w:noWrap/>
            <w:vAlign w:val="bottom"/>
          </w:tcPr>
          <w:p w:rsidR="00B757F5" w:rsidRPr="00EB43F4" w:rsidDel="00E361B9" w:rsidRDefault="00B757F5" w:rsidP="00507EC4">
            <w:pPr>
              <w:tabs>
                <w:tab w:val="left" w:pos="10076"/>
              </w:tabs>
              <w:rPr>
                <w:del w:id="12752" w:author="Stephanie Thompson" w:date="2008-11-17T15:37:00Z"/>
                <w:rFonts w:ascii="Garamond" w:hAnsi="Garamond"/>
                <w:sz w:val="22"/>
                <w:szCs w:val="22"/>
              </w:rPr>
            </w:pPr>
            <w:del w:id="12753" w:author="Stephanie Thompson" w:date="2008-11-17T15:37:00Z">
              <w:r w:rsidRPr="00EB43F4" w:rsidDel="00E361B9">
                <w:rPr>
                  <w:rFonts w:ascii="Garamond" w:hAnsi="Garamond"/>
                  <w:sz w:val="22"/>
                  <w:szCs w:val="22"/>
                </w:rPr>
                <w:delText>03:45</w:delText>
              </w:r>
            </w:del>
          </w:p>
        </w:tc>
      </w:tr>
    </w:tbl>
    <w:p w:rsidR="00D30A8C" w:rsidRPr="00EB43F4" w:rsidDel="00E361B9" w:rsidRDefault="00D30A8C" w:rsidP="00507EC4">
      <w:pPr>
        <w:pStyle w:val="HTMLPreformatted"/>
        <w:rPr>
          <w:del w:id="12754" w:author="Stephanie Thompson" w:date="2008-11-17T15:37:00Z"/>
          <w:rFonts w:ascii="Garamond" w:hAnsi="Garamond" w:cs="Times New Roman"/>
          <w:sz w:val="22"/>
          <w:szCs w:val="22"/>
        </w:rPr>
      </w:pPr>
    </w:p>
    <w:p w:rsidR="00DE356E" w:rsidRPr="00EB43F4" w:rsidDel="00E361B9" w:rsidRDefault="00DE356E" w:rsidP="00507EC4">
      <w:pPr>
        <w:pStyle w:val="HTMLPreformatted"/>
        <w:rPr>
          <w:del w:id="12755" w:author="Stephanie Thompson" w:date="2008-11-17T15:37:00Z"/>
          <w:rFonts w:ascii="Garamond" w:hAnsi="Garamond" w:cs="Times New Roman"/>
          <w:sz w:val="22"/>
          <w:szCs w:val="22"/>
        </w:rPr>
      </w:pPr>
      <w:del w:id="12756" w:author="Stephanie Thompson" w:date="2008-11-17T15:37:00Z">
        <w:r w:rsidRPr="00EB43F4" w:rsidDel="00E361B9">
          <w:rPr>
            <w:rFonts w:ascii="Garamond" w:hAnsi="Garamond" w:cs="Times New Roman"/>
            <w:sz w:val="22"/>
            <w:szCs w:val="22"/>
          </w:rPr>
          <w:delText>Mataponi Creek</w:delText>
        </w:r>
      </w:del>
    </w:p>
    <w:p w:rsidR="00A8405D" w:rsidRPr="00EB43F4" w:rsidDel="00E361B9" w:rsidRDefault="00A8405D" w:rsidP="00507EC4">
      <w:pPr>
        <w:pStyle w:val="HTMLPreformatted"/>
        <w:rPr>
          <w:del w:id="12757"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2758" w:author="Stephanie Thompson" w:date="2008-11-17T15:37:00Z"/>
          <w:rFonts w:ascii="Garamond" w:hAnsi="Garamond"/>
          <w:sz w:val="22"/>
          <w:szCs w:val="22"/>
        </w:rPr>
      </w:pPr>
      <w:del w:id="12759"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2760" w:author="Stephanie Thompson" w:date="2008-11-17T15:37:00Z"/>
          <w:rFonts w:ascii="Garamond" w:hAnsi="Garamond"/>
          <w:sz w:val="22"/>
          <w:szCs w:val="22"/>
        </w:rPr>
      </w:pPr>
      <w:del w:id="12761"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01/04/06     13:15</w:delText>
        </w:r>
      </w:del>
    </w:p>
    <w:p w:rsidR="00DE356E" w:rsidRPr="00EB43F4" w:rsidDel="00E361B9" w:rsidRDefault="00DE356E" w:rsidP="00507EC4">
      <w:pPr>
        <w:pStyle w:val="HTMLPreformatted"/>
        <w:rPr>
          <w:del w:id="12762" w:author="Stephanie Thompson" w:date="2008-11-17T15:37:00Z"/>
          <w:rFonts w:ascii="Garamond" w:hAnsi="Garamond" w:cs="Times New Roman"/>
          <w:sz w:val="22"/>
          <w:szCs w:val="22"/>
        </w:rPr>
      </w:pPr>
    </w:p>
    <w:p w:rsidR="00DE356E" w:rsidRPr="00EB43F4" w:rsidDel="00E361B9" w:rsidRDefault="008E0836" w:rsidP="00507EC4">
      <w:pPr>
        <w:pStyle w:val="HTMLPreformatted"/>
        <w:rPr>
          <w:del w:id="12763" w:author="Stephanie Thompson" w:date="2008-11-17T15:37:00Z"/>
          <w:rFonts w:ascii="Garamond" w:hAnsi="Garamond" w:cs="Times New Roman"/>
          <w:sz w:val="22"/>
          <w:szCs w:val="22"/>
        </w:rPr>
      </w:pPr>
      <w:del w:id="12764" w:author="Stephanie Thompson" w:date="2008-11-17T15:37:00Z">
        <w:r w:rsidRPr="00EB43F4" w:rsidDel="00E361B9">
          <w:rPr>
            <w:rFonts w:ascii="Garamond" w:hAnsi="Garamond" w:cs="Times New Roman"/>
            <w:sz w:val="22"/>
            <w:szCs w:val="22"/>
          </w:rPr>
          <w:delText>Intermittent p</w:delText>
        </w:r>
        <w:r w:rsidR="005610A7" w:rsidRPr="00EB43F4" w:rsidDel="00E361B9">
          <w:rPr>
            <w:rFonts w:ascii="Garamond" w:hAnsi="Garamond" w:cs="Times New Roman"/>
            <w:sz w:val="22"/>
            <w:szCs w:val="22"/>
          </w:rPr>
          <w:delText>ower failure – no data</w:delText>
        </w:r>
      </w:del>
    </w:p>
    <w:tbl>
      <w:tblPr>
        <w:tblW w:w="10020" w:type="dxa"/>
        <w:tblInd w:w="93" w:type="dxa"/>
        <w:tblLook w:val="0000"/>
      </w:tblPr>
      <w:tblGrid>
        <w:gridCol w:w="1500"/>
        <w:gridCol w:w="1420"/>
        <w:gridCol w:w="1420"/>
        <w:gridCol w:w="1420"/>
        <w:gridCol w:w="1420"/>
        <w:gridCol w:w="1420"/>
        <w:gridCol w:w="1420"/>
      </w:tblGrid>
      <w:tr w:rsidR="005610A7" w:rsidRPr="00EB43F4" w:rsidDel="00E361B9">
        <w:trPr>
          <w:gridAfter w:val="3"/>
          <w:wAfter w:w="4260" w:type="dxa"/>
          <w:trHeight w:val="255"/>
          <w:del w:id="12765"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66" w:author="Stephanie Thompson" w:date="2008-11-17T15:37:00Z"/>
                <w:rFonts w:ascii="Garamond" w:hAnsi="Garamond"/>
                <w:sz w:val="22"/>
                <w:szCs w:val="22"/>
              </w:rPr>
            </w:pPr>
            <w:del w:id="12767" w:author="Stephanie Thompson" w:date="2008-11-17T15:37:00Z">
              <w:r w:rsidRPr="00EB43F4" w:rsidDel="00E361B9">
                <w:rPr>
                  <w:rFonts w:ascii="Garamond" w:hAnsi="Garamond"/>
                  <w:sz w:val="22"/>
                  <w:szCs w:val="22"/>
                </w:rPr>
                <w:delText>12/11/06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68" w:author="Stephanie Thompson" w:date="2008-11-17T15:37:00Z"/>
                <w:rFonts w:ascii="Garamond" w:hAnsi="Garamond"/>
                <w:sz w:val="22"/>
                <w:szCs w:val="22"/>
              </w:rPr>
            </w:pPr>
            <w:del w:id="12769" w:author="Stephanie Thompson" w:date="2008-11-17T15:37:00Z">
              <w:r w:rsidRPr="00EB43F4" w:rsidDel="00E361B9">
                <w:rPr>
                  <w:rFonts w:ascii="Garamond" w:hAnsi="Garamond"/>
                  <w:sz w:val="22"/>
                  <w:szCs w:val="22"/>
                </w:rPr>
                <w:delText>18:45 to</w:delText>
              </w:r>
            </w:del>
          </w:p>
        </w:tc>
        <w:tc>
          <w:tcPr>
            <w:tcW w:w="1420" w:type="dxa"/>
            <w:vAlign w:val="bottom"/>
          </w:tcPr>
          <w:p w:rsidR="005610A7" w:rsidRPr="00EB43F4" w:rsidDel="00E361B9" w:rsidRDefault="005610A7" w:rsidP="00507EC4">
            <w:pPr>
              <w:tabs>
                <w:tab w:val="left" w:pos="10076"/>
              </w:tabs>
              <w:rPr>
                <w:del w:id="12770" w:author="Stephanie Thompson" w:date="2008-11-17T15:37:00Z"/>
                <w:rFonts w:ascii="Garamond" w:hAnsi="Garamond"/>
                <w:sz w:val="22"/>
                <w:szCs w:val="22"/>
              </w:rPr>
            </w:pPr>
            <w:del w:id="12771" w:author="Stephanie Thompson" w:date="2008-11-17T15:37:00Z">
              <w:r w:rsidRPr="00EB43F4" w:rsidDel="00E361B9">
                <w:rPr>
                  <w:rFonts w:ascii="Garamond" w:hAnsi="Garamond"/>
                  <w:sz w:val="22"/>
                  <w:szCs w:val="22"/>
                </w:rPr>
                <w:delText>12/12/06</w:delText>
              </w:r>
            </w:del>
          </w:p>
        </w:tc>
        <w:tc>
          <w:tcPr>
            <w:tcW w:w="1420" w:type="dxa"/>
            <w:vAlign w:val="bottom"/>
          </w:tcPr>
          <w:p w:rsidR="005610A7" w:rsidRPr="00EB43F4" w:rsidDel="00E361B9" w:rsidRDefault="005610A7" w:rsidP="00507EC4">
            <w:pPr>
              <w:tabs>
                <w:tab w:val="left" w:pos="10076"/>
              </w:tabs>
              <w:rPr>
                <w:del w:id="12772" w:author="Stephanie Thompson" w:date="2008-11-17T15:37:00Z"/>
                <w:rFonts w:ascii="Garamond" w:hAnsi="Garamond"/>
                <w:sz w:val="22"/>
                <w:szCs w:val="22"/>
              </w:rPr>
            </w:pPr>
            <w:del w:id="12773" w:author="Stephanie Thompson" w:date="2008-11-17T15:37:00Z">
              <w:r w:rsidRPr="00EB43F4" w:rsidDel="00E361B9">
                <w:rPr>
                  <w:rFonts w:ascii="Garamond" w:hAnsi="Garamond"/>
                  <w:sz w:val="22"/>
                  <w:szCs w:val="22"/>
                </w:rPr>
                <w:delText>13:15</w:delText>
              </w:r>
            </w:del>
          </w:p>
        </w:tc>
      </w:tr>
      <w:tr w:rsidR="005610A7" w:rsidRPr="00EB43F4" w:rsidDel="00E361B9">
        <w:trPr>
          <w:gridAfter w:val="3"/>
          <w:wAfter w:w="4260" w:type="dxa"/>
          <w:trHeight w:val="255"/>
          <w:del w:id="12774"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75" w:author="Stephanie Thompson" w:date="2008-11-17T15:37:00Z"/>
                <w:rFonts w:ascii="Garamond" w:hAnsi="Garamond"/>
                <w:sz w:val="22"/>
                <w:szCs w:val="22"/>
              </w:rPr>
            </w:pPr>
            <w:del w:id="12776" w:author="Stephanie Thompson" w:date="2008-11-17T15:37:00Z">
              <w:r w:rsidRPr="00EB43F4" w:rsidDel="00E361B9">
                <w:rPr>
                  <w:rFonts w:ascii="Garamond" w:hAnsi="Garamond"/>
                  <w:sz w:val="22"/>
                  <w:szCs w:val="22"/>
                </w:rPr>
                <w:delText>12/12/06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77" w:author="Stephanie Thompson" w:date="2008-11-17T15:37:00Z"/>
                <w:rFonts w:ascii="Garamond" w:hAnsi="Garamond"/>
                <w:sz w:val="22"/>
                <w:szCs w:val="22"/>
              </w:rPr>
            </w:pPr>
            <w:del w:id="12778" w:author="Stephanie Thompson" w:date="2008-11-17T15:37:00Z">
              <w:r w:rsidRPr="00EB43F4" w:rsidDel="00E361B9">
                <w:rPr>
                  <w:rFonts w:ascii="Garamond" w:hAnsi="Garamond"/>
                  <w:sz w:val="22"/>
                  <w:szCs w:val="22"/>
                </w:rPr>
                <w:delText>17:15 to</w:delText>
              </w:r>
            </w:del>
          </w:p>
        </w:tc>
        <w:tc>
          <w:tcPr>
            <w:tcW w:w="1420" w:type="dxa"/>
            <w:vAlign w:val="bottom"/>
          </w:tcPr>
          <w:p w:rsidR="005610A7" w:rsidRPr="00EB43F4" w:rsidDel="00E361B9" w:rsidRDefault="005610A7" w:rsidP="00507EC4">
            <w:pPr>
              <w:tabs>
                <w:tab w:val="left" w:pos="10076"/>
              </w:tabs>
              <w:rPr>
                <w:del w:id="12779" w:author="Stephanie Thompson" w:date="2008-11-17T15:37:00Z"/>
                <w:rFonts w:ascii="Garamond" w:hAnsi="Garamond"/>
                <w:sz w:val="22"/>
                <w:szCs w:val="22"/>
              </w:rPr>
            </w:pPr>
            <w:del w:id="12780" w:author="Stephanie Thompson" w:date="2008-11-17T15:37:00Z">
              <w:r w:rsidRPr="00EB43F4" w:rsidDel="00E361B9">
                <w:rPr>
                  <w:rFonts w:ascii="Garamond" w:hAnsi="Garamond"/>
                  <w:sz w:val="22"/>
                  <w:szCs w:val="22"/>
                </w:rPr>
                <w:delText>12/13/06</w:delText>
              </w:r>
            </w:del>
          </w:p>
        </w:tc>
        <w:tc>
          <w:tcPr>
            <w:tcW w:w="1420" w:type="dxa"/>
            <w:vAlign w:val="bottom"/>
          </w:tcPr>
          <w:p w:rsidR="005610A7" w:rsidRPr="00EB43F4" w:rsidDel="00E361B9" w:rsidRDefault="005610A7" w:rsidP="00507EC4">
            <w:pPr>
              <w:tabs>
                <w:tab w:val="left" w:pos="10076"/>
              </w:tabs>
              <w:rPr>
                <w:del w:id="12781" w:author="Stephanie Thompson" w:date="2008-11-17T15:37:00Z"/>
                <w:rFonts w:ascii="Garamond" w:hAnsi="Garamond"/>
                <w:sz w:val="22"/>
                <w:szCs w:val="22"/>
              </w:rPr>
            </w:pPr>
            <w:del w:id="12782" w:author="Stephanie Thompson" w:date="2008-11-17T15:37:00Z">
              <w:r w:rsidRPr="00EB43F4" w:rsidDel="00E361B9">
                <w:rPr>
                  <w:rFonts w:ascii="Garamond" w:hAnsi="Garamond"/>
                  <w:sz w:val="22"/>
                  <w:szCs w:val="22"/>
                </w:rPr>
                <w:delText>13:00</w:delText>
              </w:r>
            </w:del>
          </w:p>
        </w:tc>
      </w:tr>
      <w:tr w:rsidR="005610A7" w:rsidRPr="00EB43F4" w:rsidDel="00E361B9">
        <w:trPr>
          <w:trHeight w:val="255"/>
          <w:del w:id="12783" w:author="Stephanie Thompson" w:date="2008-11-17T15:37:00Z"/>
        </w:trPr>
        <w:tc>
          <w:tcPr>
            <w:tcW w:w="150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84" w:author="Stephanie Thompson" w:date="2008-11-17T15:37:00Z"/>
                <w:rFonts w:ascii="Garamond" w:hAnsi="Garamond"/>
                <w:sz w:val="22"/>
                <w:szCs w:val="22"/>
              </w:rPr>
            </w:pPr>
            <w:del w:id="12785" w:author="Stephanie Thompson" w:date="2008-11-17T15:37:00Z">
              <w:r w:rsidRPr="00EB43F4" w:rsidDel="00E361B9">
                <w:rPr>
                  <w:rFonts w:ascii="Garamond" w:hAnsi="Garamond"/>
                  <w:sz w:val="22"/>
                  <w:szCs w:val="22"/>
                </w:rPr>
                <w:delText>12/13/06</w:delText>
              </w:r>
            </w:del>
          </w:p>
        </w:tc>
        <w:tc>
          <w:tcPr>
            <w:tcW w:w="1420" w:type="dxa"/>
            <w:tcBorders>
              <w:top w:val="nil"/>
              <w:left w:val="nil"/>
              <w:bottom w:val="nil"/>
              <w:right w:val="nil"/>
            </w:tcBorders>
            <w:shd w:val="clear" w:color="auto" w:fill="auto"/>
            <w:noWrap/>
            <w:vAlign w:val="bottom"/>
          </w:tcPr>
          <w:p w:rsidR="005610A7" w:rsidRPr="00EB43F4" w:rsidDel="00E361B9" w:rsidRDefault="005610A7" w:rsidP="00507EC4">
            <w:pPr>
              <w:tabs>
                <w:tab w:val="left" w:pos="10076"/>
              </w:tabs>
              <w:rPr>
                <w:del w:id="12786" w:author="Stephanie Thompson" w:date="2008-11-17T15:37:00Z"/>
                <w:rFonts w:ascii="Garamond" w:hAnsi="Garamond"/>
                <w:sz w:val="22"/>
                <w:szCs w:val="22"/>
              </w:rPr>
            </w:pPr>
            <w:del w:id="12787" w:author="Stephanie Thompson" w:date="2008-11-17T15:37:00Z">
              <w:r w:rsidRPr="00EB43F4" w:rsidDel="00E361B9">
                <w:rPr>
                  <w:rFonts w:ascii="Garamond" w:hAnsi="Garamond"/>
                  <w:sz w:val="22"/>
                  <w:szCs w:val="22"/>
                </w:rPr>
                <w:delText>13:45 – 14:30,</w:delText>
              </w:r>
            </w:del>
          </w:p>
        </w:tc>
        <w:tc>
          <w:tcPr>
            <w:tcW w:w="1420" w:type="dxa"/>
            <w:vAlign w:val="bottom"/>
          </w:tcPr>
          <w:p w:rsidR="005610A7" w:rsidRPr="00EB43F4" w:rsidDel="00E361B9" w:rsidRDefault="005610A7" w:rsidP="00507EC4">
            <w:pPr>
              <w:tabs>
                <w:tab w:val="left" w:pos="10076"/>
              </w:tabs>
              <w:rPr>
                <w:del w:id="12788" w:author="Stephanie Thompson" w:date="2008-11-17T15:37:00Z"/>
                <w:rFonts w:ascii="Garamond" w:hAnsi="Garamond"/>
                <w:sz w:val="22"/>
                <w:szCs w:val="22"/>
              </w:rPr>
            </w:pPr>
            <w:del w:id="12789" w:author="Stephanie Thompson" w:date="2008-11-17T15:37:00Z">
              <w:r w:rsidRPr="00EB43F4" w:rsidDel="00E361B9">
                <w:rPr>
                  <w:rFonts w:ascii="Garamond" w:hAnsi="Garamond"/>
                  <w:sz w:val="22"/>
                  <w:szCs w:val="22"/>
                </w:rPr>
                <w:delText>15:30 – 16:15,</w:delText>
              </w:r>
            </w:del>
          </w:p>
        </w:tc>
        <w:tc>
          <w:tcPr>
            <w:tcW w:w="1420" w:type="dxa"/>
            <w:vAlign w:val="bottom"/>
          </w:tcPr>
          <w:p w:rsidR="005610A7" w:rsidRPr="00EB43F4" w:rsidDel="00E361B9" w:rsidRDefault="005610A7" w:rsidP="00507EC4">
            <w:pPr>
              <w:tabs>
                <w:tab w:val="left" w:pos="10076"/>
              </w:tabs>
              <w:rPr>
                <w:del w:id="12790" w:author="Stephanie Thompson" w:date="2008-11-17T15:37:00Z"/>
                <w:rFonts w:ascii="Garamond" w:hAnsi="Garamond"/>
                <w:sz w:val="22"/>
                <w:szCs w:val="22"/>
              </w:rPr>
            </w:pPr>
            <w:del w:id="12791" w:author="Stephanie Thompson" w:date="2008-11-17T15:37:00Z">
              <w:r w:rsidRPr="00EB43F4" w:rsidDel="00E361B9">
                <w:rPr>
                  <w:rFonts w:ascii="Garamond" w:hAnsi="Garamond"/>
                  <w:sz w:val="22"/>
                  <w:szCs w:val="22"/>
                </w:rPr>
                <w:delText>17:15 – 20:00,</w:delText>
              </w:r>
            </w:del>
          </w:p>
        </w:tc>
        <w:tc>
          <w:tcPr>
            <w:tcW w:w="1420" w:type="dxa"/>
            <w:vAlign w:val="bottom"/>
          </w:tcPr>
          <w:p w:rsidR="005610A7" w:rsidRPr="00EB43F4" w:rsidDel="00E361B9" w:rsidRDefault="005610A7" w:rsidP="00507EC4">
            <w:pPr>
              <w:tabs>
                <w:tab w:val="left" w:pos="10076"/>
              </w:tabs>
              <w:rPr>
                <w:del w:id="12792" w:author="Stephanie Thompson" w:date="2008-11-17T15:37:00Z"/>
                <w:rFonts w:ascii="Garamond" w:hAnsi="Garamond"/>
                <w:sz w:val="22"/>
                <w:szCs w:val="22"/>
              </w:rPr>
            </w:pPr>
            <w:del w:id="12793" w:author="Stephanie Thompson" w:date="2008-11-17T15:37:00Z">
              <w:r w:rsidRPr="00EB43F4" w:rsidDel="00E361B9">
                <w:rPr>
                  <w:rFonts w:ascii="Garamond" w:hAnsi="Garamond"/>
                  <w:sz w:val="22"/>
                  <w:szCs w:val="22"/>
                </w:rPr>
                <w:delText>20:45 to</w:delText>
              </w:r>
            </w:del>
          </w:p>
        </w:tc>
        <w:tc>
          <w:tcPr>
            <w:tcW w:w="1420" w:type="dxa"/>
            <w:vAlign w:val="bottom"/>
          </w:tcPr>
          <w:p w:rsidR="005610A7" w:rsidRPr="00EB43F4" w:rsidDel="00E361B9" w:rsidRDefault="005610A7" w:rsidP="00507EC4">
            <w:pPr>
              <w:tabs>
                <w:tab w:val="left" w:pos="10076"/>
              </w:tabs>
              <w:rPr>
                <w:del w:id="12794" w:author="Stephanie Thompson" w:date="2008-11-17T15:37:00Z"/>
                <w:rFonts w:ascii="Garamond" w:hAnsi="Garamond"/>
                <w:sz w:val="22"/>
                <w:szCs w:val="22"/>
              </w:rPr>
            </w:pPr>
            <w:del w:id="12795" w:author="Stephanie Thompson" w:date="2008-11-17T15:37:00Z">
              <w:r w:rsidRPr="00EB43F4" w:rsidDel="00E361B9">
                <w:rPr>
                  <w:rFonts w:ascii="Garamond" w:hAnsi="Garamond"/>
                  <w:sz w:val="22"/>
                  <w:szCs w:val="22"/>
                </w:rPr>
                <w:delText>12/14/06</w:delText>
              </w:r>
            </w:del>
          </w:p>
        </w:tc>
        <w:tc>
          <w:tcPr>
            <w:tcW w:w="1420" w:type="dxa"/>
            <w:vAlign w:val="bottom"/>
          </w:tcPr>
          <w:p w:rsidR="005610A7" w:rsidRPr="00EB43F4" w:rsidDel="00E361B9" w:rsidRDefault="002737E6" w:rsidP="00507EC4">
            <w:pPr>
              <w:tabs>
                <w:tab w:val="left" w:pos="10076"/>
              </w:tabs>
              <w:rPr>
                <w:del w:id="12796" w:author="Stephanie Thompson" w:date="2008-11-17T15:37:00Z"/>
                <w:rFonts w:ascii="Garamond" w:hAnsi="Garamond"/>
                <w:sz w:val="22"/>
                <w:szCs w:val="22"/>
              </w:rPr>
            </w:pPr>
            <w:del w:id="12797" w:author="Stephanie Thompson" w:date="2008-11-17T15:37:00Z">
              <w:r w:rsidRPr="00EB43F4" w:rsidDel="00E361B9">
                <w:rPr>
                  <w:rFonts w:ascii="Garamond" w:hAnsi="Garamond"/>
                  <w:sz w:val="22"/>
                  <w:szCs w:val="22"/>
                </w:rPr>
                <w:delText>0</w:delText>
              </w:r>
              <w:r w:rsidR="005610A7" w:rsidRPr="00EB43F4" w:rsidDel="00E361B9">
                <w:rPr>
                  <w:rFonts w:ascii="Garamond" w:hAnsi="Garamond"/>
                  <w:sz w:val="22"/>
                  <w:szCs w:val="22"/>
                </w:rPr>
                <w:delText>9:45</w:delText>
              </w:r>
            </w:del>
          </w:p>
        </w:tc>
      </w:tr>
      <w:tr w:rsidR="002737E6" w:rsidRPr="00EB43F4" w:rsidDel="00E361B9">
        <w:trPr>
          <w:gridAfter w:val="1"/>
          <w:wAfter w:w="1420" w:type="dxa"/>
          <w:trHeight w:val="255"/>
          <w:del w:id="12798"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799" w:author="Stephanie Thompson" w:date="2008-11-17T15:37:00Z"/>
                <w:rFonts w:ascii="Garamond" w:hAnsi="Garamond"/>
                <w:sz w:val="22"/>
                <w:szCs w:val="22"/>
              </w:rPr>
            </w:pPr>
            <w:del w:id="12800" w:author="Stephanie Thompson" w:date="2008-11-17T15:37:00Z">
              <w:r w:rsidRPr="00EB43F4" w:rsidDel="00E361B9">
                <w:rPr>
                  <w:rFonts w:ascii="Garamond" w:hAnsi="Garamond"/>
                  <w:sz w:val="22"/>
                  <w:szCs w:val="22"/>
                </w:rPr>
                <w:delText>12/14/06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801" w:author="Stephanie Thompson" w:date="2008-11-17T15:37:00Z"/>
                <w:rFonts w:ascii="Garamond" w:hAnsi="Garamond"/>
                <w:sz w:val="22"/>
                <w:szCs w:val="22"/>
              </w:rPr>
            </w:pPr>
            <w:del w:id="12802" w:author="Stephanie Thompson" w:date="2008-11-17T15:37:00Z">
              <w:r w:rsidRPr="00EB43F4" w:rsidDel="00E361B9">
                <w:rPr>
                  <w:rFonts w:ascii="Garamond" w:hAnsi="Garamond"/>
                  <w:sz w:val="22"/>
                  <w:szCs w:val="22"/>
                </w:rPr>
                <w:delText>10:30 – 12:15,</w:delText>
              </w:r>
            </w:del>
          </w:p>
        </w:tc>
        <w:tc>
          <w:tcPr>
            <w:tcW w:w="1420" w:type="dxa"/>
            <w:vAlign w:val="bottom"/>
          </w:tcPr>
          <w:p w:rsidR="002737E6" w:rsidRPr="00EB43F4" w:rsidDel="00E361B9" w:rsidRDefault="002737E6" w:rsidP="00507EC4">
            <w:pPr>
              <w:tabs>
                <w:tab w:val="left" w:pos="10076"/>
              </w:tabs>
              <w:rPr>
                <w:del w:id="12803" w:author="Stephanie Thompson" w:date="2008-11-17T15:37:00Z"/>
                <w:rFonts w:ascii="Garamond" w:hAnsi="Garamond"/>
                <w:sz w:val="22"/>
                <w:szCs w:val="22"/>
              </w:rPr>
            </w:pPr>
            <w:del w:id="12804" w:author="Stephanie Thompson" w:date="2008-11-17T15:37:00Z">
              <w:r w:rsidRPr="00EB43F4" w:rsidDel="00E361B9">
                <w:rPr>
                  <w:rFonts w:ascii="Garamond" w:hAnsi="Garamond"/>
                  <w:sz w:val="22"/>
                  <w:szCs w:val="22"/>
                </w:rPr>
                <w:delText>13:00 – 13:45,</w:delText>
              </w:r>
            </w:del>
          </w:p>
        </w:tc>
        <w:tc>
          <w:tcPr>
            <w:tcW w:w="1420" w:type="dxa"/>
            <w:vAlign w:val="bottom"/>
          </w:tcPr>
          <w:p w:rsidR="002737E6" w:rsidRPr="00EB43F4" w:rsidDel="00E361B9" w:rsidRDefault="002737E6" w:rsidP="00507EC4">
            <w:pPr>
              <w:tabs>
                <w:tab w:val="left" w:pos="10076"/>
              </w:tabs>
              <w:rPr>
                <w:del w:id="12805" w:author="Stephanie Thompson" w:date="2008-11-17T15:37:00Z"/>
                <w:rFonts w:ascii="Garamond" w:hAnsi="Garamond"/>
                <w:sz w:val="22"/>
                <w:szCs w:val="22"/>
              </w:rPr>
            </w:pPr>
            <w:del w:id="12806" w:author="Stephanie Thompson" w:date="2008-11-17T15:37:00Z">
              <w:r w:rsidRPr="00EB43F4" w:rsidDel="00E361B9">
                <w:rPr>
                  <w:rFonts w:ascii="Garamond" w:hAnsi="Garamond"/>
                  <w:sz w:val="22"/>
                  <w:szCs w:val="22"/>
                </w:rPr>
                <w:delText>15:00 – 15:30,</w:delText>
              </w:r>
            </w:del>
          </w:p>
        </w:tc>
        <w:tc>
          <w:tcPr>
            <w:tcW w:w="1420" w:type="dxa"/>
            <w:vAlign w:val="bottom"/>
          </w:tcPr>
          <w:p w:rsidR="002737E6" w:rsidRPr="00EB43F4" w:rsidDel="00E361B9" w:rsidRDefault="002737E6" w:rsidP="00507EC4">
            <w:pPr>
              <w:tabs>
                <w:tab w:val="left" w:pos="10076"/>
              </w:tabs>
              <w:rPr>
                <w:del w:id="12807" w:author="Stephanie Thompson" w:date="2008-11-17T15:37:00Z"/>
                <w:rFonts w:ascii="Garamond" w:hAnsi="Garamond"/>
                <w:sz w:val="22"/>
                <w:szCs w:val="22"/>
              </w:rPr>
            </w:pPr>
            <w:del w:id="12808" w:author="Stephanie Thompson" w:date="2008-11-17T15:37:00Z">
              <w:r w:rsidRPr="00EB43F4" w:rsidDel="00E361B9">
                <w:rPr>
                  <w:rFonts w:ascii="Garamond" w:hAnsi="Garamond"/>
                  <w:sz w:val="22"/>
                  <w:szCs w:val="22"/>
                </w:rPr>
                <w:delText>17:00 – 21:15,</w:delText>
              </w:r>
            </w:del>
          </w:p>
        </w:tc>
        <w:tc>
          <w:tcPr>
            <w:tcW w:w="1420" w:type="dxa"/>
            <w:vAlign w:val="bottom"/>
          </w:tcPr>
          <w:p w:rsidR="002737E6" w:rsidRPr="00EB43F4" w:rsidDel="00E361B9" w:rsidRDefault="002737E6" w:rsidP="00507EC4">
            <w:pPr>
              <w:tabs>
                <w:tab w:val="left" w:pos="10076"/>
              </w:tabs>
              <w:rPr>
                <w:del w:id="12809" w:author="Stephanie Thompson" w:date="2008-11-17T15:37:00Z"/>
                <w:rFonts w:ascii="Garamond" w:hAnsi="Garamond"/>
                <w:sz w:val="22"/>
                <w:szCs w:val="22"/>
              </w:rPr>
            </w:pPr>
            <w:del w:id="12810" w:author="Stephanie Thompson" w:date="2008-11-17T15:37:00Z">
              <w:r w:rsidRPr="00EB43F4" w:rsidDel="00E361B9">
                <w:rPr>
                  <w:rFonts w:ascii="Garamond" w:hAnsi="Garamond"/>
                  <w:sz w:val="22"/>
                  <w:szCs w:val="22"/>
                </w:rPr>
                <w:delText>22:15 – 23:15</w:delText>
              </w:r>
            </w:del>
          </w:p>
        </w:tc>
      </w:tr>
      <w:tr w:rsidR="002737E6" w:rsidRPr="00EB43F4" w:rsidDel="00E361B9">
        <w:trPr>
          <w:trHeight w:val="255"/>
          <w:del w:id="12811"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812" w:author="Stephanie Thompson" w:date="2008-11-17T15:37:00Z"/>
                <w:rFonts w:ascii="Garamond" w:hAnsi="Garamond"/>
                <w:sz w:val="22"/>
                <w:szCs w:val="22"/>
              </w:rPr>
            </w:pPr>
            <w:del w:id="12813" w:author="Stephanie Thompson" w:date="2008-11-17T15:37:00Z">
              <w:r w:rsidRPr="00EB43F4" w:rsidDel="00E361B9">
                <w:rPr>
                  <w:rFonts w:ascii="Garamond" w:hAnsi="Garamond"/>
                  <w:sz w:val="22"/>
                  <w:szCs w:val="22"/>
                </w:rPr>
                <w:delText>12/15/06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814" w:author="Stephanie Thompson" w:date="2008-11-17T15:37:00Z"/>
                <w:rFonts w:ascii="Garamond" w:hAnsi="Garamond"/>
                <w:sz w:val="22"/>
                <w:szCs w:val="22"/>
              </w:rPr>
            </w:pPr>
            <w:del w:id="12815" w:author="Stephanie Thompson" w:date="2008-11-17T15:37:00Z">
              <w:r w:rsidRPr="00EB43F4" w:rsidDel="00E361B9">
                <w:rPr>
                  <w:rFonts w:ascii="Garamond" w:hAnsi="Garamond"/>
                  <w:sz w:val="22"/>
                  <w:szCs w:val="22"/>
                </w:rPr>
                <w:delText>00:00 – 13:15,</w:delText>
              </w:r>
            </w:del>
          </w:p>
        </w:tc>
        <w:tc>
          <w:tcPr>
            <w:tcW w:w="1420" w:type="dxa"/>
            <w:vAlign w:val="bottom"/>
          </w:tcPr>
          <w:p w:rsidR="002737E6" w:rsidRPr="00EB43F4" w:rsidDel="00E361B9" w:rsidRDefault="002737E6" w:rsidP="00507EC4">
            <w:pPr>
              <w:tabs>
                <w:tab w:val="left" w:pos="10076"/>
              </w:tabs>
              <w:rPr>
                <w:del w:id="12816" w:author="Stephanie Thompson" w:date="2008-11-17T15:37:00Z"/>
                <w:rFonts w:ascii="Garamond" w:hAnsi="Garamond"/>
                <w:sz w:val="22"/>
                <w:szCs w:val="22"/>
              </w:rPr>
            </w:pPr>
            <w:del w:id="12817"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2818" w:author="Stephanie Thompson" w:date="2008-11-17T15:37:00Z"/>
                <w:rFonts w:ascii="Garamond" w:hAnsi="Garamond"/>
                <w:sz w:val="22"/>
                <w:szCs w:val="22"/>
              </w:rPr>
            </w:pPr>
            <w:del w:id="12819" w:author="Stephanie Thompson" w:date="2008-11-17T15:37:00Z">
              <w:r w:rsidRPr="00EB43F4" w:rsidDel="00E361B9">
                <w:rPr>
                  <w:rFonts w:ascii="Garamond" w:hAnsi="Garamond"/>
                  <w:sz w:val="22"/>
                  <w:szCs w:val="22"/>
                </w:rPr>
                <w:delText>16:15 – 16:45,</w:delText>
              </w:r>
            </w:del>
          </w:p>
        </w:tc>
        <w:tc>
          <w:tcPr>
            <w:tcW w:w="1420" w:type="dxa"/>
            <w:vAlign w:val="bottom"/>
          </w:tcPr>
          <w:p w:rsidR="002737E6" w:rsidRPr="00EB43F4" w:rsidDel="00E361B9" w:rsidRDefault="002737E6" w:rsidP="00507EC4">
            <w:pPr>
              <w:tabs>
                <w:tab w:val="left" w:pos="10076"/>
              </w:tabs>
              <w:rPr>
                <w:del w:id="12820" w:author="Stephanie Thompson" w:date="2008-11-17T15:37:00Z"/>
                <w:rFonts w:ascii="Garamond" w:hAnsi="Garamond"/>
                <w:sz w:val="22"/>
                <w:szCs w:val="22"/>
              </w:rPr>
            </w:pPr>
            <w:del w:id="12821" w:author="Stephanie Thompson" w:date="2008-11-17T15:37:00Z">
              <w:r w:rsidRPr="00EB43F4" w:rsidDel="00E361B9">
                <w:rPr>
                  <w:rFonts w:ascii="Garamond" w:hAnsi="Garamond"/>
                  <w:sz w:val="22"/>
                  <w:szCs w:val="22"/>
                </w:rPr>
                <w:delText xml:space="preserve">17:45 to </w:delText>
              </w:r>
            </w:del>
          </w:p>
        </w:tc>
        <w:tc>
          <w:tcPr>
            <w:tcW w:w="1420" w:type="dxa"/>
            <w:vAlign w:val="bottom"/>
          </w:tcPr>
          <w:p w:rsidR="002737E6" w:rsidRPr="00EB43F4" w:rsidDel="00E361B9" w:rsidRDefault="002737E6" w:rsidP="00507EC4">
            <w:pPr>
              <w:tabs>
                <w:tab w:val="left" w:pos="10076"/>
              </w:tabs>
              <w:rPr>
                <w:del w:id="12822" w:author="Stephanie Thompson" w:date="2008-11-17T15:37:00Z"/>
                <w:rFonts w:ascii="Garamond" w:hAnsi="Garamond"/>
                <w:sz w:val="22"/>
                <w:szCs w:val="22"/>
              </w:rPr>
            </w:pPr>
            <w:del w:id="12823" w:author="Stephanie Thompson" w:date="2008-11-17T15:37:00Z">
              <w:r w:rsidRPr="00EB43F4" w:rsidDel="00E361B9">
                <w:rPr>
                  <w:rFonts w:ascii="Garamond" w:hAnsi="Garamond"/>
                  <w:sz w:val="22"/>
                  <w:szCs w:val="22"/>
                </w:rPr>
                <w:delText>12/16/06</w:delText>
              </w:r>
            </w:del>
          </w:p>
        </w:tc>
        <w:tc>
          <w:tcPr>
            <w:tcW w:w="1420" w:type="dxa"/>
            <w:vAlign w:val="bottom"/>
          </w:tcPr>
          <w:p w:rsidR="002737E6" w:rsidRPr="00EB43F4" w:rsidDel="00E361B9" w:rsidRDefault="002737E6" w:rsidP="00507EC4">
            <w:pPr>
              <w:tabs>
                <w:tab w:val="left" w:pos="10076"/>
              </w:tabs>
              <w:rPr>
                <w:del w:id="12824" w:author="Stephanie Thompson" w:date="2008-11-17T15:37:00Z"/>
                <w:rFonts w:ascii="Garamond" w:hAnsi="Garamond"/>
                <w:sz w:val="22"/>
                <w:szCs w:val="22"/>
              </w:rPr>
            </w:pPr>
            <w:del w:id="12825" w:author="Stephanie Thompson" w:date="2008-11-17T15:37:00Z">
              <w:r w:rsidRPr="00EB43F4" w:rsidDel="00E361B9">
                <w:rPr>
                  <w:rFonts w:ascii="Garamond" w:hAnsi="Garamond"/>
                  <w:sz w:val="22"/>
                  <w:szCs w:val="22"/>
                </w:rPr>
                <w:delText>10:45</w:delText>
              </w:r>
            </w:del>
          </w:p>
        </w:tc>
      </w:tr>
      <w:tr w:rsidR="002737E6" w:rsidRPr="00EB43F4" w:rsidDel="00E361B9">
        <w:trPr>
          <w:trHeight w:val="255"/>
          <w:del w:id="12826" w:author="Stephanie Thompson" w:date="2008-11-17T15:37:00Z"/>
        </w:trPr>
        <w:tc>
          <w:tcPr>
            <w:tcW w:w="150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827" w:author="Stephanie Thompson" w:date="2008-11-17T15:37:00Z"/>
                <w:rFonts w:ascii="Garamond" w:hAnsi="Garamond"/>
                <w:sz w:val="22"/>
                <w:szCs w:val="22"/>
              </w:rPr>
            </w:pPr>
            <w:del w:id="12828" w:author="Stephanie Thompson" w:date="2008-11-17T15:37:00Z">
              <w:r w:rsidRPr="00EB43F4" w:rsidDel="00E361B9">
                <w:rPr>
                  <w:rFonts w:ascii="Garamond" w:hAnsi="Garamond"/>
                  <w:sz w:val="22"/>
                  <w:szCs w:val="22"/>
                </w:rPr>
                <w:delText>12/16/06</w:delText>
              </w:r>
            </w:del>
          </w:p>
        </w:tc>
        <w:tc>
          <w:tcPr>
            <w:tcW w:w="1420" w:type="dxa"/>
            <w:tcBorders>
              <w:top w:val="nil"/>
              <w:left w:val="nil"/>
              <w:bottom w:val="nil"/>
              <w:right w:val="nil"/>
            </w:tcBorders>
            <w:shd w:val="clear" w:color="auto" w:fill="auto"/>
            <w:noWrap/>
            <w:vAlign w:val="bottom"/>
          </w:tcPr>
          <w:p w:rsidR="002737E6" w:rsidRPr="00EB43F4" w:rsidDel="00E361B9" w:rsidRDefault="002737E6" w:rsidP="00507EC4">
            <w:pPr>
              <w:tabs>
                <w:tab w:val="left" w:pos="10076"/>
              </w:tabs>
              <w:rPr>
                <w:del w:id="12829" w:author="Stephanie Thompson" w:date="2008-11-17T15:37:00Z"/>
                <w:rFonts w:ascii="Garamond" w:hAnsi="Garamond"/>
                <w:sz w:val="22"/>
                <w:szCs w:val="22"/>
              </w:rPr>
            </w:pPr>
            <w:del w:id="12830" w:author="Stephanie Thompson" w:date="2008-11-17T15:37:00Z">
              <w:r w:rsidRPr="00EB43F4" w:rsidDel="00E361B9">
                <w:rPr>
                  <w:rFonts w:ascii="Garamond" w:hAnsi="Garamond"/>
                  <w:sz w:val="22"/>
                  <w:szCs w:val="22"/>
                </w:rPr>
                <w:delText>11:30 – 13:15,</w:delText>
              </w:r>
            </w:del>
          </w:p>
        </w:tc>
        <w:tc>
          <w:tcPr>
            <w:tcW w:w="1420" w:type="dxa"/>
            <w:vAlign w:val="bottom"/>
          </w:tcPr>
          <w:p w:rsidR="002737E6" w:rsidRPr="00EB43F4" w:rsidDel="00E361B9" w:rsidRDefault="002737E6" w:rsidP="00507EC4">
            <w:pPr>
              <w:tabs>
                <w:tab w:val="left" w:pos="10076"/>
              </w:tabs>
              <w:rPr>
                <w:del w:id="12831" w:author="Stephanie Thompson" w:date="2008-11-17T15:37:00Z"/>
                <w:rFonts w:ascii="Garamond" w:hAnsi="Garamond"/>
                <w:sz w:val="22"/>
                <w:szCs w:val="22"/>
              </w:rPr>
            </w:pPr>
            <w:del w:id="12832" w:author="Stephanie Thompson" w:date="2008-11-17T15:37:00Z">
              <w:r w:rsidRPr="00EB43F4" w:rsidDel="00E361B9">
                <w:rPr>
                  <w:rFonts w:ascii="Garamond" w:hAnsi="Garamond"/>
                  <w:sz w:val="22"/>
                  <w:szCs w:val="22"/>
                </w:rPr>
                <w:delText>14:00 – 14:45,</w:delText>
              </w:r>
            </w:del>
          </w:p>
        </w:tc>
        <w:tc>
          <w:tcPr>
            <w:tcW w:w="1420" w:type="dxa"/>
            <w:vAlign w:val="bottom"/>
          </w:tcPr>
          <w:p w:rsidR="002737E6" w:rsidRPr="00EB43F4" w:rsidDel="00E361B9" w:rsidRDefault="002737E6" w:rsidP="00507EC4">
            <w:pPr>
              <w:tabs>
                <w:tab w:val="left" w:pos="10076"/>
              </w:tabs>
              <w:rPr>
                <w:del w:id="12833" w:author="Stephanie Thompson" w:date="2008-11-17T15:37:00Z"/>
                <w:rFonts w:ascii="Garamond" w:hAnsi="Garamond"/>
                <w:sz w:val="22"/>
                <w:szCs w:val="22"/>
              </w:rPr>
            </w:pPr>
            <w:del w:id="12834" w:author="Stephanie Thompson" w:date="2008-11-17T15:37:00Z">
              <w:r w:rsidRPr="00EB43F4" w:rsidDel="00E361B9">
                <w:rPr>
                  <w:rFonts w:ascii="Garamond" w:hAnsi="Garamond"/>
                  <w:sz w:val="22"/>
                  <w:szCs w:val="22"/>
                </w:rPr>
                <w:delText>16:00 – 16:15,</w:delText>
              </w:r>
            </w:del>
          </w:p>
        </w:tc>
        <w:tc>
          <w:tcPr>
            <w:tcW w:w="1420" w:type="dxa"/>
            <w:vAlign w:val="bottom"/>
          </w:tcPr>
          <w:p w:rsidR="002737E6" w:rsidRPr="00EB43F4" w:rsidDel="00E361B9" w:rsidRDefault="002737E6" w:rsidP="00507EC4">
            <w:pPr>
              <w:tabs>
                <w:tab w:val="left" w:pos="10076"/>
              </w:tabs>
              <w:rPr>
                <w:del w:id="12835" w:author="Stephanie Thompson" w:date="2008-11-17T15:37:00Z"/>
                <w:rFonts w:ascii="Garamond" w:hAnsi="Garamond"/>
                <w:sz w:val="22"/>
                <w:szCs w:val="22"/>
              </w:rPr>
            </w:pPr>
            <w:del w:id="12836" w:author="Stephanie Thompson" w:date="2008-11-17T15:37:00Z">
              <w:r w:rsidRPr="00EB43F4" w:rsidDel="00E361B9">
                <w:rPr>
                  <w:rFonts w:ascii="Garamond" w:hAnsi="Garamond"/>
                  <w:sz w:val="22"/>
                  <w:szCs w:val="22"/>
                </w:rPr>
                <w:delText>17:00 to</w:delText>
              </w:r>
            </w:del>
          </w:p>
        </w:tc>
        <w:tc>
          <w:tcPr>
            <w:tcW w:w="1420" w:type="dxa"/>
            <w:vAlign w:val="bottom"/>
          </w:tcPr>
          <w:p w:rsidR="002737E6" w:rsidRPr="00EB43F4" w:rsidDel="00E361B9" w:rsidRDefault="002737E6" w:rsidP="00507EC4">
            <w:pPr>
              <w:tabs>
                <w:tab w:val="left" w:pos="10076"/>
              </w:tabs>
              <w:rPr>
                <w:del w:id="12837" w:author="Stephanie Thompson" w:date="2008-11-17T15:37:00Z"/>
                <w:rFonts w:ascii="Garamond" w:hAnsi="Garamond"/>
                <w:sz w:val="22"/>
                <w:szCs w:val="22"/>
              </w:rPr>
            </w:pPr>
            <w:del w:id="12838" w:author="Stephanie Thompson" w:date="2008-11-17T15:37:00Z">
              <w:r w:rsidRPr="00EB43F4" w:rsidDel="00E361B9">
                <w:rPr>
                  <w:rFonts w:ascii="Garamond" w:hAnsi="Garamond"/>
                  <w:sz w:val="22"/>
                  <w:szCs w:val="22"/>
                </w:rPr>
                <w:delText>12/17/06</w:delText>
              </w:r>
            </w:del>
          </w:p>
        </w:tc>
        <w:tc>
          <w:tcPr>
            <w:tcW w:w="1420" w:type="dxa"/>
            <w:vAlign w:val="bottom"/>
          </w:tcPr>
          <w:p w:rsidR="002737E6" w:rsidRPr="00EB43F4" w:rsidDel="00E361B9" w:rsidRDefault="002737E6" w:rsidP="00507EC4">
            <w:pPr>
              <w:tabs>
                <w:tab w:val="left" w:pos="10076"/>
              </w:tabs>
              <w:rPr>
                <w:del w:id="12839" w:author="Stephanie Thompson" w:date="2008-11-17T15:37:00Z"/>
                <w:rFonts w:ascii="Garamond" w:hAnsi="Garamond"/>
                <w:sz w:val="22"/>
                <w:szCs w:val="22"/>
              </w:rPr>
            </w:pPr>
            <w:del w:id="12840" w:author="Stephanie Thompson" w:date="2008-11-17T15:37:00Z">
              <w:r w:rsidRPr="00EB43F4" w:rsidDel="00E361B9">
                <w:rPr>
                  <w:rFonts w:ascii="Garamond" w:hAnsi="Garamond"/>
                  <w:sz w:val="22"/>
                  <w:szCs w:val="22"/>
                </w:rPr>
                <w:delText>15:15</w:delText>
              </w:r>
            </w:del>
          </w:p>
        </w:tc>
      </w:tr>
      <w:tr w:rsidR="00291FD9" w:rsidRPr="00EB43F4" w:rsidDel="00E361B9">
        <w:trPr>
          <w:gridAfter w:val="2"/>
          <w:wAfter w:w="2840" w:type="dxa"/>
          <w:trHeight w:val="255"/>
          <w:del w:id="12841" w:author="Stephanie Thompson" w:date="2008-11-17T15:37:00Z"/>
        </w:trPr>
        <w:tc>
          <w:tcPr>
            <w:tcW w:w="150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2842" w:author="Stephanie Thompson" w:date="2008-11-17T15:37:00Z"/>
                <w:rFonts w:ascii="Garamond" w:hAnsi="Garamond"/>
                <w:sz w:val="22"/>
                <w:szCs w:val="22"/>
              </w:rPr>
            </w:pPr>
            <w:del w:id="12843" w:author="Stephanie Thompson" w:date="2008-11-17T15:37:00Z">
              <w:r w:rsidRPr="00EB43F4" w:rsidDel="00E361B9">
                <w:rPr>
                  <w:rFonts w:ascii="Garamond" w:hAnsi="Garamond"/>
                  <w:sz w:val="22"/>
                  <w:szCs w:val="22"/>
                </w:rPr>
                <w:delText>12/17/06</w:delText>
              </w:r>
            </w:del>
          </w:p>
        </w:tc>
        <w:tc>
          <w:tcPr>
            <w:tcW w:w="1420" w:type="dxa"/>
            <w:tcBorders>
              <w:top w:val="nil"/>
              <w:left w:val="nil"/>
              <w:bottom w:val="nil"/>
              <w:right w:val="nil"/>
            </w:tcBorders>
            <w:shd w:val="clear" w:color="auto" w:fill="auto"/>
            <w:noWrap/>
            <w:vAlign w:val="bottom"/>
          </w:tcPr>
          <w:p w:rsidR="00291FD9" w:rsidRPr="00EB43F4" w:rsidDel="00E361B9" w:rsidRDefault="00291FD9" w:rsidP="00507EC4">
            <w:pPr>
              <w:tabs>
                <w:tab w:val="left" w:pos="10076"/>
              </w:tabs>
              <w:rPr>
                <w:del w:id="12844" w:author="Stephanie Thompson" w:date="2008-11-17T15:37:00Z"/>
                <w:rFonts w:ascii="Garamond" w:hAnsi="Garamond"/>
                <w:sz w:val="22"/>
                <w:szCs w:val="22"/>
              </w:rPr>
            </w:pPr>
            <w:del w:id="12845" w:author="Stephanie Thompson" w:date="2008-11-17T15:37:00Z">
              <w:r w:rsidRPr="00EB43F4" w:rsidDel="00E361B9">
                <w:rPr>
                  <w:rFonts w:ascii="Garamond" w:hAnsi="Garamond"/>
                  <w:sz w:val="22"/>
                  <w:szCs w:val="22"/>
                </w:rPr>
                <w:delText>16:30 – 17:15,</w:delText>
              </w:r>
            </w:del>
          </w:p>
        </w:tc>
        <w:tc>
          <w:tcPr>
            <w:tcW w:w="1420" w:type="dxa"/>
            <w:vAlign w:val="bottom"/>
          </w:tcPr>
          <w:p w:rsidR="00291FD9" w:rsidRPr="00EB43F4" w:rsidDel="00E361B9" w:rsidRDefault="00291FD9" w:rsidP="00507EC4">
            <w:pPr>
              <w:tabs>
                <w:tab w:val="left" w:pos="10076"/>
              </w:tabs>
              <w:rPr>
                <w:del w:id="12846" w:author="Stephanie Thompson" w:date="2008-11-17T15:37:00Z"/>
                <w:rFonts w:ascii="Garamond" w:hAnsi="Garamond"/>
                <w:sz w:val="22"/>
                <w:szCs w:val="22"/>
              </w:rPr>
            </w:pPr>
            <w:del w:id="12847" w:author="Stephanie Thompson" w:date="2008-11-17T15:37:00Z">
              <w:r w:rsidRPr="00EB43F4" w:rsidDel="00E361B9">
                <w:rPr>
                  <w:rFonts w:ascii="Garamond" w:hAnsi="Garamond"/>
                  <w:sz w:val="22"/>
                  <w:szCs w:val="22"/>
                </w:rPr>
                <w:delText>18:30 to</w:delText>
              </w:r>
            </w:del>
          </w:p>
        </w:tc>
        <w:tc>
          <w:tcPr>
            <w:tcW w:w="1420" w:type="dxa"/>
            <w:vAlign w:val="bottom"/>
          </w:tcPr>
          <w:p w:rsidR="00291FD9" w:rsidRPr="00EB43F4" w:rsidDel="00E361B9" w:rsidRDefault="00291FD9" w:rsidP="00507EC4">
            <w:pPr>
              <w:tabs>
                <w:tab w:val="left" w:pos="10076"/>
              </w:tabs>
              <w:rPr>
                <w:del w:id="12848" w:author="Stephanie Thompson" w:date="2008-11-17T15:37:00Z"/>
                <w:rFonts w:ascii="Garamond" w:hAnsi="Garamond"/>
                <w:sz w:val="22"/>
                <w:szCs w:val="22"/>
              </w:rPr>
            </w:pPr>
            <w:del w:id="12849" w:author="Stephanie Thompson" w:date="2008-11-17T15:37:00Z">
              <w:r w:rsidRPr="00EB43F4" w:rsidDel="00E361B9">
                <w:rPr>
                  <w:rFonts w:ascii="Garamond" w:hAnsi="Garamond"/>
                  <w:sz w:val="22"/>
                  <w:szCs w:val="22"/>
                </w:rPr>
                <w:delText>12/18/06</w:delText>
              </w:r>
            </w:del>
          </w:p>
        </w:tc>
        <w:tc>
          <w:tcPr>
            <w:tcW w:w="1420" w:type="dxa"/>
            <w:vAlign w:val="bottom"/>
          </w:tcPr>
          <w:p w:rsidR="00291FD9" w:rsidRPr="00EB43F4" w:rsidDel="00E361B9" w:rsidRDefault="00291FD9" w:rsidP="00507EC4">
            <w:pPr>
              <w:tabs>
                <w:tab w:val="left" w:pos="10076"/>
              </w:tabs>
              <w:rPr>
                <w:del w:id="12850" w:author="Stephanie Thompson" w:date="2008-11-17T15:37:00Z"/>
                <w:rFonts w:ascii="Garamond" w:hAnsi="Garamond"/>
                <w:sz w:val="22"/>
                <w:szCs w:val="22"/>
              </w:rPr>
            </w:pPr>
            <w:del w:id="12851" w:author="Stephanie Thompson" w:date="2008-11-17T15:37:00Z">
              <w:r w:rsidRPr="00EB43F4" w:rsidDel="00E361B9">
                <w:rPr>
                  <w:rFonts w:ascii="Garamond" w:hAnsi="Garamond"/>
                  <w:sz w:val="22"/>
                  <w:szCs w:val="22"/>
                </w:rPr>
                <w:delText>02:15</w:delText>
              </w:r>
            </w:del>
          </w:p>
        </w:tc>
      </w:tr>
      <w:tr w:rsidR="00784A91" w:rsidRPr="00EB43F4" w:rsidDel="00E361B9">
        <w:trPr>
          <w:trHeight w:val="255"/>
          <w:del w:id="12852"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853" w:author="Stephanie Thompson" w:date="2008-11-17T15:37:00Z"/>
                <w:rFonts w:ascii="Garamond" w:hAnsi="Garamond"/>
                <w:sz w:val="22"/>
                <w:szCs w:val="22"/>
              </w:rPr>
            </w:pPr>
            <w:del w:id="12854" w:author="Stephanie Thompson" w:date="2008-11-17T15:37:00Z">
              <w:r w:rsidRPr="00EB43F4" w:rsidDel="00E361B9">
                <w:rPr>
                  <w:rFonts w:ascii="Garamond" w:hAnsi="Garamond"/>
                  <w:sz w:val="22"/>
                  <w:szCs w:val="22"/>
                </w:rPr>
                <w:delText>12/18/06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855" w:author="Stephanie Thompson" w:date="2008-11-17T15:37:00Z"/>
                <w:rFonts w:ascii="Garamond" w:hAnsi="Garamond"/>
                <w:sz w:val="22"/>
                <w:szCs w:val="22"/>
              </w:rPr>
            </w:pPr>
            <w:del w:id="12856" w:author="Stephanie Thompson" w:date="2008-11-17T15:37:00Z">
              <w:r w:rsidRPr="00EB43F4" w:rsidDel="00E361B9">
                <w:rPr>
                  <w:rFonts w:ascii="Garamond" w:hAnsi="Garamond"/>
                  <w:sz w:val="22"/>
                  <w:szCs w:val="22"/>
                </w:rPr>
                <w:delText>03:00 – 09:30,</w:delText>
              </w:r>
            </w:del>
          </w:p>
        </w:tc>
        <w:tc>
          <w:tcPr>
            <w:tcW w:w="1420" w:type="dxa"/>
            <w:vAlign w:val="bottom"/>
          </w:tcPr>
          <w:p w:rsidR="00784A91" w:rsidRPr="00EB43F4" w:rsidDel="00E361B9" w:rsidRDefault="00784A91" w:rsidP="00507EC4">
            <w:pPr>
              <w:tabs>
                <w:tab w:val="left" w:pos="10076"/>
              </w:tabs>
              <w:rPr>
                <w:del w:id="12857" w:author="Stephanie Thompson" w:date="2008-11-17T15:37:00Z"/>
                <w:rFonts w:ascii="Garamond" w:hAnsi="Garamond"/>
                <w:sz w:val="22"/>
                <w:szCs w:val="22"/>
              </w:rPr>
            </w:pPr>
            <w:del w:id="12858"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2859" w:author="Stephanie Thompson" w:date="2008-11-17T15:37:00Z"/>
                <w:rFonts w:ascii="Garamond" w:hAnsi="Garamond"/>
                <w:sz w:val="22"/>
                <w:szCs w:val="22"/>
              </w:rPr>
            </w:pPr>
            <w:del w:id="12860" w:author="Stephanie Thompson" w:date="2008-11-17T15:37:00Z">
              <w:r w:rsidRPr="00EB43F4" w:rsidDel="00E361B9">
                <w:rPr>
                  <w:rFonts w:ascii="Garamond" w:hAnsi="Garamond"/>
                  <w:sz w:val="22"/>
                  <w:szCs w:val="22"/>
                </w:rPr>
                <w:delText>17:15 – 17:45,</w:delText>
              </w:r>
            </w:del>
          </w:p>
        </w:tc>
        <w:tc>
          <w:tcPr>
            <w:tcW w:w="1420" w:type="dxa"/>
            <w:vAlign w:val="bottom"/>
          </w:tcPr>
          <w:p w:rsidR="00784A91" w:rsidRPr="00EB43F4" w:rsidDel="00E361B9" w:rsidRDefault="00784A91" w:rsidP="00507EC4">
            <w:pPr>
              <w:tabs>
                <w:tab w:val="left" w:pos="10076"/>
              </w:tabs>
              <w:rPr>
                <w:del w:id="12861" w:author="Stephanie Thompson" w:date="2008-11-17T15:37:00Z"/>
                <w:rFonts w:ascii="Garamond" w:hAnsi="Garamond"/>
                <w:sz w:val="22"/>
                <w:szCs w:val="22"/>
              </w:rPr>
            </w:pPr>
            <w:del w:id="12862" w:author="Stephanie Thompson" w:date="2008-11-17T15:37:00Z">
              <w:r w:rsidRPr="00EB43F4" w:rsidDel="00E361B9">
                <w:rPr>
                  <w:rFonts w:ascii="Garamond" w:hAnsi="Garamond"/>
                  <w:sz w:val="22"/>
                  <w:szCs w:val="22"/>
                </w:rPr>
                <w:delText>23:30 to</w:delText>
              </w:r>
            </w:del>
          </w:p>
        </w:tc>
        <w:tc>
          <w:tcPr>
            <w:tcW w:w="1420" w:type="dxa"/>
            <w:vAlign w:val="bottom"/>
          </w:tcPr>
          <w:p w:rsidR="00784A91" w:rsidRPr="00EB43F4" w:rsidDel="00E361B9" w:rsidRDefault="00784A91" w:rsidP="00507EC4">
            <w:pPr>
              <w:tabs>
                <w:tab w:val="left" w:pos="10076"/>
              </w:tabs>
              <w:rPr>
                <w:del w:id="12863" w:author="Stephanie Thompson" w:date="2008-11-17T15:37:00Z"/>
                <w:rFonts w:ascii="Garamond" w:hAnsi="Garamond"/>
                <w:sz w:val="22"/>
                <w:szCs w:val="22"/>
              </w:rPr>
            </w:pPr>
            <w:del w:id="12864" w:author="Stephanie Thompson" w:date="2008-11-17T15:37:00Z">
              <w:r w:rsidRPr="00EB43F4" w:rsidDel="00E361B9">
                <w:rPr>
                  <w:rFonts w:ascii="Garamond" w:hAnsi="Garamond"/>
                  <w:sz w:val="22"/>
                  <w:szCs w:val="22"/>
                </w:rPr>
                <w:delText>12/19/06</w:delText>
              </w:r>
            </w:del>
          </w:p>
        </w:tc>
        <w:tc>
          <w:tcPr>
            <w:tcW w:w="1420" w:type="dxa"/>
            <w:vAlign w:val="bottom"/>
          </w:tcPr>
          <w:p w:rsidR="00784A91" w:rsidRPr="00EB43F4" w:rsidDel="00E361B9" w:rsidRDefault="00784A91" w:rsidP="00507EC4">
            <w:pPr>
              <w:tabs>
                <w:tab w:val="left" w:pos="10076"/>
              </w:tabs>
              <w:rPr>
                <w:del w:id="12865" w:author="Stephanie Thompson" w:date="2008-11-17T15:37:00Z"/>
                <w:rFonts w:ascii="Garamond" w:hAnsi="Garamond"/>
                <w:sz w:val="22"/>
                <w:szCs w:val="22"/>
              </w:rPr>
            </w:pPr>
            <w:del w:id="12866" w:author="Stephanie Thompson" w:date="2008-11-17T15:37:00Z">
              <w:r w:rsidRPr="00EB43F4" w:rsidDel="00E361B9">
                <w:rPr>
                  <w:rFonts w:ascii="Garamond" w:hAnsi="Garamond"/>
                  <w:sz w:val="22"/>
                  <w:szCs w:val="22"/>
                </w:rPr>
                <w:delText>00:45</w:delText>
              </w:r>
            </w:del>
          </w:p>
        </w:tc>
      </w:tr>
      <w:tr w:rsidR="00784A91" w:rsidRPr="00EB43F4" w:rsidDel="00E361B9">
        <w:trPr>
          <w:trHeight w:val="255"/>
          <w:del w:id="12867" w:author="Stephanie Thompson" w:date="2008-11-17T15:37:00Z"/>
        </w:trPr>
        <w:tc>
          <w:tcPr>
            <w:tcW w:w="150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868" w:author="Stephanie Thompson" w:date="2008-11-17T15:37:00Z"/>
                <w:rFonts w:ascii="Garamond" w:hAnsi="Garamond"/>
                <w:sz w:val="22"/>
                <w:szCs w:val="22"/>
              </w:rPr>
            </w:pPr>
            <w:del w:id="12869" w:author="Stephanie Thompson" w:date="2008-11-17T15:37:00Z">
              <w:r w:rsidRPr="00EB43F4" w:rsidDel="00E361B9">
                <w:rPr>
                  <w:rFonts w:ascii="Garamond" w:hAnsi="Garamond"/>
                  <w:sz w:val="22"/>
                  <w:szCs w:val="22"/>
                </w:rPr>
                <w:delText>12/19/06</w:delText>
              </w:r>
            </w:del>
          </w:p>
        </w:tc>
        <w:tc>
          <w:tcPr>
            <w:tcW w:w="1420" w:type="dxa"/>
            <w:tcBorders>
              <w:top w:val="nil"/>
              <w:left w:val="nil"/>
              <w:bottom w:val="nil"/>
              <w:right w:val="nil"/>
            </w:tcBorders>
            <w:shd w:val="clear" w:color="auto" w:fill="auto"/>
            <w:noWrap/>
            <w:vAlign w:val="bottom"/>
          </w:tcPr>
          <w:p w:rsidR="00784A91" w:rsidRPr="00EB43F4" w:rsidDel="00E361B9" w:rsidRDefault="00784A91" w:rsidP="00507EC4">
            <w:pPr>
              <w:tabs>
                <w:tab w:val="left" w:pos="10076"/>
              </w:tabs>
              <w:rPr>
                <w:del w:id="12870" w:author="Stephanie Thompson" w:date="2008-11-17T15:37:00Z"/>
                <w:rFonts w:ascii="Garamond" w:hAnsi="Garamond"/>
                <w:sz w:val="22"/>
                <w:szCs w:val="22"/>
              </w:rPr>
            </w:pPr>
            <w:del w:id="12871" w:author="Stephanie Thompson" w:date="2008-11-17T15:37:00Z">
              <w:r w:rsidRPr="00EB43F4" w:rsidDel="00E361B9">
                <w:rPr>
                  <w:rFonts w:ascii="Garamond" w:hAnsi="Garamond"/>
                  <w:sz w:val="22"/>
                  <w:szCs w:val="22"/>
                </w:rPr>
                <w:delText>01:30 – 11:30,</w:delText>
              </w:r>
            </w:del>
          </w:p>
        </w:tc>
        <w:tc>
          <w:tcPr>
            <w:tcW w:w="1420" w:type="dxa"/>
            <w:vAlign w:val="bottom"/>
          </w:tcPr>
          <w:p w:rsidR="00784A91" w:rsidRPr="00EB43F4" w:rsidDel="00E361B9" w:rsidRDefault="00784A91" w:rsidP="00507EC4">
            <w:pPr>
              <w:tabs>
                <w:tab w:val="left" w:pos="10076"/>
              </w:tabs>
              <w:rPr>
                <w:del w:id="12872" w:author="Stephanie Thompson" w:date="2008-11-17T15:37:00Z"/>
                <w:rFonts w:ascii="Garamond" w:hAnsi="Garamond"/>
                <w:sz w:val="22"/>
                <w:szCs w:val="22"/>
              </w:rPr>
            </w:pPr>
            <w:del w:id="12873" w:author="Stephanie Thompson" w:date="2008-11-17T15:37:00Z">
              <w:r w:rsidRPr="00EB43F4" w:rsidDel="00E361B9">
                <w:rPr>
                  <w:rFonts w:ascii="Garamond" w:hAnsi="Garamond"/>
                  <w:sz w:val="22"/>
                  <w:szCs w:val="22"/>
                </w:rPr>
                <w:delText>12:15 – 12:45,</w:delText>
              </w:r>
            </w:del>
          </w:p>
        </w:tc>
        <w:tc>
          <w:tcPr>
            <w:tcW w:w="1420" w:type="dxa"/>
            <w:vAlign w:val="bottom"/>
          </w:tcPr>
          <w:p w:rsidR="00784A91" w:rsidRPr="00EB43F4" w:rsidDel="00E361B9" w:rsidRDefault="00784A91" w:rsidP="00507EC4">
            <w:pPr>
              <w:tabs>
                <w:tab w:val="left" w:pos="10076"/>
              </w:tabs>
              <w:rPr>
                <w:del w:id="12874" w:author="Stephanie Thompson" w:date="2008-11-17T15:37:00Z"/>
                <w:rFonts w:ascii="Garamond" w:hAnsi="Garamond"/>
                <w:sz w:val="22"/>
                <w:szCs w:val="22"/>
              </w:rPr>
            </w:pPr>
            <w:del w:id="12875" w:author="Stephanie Thompson" w:date="2008-11-17T15:37:00Z">
              <w:r w:rsidRPr="00EB43F4" w:rsidDel="00E361B9">
                <w:rPr>
                  <w:rFonts w:ascii="Garamond" w:hAnsi="Garamond"/>
                  <w:sz w:val="22"/>
                  <w:szCs w:val="22"/>
                </w:rPr>
                <w:delText>13:45 – 15:15,</w:delText>
              </w:r>
            </w:del>
          </w:p>
        </w:tc>
        <w:tc>
          <w:tcPr>
            <w:tcW w:w="1420" w:type="dxa"/>
            <w:vAlign w:val="bottom"/>
          </w:tcPr>
          <w:p w:rsidR="00784A91" w:rsidRPr="00EB43F4" w:rsidDel="00E361B9" w:rsidRDefault="00784A91" w:rsidP="00507EC4">
            <w:pPr>
              <w:tabs>
                <w:tab w:val="left" w:pos="10076"/>
              </w:tabs>
              <w:rPr>
                <w:del w:id="12876" w:author="Stephanie Thompson" w:date="2008-11-17T15:37:00Z"/>
                <w:rFonts w:ascii="Garamond" w:hAnsi="Garamond"/>
                <w:sz w:val="22"/>
                <w:szCs w:val="22"/>
              </w:rPr>
            </w:pPr>
            <w:del w:id="12877" w:author="Stephanie Thompson" w:date="2008-11-17T15:37:00Z">
              <w:r w:rsidRPr="00EB43F4" w:rsidDel="00E361B9">
                <w:rPr>
                  <w:rFonts w:ascii="Garamond" w:hAnsi="Garamond"/>
                  <w:sz w:val="22"/>
                  <w:szCs w:val="22"/>
                </w:rPr>
                <w:delText>16:15 to</w:delText>
              </w:r>
            </w:del>
          </w:p>
        </w:tc>
        <w:tc>
          <w:tcPr>
            <w:tcW w:w="1420" w:type="dxa"/>
            <w:vAlign w:val="bottom"/>
          </w:tcPr>
          <w:p w:rsidR="00784A91" w:rsidRPr="00EB43F4" w:rsidDel="00E361B9" w:rsidRDefault="00784A91" w:rsidP="00507EC4">
            <w:pPr>
              <w:tabs>
                <w:tab w:val="left" w:pos="10076"/>
              </w:tabs>
              <w:rPr>
                <w:del w:id="12878" w:author="Stephanie Thompson" w:date="2008-11-17T15:37:00Z"/>
                <w:rFonts w:ascii="Garamond" w:hAnsi="Garamond"/>
                <w:sz w:val="22"/>
                <w:szCs w:val="22"/>
              </w:rPr>
            </w:pPr>
            <w:del w:id="12879" w:author="Stephanie Thompson" w:date="2008-11-17T15:37:00Z">
              <w:r w:rsidRPr="00EB43F4" w:rsidDel="00E361B9">
                <w:rPr>
                  <w:rFonts w:ascii="Garamond" w:hAnsi="Garamond"/>
                  <w:sz w:val="22"/>
                  <w:szCs w:val="22"/>
                </w:rPr>
                <w:delText>12/22/06</w:delText>
              </w:r>
            </w:del>
          </w:p>
        </w:tc>
        <w:tc>
          <w:tcPr>
            <w:tcW w:w="1420" w:type="dxa"/>
            <w:vAlign w:val="bottom"/>
          </w:tcPr>
          <w:p w:rsidR="00784A91" w:rsidRPr="00EB43F4" w:rsidDel="00E361B9" w:rsidRDefault="00784A91" w:rsidP="00507EC4">
            <w:pPr>
              <w:tabs>
                <w:tab w:val="left" w:pos="10076"/>
              </w:tabs>
              <w:rPr>
                <w:del w:id="12880" w:author="Stephanie Thompson" w:date="2008-11-17T15:37:00Z"/>
                <w:rFonts w:ascii="Garamond" w:hAnsi="Garamond"/>
                <w:sz w:val="22"/>
                <w:szCs w:val="22"/>
              </w:rPr>
            </w:pPr>
            <w:del w:id="12881" w:author="Stephanie Thompson" w:date="2008-11-17T15:37:00Z">
              <w:r w:rsidRPr="00EB43F4" w:rsidDel="00E361B9">
                <w:rPr>
                  <w:rFonts w:ascii="Garamond" w:hAnsi="Garamond"/>
                  <w:sz w:val="22"/>
                  <w:szCs w:val="22"/>
                </w:rPr>
                <w:delText>09:00</w:delText>
              </w:r>
            </w:del>
          </w:p>
        </w:tc>
      </w:tr>
      <w:tr w:rsidR="0009310C" w:rsidRPr="00EB43F4" w:rsidDel="00E361B9">
        <w:trPr>
          <w:gridAfter w:val="1"/>
          <w:wAfter w:w="1420" w:type="dxa"/>
          <w:trHeight w:val="255"/>
          <w:del w:id="12882"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883" w:author="Stephanie Thompson" w:date="2008-11-17T15:37:00Z"/>
                <w:rFonts w:ascii="Garamond" w:hAnsi="Garamond"/>
                <w:sz w:val="22"/>
                <w:szCs w:val="22"/>
              </w:rPr>
            </w:pPr>
            <w:del w:id="12884" w:author="Stephanie Thompson" w:date="2008-11-17T15:37:00Z">
              <w:r w:rsidRPr="00EB43F4" w:rsidDel="00E361B9">
                <w:rPr>
                  <w:rFonts w:ascii="Garamond" w:hAnsi="Garamond"/>
                  <w:sz w:val="22"/>
                  <w:szCs w:val="22"/>
                </w:rPr>
                <w:delText>12/22/06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885" w:author="Stephanie Thompson" w:date="2008-11-17T15:37:00Z"/>
                <w:rFonts w:ascii="Garamond" w:hAnsi="Garamond"/>
                <w:sz w:val="22"/>
                <w:szCs w:val="22"/>
              </w:rPr>
            </w:pPr>
            <w:del w:id="12886" w:author="Stephanie Thompson" w:date="2008-11-17T15:37:00Z">
              <w:r w:rsidRPr="00EB43F4" w:rsidDel="00E361B9">
                <w:rPr>
                  <w:rFonts w:ascii="Garamond" w:hAnsi="Garamond"/>
                  <w:sz w:val="22"/>
                  <w:szCs w:val="22"/>
                </w:rPr>
                <w:delText>09:45 – 10:30,</w:delText>
              </w:r>
            </w:del>
          </w:p>
        </w:tc>
        <w:tc>
          <w:tcPr>
            <w:tcW w:w="1420" w:type="dxa"/>
            <w:vAlign w:val="bottom"/>
          </w:tcPr>
          <w:p w:rsidR="0009310C" w:rsidRPr="00EB43F4" w:rsidDel="00E361B9" w:rsidRDefault="0009310C" w:rsidP="00507EC4">
            <w:pPr>
              <w:tabs>
                <w:tab w:val="left" w:pos="10076"/>
              </w:tabs>
              <w:rPr>
                <w:del w:id="12887" w:author="Stephanie Thompson" w:date="2008-11-17T15:37:00Z"/>
                <w:rFonts w:ascii="Garamond" w:hAnsi="Garamond"/>
                <w:sz w:val="22"/>
                <w:szCs w:val="22"/>
              </w:rPr>
            </w:pPr>
            <w:del w:id="12888" w:author="Stephanie Thompson" w:date="2008-11-17T15:37:00Z">
              <w:r w:rsidRPr="00EB43F4" w:rsidDel="00E361B9">
                <w:rPr>
                  <w:rFonts w:ascii="Garamond" w:hAnsi="Garamond"/>
                  <w:sz w:val="22"/>
                  <w:szCs w:val="22"/>
                </w:rPr>
                <w:delText>12:00 – 13:15,</w:delText>
              </w:r>
            </w:del>
          </w:p>
        </w:tc>
        <w:tc>
          <w:tcPr>
            <w:tcW w:w="1420" w:type="dxa"/>
            <w:vAlign w:val="bottom"/>
          </w:tcPr>
          <w:p w:rsidR="0009310C" w:rsidRPr="00EB43F4" w:rsidDel="00E361B9" w:rsidRDefault="0009310C" w:rsidP="00507EC4">
            <w:pPr>
              <w:tabs>
                <w:tab w:val="left" w:pos="10076"/>
              </w:tabs>
              <w:rPr>
                <w:del w:id="12889" w:author="Stephanie Thompson" w:date="2008-11-17T15:37:00Z"/>
                <w:rFonts w:ascii="Garamond" w:hAnsi="Garamond"/>
                <w:sz w:val="22"/>
                <w:szCs w:val="22"/>
              </w:rPr>
            </w:pPr>
            <w:del w:id="12890" w:author="Stephanie Thompson" w:date="2008-11-17T15:37:00Z">
              <w:r w:rsidRPr="00EB43F4" w:rsidDel="00E361B9">
                <w:rPr>
                  <w:rFonts w:ascii="Garamond" w:hAnsi="Garamond"/>
                  <w:sz w:val="22"/>
                  <w:szCs w:val="22"/>
                </w:rPr>
                <w:delText>14:15 – 18:00,</w:delText>
              </w:r>
            </w:del>
          </w:p>
        </w:tc>
        <w:tc>
          <w:tcPr>
            <w:tcW w:w="1420" w:type="dxa"/>
            <w:vAlign w:val="bottom"/>
          </w:tcPr>
          <w:p w:rsidR="0009310C" w:rsidRPr="00EB43F4" w:rsidDel="00E361B9" w:rsidRDefault="0009310C" w:rsidP="00507EC4">
            <w:pPr>
              <w:tabs>
                <w:tab w:val="left" w:pos="10076"/>
              </w:tabs>
              <w:rPr>
                <w:del w:id="12891" w:author="Stephanie Thompson" w:date="2008-11-17T15:37:00Z"/>
                <w:rFonts w:ascii="Garamond" w:hAnsi="Garamond"/>
                <w:sz w:val="22"/>
                <w:szCs w:val="22"/>
              </w:rPr>
            </w:pPr>
            <w:del w:id="12892" w:author="Stephanie Thompson" w:date="2008-11-17T15:37:00Z">
              <w:r w:rsidRPr="00EB43F4" w:rsidDel="00E361B9">
                <w:rPr>
                  <w:rFonts w:ascii="Garamond" w:hAnsi="Garamond"/>
                  <w:sz w:val="22"/>
                  <w:szCs w:val="22"/>
                </w:rPr>
                <w:delText>18:45 – 20:30,</w:delText>
              </w:r>
            </w:del>
          </w:p>
        </w:tc>
        <w:tc>
          <w:tcPr>
            <w:tcW w:w="1420" w:type="dxa"/>
            <w:vAlign w:val="bottom"/>
          </w:tcPr>
          <w:p w:rsidR="0009310C" w:rsidRPr="00EB43F4" w:rsidDel="00E361B9" w:rsidRDefault="0009310C" w:rsidP="00507EC4">
            <w:pPr>
              <w:tabs>
                <w:tab w:val="left" w:pos="10076"/>
              </w:tabs>
              <w:rPr>
                <w:del w:id="12893" w:author="Stephanie Thompson" w:date="2008-11-17T15:37:00Z"/>
                <w:rFonts w:ascii="Garamond" w:hAnsi="Garamond"/>
                <w:sz w:val="22"/>
                <w:szCs w:val="22"/>
              </w:rPr>
            </w:pPr>
            <w:del w:id="12894" w:author="Stephanie Thompson" w:date="2008-11-17T15:37:00Z">
              <w:r w:rsidRPr="00EB43F4" w:rsidDel="00E361B9">
                <w:rPr>
                  <w:rFonts w:ascii="Garamond" w:hAnsi="Garamond"/>
                  <w:sz w:val="22"/>
                  <w:szCs w:val="22"/>
                </w:rPr>
                <w:delText>21:15 – 21:45</w:delText>
              </w:r>
            </w:del>
          </w:p>
        </w:tc>
      </w:tr>
      <w:tr w:rsidR="0009310C" w:rsidRPr="00EB43F4" w:rsidDel="00E361B9">
        <w:trPr>
          <w:gridAfter w:val="1"/>
          <w:wAfter w:w="1420" w:type="dxa"/>
          <w:trHeight w:val="255"/>
          <w:del w:id="12895"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896" w:author="Stephanie Thompson" w:date="2008-11-17T15:37:00Z"/>
                <w:rFonts w:ascii="Garamond" w:hAnsi="Garamond"/>
                <w:sz w:val="22"/>
                <w:szCs w:val="22"/>
              </w:rPr>
            </w:pPr>
            <w:del w:id="12897" w:author="Stephanie Thompson" w:date="2008-11-17T15:37:00Z">
              <w:r w:rsidRPr="00EB43F4" w:rsidDel="00E361B9">
                <w:rPr>
                  <w:rFonts w:ascii="Garamond" w:hAnsi="Garamond"/>
                  <w:sz w:val="22"/>
                  <w:szCs w:val="22"/>
                </w:rPr>
                <w:delText>12/23/06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898" w:author="Stephanie Thompson" w:date="2008-11-17T15:37:00Z"/>
                <w:rFonts w:ascii="Garamond" w:hAnsi="Garamond"/>
                <w:sz w:val="22"/>
                <w:szCs w:val="22"/>
              </w:rPr>
            </w:pPr>
            <w:del w:id="12899" w:author="Stephanie Thompson" w:date="2008-11-17T15:37:00Z">
              <w:r w:rsidRPr="00EB43F4" w:rsidDel="00E361B9">
                <w:rPr>
                  <w:rFonts w:ascii="Garamond" w:hAnsi="Garamond"/>
                  <w:sz w:val="22"/>
                  <w:szCs w:val="22"/>
                </w:rPr>
                <w:delText>03:00 – 06:45,</w:delText>
              </w:r>
            </w:del>
          </w:p>
        </w:tc>
        <w:tc>
          <w:tcPr>
            <w:tcW w:w="1420" w:type="dxa"/>
            <w:vAlign w:val="bottom"/>
          </w:tcPr>
          <w:p w:rsidR="0009310C" w:rsidRPr="00EB43F4" w:rsidDel="00E361B9" w:rsidRDefault="0009310C" w:rsidP="00507EC4">
            <w:pPr>
              <w:tabs>
                <w:tab w:val="left" w:pos="10076"/>
              </w:tabs>
              <w:rPr>
                <w:del w:id="12900" w:author="Stephanie Thompson" w:date="2008-11-17T15:37:00Z"/>
                <w:rFonts w:ascii="Garamond" w:hAnsi="Garamond"/>
                <w:sz w:val="22"/>
                <w:szCs w:val="22"/>
              </w:rPr>
            </w:pPr>
            <w:del w:id="12901" w:author="Stephanie Thompson" w:date="2008-11-17T15:37:00Z">
              <w:r w:rsidRPr="00EB43F4" w:rsidDel="00E361B9">
                <w:rPr>
                  <w:rFonts w:ascii="Garamond" w:hAnsi="Garamond"/>
                  <w:sz w:val="22"/>
                  <w:szCs w:val="22"/>
                </w:rPr>
                <w:delText>07:45 – 09:15,</w:delText>
              </w:r>
            </w:del>
          </w:p>
        </w:tc>
        <w:tc>
          <w:tcPr>
            <w:tcW w:w="1420" w:type="dxa"/>
            <w:vAlign w:val="bottom"/>
          </w:tcPr>
          <w:p w:rsidR="0009310C" w:rsidRPr="00EB43F4" w:rsidDel="00E361B9" w:rsidRDefault="0009310C" w:rsidP="00507EC4">
            <w:pPr>
              <w:tabs>
                <w:tab w:val="left" w:pos="10076"/>
              </w:tabs>
              <w:rPr>
                <w:del w:id="12902" w:author="Stephanie Thompson" w:date="2008-11-17T15:37:00Z"/>
                <w:rFonts w:ascii="Garamond" w:hAnsi="Garamond"/>
                <w:sz w:val="22"/>
                <w:szCs w:val="22"/>
              </w:rPr>
            </w:pPr>
            <w:del w:id="12903" w:author="Stephanie Thompson" w:date="2008-11-17T15:37:00Z">
              <w:r w:rsidRPr="00EB43F4" w:rsidDel="00E361B9">
                <w:rPr>
                  <w:rFonts w:ascii="Garamond" w:hAnsi="Garamond"/>
                  <w:sz w:val="22"/>
                  <w:szCs w:val="22"/>
                </w:rPr>
                <w:delText>10:15 – 11:00,</w:delText>
              </w:r>
            </w:del>
          </w:p>
        </w:tc>
        <w:tc>
          <w:tcPr>
            <w:tcW w:w="1420" w:type="dxa"/>
            <w:vAlign w:val="bottom"/>
          </w:tcPr>
          <w:p w:rsidR="0009310C" w:rsidRPr="00EB43F4" w:rsidDel="00E361B9" w:rsidRDefault="0009310C" w:rsidP="00507EC4">
            <w:pPr>
              <w:tabs>
                <w:tab w:val="left" w:pos="10076"/>
              </w:tabs>
              <w:rPr>
                <w:del w:id="12904" w:author="Stephanie Thompson" w:date="2008-11-17T15:37:00Z"/>
                <w:rFonts w:ascii="Garamond" w:hAnsi="Garamond"/>
                <w:sz w:val="22"/>
                <w:szCs w:val="22"/>
              </w:rPr>
            </w:pPr>
            <w:del w:id="12905" w:author="Stephanie Thompson" w:date="2008-11-17T15:37:00Z">
              <w:r w:rsidRPr="00EB43F4" w:rsidDel="00E361B9">
                <w:rPr>
                  <w:rFonts w:ascii="Garamond" w:hAnsi="Garamond"/>
                  <w:sz w:val="22"/>
                  <w:szCs w:val="22"/>
                </w:rPr>
                <w:delText>15:15 – 16:30,</w:delText>
              </w:r>
            </w:del>
          </w:p>
        </w:tc>
        <w:tc>
          <w:tcPr>
            <w:tcW w:w="1420" w:type="dxa"/>
            <w:vAlign w:val="bottom"/>
          </w:tcPr>
          <w:p w:rsidR="0009310C" w:rsidRPr="00EB43F4" w:rsidDel="00E361B9" w:rsidRDefault="0009310C" w:rsidP="00507EC4">
            <w:pPr>
              <w:tabs>
                <w:tab w:val="left" w:pos="10076"/>
              </w:tabs>
              <w:rPr>
                <w:del w:id="12906" w:author="Stephanie Thompson" w:date="2008-11-17T15:37:00Z"/>
                <w:rFonts w:ascii="Garamond" w:hAnsi="Garamond"/>
                <w:sz w:val="22"/>
                <w:szCs w:val="22"/>
              </w:rPr>
            </w:pPr>
            <w:del w:id="12907" w:author="Stephanie Thompson" w:date="2008-11-17T15:37:00Z">
              <w:r w:rsidRPr="00EB43F4" w:rsidDel="00E361B9">
                <w:rPr>
                  <w:rFonts w:ascii="Garamond" w:hAnsi="Garamond"/>
                  <w:sz w:val="22"/>
                  <w:szCs w:val="22"/>
                </w:rPr>
                <w:delText>17:30 – 19:00,</w:delText>
              </w:r>
            </w:del>
          </w:p>
        </w:tc>
      </w:tr>
      <w:tr w:rsidR="0009310C" w:rsidRPr="00EB43F4" w:rsidDel="00E361B9">
        <w:trPr>
          <w:gridAfter w:val="3"/>
          <w:wAfter w:w="4260" w:type="dxa"/>
          <w:trHeight w:val="255"/>
          <w:del w:id="12908"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09"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10" w:author="Stephanie Thompson" w:date="2008-11-17T15:37:00Z"/>
                <w:rFonts w:ascii="Garamond" w:hAnsi="Garamond"/>
                <w:sz w:val="22"/>
                <w:szCs w:val="22"/>
              </w:rPr>
            </w:pPr>
            <w:del w:id="12911" w:author="Stephanie Thompson" w:date="2008-11-17T15:37:00Z">
              <w:r w:rsidRPr="00EB43F4" w:rsidDel="00E361B9">
                <w:rPr>
                  <w:rFonts w:ascii="Garamond" w:hAnsi="Garamond"/>
                  <w:sz w:val="22"/>
                  <w:szCs w:val="22"/>
                </w:rPr>
                <w:delText>20:00 to</w:delText>
              </w:r>
            </w:del>
          </w:p>
        </w:tc>
        <w:tc>
          <w:tcPr>
            <w:tcW w:w="1420" w:type="dxa"/>
            <w:vAlign w:val="bottom"/>
          </w:tcPr>
          <w:p w:rsidR="0009310C" w:rsidRPr="00EB43F4" w:rsidDel="00E361B9" w:rsidRDefault="0009310C" w:rsidP="00507EC4">
            <w:pPr>
              <w:tabs>
                <w:tab w:val="left" w:pos="10076"/>
              </w:tabs>
              <w:rPr>
                <w:del w:id="12912" w:author="Stephanie Thompson" w:date="2008-11-17T15:37:00Z"/>
                <w:rFonts w:ascii="Garamond" w:hAnsi="Garamond"/>
                <w:sz w:val="22"/>
                <w:szCs w:val="22"/>
              </w:rPr>
            </w:pPr>
            <w:del w:id="12913" w:author="Stephanie Thompson" w:date="2008-11-17T15:37:00Z">
              <w:r w:rsidRPr="00EB43F4" w:rsidDel="00E361B9">
                <w:rPr>
                  <w:rFonts w:ascii="Garamond" w:hAnsi="Garamond"/>
                  <w:sz w:val="22"/>
                  <w:szCs w:val="22"/>
                </w:rPr>
                <w:delText>12/24/06</w:delText>
              </w:r>
            </w:del>
          </w:p>
        </w:tc>
        <w:tc>
          <w:tcPr>
            <w:tcW w:w="1420" w:type="dxa"/>
            <w:vAlign w:val="bottom"/>
          </w:tcPr>
          <w:p w:rsidR="0009310C" w:rsidRPr="00EB43F4" w:rsidDel="00E361B9" w:rsidRDefault="0009310C" w:rsidP="00507EC4">
            <w:pPr>
              <w:tabs>
                <w:tab w:val="left" w:pos="10076"/>
              </w:tabs>
              <w:rPr>
                <w:del w:id="12914" w:author="Stephanie Thompson" w:date="2008-11-17T15:37:00Z"/>
                <w:rFonts w:ascii="Garamond" w:hAnsi="Garamond"/>
                <w:sz w:val="22"/>
                <w:szCs w:val="22"/>
              </w:rPr>
            </w:pPr>
            <w:del w:id="12915" w:author="Stephanie Thompson" w:date="2008-11-17T15:37:00Z">
              <w:r w:rsidRPr="00EB43F4" w:rsidDel="00E361B9">
                <w:rPr>
                  <w:rFonts w:ascii="Garamond" w:hAnsi="Garamond"/>
                  <w:sz w:val="22"/>
                  <w:szCs w:val="22"/>
                </w:rPr>
                <w:delText>13:15</w:delText>
              </w:r>
            </w:del>
          </w:p>
        </w:tc>
      </w:tr>
      <w:tr w:rsidR="0009310C" w:rsidRPr="00EB43F4" w:rsidDel="00E361B9">
        <w:trPr>
          <w:gridAfter w:val="2"/>
          <w:wAfter w:w="2840" w:type="dxa"/>
          <w:trHeight w:val="255"/>
          <w:del w:id="12916"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17" w:author="Stephanie Thompson" w:date="2008-11-17T15:37:00Z"/>
                <w:rFonts w:ascii="Garamond" w:hAnsi="Garamond"/>
                <w:sz w:val="22"/>
                <w:szCs w:val="22"/>
              </w:rPr>
            </w:pPr>
            <w:del w:id="12918" w:author="Stephanie Thompson" w:date="2008-11-17T15:37:00Z">
              <w:r w:rsidRPr="00EB43F4" w:rsidDel="00E361B9">
                <w:rPr>
                  <w:rFonts w:ascii="Garamond" w:hAnsi="Garamond"/>
                  <w:sz w:val="22"/>
                  <w:szCs w:val="22"/>
                </w:rPr>
                <w:delText>12/24/06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19" w:author="Stephanie Thompson" w:date="2008-11-17T15:37:00Z"/>
                <w:rFonts w:ascii="Garamond" w:hAnsi="Garamond"/>
                <w:sz w:val="22"/>
                <w:szCs w:val="22"/>
              </w:rPr>
            </w:pPr>
            <w:del w:id="12920" w:author="Stephanie Thompson" w:date="2008-11-17T15:37:00Z">
              <w:r w:rsidRPr="00EB43F4" w:rsidDel="00E361B9">
                <w:rPr>
                  <w:rFonts w:ascii="Garamond" w:hAnsi="Garamond"/>
                  <w:sz w:val="22"/>
                  <w:szCs w:val="22"/>
                </w:rPr>
                <w:delText>14:45 – 15:15,</w:delText>
              </w:r>
            </w:del>
          </w:p>
        </w:tc>
        <w:tc>
          <w:tcPr>
            <w:tcW w:w="1420" w:type="dxa"/>
            <w:vAlign w:val="bottom"/>
          </w:tcPr>
          <w:p w:rsidR="0009310C" w:rsidRPr="00EB43F4" w:rsidDel="00E361B9" w:rsidRDefault="0009310C" w:rsidP="00507EC4">
            <w:pPr>
              <w:tabs>
                <w:tab w:val="left" w:pos="10076"/>
              </w:tabs>
              <w:rPr>
                <w:del w:id="12921" w:author="Stephanie Thompson" w:date="2008-11-17T15:37:00Z"/>
                <w:rFonts w:ascii="Garamond" w:hAnsi="Garamond"/>
                <w:sz w:val="22"/>
                <w:szCs w:val="22"/>
              </w:rPr>
            </w:pPr>
            <w:del w:id="12922" w:author="Stephanie Thompson" w:date="2008-11-17T15:37:00Z">
              <w:r w:rsidRPr="00EB43F4" w:rsidDel="00E361B9">
                <w:rPr>
                  <w:rFonts w:ascii="Garamond" w:hAnsi="Garamond"/>
                  <w:sz w:val="22"/>
                  <w:szCs w:val="22"/>
                </w:rPr>
                <w:delText>16:30 to</w:delText>
              </w:r>
            </w:del>
          </w:p>
        </w:tc>
        <w:tc>
          <w:tcPr>
            <w:tcW w:w="1420" w:type="dxa"/>
            <w:vAlign w:val="bottom"/>
          </w:tcPr>
          <w:p w:rsidR="0009310C" w:rsidRPr="00EB43F4" w:rsidDel="00E361B9" w:rsidRDefault="0009310C" w:rsidP="00507EC4">
            <w:pPr>
              <w:tabs>
                <w:tab w:val="left" w:pos="10076"/>
              </w:tabs>
              <w:rPr>
                <w:del w:id="12923" w:author="Stephanie Thompson" w:date="2008-11-17T15:37:00Z"/>
                <w:rFonts w:ascii="Garamond" w:hAnsi="Garamond"/>
                <w:sz w:val="22"/>
                <w:szCs w:val="22"/>
              </w:rPr>
            </w:pPr>
            <w:del w:id="12924" w:author="Stephanie Thompson" w:date="2008-11-17T15:37:00Z">
              <w:r w:rsidRPr="00EB43F4" w:rsidDel="00E361B9">
                <w:rPr>
                  <w:rFonts w:ascii="Garamond" w:hAnsi="Garamond"/>
                  <w:sz w:val="22"/>
                  <w:szCs w:val="22"/>
                </w:rPr>
                <w:delText>12/26/06</w:delText>
              </w:r>
            </w:del>
          </w:p>
        </w:tc>
        <w:tc>
          <w:tcPr>
            <w:tcW w:w="1420" w:type="dxa"/>
            <w:vAlign w:val="bottom"/>
          </w:tcPr>
          <w:p w:rsidR="0009310C" w:rsidRPr="00EB43F4" w:rsidDel="00E361B9" w:rsidRDefault="0009310C" w:rsidP="00507EC4">
            <w:pPr>
              <w:tabs>
                <w:tab w:val="left" w:pos="10076"/>
              </w:tabs>
              <w:rPr>
                <w:del w:id="12925" w:author="Stephanie Thompson" w:date="2008-11-17T15:37:00Z"/>
                <w:rFonts w:ascii="Garamond" w:hAnsi="Garamond"/>
                <w:sz w:val="22"/>
                <w:szCs w:val="22"/>
              </w:rPr>
            </w:pPr>
            <w:del w:id="12926" w:author="Stephanie Thompson" w:date="2008-11-17T15:37:00Z">
              <w:r w:rsidRPr="00EB43F4" w:rsidDel="00E361B9">
                <w:rPr>
                  <w:rFonts w:ascii="Garamond" w:hAnsi="Garamond"/>
                  <w:sz w:val="22"/>
                  <w:szCs w:val="22"/>
                </w:rPr>
                <w:delText>01:30</w:delText>
              </w:r>
            </w:del>
          </w:p>
        </w:tc>
      </w:tr>
      <w:tr w:rsidR="0009310C" w:rsidRPr="00EB43F4" w:rsidDel="00E361B9">
        <w:trPr>
          <w:gridAfter w:val="1"/>
          <w:wAfter w:w="1420" w:type="dxa"/>
          <w:trHeight w:val="255"/>
          <w:del w:id="12927" w:author="Stephanie Thompson" w:date="2008-11-17T15:37:00Z"/>
        </w:trPr>
        <w:tc>
          <w:tcPr>
            <w:tcW w:w="150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28" w:author="Stephanie Thompson" w:date="2008-11-17T15:37:00Z"/>
                <w:rFonts w:ascii="Garamond" w:hAnsi="Garamond"/>
                <w:sz w:val="22"/>
                <w:szCs w:val="22"/>
              </w:rPr>
            </w:pPr>
            <w:del w:id="12929" w:author="Stephanie Thompson" w:date="2008-11-17T15:37:00Z">
              <w:r w:rsidRPr="00EB43F4" w:rsidDel="00E361B9">
                <w:rPr>
                  <w:rFonts w:ascii="Garamond" w:hAnsi="Garamond"/>
                  <w:sz w:val="22"/>
                  <w:szCs w:val="22"/>
                </w:rPr>
                <w:delText>12/26/06</w:delText>
              </w:r>
            </w:del>
          </w:p>
        </w:tc>
        <w:tc>
          <w:tcPr>
            <w:tcW w:w="1420" w:type="dxa"/>
            <w:tcBorders>
              <w:top w:val="nil"/>
              <w:left w:val="nil"/>
              <w:bottom w:val="nil"/>
              <w:right w:val="nil"/>
            </w:tcBorders>
            <w:shd w:val="clear" w:color="auto" w:fill="auto"/>
            <w:noWrap/>
            <w:vAlign w:val="bottom"/>
          </w:tcPr>
          <w:p w:rsidR="0009310C" w:rsidRPr="00EB43F4" w:rsidDel="00E361B9" w:rsidRDefault="0009310C" w:rsidP="00507EC4">
            <w:pPr>
              <w:tabs>
                <w:tab w:val="left" w:pos="10076"/>
              </w:tabs>
              <w:rPr>
                <w:del w:id="12930" w:author="Stephanie Thompson" w:date="2008-11-17T15:37:00Z"/>
                <w:rFonts w:ascii="Garamond" w:hAnsi="Garamond"/>
                <w:sz w:val="22"/>
                <w:szCs w:val="22"/>
              </w:rPr>
            </w:pPr>
            <w:del w:id="12931" w:author="Stephanie Thompson" w:date="2008-11-17T15:37:00Z">
              <w:r w:rsidRPr="00EB43F4" w:rsidDel="00E361B9">
                <w:rPr>
                  <w:rFonts w:ascii="Garamond" w:hAnsi="Garamond"/>
                  <w:sz w:val="22"/>
                  <w:szCs w:val="22"/>
                </w:rPr>
                <w:delText>02:15 – 03:15,</w:delText>
              </w:r>
            </w:del>
          </w:p>
        </w:tc>
        <w:tc>
          <w:tcPr>
            <w:tcW w:w="1420" w:type="dxa"/>
            <w:vAlign w:val="bottom"/>
          </w:tcPr>
          <w:p w:rsidR="0009310C" w:rsidRPr="00EB43F4" w:rsidDel="00E361B9" w:rsidRDefault="0009310C" w:rsidP="00507EC4">
            <w:pPr>
              <w:tabs>
                <w:tab w:val="left" w:pos="10076"/>
              </w:tabs>
              <w:rPr>
                <w:del w:id="12932" w:author="Stephanie Thompson" w:date="2008-11-17T15:37:00Z"/>
                <w:rFonts w:ascii="Garamond" w:hAnsi="Garamond"/>
                <w:sz w:val="22"/>
                <w:szCs w:val="22"/>
              </w:rPr>
            </w:pPr>
            <w:del w:id="12933" w:author="Stephanie Thompson" w:date="2008-11-17T15:37:00Z">
              <w:r w:rsidRPr="00EB43F4" w:rsidDel="00E361B9">
                <w:rPr>
                  <w:rFonts w:ascii="Garamond" w:hAnsi="Garamond"/>
                  <w:sz w:val="22"/>
                  <w:szCs w:val="22"/>
                </w:rPr>
                <w:delText>04:15 – 08:15,</w:delText>
              </w:r>
            </w:del>
          </w:p>
        </w:tc>
        <w:tc>
          <w:tcPr>
            <w:tcW w:w="1420" w:type="dxa"/>
            <w:vAlign w:val="bottom"/>
          </w:tcPr>
          <w:p w:rsidR="0009310C" w:rsidRPr="00EB43F4" w:rsidDel="00E361B9" w:rsidRDefault="0009310C" w:rsidP="00507EC4">
            <w:pPr>
              <w:tabs>
                <w:tab w:val="left" w:pos="10076"/>
              </w:tabs>
              <w:rPr>
                <w:del w:id="12934" w:author="Stephanie Thompson" w:date="2008-11-17T15:37:00Z"/>
                <w:rFonts w:ascii="Garamond" w:hAnsi="Garamond"/>
                <w:sz w:val="22"/>
                <w:szCs w:val="22"/>
              </w:rPr>
            </w:pPr>
            <w:del w:id="12935" w:author="Stephanie Thompson" w:date="2008-11-17T15:37:00Z">
              <w:r w:rsidRPr="00EB43F4" w:rsidDel="00E361B9">
                <w:rPr>
                  <w:rFonts w:ascii="Garamond" w:hAnsi="Garamond"/>
                  <w:sz w:val="22"/>
                  <w:szCs w:val="22"/>
                </w:rPr>
                <w:delText>09:00 – 10:30,</w:delText>
              </w:r>
            </w:del>
          </w:p>
        </w:tc>
        <w:tc>
          <w:tcPr>
            <w:tcW w:w="1420" w:type="dxa"/>
            <w:vAlign w:val="bottom"/>
          </w:tcPr>
          <w:p w:rsidR="0009310C" w:rsidRPr="00EB43F4" w:rsidDel="00E361B9" w:rsidRDefault="0009310C" w:rsidP="00507EC4">
            <w:pPr>
              <w:tabs>
                <w:tab w:val="left" w:pos="10076"/>
              </w:tabs>
              <w:rPr>
                <w:del w:id="12936" w:author="Stephanie Thompson" w:date="2008-11-17T15:37:00Z"/>
                <w:rFonts w:ascii="Garamond" w:hAnsi="Garamond"/>
                <w:sz w:val="22"/>
                <w:szCs w:val="22"/>
              </w:rPr>
            </w:pPr>
            <w:del w:id="12937" w:author="Stephanie Thompson" w:date="2008-11-17T15:37:00Z">
              <w:r w:rsidRPr="00EB43F4" w:rsidDel="00E361B9">
                <w:rPr>
                  <w:rFonts w:ascii="Garamond" w:hAnsi="Garamond"/>
                  <w:sz w:val="22"/>
                  <w:szCs w:val="22"/>
                </w:rPr>
                <w:delText>11:15 – 12:15,</w:delText>
              </w:r>
            </w:del>
          </w:p>
        </w:tc>
        <w:tc>
          <w:tcPr>
            <w:tcW w:w="1420" w:type="dxa"/>
            <w:vAlign w:val="bottom"/>
          </w:tcPr>
          <w:p w:rsidR="0009310C" w:rsidRPr="00EB43F4" w:rsidDel="00E361B9" w:rsidRDefault="0009310C" w:rsidP="00507EC4">
            <w:pPr>
              <w:tabs>
                <w:tab w:val="left" w:pos="10076"/>
              </w:tabs>
              <w:rPr>
                <w:del w:id="12938" w:author="Stephanie Thompson" w:date="2008-11-17T15:37:00Z"/>
                <w:rFonts w:ascii="Garamond" w:hAnsi="Garamond"/>
                <w:sz w:val="22"/>
                <w:szCs w:val="22"/>
              </w:rPr>
            </w:pPr>
            <w:del w:id="12939" w:author="Stephanie Thompson" w:date="2008-11-17T15:37:00Z">
              <w:r w:rsidRPr="00EB43F4" w:rsidDel="00E361B9">
                <w:rPr>
                  <w:rFonts w:ascii="Garamond" w:hAnsi="Garamond"/>
                  <w:sz w:val="22"/>
                  <w:szCs w:val="22"/>
                </w:rPr>
                <w:delText>13:15 – 14:00,</w:delText>
              </w:r>
            </w:del>
          </w:p>
        </w:tc>
      </w:tr>
      <w:tr w:rsidR="008E0836" w:rsidRPr="00EB43F4" w:rsidDel="00E361B9">
        <w:trPr>
          <w:trHeight w:val="255"/>
          <w:del w:id="12940"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941" w:author="Stephanie Thompson" w:date="2008-11-17T15:37:00Z"/>
                <w:rFonts w:ascii="Garamond" w:hAnsi="Garamond"/>
                <w:sz w:val="22"/>
                <w:szCs w:val="22"/>
              </w:rPr>
            </w:pPr>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942" w:author="Stephanie Thompson" w:date="2008-11-17T15:37:00Z"/>
                <w:rFonts w:ascii="Garamond" w:hAnsi="Garamond"/>
                <w:sz w:val="22"/>
                <w:szCs w:val="22"/>
              </w:rPr>
            </w:pPr>
            <w:del w:id="12943" w:author="Stephanie Thompson" w:date="2008-11-17T15:37:00Z">
              <w:r w:rsidRPr="00EB43F4" w:rsidDel="00E361B9">
                <w:rPr>
                  <w:rFonts w:ascii="Garamond" w:hAnsi="Garamond"/>
                  <w:sz w:val="22"/>
                  <w:szCs w:val="22"/>
                </w:rPr>
                <w:delText>15:30 – 16:00,</w:delText>
              </w:r>
            </w:del>
          </w:p>
        </w:tc>
        <w:tc>
          <w:tcPr>
            <w:tcW w:w="1420" w:type="dxa"/>
            <w:vAlign w:val="bottom"/>
          </w:tcPr>
          <w:p w:rsidR="008E0836" w:rsidRPr="00EB43F4" w:rsidDel="00E361B9" w:rsidRDefault="008E0836" w:rsidP="00507EC4">
            <w:pPr>
              <w:tabs>
                <w:tab w:val="left" w:pos="10076"/>
              </w:tabs>
              <w:rPr>
                <w:del w:id="12944" w:author="Stephanie Thompson" w:date="2008-11-17T15:37:00Z"/>
                <w:rFonts w:ascii="Garamond" w:hAnsi="Garamond"/>
                <w:sz w:val="22"/>
                <w:szCs w:val="22"/>
              </w:rPr>
            </w:pPr>
            <w:del w:id="12945" w:author="Stephanie Thompson" w:date="2008-11-17T15:37:00Z">
              <w:r w:rsidRPr="00EB43F4" w:rsidDel="00E361B9">
                <w:rPr>
                  <w:rFonts w:ascii="Garamond" w:hAnsi="Garamond"/>
                  <w:sz w:val="22"/>
                  <w:szCs w:val="22"/>
                </w:rPr>
                <w:delText>17:00 – 18:30,</w:delText>
              </w:r>
            </w:del>
          </w:p>
        </w:tc>
        <w:tc>
          <w:tcPr>
            <w:tcW w:w="1420" w:type="dxa"/>
            <w:vAlign w:val="bottom"/>
          </w:tcPr>
          <w:p w:rsidR="008E0836" w:rsidRPr="00EB43F4" w:rsidDel="00E361B9" w:rsidRDefault="008E0836" w:rsidP="00507EC4">
            <w:pPr>
              <w:tabs>
                <w:tab w:val="left" w:pos="10076"/>
              </w:tabs>
              <w:rPr>
                <w:del w:id="12946" w:author="Stephanie Thompson" w:date="2008-11-17T15:37:00Z"/>
                <w:rFonts w:ascii="Garamond" w:hAnsi="Garamond"/>
                <w:sz w:val="22"/>
                <w:szCs w:val="22"/>
              </w:rPr>
            </w:pPr>
            <w:del w:id="12947" w:author="Stephanie Thompson" w:date="2008-11-17T15:37:00Z">
              <w:r w:rsidRPr="00EB43F4" w:rsidDel="00E361B9">
                <w:rPr>
                  <w:rFonts w:ascii="Garamond" w:hAnsi="Garamond"/>
                  <w:sz w:val="22"/>
                  <w:szCs w:val="22"/>
                </w:rPr>
                <w:delText>19:30 – 21:00,</w:delText>
              </w:r>
            </w:del>
          </w:p>
        </w:tc>
        <w:tc>
          <w:tcPr>
            <w:tcW w:w="1420" w:type="dxa"/>
            <w:vAlign w:val="bottom"/>
          </w:tcPr>
          <w:p w:rsidR="008E0836" w:rsidRPr="00EB43F4" w:rsidDel="00E361B9" w:rsidRDefault="008E0836" w:rsidP="00507EC4">
            <w:pPr>
              <w:tabs>
                <w:tab w:val="left" w:pos="10076"/>
              </w:tabs>
              <w:rPr>
                <w:del w:id="12948" w:author="Stephanie Thompson" w:date="2008-11-17T15:37:00Z"/>
                <w:rFonts w:ascii="Garamond" w:hAnsi="Garamond"/>
                <w:sz w:val="22"/>
                <w:szCs w:val="22"/>
              </w:rPr>
            </w:pPr>
            <w:del w:id="12949" w:author="Stephanie Thompson" w:date="2008-11-17T15:37:00Z">
              <w:r w:rsidRPr="00EB43F4" w:rsidDel="00E361B9">
                <w:rPr>
                  <w:rFonts w:ascii="Garamond" w:hAnsi="Garamond"/>
                  <w:sz w:val="22"/>
                  <w:szCs w:val="22"/>
                </w:rPr>
                <w:delText>22:00 to</w:delText>
              </w:r>
            </w:del>
          </w:p>
        </w:tc>
        <w:tc>
          <w:tcPr>
            <w:tcW w:w="1420" w:type="dxa"/>
            <w:vAlign w:val="bottom"/>
          </w:tcPr>
          <w:p w:rsidR="008E0836" w:rsidRPr="00EB43F4" w:rsidDel="00E361B9" w:rsidRDefault="008E0836" w:rsidP="00507EC4">
            <w:pPr>
              <w:tabs>
                <w:tab w:val="left" w:pos="10076"/>
              </w:tabs>
              <w:rPr>
                <w:del w:id="12950" w:author="Stephanie Thompson" w:date="2008-11-17T15:37:00Z"/>
                <w:rFonts w:ascii="Garamond" w:hAnsi="Garamond"/>
                <w:sz w:val="22"/>
                <w:szCs w:val="22"/>
              </w:rPr>
            </w:pPr>
            <w:del w:id="12951" w:author="Stephanie Thompson" w:date="2008-11-17T15:37:00Z">
              <w:r w:rsidRPr="00EB43F4" w:rsidDel="00E361B9">
                <w:rPr>
                  <w:rFonts w:ascii="Garamond" w:hAnsi="Garamond"/>
                  <w:sz w:val="22"/>
                  <w:szCs w:val="22"/>
                </w:rPr>
                <w:delText>12/27/06</w:delText>
              </w:r>
            </w:del>
          </w:p>
        </w:tc>
        <w:tc>
          <w:tcPr>
            <w:tcW w:w="1420" w:type="dxa"/>
            <w:vAlign w:val="bottom"/>
          </w:tcPr>
          <w:p w:rsidR="008E0836" w:rsidRPr="00EB43F4" w:rsidDel="00E361B9" w:rsidRDefault="008E0836" w:rsidP="00507EC4">
            <w:pPr>
              <w:tabs>
                <w:tab w:val="left" w:pos="10076"/>
              </w:tabs>
              <w:rPr>
                <w:del w:id="12952" w:author="Stephanie Thompson" w:date="2008-11-17T15:37:00Z"/>
                <w:rFonts w:ascii="Garamond" w:hAnsi="Garamond"/>
                <w:sz w:val="22"/>
                <w:szCs w:val="22"/>
              </w:rPr>
            </w:pPr>
            <w:del w:id="12953" w:author="Stephanie Thompson" w:date="2008-11-17T15:37:00Z">
              <w:r w:rsidRPr="00EB43F4" w:rsidDel="00E361B9">
                <w:rPr>
                  <w:rFonts w:ascii="Garamond" w:hAnsi="Garamond"/>
                  <w:sz w:val="22"/>
                  <w:szCs w:val="22"/>
                </w:rPr>
                <w:delText>13:00</w:delText>
              </w:r>
            </w:del>
          </w:p>
        </w:tc>
      </w:tr>
      <w:tr w:rsidR="008E0836" w:rsidRPr="00EB43F4" w:rsidDel="00E361B9">
        <w:trPr>
          <w:gridAfter w:val="5"/>
          <w:wAfter w:w="7100" w:type="dxa"/>
          <w:trHeight w:val="255"/>
          <w:del w:id="12954" w:author="Stephanie Thompson" w:date="2008-11-17T15:37:00Z"/>
        </w:trPr>
        <w:tc>
          <w:tcPr>
            <w:tcW w:w="150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955" w:author="Stephanie Thompson" w:date="2008-11-17T15:37:00Z"/>
                <w:rFonts w:ascii="Garamond" w:hAnsi="Garamond"/>
                <w:sz w:val="22"/>
                <w:szCs w:val="22"/>
              </w:rPr>
            </w:pPr>
            <w:del w:id="12956" w:author="Stephanie Thompson" w:date="2008-11-17T15:37:00Z">
              <w:r w:rsidRPr="00EB43F4" w:rsidDel="00E361B9">
                <w:rPr>
                  <w:rFonts w:ascii="Garamond" w:hAnsi="Garamond"/>
                  <w:sz w:val="22"/>
                  <w:szCs w:val="22"/>
                </w:rPr>
                <w:delText>12/27/06</w:delText>
              </w:r>
            </w:del>
          </w:p>
        </w:tc>
        <w:tc>
          <w:tcPr>
            <w:tcW w:w="1420" w:type="dxa"/>
            <w:tcBorders>
              <w:top w:val="nil"/>
              <w:left w:val="nil"/>
              <w:bottom w:val="nil"/>
              <w:right w:val="nil"/>
            </w:tcBorders>
            <w:shd w:val="clear" w:color="auto" w:fill="auto"/>
            <w:noWrap/>
            <w:vAlign w:val="bottom"/>
          </w:tcPr>
          <w:p w:rsidR="008E0836" w:rsidRPr="00EB43F4" w:rsidDel="00E361B9" w:rsidRDefault="008E0836" w:rsidP="00507EC4">
            <w:pPr>
              <w:tabs>
                <w:tab w:val="left" w:pos="10076"/>
              </w:tabs>
              <w:rPr>
                <w:del w:id="12957" w:author="Stephanie Thompson" w:date="2008-11-17T15:37:00Z"/>
                <w:rFonts w:ascii="Garamond" w:hAnsi="Garamond"/>
                <w:sz w:val="22"/>
                <w:szCs w:val="22"/>
              </w:rPr>
            </w:pPr>
            <w:del w:id="12958" w:author="Stephanie Thompson" w:date="2008-11-17T15:37:00Z">
              <w:r w:rsidRPr="00EB43F4" w:rsidDel="00E361B9">
                <w:rPr>
                  <w:rFonts w:ascii="Garamond" w:hAnsi="Garamond"/>
                  <w:sz w:val="22"/>
                  <w:szCs w:val="22"/>
                </w:rPr>
                <w:delText>14:00 – 15:00</w:delText>
              </w:r>
            </w:del>
          </w:p>
        </w:tc>
      </w:tr>
    </w:tbl>
    <w:p w:rsidR="00734FA4" w:rsidRPr="00EB43F4" w:rsidDel="00E361B9" w:rsidRDefault="00734FA4" w:rsidP="00507EC4">
      <w:pPr>
        <w:pStyle w:val="HTMLPreformatted"/>
        <w:rPr>
          <w:del w:id="12959" w:author="Stephanie Thompson" w:date="2008-11-17T15:37:00Z"/>
          <w:rFonts w:ascii="Garamond" w:hAnsi="Garamond" w:cs="Times New Roman"/>
          <w:sz w:val="22"/>
          <w:szCs w:val="22"/>
        </w:rPr>
      </w:pPr>
    </w:p>
    <w:p w:rsidR="00A8405D" w:rsidRPr="00EB43F4" w:rsidDel="00E361B9" w:rsidRDefault="00A8405D" w:rsidP="00507EC4">
      <w:pPr>
        <w:pStyle w:val="HTMLPreformatted"/>
        <w:rPr>
          <w:del w:id="12960" w:author="Stephanie Thompson" w:date="2008-11-17T15:37:00Z"/>
          <w:rFonts w:ascii="Garamond" w:hAnsi="Garamond" w:cs="Times New Roman"/>
          <w:sz w:val="22"/>
          <w:szCs w:val="22"/>
        </w:rPr>
      </w:pPr>
      <w:del w:id="12961" w:author="Stephanie Thompson" w:date="2008-11-17T15:37:00Z">
        <w:r w:rsidRPr="00EB43F4" w:rsidDel="00E361B9">
          <w:rPr>
            <w:rFonts w:ascii="Garamond" w:hAnsi="Garamond" w:cs="Times New Roman"/>
            <w:sz w:val="22"/>
            <w:szCs w:val="22"/>
          </w:rPr>
          <w:delText xml:space="preserve">Otter Point Creek </w:delText>
        </w:r>
      </w:del>
    </w:p>
    <w:p w:rsidR="00A8405D" w:rsidRPr="00EB43F4" w:rsidDel="00E361B9" w:rsidRDefault="00A8405D" w:rsidP="00507EC4">
      <w:pPr>
        <w:pStyle w:val="HTMLPreformatted"/>
        <w:rPr>
          <w:del w:id="12962" w:author="Stephanie Thompson" w:date="2008-11-17T15:37:00Z"/>
          <w:rFonts w:ascii="Garamond" w:hAnsi="Garamond"/>
          <w:sz w:val="22"/>
          <w:szCs w:val="22"/>
        </w:rPr>
      </w:pPr>
      <w:del w:id="12963" w:author="Stephanie Thompson" w:date="2008-11-17T15:37:00Z">
        <w:r w:rsidRPr="00EB43F4" w:rsidDel="00E361B9">
          <w:rPr>
            <w:rFonts w:ascii="Garamond" w:hAnsi="Garamond"/>
            <w:sz w:val="22"/>
            <w:szCs w:val="22"/>
          </w:rPr>
          <w:delText>Sampling equipment was removed due to inclement weather and for annual maintenance. No data during the following period:</w:delText>
        </w:r>
      </w:del>
    </w:p>
    <w:p w:rsidR="00A8405D" w:rsidRPr="00EB43F4" w:rsidDel="00E361B9" w:rsidRDefault="00A8405D" w:rsidP="00507EC4">
      <w:pPr>
        <w:pStyle w:val="HTMLPreformatted"/>
        <w:rPr>
          <w:del w:id="12964" w:author="Stephanie Thompson" w:date="2008-11-17T15:37:00Z"/>
          <w:rFonts w:ascii="Garamond" w:hAnsi="Garamond"/>
          <w:sz w:val="22"/>
          <w:szCs w:val="22"/>
        </w:rPr>
      </w:pPr>
      <w:del w:id="12965" w:author="Stephanie Thompson" w:date="2008-11-17T15:37:00Z">
        <w:r w:rsidRPr="00EB43F4" w:rsidDel="00E361B9">
          <w:rPr>
            <w:rFonts w:ascii="Garamond" w:hAnsi="Garamond"/>
            <w:sz w:val="22"/>
            <w:szCs w:val="22"/>
          </w:rPr>
          <w:delText xml:space="preserve">01/01/06   </w:delText>
        </w:r>
        <w:r w:rsidRPr="00EB43F4" w:rsidDel="00E361B9">
          <w:rPr>
            <w:rFonts w:ascii="Garamond" w:hAnsi="Garamond"/>
            <w:sz w:val="22"/>
            <w:szCs w:val="22"/>
          </w:rPr>
          <w:tab/>
          <w:delText xml:space="preserve">           00:00 to         03/14/06     09:15</w:delText>
        </w:r>
      </w:del>
    </w:p>
    <w:p w:rsidR="00A8405D" w:rsidRPr="00EB43F4" w:rsidDel="00D14D7A" w:rsidRDefault="00A8405D" w:rsidP="00507EC4">
      <w:pPr>
        <w:pStyle w:val="HTMLPreformatted"/>
        <w:rPr>
          <w:del w:id="12966" w:author="Stephanie Thompson" w:date="2008-11-19T11:44:00Z"/>
          <w:rFonts w:ascii="Garamond" w:hAnsi="Garamond" w:cs="Times New Roman"/>
          <w:sz w:val="22"/>
          <w:szCs w:val="22"/>
        </w:rPr>
      </w:pPr>
    </w:p>
    <w:p w:rsidR="006717FA" w:rsidRDefault="00DE356E" w:rsidP="006717FA">
      <w:pPr>
        <w:pStyle w:val="HTMLPreformatted"/>
        <w:rPr>
          <w:rFonts w:ascii="Garamond" w:hAnsi="Garamond" w:cs="Times New Roman"/>
          <w:b/>
          <w:bCs/>
          <w:sz w:val="22"/>
          <w:szCs w:val="22"/>
        </w:rPr>
      </w:pPr>
      <w:r w:rsidRPr="00EB43F4">
        <w:rPr>
          <w:rFonts w:ascii="Garamond" w:hAnsi="Garamond" w:cs="Times New Roman"/>
          <w:b/>
          <w:bCs/>
          <w:sz w:val="22"/>
          <w:szCs w:val="22"/>
        </w:rPr>
        <w:t>1</w:t>
      </w:r>
      <w:r w:rsidR="00132FC3" w:rsidRPr="00EB43F4">
        <w:rPr>
          <w:rFonts w:ascii="Garamond" w:hAnsi="Garamond" w:cs="Times New Roman"/>
          <w:b/>
          <w:bCs/>
          <w:sz w:val="22"/>
          <w:szCs w:val="22"/>
        </w:rPr>
        <w:t>3</w:t>
      </w:r>
      <w:r w:rsidRPr="00EB43F4">
        <w:rPr>
          <w:rFonts w:ascii="Garamond" w:hAnsi="Garamond" w:cs="Times New Roman"/>
          <w:b/>
          <w:bCs/>
          <w:sz w:val="22"/>
          <w:szCs w:val="22"/>
        </w:rPr>
        <w:t>)  Post Deployment Information</w:t>
      </w:r>
      <w:r w:rsidR="009A3742">
        <w:rPr>
          <w:rFonts w:ascii="Garamond" w:hAnsi="Garamond" w:cs="Times New Roman"/>
          <w:b/>
          <w:bCs/>
          <w:sz w:val="22"/>
          <w:szCs w:val="22"/>
        </w:rPr>
        <w:t xml:space="preserve"> </w:t>
      </w:r>
    </w:p>
    <w:p w:rsidR="009821B1" w:rsidRPr="00EB43F4" w:rsidRDefault="009821B1" w:rsidP="009821B1">
      <w:pPr>
        <w:pStyle w:val="HTMLPreformatted"/>
        <w:rPr>
          <w:rFonts w:ascii="Garamond" w:hAnsi="Garamond" w:cs="Times New Roman"/>
          <w:sz w:val="22"/>
          <w:szCs w:val="22"/>
        </w:rPr>
      </w:pPr>
      <w:r w:rsidRPr="00EB43F4">
        <w:rPr>
          <w:rFonts w:ascii="Garamond" w:hAnsi="Garamond" w:cs="Times New Roman"/>
          <w:sz w:val="22"/>
          <w:szCs w:val="22"/>
        </w:rPr>
        <w:t xml:space="preserve">End </w:t>
      </w:r>
      <w:r>
        <w:rPr>
          <w:rFonts w:ascii="Garamond" w:hAnsi="Garamond" w:cs="Times New Roman"/>
          <w:sz w:val="22"/>
          <w:szCs w:val="22"/>
        </w:rPr>
        <w:t>of deployment post-calibration readings in s</w:t>
      </w:r>
      <w:r w:rsidRPr="00EB43F4">
        <w:rPr>
          <w:rFonts w:ascii="Garamond" w:hAnsi="Garamond" w:cs="Times New Roman"/>
          <w:sz w:val="22"/>
          <w:szCs w:val="22"/>
        </w:rPr>
        <w:t xml:space="preserve">tandard </w:t>
      </w:r>
      <w:r>
        <w:rPr>
          <w:rFonts w:ascii="Garamond" w:hAnsi="Garamond" w:cs="Times New Roman"/>
          <w:sz w:val="22"/>
          <w:szCs w:val="22"/>
        </w:rPr>
        <w:t>s</w:t>
      </w:r>
      <w:r w:rsidRPr="00EB43F4">
        <w:rPr>
          <w:rFonts w:ascii="Garamond" w:hAnsi="Garamond" w:cs="Times New Roman"/>
          <w:sz w:val="22"/>
          <w:szCs w:val="22"/>
        </w:rPr>
        <w:t>olutions:</w:t>
      </w:r>
    </w:p>
    <w:p w:rsidR="009821B1" w:rsidRDefault="009821B1" w:rsidP="009821B1">
      <w:pPr>
        <w:pStyle w:val="HTMLPreformatted"/>
        <w:rPr>
          <w:rFonts w:ascii="Garamond" w:hAnsi="Garamond" w:cs="Times New Roman"/>
          <w:sz w:val="22"/>
          <w:szCs w:val="22"/>
        </w:rPr>
      </w:pPr>
      <w:r w:rsidRPr="00EB43F4">
        <w:rPr>
          <w:rFonts w:ascii="Garamond" w:hAnsi="Garamond" w:cs="Times New Roman"/>
          <w:sz w:val="22"/>
          <w:szCs w:val="22"/>
        </w:rPr>
        <w:t xml:space="preserve">NA = no data available for that particular standard </w:t>
      </w:r>
    </w:p>
    <w:p w:rsidR="0090298E" w:rsidRPr="00EB43F4" w:rsidRDefault="0090298E" w:rsidP="009821B1">
      <w:pPr>
        <w:pStyle w:val="HTMLPreformatted"/>
        <w:rPr>
          <w:rFonts w:ascii="Garamond" w:hAnsi="Garamond" w:cs="Times New Roman"/>
          <w:sz w:val="22"/>
          <w:szCs w:val="22"/>
        </w:rPr>
      </w:pPr>
    </w:p>
    <w:p w:rsidR="0090298E" w:rsidRDefault="0090298E" w:rsidP="006D243E">
      <w:pPr>
        <w:pStyle w:val="HTMLPreformatted"/>
        <w:ind w:left="-270"/>
        <w:rPr>
          <w:rFonts w:ascii="Garamond" w:hAnsi="Garamond" w:cs="Times New Roman"/>
          <w:bCs/>
          <w:sz w:val="22"/>
          <w:szCs w:val="22"/>
        </w:rPr>
      </w:pPr>
      <w:r>
        <w:rPr>
          <w:rFonts w:ascii="Garamond" w:hAnsi="Garamond" w:cs="Times New Roman"/>
          <w:bCs/>
          <w:sz w:val="22"/>
          <w:szCs w:val="22"/>
        </w:rPr>
        <w:t>Railroad Bridge</w:t>
      </w:r>
    </w:p>
    <w:tbl>
      <w:tblPr>
        <w:tblW w:w="10800" w:type="dxa"/>
        <w:tblInd w:w="-162" w:type="dxa"/>
        <w:tblLayout w:type="fixed"/>
        <w:tblLook w:val="0000"/>
      </w:tblPr>
      <w:tblGrid>
        <w:gridCol w:w="1260"/>
        <w:gridCol w:w="990"/>
        <w:gridCol w:w="900"/>
        <w:gridCol w:w="630"/>
        <w:gridCol w:w="720"/>
        <w:gridCol w:w="720"/>
        <w:gridCol w:w="720"/>
        <w:gridCol w:w="900"/>
        <w:gridCol w:w="1260"/>
        <w:gridCol w:w="630"/>
        <w:gridCol w:w="810"/>
        <w:gridCol w:w="1260"/>
      </w:tblGrid>
      <w:tr w:rsidR="00A6252D" w:rsidTr="00D543F9">
        <w:trPr>
          <w:trHeight w:val="255"/>
        </w:trPr>
        <w:tc>
          <w:tcPr>
            <w:tcW w:w="1260" w:type="dxa"/>
            <w:vMerge w:val="restart"/>
            <w:tcBorders>
              <w:top w:val="single" w:sz="4" w:space="0" w:color="auto"/>
              <w:left w:val="single" w:sz="4" w:space="0" w:color="auto"/>
              <w:right w:val="single" w:sz="4" w:space="0" w:color="auto"/>
            </w:tcBorders>
            <w:shd w:val="clear" w:color="auto" w:fill="auto"/>
            <w:vAlign w:val="center"/>
          </w:tcPr>
          <w:p w:rsidR="00A6252D" w:rsidRDefault="00A6252D" w:rsidP="00A6252D">
            <w:pPr>
              <w:tabs>
                <w:tab w:val="left" w:pos="10076"/>
              </w:tabs>
              <w:jc w:val="center"/>
              <w:rPr>
                <w:rFonts w:ascii="Arial" w:hAnsi="Arial" w:cs="Arial"/>
                <w:sz w:val="20"/>
                <w:szCs w:val="20"/>
              </w:rPr>
            </w:pPr>
            <w:r>
              <w:rPr>
                <w:rFonts w:ascii="Arial" w:hAnsi="Arial" w:cs="Arial"/>
                <w:sz w:val="20"/>
                <w:szCs w:val="20"/>
              </w:rPr>
              <w:t>Post Calibration Date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proofErr w:type="spellStart"/>
            <w:r>
              <w:rPr>
                <w:rFonts w:ascii="Arial" w:hAnsi="Arial" w:cs="Arial"/>
                <w:sz w:val="20"/>
                <w:szCs w:val="20"/>
              </w:rPr>
              <w:t>SpCond</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 xml:space="preserve">DO </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pH</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proofErr w:type="spellStart"/>
            <w:r>
              <w:rPr>
                <w:rFonts w:ascii="Arial" w:hAnsi="Arial" w:cs="Arial"/>
                <w:sz w:val="20"/>
                <w:szCs w:val="20"/>
              </w:rPr>
              <w:t>Turb</w:t>
            </w:r>
            <w:proofErr w:type="spellEnd"/>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Depth</w:t>
            </w:r>
          </w:p>
        </w:tc>
        <w:tc>
          <w:tcPr>
            <w:tcW w:w="2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proofErr w:type="spellStart"/>
            <w:r>
              <w:rPr>
                <w:rFonts w:ascii="Arial" w:hAnsi="Arial" w:cs="Arial"/>
                <w:sz w:val="20"/>
                <w:szCs w:val="20"/>
              </w:rPr>
              <w:t>Chl</w:t>
            </w:r>
            <w:proofErr w:type="spellEnd"/>
          </w:p>
        </w:tc>
      </w:tr>
      <w:tr w:rsidR="00A402E2" w:rsidTr="00D543F9">
        <w:trPr>
          <w:trHeight w:val="910"/>
        </w:trPr>
        <w:tc>
          <w:tcPr>
            <w:tcW w:w="1260" w:type="dxa"/>
            <w:vMerge/>
            <w:tcBorders>
              <w:left w:val="single" w:sz="4" w:space="0" w:color="auto"/>
              <w:bottom w:val="single" w:sz="4" w:space="0" w:color="auto"/>
              <w:right w:val="single" w:sz="4" w:space="0" w:color="auto"/>
            </w:tcBorders>
            <w:vAlign w:val="center"/>
          </w:tcPr>
          <w:p w:rsidR="00A6252D" w:rsidRDefault="00A6252D" w:rsidP="00A6252D">
            <w:pPr>
              <w:tabs>
                <w:tab w:val="left" w:pos="10076"/>
              </w:tabs>
              <w:rPr>
                <w:rFonts w:ascii="Arial" w:hAnsi="Arial" w:cs="Arial"/>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(6.668)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(100%)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(7)</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(10)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(126)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proofErr w:type="spellStart"/>
            <w:r>
              <w:rPr>
                <w:rFonts w:ascii="Arial" w:hAnsi="Arial" w:cs="Arial"/>
                <w:sz w:val="20"/>
                <w:szCs w:val="20"/>
              </w:rPr>
              <w:t>Sonde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A6252D" w:rsidRDefault="0042205D" w:rsidP="00A6252D">
            <w:pPr>
              <w:tabs>
                <w:tab w:val="left" w:pos="10076"/>
              </w:tabs>
              <w:jc w:val="center"/>
              <w:rPr>
                <w:rFonts w:ascii="Arial" w:hAnsi="Arial" w:cs="Arial"/>
                <w:sz w:val="20"/>
                <w:szCs w:val="20"/>
              </w:rPr>
            </w:pPr>
            <w:r>
              <w:rPr>
                <w:rFonts w:ascii="Arial" w:hAnsi="Arial" w:cs="Arial"/>
                <w:sz w:val="20"/>
                <w:szCs w:val="20"/>
              </w:rPr>
              <w:t>Pressure-determined Offset</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 xml:space="preserve">Meter in </w:t>
            </w:r>
            <w:proofErr w:type="spellStart"/>
            <w:r>
              <w:rPr>
                <w:rFonts w:ascii="Arial" w:hAnsi="Arial" w:cs="Arial"/>
                <w:sz w:val="20"/>
                <w:szCs w:val="20"/>
              </w:rPr>
              <w:t>Rhodo</w:t>
            </w:r>
            <w:proofErr w:type="spellEnd"/>
            <w:r>
              <w:rPr>
                <w:rFonts w:ascii="Arial" w:hAnsi="Arial" w:cs="Arial"/>
                <w:sz w:val="20"/>
                <w:szCs w:val="20"/>
              </w:rPr>
              <w:t xml:space="preserve"> </w:t>
            </w:r>
            <w:proofErr w:type="spellStart"/>
            <w:r>
              <w:rPr>
                <w:rFonts w:ascii="Arial" w:hAnsi="Arial" w:cs="Arial"/>
                <w:sz w:val="20"/>
                <w:szCs w:val="20"/>
              </w:rPr>
              <w:t>Sol'n</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 xml:space="preserve">Temp-determined </w:t>
            </w:r>
            <w:proofErr w:type="spellStart"/>
            <w:r>
              <w:rPr>
                <w:rFonts w:ascii="Arial" w:hAnsi="Arial" w:cs="Arial"/>
                <w:sz w:val="20"/>
                <w:szCs w:val="20"/>
              </w:rPr>
              <w:t>Stnd</w:t>
            </w:r>
            <w:proofErr w:type="spellEnd"/>
          </w:p>
        </w:tc>
      </w:tr>
      <w:tr w:rsidR="00A6252D" w:rsidTr="00D543F9">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/cm</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sat</w:t>
            </w:r>
          </w:p>
        </w:tc>
        <w:tc>
          <w:tcPr>
            <w:tcW w:w="630" w:type="dxa"/>
            <w:tcBorders>
              <w:top w:val="single" w:sz="4" w:space="0" w:color="auto"/>
              <w:left w:val="single" w:sz="4" w:space="0" w:color="auto"/>
              <w:bottom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p>
        </w:tc>
        <w:tc>
          <w:tcPr>
            <w:tcW w:w="720" w:type="dxa"/>
            <w:tcBorders>
              <w:top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NTU</w:t>
            </w: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Arial" w:hAnsi="Arial" w:cs="Arial"/>
                <w:sz w:val="20"/>
                <w:szCs w:val="20"/>
              </w:rPr>
            </w:pPr>
            <w:r>
              <w:rPr>
                <w:rFonts w:ascii="Arial" w:hAnsi="Arial" w:cs="Arial"/>
                <w:sz w:val="20"/>
                <w:szCs w:val="20"/>
              </w:rPr>
              <w:t>m</w:t>
            </w:r>
          </w:p>
        </w:tc>
        <w:tc>
          <w:tcPr>
            <w:tcW w:w="2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A6252D" w:rsidRDefault="00A6252D" w:rsidP="00A6252D">
            <w:pPr>
              <w:tabs>
                <w:tab w:val="left" w:pos="10076"/>
              </w:tabs>
              <w:jc w:val="center"/>
              <w:rPr>
                <w:rFonts w:ascii="Garamond" w:hAnsi="Garamond" w:cs="Arial"/>
                <w:sz w:val="22"/>
                <w:szCs w:val="22"/>
              </w:rPr>
            </w:pPr>
            <w:r>
              <w:rPr>
                <w:rFonts w:ascii="Garamond" w:hAnsi="Garamond" w:cs="Arial"/>
                <w:sz w:val="22"/>
                <w:szCs w:val="22"/>
              </w:rPr>
              <w:t>µg/L</w:t>
            </w:r>
          </w:p>
        </w:tc>
      </w:tr>
      <w:tr w:rsidR="00A402E2" w:rsidTr="00D543F9">
        <w:trPr>
          <w:trHeight w:val="255"/>
        </w:trPr>
        <w:tc>
          <w:tcPr>
            <w:tcW w:w="126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01/10/13</w:t>
            </w:r>
          </w:p>
        </w:tc>
        <w:tc>
          <w:tcPr>
            <w:tcW w:w="99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6.309</w:t>
            </w:r>
          </w:p>
        </w:tc>
        <w:tc>
          <w:tcPr>
            <w:tcW w:w="90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100.6</w:t>
            </w:r>
          </w:p>
        </w:tc>
        <w:tc>
          <w:tcPr>
            <w:tcW w:w="63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6.92</w:t>
            </w:r>
          </w:p>
        </w:tc>
        <w:tc>
          <w:tcPr>
            <w:tcW w:w="72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9.93</w:t>
            </w:r>
          </w:p>
        </w:tc>
        <w:tc>
          <w:tcPr>
            <w:tcW w:w="72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-0.2</w:t>
            </w:r>
          </w:p>
        </w:tc>
        <w:tc>
          <w:tcPr>
            <w:tcW w:w="72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129.0</w:t>
            </w:r>
          </w:p>
        </w:tc>
        <w:tc>
          <w:tcPr>
            <w:tcW w:w="900" w:type="dxa"/>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0.196</w:t>
            </w:r>
          </w:p>
        </w:tc>
        <w:tc>
          <w:tcPr>
            <w:tcW w:w="1260" w:type="dxa"/>
            <w:tcBorders>
              <w:top w:val="single" w:sz="4" w:space="0" w:color="auto"/>
              <w:left w:val="single" w:sz="4" w:space="0" w:color="auto"/>
              <w:right w:val="single" w:sz="4" w:space="0" w:color="auto"/>
            </w:tcBorders>
            <w:shd w:val="clear" w:color="auto" w:fill="auto"/>
            <w:noWrap/>
            <w:vAlign w:val="bottom"/>
          </w:tcPr>
          <w:p w:rsidR="00A6252D" w:rsidRPr="006D243E" w:rsidRDefault="00A6252D" w:rsidP="00A6252D">
            <w:pPr>
              <w:tabs>
                <w:tab w:val="left" w:pos="10076"/>
              </w:tabs>
              <w:jc w:val="right"/>
              <w:rPr>
                <w:rFonts w:ascii="Arial" w:hAnsi="Arial" w:cs="Arial"/>
                <w:sz w:val="20"/>
                <w:szCs w:val="20"/>
              </w:rPr>
            </w:pPr>
            <w:r w:rsidRPr="006D243E">
              <w:rPr>
                <w:rFonts w:ascii="Arial" w:hAnsi="Arial" w:cs="Arial"/>
                <w:sz w:val="20"/>
                <w:szCs w:val="20"/>
              </w:rPr>
              <w:t>0.190</w:t>
            </w:r>
          </w:p>
        </w:tc>
        <w:tc>
          <w:tcPr>
            <w:tcW w:w="630" w:type="dxa"/>
            <w:tcBorders>
              <w:top w:val="single" w:sz="4" w:space="0" w:color="auto"/>
              <w:left w:val="single" w:sz="4" w:space="0" w:color="auto"/>
              <w:right w:val="single" w:sz="4" w:space="0" w:color="auto"/>
            </w:tcBorders>
            <w:shd w:val="clear" w:color="auto" w:fill="auto"/>
            <w:noWrap/>
            <w:vAlign w:val="bottom"/>
          </w:tcPr>
          <w:p w:rsidR="00A6252D" w:rsidRPr="006D243E" w:rsidRDefault="00A6252D" w:rsidP="00A6252D">
            <w:pPr>
              <w:jc w:val="right"/>
              <w:rPr>
                <w:rFonts w:ascii="Arial" w:hAnsi="Arial" w:cs="Arial"/>
                <w:sz w:val="20"/>
                <w:szCs w:val="20"/>
              </w:rPr>
            </w:pPr>
            <w:r w:rsidRPr="006D243E">
              <w:rPr>
                <w:rFonts w:ascii="Arial" w:hAnsi="Arial" w:cs="Arial"/>
                <w:sz w:val="20"/>
                <w:szCs w:val="20"/>
              </w:rPr>
              <w:t>2.0</w:t>
            </w:r>
          </w:p>
        </w:tc>
        <w:tc>
          <w:tcPr>
            <w:tcW w:w="810" w:type="dxa"/>
            <w:tcBorders>
              <w:top w:val="single" w:sz="4" w:space="0" w:color="auto"/>
              <w:left w:val="single" w:sz="4" w:space="0" w:color="auto"/>
              <w:right w:val="single" w:sz="4" w:space="0" w:color="auto"/>
            </w:tcBorders>
            <w:shd w:val="clear" w:color="auto" w:fill="auto"/>
            <w:noWrap/>
            <w:vAlign w:val="bottom"/>
          </w:tcPr>
          <w:p w:rsidR="00A6252D" w:rsidRPr="006D243E" w:rsidRDefault="00A6252D" w:rsidP="00A6252D">
            <w:pPr>
              <w:jc w:val="right"/>
              <w:rPr>
                <w:rFonts w:ascii="Arial" w:hAnsi="Arial" w:cs="Arial"/>
                <w:sz w:val="20"/>
                <w:szCs w:val="20"/>
              </w:rPr>
            </w:pPr>
            <w:r w:rsidRPr="006D243E">
              <w:rPr>
                <w:rFonts w:ascii="Arial" w:hAnsi="Arial" w:cs="Arial"/>
                <w:sz w:val="20"/>
                <w:szCs w:val="20"/>
              </w:rPr>
              <w:t>115.3</w:t>
            </w:r>
          </w:p>
        </w:tc>
        <w:tc>
          <w:tcPr>
            <w:tcW w:w="1260" w:type="dxa"/>
            <w:tcBorders>
              <w:top w:val="single" w:sz="4" w:space="0" w:color="auto"/>
              <w:left w:val="single" w:sz="4" w:space="0" w:color="auto"/>
              <w:right w:val="single" w:sz="4" w:space="0" w:color="auto"/>
            </w:tcBorders>
            <w:shd w:val="clear" w:color="auto" w:fill="auto"/>
            <w:noWrap/>
            <w:vAlign w:val="bottom"/>
          </w:tcPr>
          <w:p w:rsidR="00A6252D" w:rsidRPr="006D243E" w:rsidRDefault="00A6252D" w:rsidP="00A6252D">
            <w:pPr>
              <w:tabs>
                <w:tab w:val="left" w:pos="10076"/>
              </w:tabs>
              <w:jc w:val="right"/>
              <w:rPr>
                <w:rFonts w:ascii="Arial" w:hAnsi="Arial" w:cs="Arial"/>
                <w:sz w:val="20"/>
                <w:szCs w:val="20"/>
              </w:rPr>
            </w:pPr>
            <w:r w:rsidRPr="006D243E">
              <w:rPr>
                <w:rFonts w:ascii="Arial" w:hAnsi="Arial" w:cs="Arial"/>
                <w:sz w:val="20"/>
                <w:szCs w:val="20"/>
              </w:rPr>
              <w:t>116.6</w:t>
            </w:r>
          </w:p>
        </w:tc>
      </w:tr>
      <w:tr w:rsidR="00A402E2" w:rsidTr="00D543F9">
        <w:trPr>
          <w:trHeight w:val="255"/>
        </w:trPr>
        <w:tc>
          <w:tcPr>
            <w:tcW w:w="1260" w:type="dxa"/>
            <w:tcBorders>
              <w:left w:val="single" w:sz="4" w:space="0" w:color="auto"/>
              <w:bottom w:val="nil"/>
              <w:right w:val="single" w:sz="4" w:space="0" w:color="auto"/>
            </w:tcBorders>
            <w:shd w:val="clear" w:color="auto" w:fill="auto"/>
            <w:noWrap/>
            <w:vAlign w:val="bottom"/>
          </w:tcPr>
          <w:p w:rsidR="0042205D" w:rsidRDefault="0042205D" w:rsidP="00A6252D">
            <w:pPr>
              <w:jc w:val="right"/>
              <w:rPr>
                <w:rFonts w:ascii="Arial" w:hAnsi="Arial" w:cs="Arial"/>
                <w:sz w:val="20"/>
                <w:szCs w:val="20"/>
              </w:rPr>
            </w:pPr>
            <w:r>
              <w:rPr>
                <w:rFonts w:ascii="Arial" w:hAnsi="Arial" w:cs="Arial"/>
                <w:sz w:val="20"/>
                <w:szCs w:val="20"/>
              </w:rPr>
              <w:t>02/15/13</w:t>
            </w:r>
          </w:p>
        </w:tc>
        <w:tc>
          <w:tcPr>
            <w:tcW w:w="99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6.670</w:t>
            </w:r>
          </w:p>
        </w:tc>
        <w:tc>
          <w:tcPr>
            <w:tcW w:w="90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99.4</w:t>
            </w:r>
          </w:p>
        </w:tc>
        <w:tc>
          <w:tcPr>
            <w:tcW w:w="63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6.71</w:t>
            </w:r>
          </w:p>
        </w:tc>
        <w:tc>
          <w:tcPr>
            <w:tcW w:w="72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9.50</w:t>
            </w:r>
          </w:p>
        </w:tc>
        <w:tc>
          <w:tcPr>
            <w:tcW w:w="72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0.3</w:t>
            </w:r>
          </w:p>
        </w:tc>
        <w:tc>
          <w:tcPr>
            <w:tcW w:w="72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123.9</w:t>
            </w:r>
          </w:p>
        </w:tc>
        <w:tc>
          <w:tcPr>
            <w:tcW w:w="900" w:type="dxa"/>
            <w:tcBorders>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-0.060</w:t>
            </w:r>
          </w:p>
        </w:tc>
        <w:tc>
          <w:tcPr>
            <w:tcW w:w="1260" w:type="dxa"/>
            <w:tcBorders>
              <w:left w:val="single" w:sz="4" w:space="0" w:color="auto"/>
              <w:bottom w:val="nil"/>
              <w:right w:val="single" w:sz="4" w:space="0" w:color="auto"/>
            </w:tcBorders>
            <w:shd w:val="clear" w:color="auto" w:fill="auto"/>
            <w:noWrap/>
            <w:vAlign w:val="bottom"/>
          </w:tcPr>
          <w:p w:rsidR="0042205D" w:rsidRPr="006D243E" w:rsidRDefault="0042205D" w:rsidP="006D243E">
            <w:pPr>
              <w:tabs>
                <w:tab w:val="left" w:pos="10076"/>
              </w:tabs>
              <w:jc w:val="right"/>
              <w:rPr>
                <w:rFonts w:ascii="Arial" w:hAnsi="Arial" w:cs="Arial"/>
                <w:sz w:val="20"/>
                <w:szCs w:val="20"/>
              </w:rPr>
            </w:pPr>
            <w:r w:rsidRPr="006D243E">
              <w:rPr>
                <w:rFonts w:ascii="Arial" w:hAnsi="Arial" w:cs="Arial"/>
                <w:sz w:val="20"/>
                <w:szCs w:val="20"/>
              </w:rPr>
              <w:t>0.0</w:t>
            </w:r>
            <w:r w:rsidR="006D243E" w:rsidRPr="006D243E">
              <w:rPr>
                <w:rFonts w:ascii="Arial" w:hAnsi="Arial" w:cs="Arial"/>
                <w:sz w:val="20"/>
                <w:szCs w:val="20"/>
              </w:rPr>
              <w:t>27</w:t>
            </w:r>
          </w:p>
        </w:tc>
        <w:tc>
          <w:tcPr>
            <w:tcW w:w="630" w:type="dxa"/>
            <w:tcBorders>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0.1</w:t>
            </w:r>
          </w:p>
        </w:tc>
        <w:tc>
          <w:tcPr>
            <w:tcW w:w="810" w:type="dxa"/>
            <w:tcBorders>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119.1</w:t>
            </w:r>
          </w:p>
        </w:tc>
        <w:tc>
          <w:tcPr>
            <w:tcW w:w="1260" w:type="dxa"/>
            <w:tcBorders>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109.7</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03/14/13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6.649</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99.9</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6.71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9.69</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129.7</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0.027</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42205D" w:rsidP="006D243E">
            <w:pPr>
              <w:tabs>
                <w:tab w:val="left" w:pos="10076"/>
              </w:tabs>
              <w:jc w:val="right"/>
              <w:rPr>
                <w:rFonts w:ascii="Arial" w:hAnsi="Arial" w:cs="Arial"/>
                <w:sz w:val="20"/>
                <w:szCs w:val="20"/>
              </w:rPr>
            </w:pPr>
            <w:r w:rsidRPr="006D243E">
              <w:rPr>
                <w:rFonts w:ascii="Arial" w:hAnsi="Arial" w:cs="Arial"/>
                <w:sz w:val="20"/>
                <w:szCs w:val="20"/>
              </w:rPr>
              <w:t>0.</w:t>
            </w:r>
            <w:r w:rsidR="006D243E" w:rsidRPr="006D243E">
              <w:rPr>
                <w:rFonts w:ascii="Arial" w:hAnsi="Arial" w:cs="Arial"/>
                <w:sz w:val="20"/>
                <w:szCs w:val="20"/>
              </w:rPr>
              <w:t>02</w:t>
            </w:r>
            <w:r w:rsidRPr="006D243E">
              <w:rPr>
                <w:rFonts w:ascii="Arial" w:hAnsi="Arial" w:cs="Arial"/>
                <w:sz w:val="20"/>
                <w:szCs w:val="20"/>
              </w:rPr>
              <w:t>7</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-0.2</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121.7</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110</w:t>
            </w:r>
            <w:r w:rsidR="0042205D" w:rsidRPr="006D243E">
              <w:rPr>
                <w:rFonts w:ascii="Arial" w:hAnsi="Arial" w:cs="Arial"/>
                <w:sz w:val="20"/>
                <w:szCs w:val="20"/>
              </w:rPr>
              <w:t>.9</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04/12/13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6.480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98.8</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6.49</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9.44</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0.4</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122.1</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-0.124</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6D243E">
            <w:pPr>
              <w:tabs>
                <w:tab w:val="left" w:pos="10076"/>
              </w:tabs>
              <w:jc w:val="right"/>
              <w:rPr>
                <w:rFonts w:ascii="Arial" w:hAnsi="Arial" w:cs="Arial"/>
                <w:sz w:val="20"/>
                <w:szCs w:val="20"/>
              </w:rPr>
            </w:pPr>
            <w:r w:rsidRPr="006D243E">
              <w:rPr>
                <w:rFonts w:ascii="Arial" w:hAnsi="Arial" w:cs="Arial"/>
                <w:sz w:val="20"/>
                <w:szCs w:val="20"/>
              </w:rPr>
              <w:t>-</w:t>
            </w:r>
            <w:r w:rsidR="0042205D" w:rsidRPr="006D243E">
              <w:rPr>
                <w:rFonts w:ascii="Arial" w:hAnsi="Arial" w:cs="Arial"/>
                <w:sz w:val="20"/>
                <w:szCs w:val="20"/>
              </w:rPr>
              <w:t>0.0</w:t>
            </w:r>
            <w:r w:rsidRPr="006D243E">
              <w:rPr>
                <w:rFonts w:ascii="Arial" w:hAnsi="Arial" w:cs="Arial"/>
                <w:sz w:val="20"/>
                <w:szCs w:val="20"/>
              </w:rPr>
              <w:t>95</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0.8</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109.1</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109.8</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04/26/13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6.727</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100.2</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6.86</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0.7</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125.4</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0.052</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0.082</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0.2</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116.2</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110.1</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05/10/13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6.402</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98.2</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6.75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9.75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0.9</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129.5</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-0.013</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42205D" w:rsidP="00A6252D">
            <w:pPr>
              <w:tabs>
                <w:tab w:val="left" w:pos="10076"/>
              </w:tabs>
              <w:jc w:val="right"/>
              <w:rPr>
                <w:rFonts w:ascii="Arial" w:hAnsi="Arial" w:cs="Arial"/>
                <w:sz w:val="20"/>
                <w:szCs w:val="20"/>
              </w:rPr>
            </w:pPr>
            <w:r w:rsidRPr="006D243E">
              <w:rPr>
                <w:rFonts w:ascii="Arial" w:hAnsi="Arial" w:cs="Arial"/>
                <w:sz w:val="20"/>
                <w:szCs w:val="20"/>
              </w:rPr>
              <w:t>0.0</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0.6</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112.4</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115.0</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05/23/13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6.640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97.5</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6.96</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9.93</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-2.3</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129.3</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-0.030</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-0.027</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-0.4</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108.1</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42205D" w:rsidP="006D243E">
            <w:pPr>
              <w:tabs>
                <w:tab w:val="left" w:pos="10076"/>
              </w:tabs>
              <w:jc w:val="right"/>
              <w:rPr>
                <w:rFonts w:ascii="Arial" w:hAnsi="Arial" w:cs="Arial"/>
                <w:sz w:val="20"/>
                <w:szCs w:val="20"/>
              </w:rPr>
            </w:pPr>
            <w:r w:rsidRPr="006D243E">
              <w:rPr>
                <w:rFonts w:ascii="Arial" w:hAnsi="Arial" w:cs="Arial"/>
                <w:sz w:val="20"/>
                <w:szCs w:val="20"/>
              </w:rPr>
              <w:t>11</w:t>
            </w:r>
            <w:r w:rsidR="006D243E" w:rsidRPr="006D243E">
              <w:rPr>
                <w:rFonts w:ascii="Arial" w:hAnsi="Arial" w:cs="Arial"/>
                <w:sz w:val="20"/>
                <w:szCs w:val="20"/>
              </w:rPr>
              <w:t>3</w:t>
            </w:r>
            <w:r w:rsidRPr="006D243E">
              <w:rPr>
                <w:rFonts w:ascii="Arial" w:hAnsi="Arial" w:cs="Arial"/>
                <w:sz w:val="20"/>
                <w:szCs w:val="20"/>
              </w:rPr>
              <w:t>.8</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06/07/13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6.566</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100.5</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7.88</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7.55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117.5</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0.015</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42205D" w:rsidP="00A6252D">
            <w:pPr>
              <w:tabs>
                <w:tab w:val="left" w:pos="10076"/>
              </w:tabs>
              <w:jc w:val="right"/>
              <w:rPr>
                <w:rFonts w:ascii="Arial" w:hAnsi="Arial" w:cs="Arial"/>
                <w:sz w:val="20"/>
                <w:szCs w:val="20"/>
              </w:rPr>
            </w:pPr>
            <w:r w:rsidRPr="006D243E">
              <w:rPr>
                <w:rFonts w:ascii="Arial" w:hAnsi="Arial" w:cs="Arial"/>
                <w:sz w:val="20"/>
                <w:szCs w:val="20"/>
              </w:rPr>
              <w:t>0.027</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-0.7</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113.3</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42205D" w:rsidP="006D243E">
            <w:pPr>
              <w:tabs>
                <w:tab w:val="left" w:pos="10076"/>
              </w:tabs>
              <w:jc w:val="right"/>
              <w:rPr>
                <w:rFonts w:ascii="Arial" w:hAnsi="Arial" w:cs="Arial"/>
                <w:sz w:val="20"/>
                <w:szCs w:val="20"/>
              </w:rPr>
            </w:pPr>
            <w:r w:rsidRPr="006D243E">
              <w:rPr>
                <w:rFonts w:ascii="Arial" w:hAnsi="Arial" w:cs="Arial"/>
                <w:sz w:val="20"/>
                <w:szCs w:val="20"/>
              </w:rPr>
              <w:t>112.</w:t>
            </w:r>
            <w:r w:rsidR="006D243E" w:rsidRPr="006D243E">
              <w:rPr>
                <w:rFonts w:ascii="Arial" w:hAnsi="Arial" w:cs="Arial"/>
                <w:sz w:val="20"/>
                <w:szCs w:val="20"/>
              </w:rPr>
              <w:t>3</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06/27/13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6.438</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99.5</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7.06</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10.10</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128.2</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-0.017</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-0.027</w:t>
            </w:r>
          </w:p>
        </w:tc>
        <w:tc>
          <w:tcPr>
            <w:tcW w:w="63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-0.2</w:t>
            </w:r>
          </w:p>
        </w:tc>
        <w:tc>
          <w:tcPr>
            <w:tcW w:w="810" w:type="dxa"/>
            <w:tcBorders>
              <w:top w:val="nil"/>
              <w:left w:val="single" w:sz="4" w:space="0" w:color="auto"/>
              <w:bottom w:val="nil"/>
              <w:right w:val="single" w:sz="4" w:space="0" w:color="auto"/>
            </w:tcBorders>
            <w:shd w:val="clear" w:color="auto" w:fill="auto"/>
            <w:noWrap/>
            <w:vAlign w:val="bottom"/>
          </w:tcPr>
          <w:p w:rsidR="0042205D" w:rsidRPr="006D243E" w:rsidRDefault="0042205D">
            <w:pPr>
              <w:jc w:val="right"/>
              <w:rPr>
                <w:rFonts w:ascii="Arial" w:hAnsi="Arial" w:cs="Arial"/>
                <w:sz w:val="20"/>
                <w:szCs w:val="20"/>
              </w:rPr>
            </w:pPr>
            <w:r w:rsidRPr="006D243E">
              <w:rPr>
                <w:rFonts w:ascii="Arial" w:hAnsi="Arial" w:cs="Arial"/>
                <w:sz w:val="20"/>
                <w:szCs w:val="20"/>
              </w:rPr>
              <w:t>111.8</w:t>
            </w:r>
          </w:p>
        </w:tc>
        <w:tc>
          <w:tcPr>
            <w:tcW w:w="1260" w:type="dxa"/>
            <w:tcBorders>
              <w:top w:val="nil"/>
              <w:left w:val="single" w:sz="4" w:space="0" w:color="auto"/>
              <w:bottom w:val="nil"/>
              <w:right w:val="single" w:sz="4" w:space="0" w:color="auto"/>
            </w:tcBorders>
            <w:shd w:val="clear" w:color="auto" w:fill="auto"/>
            <w:noWrap/>
            <w:vAlign w:val="bottom"/>
          </w:tcPr>
          <w:p w:rsidR="0042205D" w:rsidRPr="006D243E" w:rsidRDefault="006D243E" w:rsidP="00A6252D">
            <w:pPr>
              <w:tabs>
                <w:tab w:val="left" w:pos="10076"/>
              </w:tabs>
              <w:jc w:val="right"/>
              <w:rPr>
                <w:rFonts w:ascii="Arial" w:hAnsi="Arial" w:cs="Arial"/>
                <w:sz w:val="20"/>
                <w:szCs w:val="20"/>
              </w:rPr>
            </w:pPr>
            <w:r w:rsidRPr="006D243E">
              <w:rPr>
                <w:rFonts w:ascii="Arial" w:hAnsi="Arial" w:cs="Arial"/>
                <w:sz w:val="20"/>
                <w:szCs w:val="20"/>
              </w:rPr>
              <w:t>111.4</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07/12/13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5.966</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100.4</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7.07</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10.08</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0.2</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127.7</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-0.003</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0.0</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0.9</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107.8</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0C5D21">
            <w:pPr>
              <w:tabs>
                <w:tab w:val="left" w:pos="10076"/>
              </w:tabs>
              <w:jc w:val="right"/>
              <w:rPr>
                <w:rFonts w:ascii="Arial" w:hAnsi="Arial" w:cs="Arial"/>
                <w:sz w:val="20"/>
                <w:szCs w:val="20"/>
              </w:rPr>
            </w:pPr>
            <w:r w:rsidRPr="000C5D21">
              <w:rPr>
                <w:rFonts w:ascii="Arial" w:hAnsi="Arial" w:cs="Arial"/>
                <w:sz w:val="20"/>
                <w:szCs w:val="20"/>
              </w:rPr>
              <w:t>108.</w:t>
            </w:r>
            <w:r w:rsidR="000C5D21" w:rsidRPr="000C5D21">
              <w:rPr>
                <w:rFonts w:ascii="Arial" w:hAnsi="Arial" w:cs="Arial"/>
                <w:sz w:val="20"/>
                <w:szCs w:val="20"/>
              </w:rPr>
              <w:t>8</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07/26/13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5.631</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99.6</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7.07</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10.07</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123.1</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0.019</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A6252D">
            <w:pPr>
              <w:tabs>
                <w:tab w:val="left" w:pos="10076"/>
              </w:tabs>
              <w:jc w:val="right"/>
              <w:rPr>
                <w:rFonts w:ascii="Arial" w:hAnsi="Arial" w:cs="Arial"/>
                <w:sz w:val="20"/>
                <w:szCs w:val="20"/>
              </w:rPr>
            </w:pPr>
            <w:r w:rsidRPr="000C5D21">
              <w:rPr>
                <w:rFonts w:ascii="Arial" w:hAnsi="Arial" w:cs="Arial"/>
                <w:sz w:val="20"/>
                <w:szCs w:val="20"/>
              </w:rPr>
              <w:t>0.0</w:t>
            </w:r>
            <w:r w:rsidR="000C5D21" w:rsidRPr="000C5D21">
              <w:rPr>
                <w:rFonts w:ascii="Arial" w:hAnsi="Arial" w:cs="Arial"/>
                <w:sz w:val="20"/>
                <w:szCs w:val="20"/>
              </w:rPr>
              <w:t>41</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-0.2</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43.9</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110.9</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08/07/13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6.255</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98.9</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6.98</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0.4</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124.0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0.036</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A6252D">
            <w:pPr>
              <w:tabs>
                <w:tab w:val="left" w:pos="10076"/>
              </w:tabs>
              <w:jc w:val="right"/>
              <w:rPr>
                <w:rFonts w:ascii="Arial" w:hAnsi="Arial" w:cs="Arial"/>
                <w:sz w:val="20"/>
                <w:szCs w:val="20"/>
              </w:rPr>
            </w:pPr>
            <w:r w:rsidRPr="000C5D21">
              <w:rPr>
                <w:rFonts w:ascii="Arial" w:hAnsi="Arial" w:cs="Arial"/>
                <w:sz w:val="20"/>
                <w:szCs w:val="20"/>
              </w:rPr>
              <w:t>0.027</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111.1</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108</w:t>
            </w:r>
            <w:r w:rsidR="0042205D" w:rsidRPr="000C5D21">
              <w:rPr>
                <w:rFonts w:ascii="Arial" w:hAnsi="Arial" w:cs="Arial"/>
                <w:sz w:val="20"/>
                <w:szCs w:val="20"/>
              </w:rPr>
              <w:t>.1</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08/23/13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6.090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100.4</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10.11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2.4</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126.4</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0.086</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0C5D21">
            <w:pPr>
              <w:tabs>
                <w:tab w:val="left" w:pos="10076"/>
              </w:tabs>
              <w:jc w:val="right"/>
              <w:rPr>
                <w:rFonts w:ascii="Arial" w:hAnsi="Arial" w:cs="Arial"/>
                <w:sz w:val="20"/>
                <w:szCs w:val="20"/>
              </w:rPr>
            </w:pPr>
            <w:r w:rsidRPr="000C5D21">
              <w:rPr>
                <w:rFonts w:ascii="Arial" w:hAnsi="Arial" w:cs="Arial"/>
                <w:sz w:val="20"/>
                <w:szCs w:val="20"/>
              </w:rPr>
              <w:t>0.068</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0.8</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106.0</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0C5D21">
            <w:pPr>
              <w:tabs>
                <w:tab w:val="left" w:pos="10076"/>
              </w:tabs>
              <w:jc w:val="right"/>
              <w:rPr>
                <w:rFonts w:ascii="Arial" w:hAnsi="Arial" w:cs="Arial"/>
                <w:sz w:val="20"/>
                <w:szCs w:val="20"/>
              </w:rPr>
            </w:pPr>
            <w:r w:rsidRPr="000C5D21">
              <w:rPr>
                <w:rFonts w:ascii="Arial" w:hAnsi="Arial" w:cs="Arial"/>
                <w:sz w:val="20"/>
                <w:szCs w:val="20"/>
              </w:rPr>
              <w:t>10</w:t>
            </w:r>
            <w:r w:rsidR="000C5D21" w:rsidRPr="000C5D21">
              <w:rPr>
                <w:rFonts w:ascii="Arial" w:hAnsi="Arial" w:cs="Arial"/>
                <w:sz w:val="20"/>
                <w:szCs w:val="20"/>
              </w:rPr>
              <w:t>7</w:t>
            </w:r>
            <w:r w:rsidRPr="000C5D21">
              <w:rPr>
                <w:rFonts w:ascii="Arial" w:hAnsi="Arial" w:cs="Arial"/>
                <w:sz w:val="20"/>
                <w:szCs w:val="20"/>
              </w:rPr>
              <w:t>.0</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09/04/13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6.661</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98.0</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7.09</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10.04</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0.8</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95.3</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0.025</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A6252D">
            <w:pPr>
              <w:tabs>
                <w:tab w:val="left" w:pos="10076"/>
              </w:tabs>
              <w:jc w:val="right"/>
              <w:rPr>
                <w:rFonts w:ascii="Arial" w:hAnsi="Arial" w:cs="Arial"/>
                <w:sz w:val="20"/>
                <w:szCs w:val="20"/>
              </w:rPr>
            </w:pPr>
            <w:r w:rsidRPr="000C5D21">
              <w:rPr>
                <w:rFonts w:ascii="Arial" w:hAnsi="Arial" w:cs="Arial"/>
                <w:sz w:val="20"/>
                <w:szCs w:val="20"/>
              </w:rPr>
              <w:t>0.0</w:t>
            </w:r>
            <w:r w:rsidR="000C5D21" w:rsidRPr="000C5D21">
              <w:rPr>
                <w:rFonts w:ascii="Arial" w:hAnsi="Arial" w:cs="Arial"/>
                <w:sz w:val="20"/>
                <w:szCs w:val="20"/>
              </w:rPr>
              <w:t>27</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0.9</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112.7</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107.9</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09/19/13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6.390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101.1</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7.00</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128.2</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0.175</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0C5D21">
            <w:pPr>
              <w:tabs>
                <w:tab w:val="left" w:pos="10076"/>
              </w:tabs>
              <w:jc w:val="right"/>
              <w:rPr>
                <w:rFonts w:ascii="Arial" w:hAnsi="Arial" w:cs="Arial"/>
                <w:sz w:val="20"/>
                <w:szCs w:val="20"/>
              </w:rPr>
            </w:pPr>
            <w:r w:rsidRPr="000C5D21">
              <w:rPr>
                <w:rFonts w:ascii="Arial" w:hAnsi="Arial" w:cs="Arial"/>
                <w:sz w:val="20"/>
                <w:szCs w:val="20"/>
              </w:rPr>
              <w:t>0.</w:t>
            </w:r>
            <w:r w:rsidR="000C5D21" w:rsidRPr="000C5D21">
              <w:rPr>
                <w:rFonts w:ascii="Arial" w:hAnsi="Arial" w:cs="Arial"/>
                <w:sz w:val="20"/>
                <w:szCs w:val="20"/>
              </w:rPr>
              <w:t>109</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-0.1</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108.2</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0C5D21">
            <w:pPr>
              <w:tabs>
                <w:tab w:val="left" w:pos="10076"/>
              </w:tabs>
              <w:jc w:val="right"/>
              <w:rPr>
                <w:rFonts w:ascii="Arial" w:hAnsi="Arial" w:cs="Arial"/>
                <w:sz w:val="20"/>
                <w:szCs w:val="20"/>
              </w:rPr>
            </w:pPr>
            <w:r w:rsidRPr="000C5D21">
              <w:rPr>
                <w:rFonts w:ascii="Arial" w:hAnsi="Arial" w:cs="Arial"/>
                <w:sz w:val="20"/>
                <w:szCs w:val="20"/>
              </w:rPr>
              <w:t>111.0</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10/08/13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6.535</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97.3</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7.05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10.05</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-1.1</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122.5</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-0.045</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-0.041</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-0.2</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117.0</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0C5D21">
            <w:pPr>
              <w:tabs>
                <w:tab w:val="left" w:pos="10076"/>
              </w:tabs>
              <w:jc w:val="right"/>
              <w:rPr>
                <w:rFonts w:ascii="Arial" w:hAnsi="Arial" w:cs="Arial"/>
                <w:sz w:val="20"/>
                <w:szCs w:val="20"/>
              </w:rPr>
            </w:pPr>
            <w:r w:rsidRPr="000C5D21">
              <w:rPr>
                <w:rFonts w:ascii="Arial" w:hAnsi="Arial" w:cs="Arial"/>
                <w:sz w:val="20"/>
                <w:szCs w:val="20"/>
              </w:rPr>
              <w:t>109.3</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10/25/13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6.440</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98.5</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6.72</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9.70</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0.8</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126.4</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-0.085</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42205D" w:rsidP="000C5D21">
            <w:pPr>
              <w:tabs>
                <w:tab w:val="left" w:pos="10076"/>
              </w:tabs>
              <w:jc w:val="right"/>
              <w:rPr>
                <w:rFonts w:ascii="Arial" w:hAnsi="Arial" w:cs="Arial"/>
                <w:sz w:val="20"/>
                <w:szCs w:val="20"/>
              </w:rPr>
            </w:pPr>
            <w:r w:rsidRPr="000C5D21">
              <w:rPr>
                <w:rFonts w:ascii="Arial" w:hAnsi="Arial" w:cs="Arial"/>
                <w:sz w:val="20"/>
                <w:szCs w:val="20"/>
              </w:rPr>
              <w:t>-0.0</w:t>
            </w:r>
            <w:r w:rsidR="000C5D21" w:rsidRPr="000C5D21">
              <w:rPr>
                <w:rFonts w:ascii="Arial" w:hAnsi="Arial" w:cs="Arial"/>
                <w:sz w:val="20"/>
                <w:szCs w:val="20"/>
              </w:rPr>
              <w:t>95</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3.2</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119.9</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111.1</w:t>
            </w:r>
          </w:p>
        </w:tc>
      </w:tr>
      <w:tr w:rsidR="00A402E2" w:rsidTr="00D543F9">
        <w:trPr>
          <w:trHeight w:val="255"/>
        </w:trPr>
        <w:tc>
          <w:tcPr>
            <w:tcW w:w="126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11/08/13</w:t>
            </w:r>
          </w:p>
        </w:tc>
        <w:tc>
          <w:tcPr>
            <w:tcW w:w="99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6.544</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99.4</w:t>
            </w:r>
          </w:p>
        </w:tc>
        <w:tc>
          <w:tcPr>
            <w:tcW w:w="63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6.97</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9.99</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1.0</w:t>
            </w:r>
          </w:p>
        </w:tc>
        <w:tc>
          <w:tcPr>
            <w:tcW w:w="72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128.7</w:t>
            </w:r>
          </w:p>
        </w:tc>
        <w:tc>
          <w:tcPr>
            <w:tcW w:w="900" w:type="dxa"/>
            <w:tcBorders>
              <w:top w:val="nil"/>
              <w:left w:val="single" w:sz="4" w:space="0" w:color="auto"/>
              <w:bottom w:val="nil"/>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-0.034</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-0.027</w:t>
            </w:r>
          </w:p>
        </w:tc>
        <w:tc>
          <w:tcPr>
            <w:tcW w:w="63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0.0</w:t>
            </w:r>
          </w:p>
        </w:tc>
        <w:tc>
          <w:tcPr>
            <w:tcW w:w="810" w:type="dxa"/>
            <w:tcBorders>
              <w:top w:val="nil"/>
              <w:left w:val="single" w:sz="4" w:space="0" w:color="auto"/>
              <w:bottom w:val="nil"/>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110.9</w:t>
            </w:r>
          </w:p>
        </w:tc>
        <w:tc>
          <w:tcPr>
            <w:tcW w:w="1260" w:type="dxa"/>
            <w:tcBorders>
              <w:top w:val="nil"/>
              <w:left w:val="single" w:sz="4" w:space="0" w:color="auto"/>
              <w:bottom w:val="nil"/>
              <w:right w:val="single" w:sz="4" w:space="0" w:color="auto"/>
            </w:tcBorders>
            <w:shd w:val="clear" w:color="auto" w:fill="auto"/>
            <w:noWrap/>
            <w:vAlign w:val="bottom"/>
          </w:tcPr>
          <w:p w:rsidR="0042205D" w:rsidRPr="000C5D21" w:rsidRDefault="000C5D21" w:rsidP="000C5D21">
            <w:pPr>
              <w:tabs>
                <w:tab w:val="left" w:pos="10076"/>
              </w:tabs>
              <w:jc w:val="right"/>
              <w:rPr>
                <w:rFonts w:ascii="Arial" w:hAnsi="Arial" w:cs="Arial"/>
                <w:sz w:val="20"/>
                <w:szCs w:val="20"/>
              </w:rPr>
            </w:pPr>
            <w:r w:rsidRPr="000C5D21">
              <w:rPr>
                <w:rFonts w:ascii="Arial" w:hAnsi="Arial" w:cs="Arial"/>
                <w:sz w:val="20"/>
                <w:szCs w:val="20"/>
              </w:rPr>
              <w:t>112.1</w:t>
            </w:r>
          </w:p>
        </w:tc>
      </w:tr>
      <w:tr w:rsidR="00A402E2" w:rsidTr="00D543F9">
        <w:trPr>
          <w:trHeight w:val="255"/>
        </w:trPr>
        <w:tc>
          <w:tcPr>
            <w:tcW w:w="126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12/06/13</w:t>
            </w:r>
          </w:p>
        </w:tc>
        <w:tc>
          <w:tcPr>
            <w:tcW w:w="99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6.589</w:t>
            </w:r>
          </w:p>
        </w:tc>
        <w:tc>
          <w:tcPr>
            <w:tcW w:w="90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w:t>
            </w:r>
          </w:p>
        </w:tc>
        <w:tc>
          <w:tcPr>
            <w:tcW w:w="63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6.88</w:t>
            </w:r>
          </w:p>
        </w:tc>
        <w:tc>
          <w:tcPr>
            <w:tcW w:w="72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9.83</w:t>
            </w:r>
          </w:p>
        </w:tc>
        <w:tc>
          <w:tcPr>
            <w:tcW w:w="72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-14.0</w:t>
            </w:r>
          </w:p>
        </w:tc>
        <w:tc>
          <w:tcPr>
            <w:tcW w:w="72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-14.0</w:t>
            </w:r>
          </w:p>
        </w:tc>
        <w:tc>
          <w:tcPr>
            <w:tcW w:w="900" w:type="dxa"/>
            <w:tcBorders>
              <w:top w:val="nil"/>
              <w:left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0.017</w:t>
            </w:r>
          </w:p>
        </w:tc>
        <w:tc>
          <w:tcPr>
            <w:tcW w:w="1260" w:type="dxa"/>
            <w:tcBorders>
              <w:top w:val="nil"/>
              <w:left w:val="single" w:sz="4" w:space="0" w:color="auto"/>
              <w:right w:val="single" w:sz="4" w:space="0" w:color="auto"/>
            </w:tcBorders>
            <w:shd w:val="clear" w:color="auto" w:fill="auto"/>
            <w:noWrap/>
            <w:vAlign w:val="bottom"/>
          </w:tcPr>
          <w:p w:rsidR="0042205D" w:rsidRPr="000C5D21" w:rsidRDefault="0042205D" w:rsidP="00A6252D">
            <w:pPr>
              <w:tabs>
                <w:tab w:val="left" w:pos="10076"/>
              </w:tabs>
              <w:jc w:val="right"/>
              <w:rPr>
                <w:rFonts w:ascii="Arial" w:hAnsi="Arial" w:cs="Arial"/>
                <w:sz w:val="20"/>
                <w:szCs w:val="20"/>
              </w:rPr>
            </w:pPr>
            <w:r w:rsidRPr="000C5D21">
              <w:rPr>
                <w:rFonts w:ascii="Arial" w:hAnsi="Arial" w:cs="Arial"/>
                <w:sz w:val="20"/>
                <w:szCs w:val="20"/>
              </w:rPr>
              <w:t>0.027</w:t>
            </w:r>
          </w:p>
        </w:tc>
        <w:tc>
          <w:tcPr>
            <w:tcW w:w="630" w:type="dxa"/>
            <w:tcBorders>
              <w:top w:val="nil"/>
              <w:left w:val="single" w:sz="4" w:space="0" w:color="auto"/>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9.6</w:t>
            </w:r>
          </w:p>
        </w:tc>
        <w:tc>
          <w:tcPr>
            <w:tcW w:w="810" w:type="dxa"/>
            <w:tcBorders>
              <w:top w:val="nil"/>
              <w:left w:val="single" w:sz="4" w:space="0" w:color="auto"/>
              <w:right w:val="single" w:sz="4" w:space="0" w:color="auto"/>
            </w:tcBorders>
            <w:shd w:val="clear" w:color="auto" w:fill="auto"/>
            <w:noWrap/>
            <w:vAlign w:val="bottom"/>
          </w:tcPr>
          <w:p w:rsidR="0042205D" w:rsidRPr="000C5D21" w:rsidRDefault="0042205D">
            <w:pPr>
              <w:jc w:val="right"/>
              <w:rPr>
                <w:rFonts w:ascii="Arial" w:hAnsi="Arial" w:cs="Arial"/>
                <w:sz w:val="20"/>
                <w:szCs w:val="20"/>
              </w:rPr>
            </w:pPr>
            <w:r w:rsidRPr="000C5D21">
              <w:rPr>
                <w:rFonts w:ascii="Arial" w:hAnsi="Arial" w:cs="Arial"/>
                <w:sz w:val="20"/>
                <w:szCs w:val="20"/>
              </w:rPr>
              <w:t>-9.6</w:t>
            </w:r>
          </w:p>
        </w:tc>
        <w:tc>
          <w:tcPr>
            <w:tcW w:w="1260" w:type="dxa"/>
            <w:tcBorders>
              <w:top w:val="nil"/>
              <w:left w:val="single" w:sz="4" w:space="0" w:color="auto"/>
              <w:right w:val="single" w:sz="4" w:space="0" w:color="auto"/>
            </w:tcBorders>
            <w:shd w:val="clear" w:color="auto" w:fill="auto"/>
            <w:noWrap/>
            <w:vAlign w:val="bottom"/>
          </w:tcPr>
          <w:p w:rsidR="0042205D" w:rsidRPr="000C5D21" w:rsidRDefault="000C5D21" w:rsidP="00A6252D">
            <w:pPr>
              <w:tabs>
                <w:tab w:val="left" w:pos="10076"/>
              </w:tabs>
              <w:jc w:val="right"/>
              <w:rPr>
                <w:rFonts w:ascii="Arial" w:hAnsi="Arial" w:cs="Arial"/>
                <w:sz w:val="20"/>
                <w:szCs w:val="20"/>
              </w:rPr>
            </w:pPr>
            <w:r w:rsidRPr="000C5D21">
              <w:rPr>
                <w:rFonts w:ascii="Arial" w:hAnsi="Arial" w:cs="Arial"/>
                <w:sz w:val="20"/>
                <w:szCs w:val="20"/>
              </w:rPr>
              <w:t>113.4</w:t>
            </w:r>
          </w:p>
        </w:tc>
      </w:tr>
      <w:tr w:rsidR="00A402E2" w:rsidTr="00D543F9">
        <w:trPr>
          <w:trHeight w:val="255"/>
        </w:trPr>
        <w:tc>
          <w:tcPr>
            <w:tcW w:w="126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02/26/14</w:t>
            </w:r>
          </w:p>
        </w:tc>
        <w:tc>
          <w:tcPr>
            <w:tcW w:w="99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6.663</w:t>
            </w:r>
          </w:p>
        </w:tc>
        <w:tc>
          <w:tcPr>
            <w:tcW w:w="90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87.3</w:t>
            </w:r>
          </w:p>
        </w:tc>
        <w:tc>
          <w:tcPr>
            <w:tcW w:w="63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6.57</w:t>
            </w:r>
          </w:p>
        </w:tc>
        <w:tc>
          <w:tcPr>
            <w:tcW w:w="72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9.53</w:t>
            </w:r>
          </w:p>
        </w:tc>
        <w:tc>
          <w:tcPr>
            <w:tcW w:w="72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-1.9</w:t>
            </w:r>
          </w:p>
        </w:tc>
        <w:tc>
          <w:tcPr>
            <w:tcW w:w="72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125.0</w:t>
            </w:r>
          </w:p>
        </w:tc>
        <w:tc>
          <w:tcPr>
            <w:tcW w:w="900" w:type="dxa"/>
            <w:tcBorders>
              <w:top w:val="nil"/>
              <w:left w:val="single" w:sz="4" w:space="0" w:color="auto"/>
              <w:bottom w:val="single" w:sz="4" w:space="0" w:color="auto"/>
              <w:right w:val="single" w:sz="4" w:space="0" w:color="auto"/>
            </w:tcBorders>
            <w:shd w:val="clear" w:color="auto" w:fill="auto"/>
            <w:noWrap/>
            <w:vAlign w:val="bottom"/>
          </w:tcPr>
          <w:p w:rsidR="0042205D" w:rsidRDefault="0042205D">
            <w:pPr>
              <w:jc w:val="right"/>
              <w:rPr>
                <w:rFonts w:ascii="Arial" w:hAnsi="Arial" w:cs="Arial"/>
                <w:sz w:val="20"/>
                <w:szCs w:val="20"/>
              </w:rPr>
            </w:pPr>
            <w:r>
              <w:rPr>
                <w:rFonts w:ascii="Arial" w:hAnsi="Arial" w:cs="Arial"/>
                <w:sz w:val="20"/>
                <w:szCs w:val="20"/>
              </w:rPr>
              <w:t>-26.840</w:t>
            </w:r>
          </w:p>
        </w:tc>
        <w:tc>
          <w:tcPr>
            <w:tcW w:w="1260" w:type="dxa"/>
            <w:tcBorders>
              <w:top w:val="nil"/>
              <w:left w:val="single" w:sz="4" w:space="0" w:color="auto"/>
              <w:bottom w:val="single" w:sz="4" w:space="0" w:color="auto"/>
              <w:right w:val="single" w:sz="4" w:space="0" w:color="auto"/>
            </w:tcBorders>
            <w:shd w:val="clear" w:color="auto" w:fill="auto"/>
            <w:noWrap/>
            <w:vAlign w:val="bottom"/>
          </w:tcPr>
          <w:p w:rsidR="0042205D" w:rsidRPr="002A6D06" w:rsidRDefault="000C5D21" w:rsidP="00A6252D">
            <w:pPr>
              <w:tabs>
                <w:tab w:val="left" w:pos="10076"/>
              </w:tabs>
              <w:jc w:val="right"/>
              <w:rPr>
                <w:rFonts w:ascii="Arial" w:hAnsi="Arial" w:cs="Arial"/>
                <w:sz w:val="20"/>
                <w:szCs w:val="20"/>
              </w:rPr>
            </w:pPr>
            <w:r w:rsidRPr="002A6D06">
              <w:rPr>
                <w:rFonts w:ascii="Arial" w:hAnsi="Arial" w:cs="Arial"/>
                <w:sz w:val="20"/>
                <w:szCs w:val="20"/>
              </w:rPr>
              <w:t>-0.014</w:t>
            </w:r>
          </w:p>
        </w:tc>
        <w:tc>
          <w:tcPr>
            <w:tcW w:w="630" w:type="dxa"/>
            <w:tcBorders>
              <w:top w:val="nil"/>
              <w:left w:val="single" w:sz="4" w:space="0" w:color="auto"/>
              <w:bottom w:val="single" w:sz="4" w:space="0" w:color="auto"/>
              <w:right w:val="single" w:sz="4" w:space="0" w:color="auto"/>
            </w:tcBorders>
            <w:shd w:val="clear" w:color="auto" w:fill="auto"/>
            <w:noWrap/>
            <w:vAlign w:val="bottom"/>
          </w:tcPr>
          <w:p w:rsidR="0042205D" w:rsidRPr="002A6D06" w:rsidRDefault="0042205D">
            <w:pPr>
              <w:jc w:val="right"/>
              <w:rPr>
                <w:rFonts w:ascii="Arial" w:hAnsi="Arial" w:cs="Arial"/>
                <w:sz w:val="20"/>
                <w:szCs w:val="20"/>
              </w:rPr>
            </w:pPr>
            <w:r w:rsidRPr="002A6D06">
              <w:rPr>
                <w:rFonts w:ascii="Arial" w:hAnsi="Arial" w:cs="Arial"/>
                <w:sz w:val="20"/>
                <w:szCs w:val="20"/>
              </w:rPr>
              <w:t>0.5</w:t>
            </w:r>
          </w:p>
        </w:tc>
        <w:tc>
          <w:tcPr>
            <w:tcW w:w="810" w:type="dxa"/>
            <w:tcBorders>
              <w:top w:val="nil"/>
              <w:left w:val="single" w:sz="4" w:space="0" w:color="auto"/>
              <w:bottom w:val="single" w:sz="4" w:space="0" w:color="auto"/>
              <w:right w:val="single" w:sz="4" w:space="0" w:color="auto"/>
            </w:tcBorders>
            <w:shd w:val="clear" w:color="auto" w:fill="auto"/>
            <w:noWrap/>
            <w:vAlign w:val="bottom"/>
          </w:tcPr>
          <w:p w:rsidR="0042205D" w:rsidRPr="002A6D06" w:rsidRDefault="0042205D">
            <w:pPr>
              <w:jc w:val="right"/>
              <w:rPr>
                <w:rFonts w:ascii="Arial" w:hAnsi="Arial" w:cs="Arial"/>
                <w:sz w:val="20"/>
                <w:szCs w:val="20"/>
              </w:rPr>
            </w:pPr>
            <w:r w:rsidRPr="002A6D06">
              <w:rPr>
                <w:rFonts w:ascii="Arial" w:hAnsi="Arial" w:cs="Arial"/>
                <w:sz w:val="20"/>
                <w:szCs w:val="20"/>
              </w:rPr>
              <w:t>114.0</w:t>
            </w:r>
          </w:p>
        </w:tc>
        <w:tc>
          <w:tcPr>
            <w:tcW w:w="1260" w:type="dxa"/>
            <w:tcBorders>
              <w:top w:val="nil"/>
              <w:left w:val="single" w:sz="4" w:space="0" w:color="auto"/>
              <w:bottom w:val="single" w:sz="4" w:space="0" w:color="auto"/>
              <w:right w:val="single" w:sz="4" w:space="0" w:color="auto"/>
            </w:tcBorders>
            <w:shd w:val="clear" w:color="auto" w:fill="auto"/>
            <w:noWrap/>
            <w:vAlign w:val="bottom"/>
          </w:tcPr>
          <w:p w:rsidR="0042205D" w:rsidRPr="002A6D06" w:rsidRDefault="0042205D" w:rsidP="002A6D06">
            <w:pPr>
              <w:tabs>
                <w:tab w:val="left" w:pos="10076"/>
              </w:tabs>
              <w:jc w:val="right"/>
              <w:rPr>
                <w:rFonts w:ascii="Arial" w:hAnsi="Arial" w:cs="Arial"/>
                <w:sz w:val="20"/>
                <w:szCs w:val="20"/>
              </w:rPr>
            </w:pPr>
            <w:r w:rsidRPr="002A6D06">
              <w:rPr>
                <w:rFonts w:ascii="Arial" w:hAnsi="Arial" w:cs="Arial"/>
                <w:sz w:val="20"/>
                <w:szCs w:val="20"/>
              </w:rPr>
              <w:t>11</w:t>
            </w:r>
            <w:r w:rsidR="002A6D06" w:rsidRPr="002A6D06">
              <w:rPr>
                <w:rFonts w:ascii="Arial" w:hAnsi="Arial" w:cs="Arial"/>
                <w:sz w:val="20"/>
                <w:szCs w:val="20"/>
              </w:rPr>
              <w:t>3</w:t>
            </w:r>
            <w:r w:rsidRPr="002A6D06">
              <w:rPr>
                <w:rFonts w:ascii="Arial" w:hAnsi="Arial" w:cs="Arial"/>
                <w:sz w:val="20"/>
                <w:szCs w:val="20"/>
              </w:rPr>
              <w:t>.1</w:t>
            </w:r>
          </w:p>
        </w:tc>
      </w:tr>
    </w:tbl>
    <w:p w:rsidR="009821B1" w:rsidRDefault="009821B1" w:rsidP="006717FA">
      <w:pPr>
        <w:pStyle w:val="HTMLPreformatted"/>
        <w:rPr>
          <w:rFonts w:ascii="Garamond" w:hAnsi="Garamond" w:cs="Times New Roman"/>
          <w:bCs/>
          <w:sz w:val="22"/>
          <w:szCs w:val="22"/>
        </w:rPr>
      </w:pPr>
    </w:p>
    <w:p w:rsidR="00A6252D" w:rsidRDefault="00A6252D" w:rsidP="006717FA">
      <w:pPr>
        <w:pStyle w:val="HTMLPreformatted"/>
        <w:rPr>
          <w:rFonts w:ascii="Garamond" w:hAnsi="Garamond" w:cs="Times New Roman"/>
          <w:bCs/>
          <w:sz w:val="22"/>
          <w:szCs w:val="22"/>
        </w:rPr>
      </w:pPr>
    </w:p>
    <w:p w:rsidR="0090298E" w:rsidRDefault="0090298E" w:rsidP="0090298E">
      <w:pPr>
        <w:pStyle w:val="HTMLPreformatted"/>
        <w:rPr>
          <w:rFonts w:ascii="Garamond" w:hAnsi="Garamond" w:cs="Times New Roman"/>
          <w:bCs/>
          <w:sz w:val="22"/>
          <w:szCs w:val="22"/>
        </w:rPr>
      </w:pPr>
      <w:proofErr w:type="spellStart"/>
      <w:r>
        <w:rPr>
          <w:rFonts w:ascii="Garamond" w:hAnsi="Garamond" w:cs="Times New Roman"/>
          <w:bCs/>
          <w:sz w:val="22"/>
          <w:szCs w:val="22"/>
        </w:rPr>
        <w:t>Mataponi</w:t>
      </w:r>
      <w:proofErr w:type="spellEnd"/>
      <w:r>
        <w:rPr>
          <w:rFonts w:ascii="Garamond" w:hAnsi="Garamond" w:cs="Times New Roman"/>
          <w:bCs/>
          <w:sz w:val="22"/>
          <w:szCs w:val="22"/>
        </w:rPr>
        <w:t xml:space="preserve"> Creek</w:t>
      </w:r>
    </w:p>
    <w:tbl>
      <w:tblPr>
        <w:tblW w:w="10437" w:type="dxa"/>
        <w:tblInd w:w="108" w:type="dxa"/>
        <w:tblLook w:val="0000"/>
      </w:tblPr>
      <w:tblGrid>
        <w:gridCol w:w="1173"/>
        <w:gridCol w:w="939"/>
        <w:gridCol w:w="861"/>
        <w:gridCol w:w="717"/>
        <w:gridCol w:w="717"/>
        <w:gridCol w:w="717"/>
        <w:gridCol w:w="717"/>
        <w:gridCol w:w="795"/>
        <w:gridCol w:w="1217"/>
        <w:gridCol w:w="717"/>
        <w:gridCol w:w="806"/>
        <w:gridCol w:w="1217"/>
      </w:tblGrid>
      <w:tr w:rsidR="0090298E" w:rsidTr="00B210A1">
        <w:trPr>
          <w:trHeight w:val="255"/>
        </w:trPr>
        <w:tc>
          <w:tcPr>
            <w:tcW w:w="0" w:type="auto"/>
            <w:vMerge w:val="restart"/>
            <w:tcBorders>
              <w:top w:val="single" w:sz="4" w:space="0" w:color="auto"/>
              <w:left w:val="single" w:sz="4" w:space="0" w:color="auto"/>
              <w:right w:val="single" w:sz="4" w:space="0" w:color="auto"/>
            </w:tcBorders>
            <w:shd w:val="clear" w:color="auto" w:fill="auto"/>
            <w:vAlign w:val="center"/>
          </w:tcPr>
          <w:p w:rsidR="0090298E" w:rsidRDefault="0090298E" w:rsidP="00F153AD">
            <w:pPr>
              <w:tabs>
                <w:tab w:val="left" w:pos="10076"/>
              </w:tabs>
              <w:jc w:val="center"/>
              <w:rPr>
                <w:rFonts w:ascii="Arial" w:hAnsi="Arial" w:cs="Arial"/>
                <w:sz w:val="20"/>
                <w:szCs w:val="20"/>
              </w:rPr>
            </w:pPr>
            <w:r>
              <w:rPr>
                <w:rFonts w:ascii="Arial" w:hAnsi="Arial" w:cs="Arial"/>
                <w:sz w:val="20"/>
                <w:szCs w:val="20"/>
              </w:rPr>
              <w:t>Post Calibration Date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roofErr w:type="spellStart"/>
            <w:r>
              <w:rPr>
                <w:rFonts w:ascii="Arial" w:hAnsi="Arial" w:cs="Arial"/>
                <w:sz w:val="20"/>
                <w:szCs w:val="20"/>
              </w:rPr>
              <w:t>SpCond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 xml:space="preserve">DO </w:t>
            </w:r>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pH</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Turb</w:t>
            </w:r>
            <w:proofErr w:type="spellEnd"/>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Depth</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Chl</w:t>
            </w:r>
            <w:proofErr w:type="spellEnd"/>
          </w:p>
        </w:tc>
      </w:tr>
      <w:tr w:rsidR="0090298E" w:rsidTr="00B210A1">
        <w:trPr>
          <w:trHeight w:val="910"/>
        </w:trPr>
        <w:tc>
          <w:tcPr>
            <w:tcW w:w="0" w:type="auto"/>
            <w:vMerge/>
            <w:tcBorders>
              <w:left w:val="single" w:sz="4" w:space="0" w:color="auto"/>
              <w:bottom w:val="single" w:sz="4" w:space="0" w:color="auto"/>
              <w:right w:val="single" w:sz="4" w:space="0" w:color="auto"/>
            </w:tcBorders>
            <w:vAlign w:val="center"/>
          </w:tcPr>
          <w:p w:rsidR="0090298E" w:rsidRDefault="0090298E" w:rsidP="00F153AD">
            <w:pPr>
              <w:tabs>
                <w:tab w:val="left" w:pos="10076"/>
              </w:tabs>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(6.668)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(100%)</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Sonde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Pressure-determined Offset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 xml:space="preserve">Meter in </w:t>
            </w:r>
            <w:proofErr w:type="spellStart"/>
            <w:r>
              <w:rPr>
                <w:rFonts w:ascii="Arial" w:hAnsi="Arial" w:cs="Arial"/>
                <w:sz w:val="20"/>
                <w:szCs w:val="20"/>
              </w:rPr>
              <w:t>Rhodo</w:t>
            </w:r>
            <w:proofErr w:type="spellEnd"/>
            <w:r>
              <w:rPr>
                <w:rFonts w:ascii="Arial" w:hAnsi="Arial" w:cs="Arial"/>
                <w:sz w:val="20"/>
                <w:szCs w:val="20"/>
              </w:rPr>
              <w:t xml:space="preserve"> </w:t>
            </w:r>
            <w:proofErr w:type="spellStart"/>
            <w:r>
              <w:rPr>
                <w:rFonts w:ascii="Arial" w:hAnsi="Arial" w:cs="Arial"/>
                <w:sz w:val="20"/>
                <w:szCs w:val="20"/>
              </w:rPr>
              <w:t>Sol'n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 xml:space="preserve">Temp-determined </w:t>
            </w:r>
            <w:proofErr w:type="spellStart"/>
            <w:r>
              <w:rPr>
                <w:rFonts w:ascii="Arial" w:hAnsi="Arial" w:cs="Arial"/>
                <w:sz w:val="20"/>
                <w:szCs w:val="20"/>
              </w:rPr>
              <w:t>Stnd</w:t>
            </w:r>
            <w:proofErr w:type="spellEnd"/>
          </w:p>
        </w:tc>
      </w:tr>
      <w:tr w:rsidR="0090298E" w:rsidTr="00B210A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/cm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sat</w:t>
            </w:r>
          </w:p>
        </w:tc>
        <w:tc>
          <w:tcPr>
            <w:tcW w:w="717" w:type="dxa"/>
            <w:tcBorders>
              <w:top w:val="single" w:sz="4" w:space="0" w:color="auto"/>
              <w:left w:val="single" w:sz="4" w:space="0" w:color="auto"/>
              <w:bottom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NTU</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m</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Garamond" w:hAnsi="Garamond" w:cs="Arial"/>
                <w:sz w:val="22"/>
                <w:szCs w:val="22"/>
              </w:rPr>
            </w:pPr>
            <w:r>
              <w:rPr>
                <w:rFonts w:ascii="Garamond" w:hAnsi="Garamond" w:cs="Arial"/>
                <w:sz w:val="22"/>
                <w:szCs w:val="22"/>
              </w:rPr>
              <w:t>µg/L</w:t>
            </w:r>
          </w:p>
        </w:tc>
      </w:tr>
      <w:tr w:rsidR="00B210A1" w:rsidTr="00B210A1">
        <w:trPr>
          <w:trHeight w:val="255"/>
        </w:trPr>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04/26/13</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6.660</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99.6</w:t>
            </w:r>
          </w:p>
        </w:tc>
        <w:tc>
          <w:tcPr>
            <w:tcW w:w="717" w:type="dxa"/>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6.93</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9.96</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0.7</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125.9</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0.065</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0.082</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0.6</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113.5</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113.0</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05/10/13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6.390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97.5</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9.54</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130.0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0.002</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114.7</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B210A1">
            <w:pPr>
              <w:tabs>
                <w:tab w:val="left" w:pos="10076"/>
              </w:tabs>
              <w:jc w:val="right"/>
              <w:rPr>
                <w:rFonts w:ascii="Arial" w:hAnsi="Arial" w:cs="Arial"/>
                <w:sz w:val="20"/>
                <w:szCs w:val="20"/>
              </w:rPr>
            </w:pPr>
            <w:r w:rsidRPr="00B210A1">
              <w:rPr>
                <w:rFonts w:ascii="Arial" w:hAnsi="Arial" w:cs="Arial"/>
                <w:sz w:val="20"/>
                <w:szCs w:val="20"/>
              </w:rPr>
              <w:t>115.1</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05/23/13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6.621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97.2</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6.83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5.1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87.3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-0.5</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109.3</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114.5</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06/07/13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6.543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6.73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-5.1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43.0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0.020</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2.9</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49.5</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111.8</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06/27/13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6.462</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99.1</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6.91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9.83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129.0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-0.023</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B210A1">
            <w:pPr>
              <w:tabs>
                <w:tab w:val="left" w:pos="10076"/>
              </w:tabs>
              <w:jc w:val="right"/>
              <w:rPr>
                <w:rFonts w:ascii="Arial" w:hAnsi="Arial" w:cs="Arial"/>
                <w:sz w:val="20"/>
                <w:szCs w:val="20"/>
              </w:rPr>
            </w:pPr>
            <w:r w:rsidRPr="00B210A1">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111.8</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111.4</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07/12/13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6.450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100.2</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7.16</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9.63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-5.9</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96.2</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-0.003</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F153AD">
            <w:pPr>
              <w:tabs>
                <w:tab w:val="left" w:pos="10076"/>
              </w:tabs>
              <w:jc w:val="right"/>
              <w:rPr>
                <w:rFonts w:ascii="Arial" w:hAnsi="Arial" w:cs="Arial"/>
                <w:sz w:val="20"/>
                <w:szCs w:val="20"/>
              </w:rPr>
            </w:pPr>
            <w:r w:rsidRPr="00B210A1">
              <w:rPr>
                <w:rFonts w:ascii="Arial" w:hAnsi="Arial" w:cs="Arial"/>
                <w:sz w:val="20"/>
                <w:szCs w:val="20"/>
              </w:rPr>
              <w:t>0.014</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pPr>
              <w:jc w:val="right"/>
              <w:rPr>
                <w:rFonts w:ascii="Arial" w:hAnsi="Arial" w:cs="Arial"/>
                <w:sz w:val="20"/>
                <w:szCs w:val="20"/>
              </w:rPr>
            </w:pPr>
            <w:r w:rsidRPr="00B210A1">
              <w:rPr>
                <w:rFonts w:ascii="Arial" w:hAnsi="Arial" w:cs="Arial"/>
                <w:sz w:val="20"/>
                <w:szCs w:val="20"/>
              </w:rPr>
              <w:t>103.0</w:t>
            </w:r>
          </w:p>
        </w:tc>
        <w:tc>
          <w:tcPr>
            <w:tcW w:w="0" w:type="auto"/>
            <w:tcBorders>
              <w:top w:val="nil"/>
              <w:left w:val="single" w:sz="4" w:space="0" w:color="auto"/>
              <w:bottom w:val="nil"/>
              <w:right w:val="single" w:sz="4" w:space="0" w:color="auto"/>
            </w:tcBorders>
            <w:shd w:val="clear" w:color="auto" w:fill="auto"/>
            <w:noWrap/>
            <w:vAlign w:val="bottom"/>
          </w:tcPr>
          <w:p w:rsidR="00B210A1" w:rsidRPr="00B210A1" w:rsidRDefault="00B210A1" w:rsidP="00B210A1">
            <w:pPr>
              <w:tabs>
                <w:tab w:val="left" w:pos="10076"/>
              </w:tabs>
              <w:jc w:val="right"/>
              <w:rPr>
                <w:rFonts w:ascii="Arial" w:hAnsi="Arial" w:cs="Arial"/>
                <w:sz w:val="20"/>
                <w:szCs w:val="20"/>
              </w:rPr>
            </w:pPr>
            <w:r w:rsidRPr="00B210A1">
              <w:rPr>
                <w:rFonts w:ascii="Arial" w:hAnsi="Arial" w:cs="Arial"/>
                <w:sz w:val="20"/>
                <w:szCs w:val="20"/>
              </w:rPr>
              <w:t>110.5</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07/26/13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6.575</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99.4</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122.7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0.038</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-0.5</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106.7</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107.6</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08/07/13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6.623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92.1</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10.10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-1.8</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125.5</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0.024</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rsidP="00F153AD">
            <w:pPr>
              <w:tabs>
                <w:tab w:val="left" w:pos="10076"/>
              </w:tabs>
              <w:jc w:val="right"/>
              <w:rPr>
                <w:rFonts w:ascii="Arial" w:hAnsi="Arial" w:cs="Arial"/>
                <w:sz w:val="20"/>
                <w:szCs w:val="20"/>
              </w:rPr>
            </w:pPr>
            <w:r w:rsidRPr="00E972A1">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112.3</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rsidP="00E972A1">
            <w:pPr>
              <w:tabs>
                <w:tab w:val="left" w:pos="10076"/>
              </w:tabs>
              <w:jc w:val="right"/>
              <w:rPr>
                <w:rFonts w:ascii="Arial" w:hAnsi="Arial" w:cs="Arial"/>
                <w:sz w:val="20"/>
                <w:szCs w:val="20"/>
              </w:rPr>
            </w:pPr>
            <w:r w:rsidRPr="00E972A1">
              <w:rPr>
                <w:rFonts w:ascii="Arial" w:hAnsi="Arial" w:cs="Arial"/>
                <w:sz w:val="20"/>
                <w:szCs w:val="20"/>
              </w:rPr>
              <w:t>109.</w:t>
            </w:r>
            <w:r w:rsidR="00E972A1" w:rsidRPr="00E972A1">
              <w:rPr>
                <w:rFonts w:ascii="Arial" w:hAnsi="Arial" w:cs="Arial"/>
                <w:sz w:val="20"/>
                <w:szCs w:val="20"/>
              </w:rPr>
              <w:t>4</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08/23/13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4.854</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100.0</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7.15</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9.80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123.6</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0.079</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0.068</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103.3</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107.3</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09/04/13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6.470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98.2</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7.05</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9.98</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123.3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0.024</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112.4</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109.2</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09/20/13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6.314</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97.1</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6.90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9.81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130.0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0.101</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rsidP="00E972A1">
            <w:pPr>
              <w:tabs>
                <w:tab w:val="left" w:pos="10076"/>
              </w:tabs>
              <w:jc w:val="right"/>
              <w:rPr>
                <w:rFonts w:ascii="Arial" w:hAnsi="Arial" w:cs="Arial"/>
                <w:sz w:val="20"/>
                <w:szCs w:val="20"/>
              </w:rPr>
            </w:pPr>
            <w:r w:rsidRPr="00E972A1">
              <w:rPr>
                <w:rFonts w:ascii="Arial" w:hAnsi="Arial" w:cs="Arial"/>
                <w:sz w:val="20"/>
                <w:szCs w:val="20"/>
              </w:rPr>
              <w:t>0.1</w:t>
            </w:r>
            <w:r w:rsidR="00E972A1" w:rsidRPr="00E972A1">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113.3</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110.8</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10/08/13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6.686</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101.1</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117.1</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-0.051</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rsidP="00E972A1">
            <w:pPr>
              <w:tabs>
                <w:tab w:val="left" w:pos="10076"/>
              </w:tabs>
              <w:jc w:val="right"/>
              <w:rPr>
                <w:rFonts w:ascii="Arial" w:hAnsi="Arial" w:cs="Arial"/>
                <w:sz w:val="20"/>
                <w:szCs w:val="20"/>
              </w:rPr>
            </w:pPr>
            <w:r w:rsidRPr="00E972A1">
              <w:rPr>
                <w:rFonts w:ascii="Arial" w:hAnsi="Arial" w:cs="Arial"/>
                <w:sz w:val="20"/>
                <w:szCs w:val="20"/>
              </w:rPr>
              <w:t>-0.0</w:t>
            </w:r>
            <w:r w:rsidR="00E972A1" w:rsidRPr="00E972A1">
              <w:rPr>
                <w:rFonts w:ascii="Arial" w:hAnsi="Arial" w:cs="Arial"/>
                <w:sz w:val="20"/>
                <w:szCs w:val="20"/>
              </w:rPr>
              <w:t>41</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114.3</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110.5</w:t>
            </w:r>
          </w:p>
        </w:tc>
      </w:tr>
      <w:tr w:rsidR="00B210A1" w:rsidTr="00B210A1">
        <w:trPr>
          <w:trHeight w:val="255"/>
        </w:trPr>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10/25/13</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6.517</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99.2</w:t>
            </w:r>
          </w:p>
        </w:tc>
        <w:tc>
          <w:tcPr>
            <w:tcW w:w="717" w:type="dxa"/>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10.00</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130.4</w:t>
            </w:r>
          </w:p>
        </w:tc>
        <w:tc>
          <w:tcPr>
            <w:tcW w:w="0" w:type="auto"/>
            <w:tcBorders>
              <w:top w:val="nil"/>
              <w:left w:val="single" w:sz="4" w:space="0" w:color="auto"/>
              <w:bottom w:val="nil"/>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-0.097</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-0.095</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116.7</w:t>
            </w:r>
          </w:p>
        </w:tc>
        <w:tc>
          <w:tcPr>
            <w:tcW w:w="0" w:type="auto"/>
            <w:tcBorders>
              <w:top w:val="nil"/>
              <w:left w:val="single" w:sz="4" w:space="0" w:color="auto"/>
              <w:bottom w:val="nil"/>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112.1</w:t>
            </w:r>
          </w:p>
        </w:tc>
      </w:tr>
      <w:tr w:rsidR="00B210A1" w:rsidTr="00B210A1">
        <w:trPr>
          <w:trHeight w:val="255"/>
        </w:trPr>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11/08/13</w:t>
            </w:r>
          </w:p>
        </w:tc>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6.563</w:t>
            </w:r>
          </w:p>
        </w:tc>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99.6</w:t>
            </w:r>
          </w:p>
        </w:tc>
        <w:tc>
          <w:tcPr>
            <w:tcW w:w="717" w:type="dxa"/>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7.09</w:t>
            </w:r>
          </w:p>
        </w:tc>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10.14</w:t>
            </w:r>
          </w:p>
        </w:tc>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608.7</w:t>
            </w:r>
          </w:p>
        </w:tc>
        <w:tc>
          <w:tcPr>
            <w:tcW w:w="0" w:type="auto"/>
            <w:tcBorders>
              <w:top w:val="nil"/>
              <w:left w:val="single" w:sz="4" w:space="0" w:color="auto"/>
              <w:right w:val="single" w:sz="4" w:space="0" w:color="auto"/>
            </w:tcBorders>
            <w:shd w:val="clear" w:color="auto" w:fill="auto"/>
            <w:noWrap/>
            <w:vAlign w:val="bottom"/>
          </w:tcPr>
          <w:p w:rsidR="00B210A1" w:rsidRDefault="00B210A1" w:rsidP="00B210A1">
            <w:pPr>
              <w:jc w:val="center"/>
              <w:rPr>
                <w:rFonts w:ascii="Arial" w:hAnsi="Arial" w:cs="Arial"/>
                <w:sz w:val="20"/>
                <w:szCs w:val="20"/>
              </w:rPr>
            </w:pPr>
            <w:r>
              <w:rPr>
                <w:rFonts w:ascii="Arial" w:hAnsi="Arial" w:cs="Arial"/>
                <w:sz w:val="20"/>
                <w:szCs w:val="20"/>
              </w:rPr>
              <w:t>NA</w:t>
            </w:r>
          </w:p>
        </w:tc>
        <w:tc>
          <w:tcPr>
            <w:tcW w:w="0" w:type="auto"/>
            <w:tcBorders>
              <w:top w:val="nil"/>
              <w:left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-0.039</w:t>
            </w:r>
          </w:p>
        </w:tc>
        <w:tc>
          <w:tcPr>
            <w:tcW w:w="0" w:type="auto"/>
            <w:tcBorders>
              <w:top w:val="nil"/>
              <w:left w:val="single" w:sz="4" w:space="0" w:color="auto"/>
              <w:right w:val="single" w:sz="4" w:space="0" w:color="auto"/>
            </w:tcBorders>
            <w:shd w:val="clear" w:color="auto" w:fill="auto"/>
            <w:noWrap/>
            <w:vAlign w:val="bottom"/>
          </w:tcPr>
          <w:p w:rsidR="00B210A1" w:rsidRPr="00E972A1" w:rsidRDefault="00B210A1" w:rsidP="00F153AD">
            <w:pPr>
              <w:tabs>
                <w:tab w:val="left" w:pos="10076"/>
              </w:tabs>
              <w:jc w:val="right"/>
              <w:rPr>
                <w:rFonts w:ascii="Arial" w:hAnsi="Arial" w:cs="Arial"/>
                <w:sz w:val="20"/>
                <w:szCs w:val="20"/>
              </w:rPr>
            </w:pPr>
            <w:r w:rsidRPr="00E972A1">
              <w:rPr>
                <w:rFonts w:ascii="Arial" w:hAnsi="Arial" w:cs="Arial"/>
                <w:sz w:val="20"/>
                <w:szCs w:val="20"/>
              </w:rPr>
              <w:t>-0.027</w:t>
            </w:r>
          </w:p>
        </w:tc>
        <w:tc>
          <w:tcPr>
            <w:tcW w:w="0" w:type="auto"/>
            <w:tcBorders>
              <w:top w:val="nil"/>
              <w:left w:val="single" w:sz="4" w:space="0" w:color="auto"/>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180.1</w:t>
            </w:r>
          </w:p>
        </w:tc>
        <w:tc>
          <w:tcPr>
            <w:tcW w:w="0" w:type="auto"/>
            <w:tcBorders>
              <w:top w:val="nil"/>
              <w:left w:val="single" w:sz="4" w:space="0" w:color="auto"/>
              <w:right w:val="single" w:sz="4" w:space="0" w:color="auto"/>
            </w:tcBorders>
            <w:shd w:val="clear" w:color="auto" w:fill="auto"/>
            <w:noWrap/>
            <w:vAlign w:val="bottom"/>
          </w:tcPr>
          <w:p w:rsidR="00B210A1" w:rsidRPr="00E972A1" w:rsidRDefault="00B210A1" w:rsidP="00B210A1">
            <w:pPr>
              <w:jc w:val="center"/>
              <w:rPr>
                <w:rFonts w:ascii="Arial" w:hAnsi="Arial" w:cs="Arial"/>
                <w:sz w:val="20"/>
                <w:szCs w:val="20"/>
              </w:rPr>
            </w:pPr>
            <w:r w:rsidRPr="00E972A1">
              <w:rPr>
                <w:rFonts w:ascii="Arial" w:hAnsi="Arial" w:cs="Arial"/>
                <w:sz w:val="20"/>
                <w:szCs w:val="20"/>
              </w:rPr>
              <w:t>NA</w:t>
            </w:r>
          </w:p>
        </w:tc>
        <w:tc>
          <w:tcPr>
            <w:tcW w:w="0" w:type="auto"/>
            <w:tcBorders>
              <w:top w:val="nil"/>
              <w:left w:val="single" w:sz="4" w:space="0" w:color="auto"/>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114.2</w:t>
            </w:r>
          </w:p>
        </w:tc>
      </w:tr>
      <w:tr w:rsidR="00B210A1" w:rsidTr="00B210A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12/06/13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6.558</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99.3</w:t>
            </w:r>
          </w:p>
        </w:tc>
        <w:tc>
          <w:tcPr>
            <w:tcW w:w="717" w:type="dxa"/>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6.43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9.73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-1.6</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125.5</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Default="00B210A1">
            <w:pPr>
              <w:jc w:val="right"/>
              <w:rPr>
                <w:rFonts w:ascii="Arial" w:hAnsi="Arial" w:cs="Arial"/>
                <w:sz w:val="20"/>
                <w:szCs w:val="20"/>
              </w:rPr>
            </w:pPr>
            <w:r>
              <w:rPr>
                <w:rFonts w:ascii="Arial" w:hAnsi="Arial" w:cs="Arial"/>
                <w:sz w:val="20"/>
                <w:szCs w:val="20"/>
              </w:rPr>
              <w:t>0.041</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Pr="00E972A1" w:rsidRDefault="00E972A1" w:rsidP="00F153AD">
            <w:pPr>
              <w:tabs>
                <w:tab w:val="left" w:pos="10076"/>
              </w:tabs>
              <w:jc w:val="right"/>
              <w:rPr>
                <w:rFonts w:ascii="Arial" w:hAnsi="Arial" w:cs="Arial"/>
                <w:sz w:val="20"/>
                <w:szCs w:val="20"/>
              </w:rPr>
            </w:pPr>
            <w:r w:rsidRPr="00E972A1">
              <w:rPr>
                <w:rFonts w:ascii="Arial" w:hAnsi="Arial" w:cs="Arial"/>
                <w:sz w:val="20"/>
                <w:szCs w:val="20"/>
              </w:rPr>
              <w:t>0.027</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0.5</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Pr="00E972A1" w:rsidRDefault="00B210A1">
            <w:pPr>
              <w:jc w:val="right"/>
              <w:rPr>
                <w:rFonts w:ascii="Arial" w:hAnsi="Arial" w:cs="Arial"/>
                <w:sz w:val="20"/>
                <w:szCs w:val="20"/>
              </w:rPr>
            </w:pPr>
            <w:r w:rsidRPr="00E972A1">
              <w:rPr>
                <w:rFonts w:ascii="Arial" w:hAnsi="Arial" w:cs="Arial"/>
                <w:sz w:val="20"/>
                <w:szCs w:val="20"/>
              </w:rPr>
              <w:t>117.1</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B210A1" w:rsidRPr="00E972A1" w:rsidRDefault="00B210A1" w:rsidP="00E972A1">
            <w:pPr>
              <w:tabs>
                <w:tab w:val="left" w:pos="10076"/>
              </w:tabs>
              <w:jc w:val="right"/>
              <w:rPr>
                <w:rFonts w:ascii="Arial" w:hAnsi="Arial" w:cs="Arial"/>
                <w:sz w:val="20"/>
                <w:szCs w:val="20"/>
              </w:rPr>
            </w:pPr>
            <w:r w:rsidRPr="00E972A1">
              <w:rPr>
                <w:rFonts w:ascii="Arial" w:hAnsi="Arial" w:cs="Arial"/>
                <w:sz w:val="20"/>
                <w:szCs w:val="20"/>
              </w:rPr>
              <w:t>114.</w:t>
            </w:r>
            <w:r w:rsidR="00E972A1" w:rsidRPr="00E972A1">
              <w:rPr>
                <w:rFonts w:ascii="Arial" w:hAnsi="Arial" w:cs="Arial"/>
                <w:sz w:val="20"/>
                <w:szCs w:val="20"/>
              </w:rPr>
              <w:t>3</w:t>
            </w:r>
          </w:p>
        </w:tc>
      </w:tr>
    </w:tbl>
    <w:p w:rsidR="0090298E" w:rsidRDefault="0090298E" w:rsidP="0090298E">
      <w:pPr>
        <w:pStyle w:val="HTMLPreformatted"/>
        <w:rPr>
          <w:rFonts w:ascii="Garamond" w:hAnsi="Garamond" w:cs="Times New Roman"/>
          <w:bCs/>
          <w:sz w:val="22"/>
          <w:szCs w:val="22"/>
        </w:rPr>
      </w:pPr>
    </w:p>
    <w:p w:rsidR="0090298E" w:rsidRDefault="0090298E" w:rsidP="0090298E">
      <w:pPr>
        <w:pStyle w:val="HTMLPreformatted"/>
        <w:rPr>
          <w:rFonts w:ascii="Garamond" w:hAnsi="Garamond" w:cs="Times New Roman"/>
          <w:bCs/>
          <w:sz w:val="22"/>
          <w:szCs w:val="22"/>
        </w:rPr>
      </w:pPr>
      <w:r>
        <w:rPr>
          <w:rFonts w:ascii="Garamond" w:hAnsi="Garamond" w:cs="Times New Roman"/>
          <w:bCs/>
          <w:sz w:val="22"/>
          <w:szCs w:val="22"/>
        </w:rPr>
        <w:t>Iron Pot Landing</w:t>
      </w:r>
    </w:p>
    <w:tbl>
      <w:tblPr>
        <w:tblW w:w="10437" w:type="dxa"/>
        <w:tblInd w:w="108" w:type="dxa"/>
        <w:tblLook w:val="0000"/>
      </w:tblPr>
      <w:tblGrid>
        <w:gridCol w:w="1173"/>
        <w:gridCol w:w="939"/>
        <w:gridCol w:w="861"/>
        <w:gridCol w:w="717"/>
        <w:gridCol w:w="717"/>
        <w:gridCol w:w="561"/>
        <w:gridCol w:w="717"/>
        <w:gridCol w:w="795"/>
        <w:gridCol w:w="1217"/>
        <w:gridCol w:w="717"/>
        <w:gridCol w:w="806"/>
        <w:gridCol w:w="1217"/>
      </w:tblGrid>
      <w:tr w:rsidR="00EC320A" w:rsidTr="00A6252D">
        <w:trPr>
          <w:trHeight w:val="255"/>
        </w:trPr>
        <w:tc>
          <w:tcPr>
            <w:tcW w:w="0" w:type="auto"/>
            <w:vMerge w:val="restart"/>
            <w:tcBorders>
              <w:top w:val="single" w:sz="4" w:space="0" w:color="auto"/>
              <w:left w:val="single" w:sz="4" w:space="0" w:color="auto"/>
              <w:right w:val="single" w:sz="4" w:space="0" w:color="auto"/>
            </w:tcBorders>
            <w:shd w:val="clear" w:color="auto" w:fill="auto"/>
            <w:vAlign w:val="center"/>
          </w:tcPr>
          <w:p w:rsidR="00EC320A" w:rsidRDefault="00EC320A" w:rsidP="00EC320A">
            <w:pPr>
              <w:tabs>
                <w:tab w:val="left" w:pos="10076"/>
              </w:tabs>
              <w:jc w:val="center"/>
              <w:rPr>
                <w:rFonts w:ascii="Arial" w:hAnsi="Arial" w:cs="Arial"/>
                <w:sz w:val="20"/>
                <w:szCs w:val="20"/>
              </w:rPr>
            </w:pPr>
            <w:r>
              <w:rPr>
                <w:rFonts w:ascii="Arial" w:hAnsi="Arial" w:cs="Arial"/>
                <w:sz w:val="20"/>
                <w:szCs w:val="20"/>
              </w:rPr>
              <w:t>Post Calibration Date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proofErr w:type="spellStart"/>
            <w:r>
              <w:rPr>
                <w:rFonts w:ascii="Arial" w:hAnsi="Arial" w:cs="Arial"/>
                <w:sz w:val="20"/>
                <w:szCs w:val="20"/>
              </w:rPr>
              <w:t>SpCond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 xml:space="preserve">DO </w:t>
            </w:r>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pH</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proofErr w:type="spellStart"/>
            <w:r>
              <w:rPr>
                <w:rFonts w:ascii="Arial" w:hAnsi="Arial" w:cs="Arial"/>
                <w:sz w:val="20"/>
                <w:szCs w:val="20"/>
              </w:rPr>
              <w:t>Turb</w:t>
            </w:r>
            <w:proofErr w:type="spellEnd"/>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Depth</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proofErr w:type="spellStart"/>
            <w:r>
              <w:rPr>
                <w:rFonts w:ascii="Arial" w:hAnsi="Arial" w:cs="Arial"/>
                <w:sz w:val="20"/>
                <w:szCs w:val="20"/>
              </w:rPr>
              <w:t>Chl</w:t>
            </w:r>
            <w:proofErr w:type="spellEnd"/>
          </w:p>
        </w:tc>
      </w:tr>
      <w:tr w:rsidR="00EC320A" w:rsidTr="00A6252D">
        <w:trPr>
          <w:trHeight w:val="910"/>
        </w:trPr>
        <w:tc>
          <w:tcPr>
            <w:tcW w:w="0" w:type="auto"/>
            <w:vMerge/>
            <w:tcBorders>
              <w:left w:val="single" w:sz="4" w:space="0" w:color="auto"/>
              <w:bottom w:val="single" w:sz="4" w:space="0" w:color="auto"/>
              <w:right w:val="single" w:sz="4" w:space="0" w:color="auto"/>
            </w:tcBorders>
            <w:vAlign w:val="center"/>
          </w:tcPr>
          <w:p w:rsidR="00EC320A" w:rsidRDefault="00EC320A" w:rsidP="00EC320A">
            <w:pPr>
              <w:tabs>
                <w:tab w:val="left" w:pos="10076"/>
              </w:tabs>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(6.668)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(100%)</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(126)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proofErr w:type="spellStart"/>
            <w:r>
              <w:rPr>
                <w:rFonts w:ascii="Arial" w:hAnsi="Arial" w:cs="Arial"/>
                <w:sz w:val="20"/>
                <w:szCs w:val="20"/>
              </w:rPr>
              <w:t>Sonde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Pressure-determined Offset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 xml:space="preserve">Meter in </w:t>
            </w:r>
            <w:proofErr w:type="spellStart"/>
            <w:r>
              <w:rPr>
                <w:rFonts w:ascii="Arial" w:hAnsi="Arial" w:cs="Arial"/>
                <w:sz w:val="20"/>
                <w:szCs w:val="20"/>
              </w:rPr>
              <w:t>Rhodo</w:t>
            </w:r>
            <w:proofErr w:type="spellEnd"/>
            <w:r>
              <w:rPr>
                <w:rFonts w:ascii="Arial" w:hAnsi="Arial" w:cs="Arial"/>
                <w:sz w:val="20"/>
                <w:szCs w:val="20"/>
              </w:rPr>
              <w:t xml:space="preserve"> </w:t>
            </w:r>
            <w:proofErr w:type="spellStart"/>
            <w:r>
              <w:rPr>
                <w:rFonts w:ascii="Arial" w:hAnsi="Arial" w:cs="Arial"/>
                <w:sz w:val="20"/>
                <w:szCs w:val="20"/>
              </w:rPr>
              <w:t>Sol'n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 xml:space="preserve">Temp-determined </w:t>
            </w:r>
            <w:proofErr w:type="spellStart"/>
            <w:r>
              <w:rPr>
                <w:rFonts w:ascii="Arial" w:hAnsi="Arial" w:cs="Arial"/>
                <w:sz w:val="20"/>
                <w:szCs w:val="20"/>
              </w:rPr>
              <w:t>Stnd</w:t>
            </w:r>
            <w:proofErr w:type="spellEnd"/>
          </w:p>
        </w:tc>
      </w:tr>
      <w:tr w:rsidR="00EC320A" w:rsidTr="00A6252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/cm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r>
              <w:rPr>
                <w:rFonts w:ascii="Arial" w:hAnsi="Arial" w:cs="Arial"/>
                <w:sz w:val="20"/>
                <w:szCs w:val="20"/>
              </w:rPr>
              <w:t>sat</w:t>
            </w:r>
          </w:p>
        </w:tc>
        <w:tc>
          <w:tcPr>
            <w:tcW w:w="717" w:type="dxa"/>
            <w:tcBorders>
              <w:top w:val="single" w:sz="4" w:space="0" w:color="auto"/>
              <w:left w:val="single" w:sz="4" w:space="0" w:color="auto"/>
              <w:bottom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right"/>
              <w:rPr>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NTU</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Arial" w:hAnsi="Arial" w:cs="Arial"/>
                <w:sz w:val="20"/>
                <w:szCs w:val="20"/>
              </w:rPr>
            </w:pPr>
            <w:r>
              <w:rPr>
                <w:rFonts w:ascii="Arial" w:hAnsi="Arial" w:cs="Arial"/>
                <w:sz w:val="20"/>
                <w:szCs w:val="20"/>
              </w:rPr>
              <w:t>m</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EC320A" w:rsidRDefault="00EC320A" w:rsidP="00EC320A">
            <w:pPr>
              <w:tabs>
                <w:tab w:val="left" w:pos="10076"/>
              </w:tabs>
              <w:jc w:val="center"/>
              <w:rPr>
                <w:rFonts w:ascii="Garamond" w:hAnsi="Garamond" w:cs="Arial"/>
                <w:sz w:val="22"/>
                <w:szCs w:val="22"/>
              </w:rPr>
            </w:pPr>
            <w:r>
              <w:rPr>
                <w:rFonts w:ascii="Garamond" w:hAnsi="Garamond" w:cs="Arial"/>
                <w:sz w:val="22"/>
                <w:szCs w:val="22"/>
              </w:rPr>
              <w:t>µg/L</w:t>
            </w:r>
          </w:p>
        </w:tc>
      </w:tr>
      <w:tr w:rsidR="00A6252D" w:rsidTr="00A6252D">
        <w:trPr>
          <w:trHeight w:val="255"/>
        </w:trPr>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01/10/13</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6.309</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42205D">
            <w:pPr>
              <w:jc w:val="center"/>
              <w:rPr>
                <w:rFonts w:ascii="Arial" w:hAnsi="Arial" w:cs="Arial"/>
                <w:sz w:val="20"/>
                <w:szCs w:val="20"/>
              </w:rPr>
            </w:pPr>
            <w:r>
              <w:rPr>
                <w:rFonts w:ascii="Arial" w:hAnsi="Arial" w:cs="Arial"/>
                <w:sz w:val="20"/>
                <w:szCs w:val="20"/>
              </w:rPr>
              <w:t>100.6</w:t>
            </w:r>
          </w:p>
        </w:tc>
        <w:tc>
          <w:tcPr>
            <w:tcW w:w="717" w:type="dxa"/>
            <w:tcBorders>
              <w:top w:val="single" w:sz="4" w:space="0" w:color="auto"/>
              <w:left w:val="single" w:sz="4" w:space="0" w:color="auto"/>
              <w:right w:val="single" w:sz="4" w:space="0" w:color="auto"/>
            </w:tcBorders>
            <w:shd w:val="clear" w:color="auto" w:fill="auto"/>
            <w:noWrap/>
            <w:vAlign w:val="bottom"/>
          </w:tcPr>
          <w:p w:rsidR="00A6252D" w:rsidRDefault="00A6252D" w:rsidP="0042205D">
            <w:pPr>
              <w:jc w:val="center"/>
              <w:rPr>
                <w:rFonts w:ascii="Arial" w:hAnsi="Arial" w:cs="Arial"/>
                <w:sz w:val="20"/>
                <w:szCs w:val="20"/>
              </w:rPr>
            </w:pPr>
            <w:r>
              <w:rPr>
                <w:rFonts w:ascii="Arial" w:hAnsi="Arial" w:cs="Arial"/>
                <w:sz w:val="20"/>
                <w:szCs w:val="20"/>
              </w:rPr>
              <w:t>6.92</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42205D">
            <w:pPr>
              <w:jc w:val="center"/>
              <w:rPr>
                <w:rFonts w:ascii="Arial" w:hAnsi="Arial" w:cs="Arial"/>
                <w:sz w:val="20"/>
                <w:szCs w:val="20"/>
              </w:rPr>
            </w:pPr>
            <w:r>
              <w:rPr>
                <w:rFonts w:ascii="Arial" w:hAnsi="Arial" w:cs="Arial"/>
                <w:sz w:val="20"/>
                <w:szCs w:val="20"/>
              </w:rPr>
              <w:t>9.93</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-0.2</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right"/>
              <w:rPr>
                <w:rFonts w:ascii="Arial" w:hAnsi="Arial" w:cs="Arial"/>
                <w:sz w:val="20"/>
                <w:szCs w:val="20"/>
              </w:rPr>
            </w:pPr>
            <w:r>
              <w:rPr>
                <w:rFonts w:ascii="Arial" w:hAnsi="Arial" w:cs="Arial"/>
                <w:sz w:val="20"/>
                <w:szCs w:val="20"/>
              </w:rPr>
              <w:t>129.0</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jc w:val="center"/>
              <w:rPr>
                <w:rFonts w:ascii="Arial" w:hAnsi="Arial" w:cs="Arial"/>
                <w:sz w:val="20"/>
                <w:szCs w:val="20"/>
              </w:rPr>
            </w:pPr>
            <w:r>
              <w:rPr>
                <w:rFonts w:ascii="Arial" w:hAnsi="Arial" w:cs="Arial"/>
                <w:sz w:val="20"/>
                <w:szCs w:val="20"/>
              </w:rPr>
              <w:t>0.196</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A6252D">
            <w:pPr>
              <w:tabs>
                <w:tab w:val="left" w:pos="10076"/>
              </w:tabs>
              <w:jc w:val="right"/>
              <w:rPr>
                <w:rFonts w:ascii="Arial" w:hAnsi="Arial" w:cs="Arial"/>
                <w:sz w:val="20"/>
                <w:szCs w:val="20"/>
              </w:rPr>
            </w:pPr>
            <w:r>
              <w:rPr>
                <w:rFonts w:ascii="Arial" w:hAnsi="Arial" w:cs="Arial"/>
                <w:sz w:val="20"/>
                <w:szCs w:val="20"/>
              </w:rPr>
              <w:t>0.190</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42205D">
            <w:pPr>
              <w:jc w:val="center"/>
              <w:rPr>
                <w:rFonts w:ascii="Arial" w:hAnsi="Arial" w:cs="Arial"/>
                <w:sz w:val="20"/>
                <w:szCs w:val="20"/>
              </w:rPr>
            </w:pPr>
            <w:r>
              <w:rPr>
                <w:rFonts w:ascii="Arial" w:hAnsi="Arial" w:cs="Arial"/>
                <w:sz w:val="20"/>
                <w:szCs w:val="20"/>
              </w:rPr>
              <w:t>2.0</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42205D">
            <w:pPr>
              <w:jc w:val="center"/>
              <w:rPr>
                <w:rFonts w:ascii="Arial" w:hAnsi="Arial" w:cs="Arial"/>
                <w:sz w:val="20"/>
                <w:szCs w:val="20"/>
              </w:rPr>
            </w:pPr>
            <w:r>
              <w:rPr>
                <w:rFonts w:ascii="Arial" w:hAnsi="Arial" w:cs="Arial"/>
                <w:sz w:val="20"/>
                <w:szCs w:val="20"/>
              </w:rPr>
              <w:t>115.3</w:t>
            </w:r>
          </w:p>
        </w:tc>
        <w:tc>
          <w:tcPr>
            <w:tcW w:w="0" w:type="auto"/>
            <w:tcBorders>
              <w:top w:val="single" w:sz="4" w:space="0" w:color="auto"/>
              <w:left w:val="single" w:sz="4" w:space="0" w:color="auto"/>
              <w:right w:val="single" w:sz="4" w:space="0" w:color="auto"/>
            </w:tcBorders>
            <w:shd w:val="clear" w:color="auto" w:fill="auto"/>
            <w:noWrap/>
            <w:vAlign w:val="bottom"/>
          </w:tcPr>
          <w:p w:rsidR="00A6252D" w:rsidRDefault="00A6252D" w:rsidP="0042205D">
            <w:pPr>
              <w:tabs>
                <w:tab w:val="left" w:pos="10076"/>
              </w:tabs>
              <w:jc w:val="right"/>
              <w:rPr>
                <w:rFonts w:ascii="Arial" w:hAnsi="Arial" w:cs="Arial"/>
                <w:sz w:val="20"/>
                <w:szCs w:val="20"/>
              </w:rPr>
            </w:pPr>
            <w:r>
              <w:rPr>
                <w:rFonts w:ascii="Arial" w:hAnsi="Arial" w:cs="Arial"/>
                <w:sz w:val="20"/>
                <w:szCs w:val="20"/>
              </w:rPr>
              <w:t>116.6</w:t>
            </w:r>
          </w:p>
        </w:tc>
      </w:tr>
      <w:tr w:rsidR="00A6252D" w:rsidTr="00A6252D">
        <w:trPr>
          <w:trHeight w:val="255"/>
        </w:trPr>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right"/>
              <w:rPr>
                <w:rFonts w:ascii="Arial" w:hAnsi="Arial" w:cs="Arial"/>
                <w:sz w:val="20"/>
                <w:szCs w:val="20"/>
              </w:rPr>
            </w:pPr>
            <w:r>
              <w:rPr>
                <w:rFonts w:ascii="Arial" w:hAnsi="Arial" w:cs="Arial"/>
                <w:sz w:val="20"/>
                <w:szCs w:val="20"/>
              </w:rPr>
              <w:t>02/15/13</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right"/>
              <w:rPr>
                <w:rFonts w:ascii="Arial" w:hAnsi="Arial" w:cs="Arial"/>
                <w:sz w:val="20"/>
                <w:szCs w:val="20"/>
              </w:rPr>
            </w:pPr>
            <w:r>
              <w:rPr>
                <w:rFonts w:ascii="Arial" w:hAnsi="Arial" w:cs="Arial"/>
                <w:sz w:val="20"/>
                <w:szCs w:val="20"/>
              </w:rPr>
              <w:t>6.602</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99.4</w:t>
            </w:r>
          </w:p>
        </w:tc>
        <w:tc>
          <w:tcPr>
            <w:tcW w:w="717" w:type="dxa"/>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6.90</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9.87</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-0.7</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125.6</w:t>
            </w:r>
          </w:p>
        </w:tc>
        <w:tc>
          <w:tcPr>
            <w:tcW w:w="0" w:type="auto"/>
            <w:tcBorders>
              <w:left w:val="single" w:sz="4" w:space="0" w:color="auto"/>
              <w:bottom w:val="nil"/>
              <w:right w:val="single" w:sz="4" w:space="0" w:color="auto"/>
            </w:tcBorders>
            <w:shd w:val="clear" w:color="auto" w:fill="auto"/>
            <w:noWrap/>
            <w:vAlign w:val="center"/>
          </w:tcPr>
          <w:p w:rsidR="00A6252D" w:rsidRDefault="00A6252D" w:rsidP="00A6252D">
            <w:pPr>
              <w:jc w:val="center"/>
              <w:rPr>
                <w:rFonts w:ascii="Arial" w:hAnsi="Arial" w:cs="Arial"/>
                <w:sz w:val="20"/>
                <w:szCs w:val="20"/>
              </w:rPr>
            </w:pPr>
            <w:r>
              <w:rPr>
                <w:rFonts w:ascii="Arial" w:hAnsi="Arial" w:cs="Arial"/>
                <w:sz w:val="20"/>
                <w:szCs w:val="20"/>
              </w:rPr>
              <w:t>0.003</w:t>
            </w:r>
          </w:p>
        </w:tc>
        <w:tc>
          <w:tcPr>
            <w:tcW w:w="0" w:type="auto"/>
            <w:tcBorders>
              <w:left w:val="single" w:sz="4" w:space="0" w:color="auto"/>
              <w:bottom w:val="nil"/>
              <w:right w:val="single" w:sz="4" w:space="0" w:color="auto"/>
            </w:tcBorders>
            <w:shd w:val="clear" w:color="auto" w:fill="auto"/>
            <w:noWrap/>
            <w:vAlign w:val="bottom"/>
          </w:tcPr>
          <w:p w:rsidR="00A6252D" w:rsidRPr="007309A9" w:rsidRDefault="00A6252D" w:rsidP="00A6252D">
            <w:pPr>
              <w:tabs>
                <w:tab w:val="left" w:pos="10076"/>
              </w:tabs>
              <w:jc w:val="right"/>
              <w:rPr>
                <w:rFonts w:ascii="Arial" w:hAnsi="Arial" w:cs="Arial"/>
                <w:sz w:val="20"/>
                <w:szCs w:val="20"/>
              </w:rPr>
            </w:pPr>
            <w:r>
              <w:rPr>
                <w:rFonts w:ascii="Arial" w:hAnsi="Arial" w:cs="Arial"/>
                <w:sz w:val="20"/>
                <w:szCs w:val="20"/>
              </w:rPr>
              <w:t>0</w:t>
            </w:r>
            <w:r w:rsidRPr="007309A9">
              <w:rPr>
                <w:rFonts w:ascii="Arial" w:hAnsi="Arial" w:cs="Arial"/>
                <w:sz w:val="20"/>
                <w:szCs w:val="20"/>
              </w:rPr>
              <w:t>.027</w:t>
            </w:r>
          </w:p>
        </w:tc>
        <w:tc>
          <w:tcPr>
            <w:tcW w:w="0" w:type="auto"/>
            <w:tcBorders>
              <w:left w:val="single" w:sz="4" w:space="0" w:color="auto"/>
              <w:bottom w:val="nil"/>
              <w:right w:val="single" w:sz="4" w:space="0" w:color="auto"/>
            </w:tcBorders>
            <w:shd w:val="clear" w:color="auto" w:fill="auto"/>
            <w:noWrap/>
            <w:vAlign w:val="center"/>
          </w:tcPr>
          <w:p w:rsidR="00A6252D" w:rsidRPr="007309A9" w:rsidRDefault="00A6252D" w:rsidP="00A6252D">
            <w:pPr>
              <w:jc w:val="center"/>
              <w:rPr>
                <w:rFonts w:ascii="Arial" w:hAnsi="Arial" w:cs="Arial"/>
                <w:sz w:val="20"/>
                <w:szCs w:val="20"/>
              </w:rPr>
            </w:pPr>
            <w:r w:rsidRPr="007309A9">
              <w:rPr>
                <w:rFonts w:ascii="Arial" w:hAnsi="Arial" w:cs="Arial"/>
                <w:sz w:val="20"/>
                <w:szCs w:val="20"/>
              </w:rPr>
              <w:t>1.0</w:t>
            </w:r>
          </w:p>
        </w:tc>
        <w:tc>
          <w:tcPr>
            <w:tcW w:w="0" w:type="auto"/>
            <w:tcBorders>
              <w:left w:val="single" w:sz="4" w:space="0" w:color="auto"/>
              <w:bottom w:val="nil"/>
              <w:right w:val="single" w:sz="4" w:space="0" w:color="auto"/>
            </w:tcBorders>
            <w:shd w:val="clear" w:color="auto" w:fill="auto"/>
            <w:noWrap/>
            <w:vAlign w:val="center"/>
          </w:tcPr>
          <w:p w:rsidR="00A6252D" w:rsidRPr="007309A9" w:rsidRDefault="00A6252D" w:rsidP="00A6252D">
            <w:pPr>
              <w:jc w:val="center"/>
              <w:rPr>
                <w:rFonts w:ascii="Arial" w:hAnsi="Arial" w:cs="Arial"/>
                <w:sz w:val="20"/>
                <w:szCs w:val="20"/>
              </w:rPr>
            </w:pPr>
            <w:r w:rsidRPr="007309A9">
              <w:rPr>
                <w:rFonts w:ascii="Arial" w:hAnsi="Arial" w:cs="Arial"/>
                <w:sz w:val="20"/>
                <w:szCs w:val="20"/>
              </w:rPr>
              <w:t>118.0</w:t>
            </w:r>
          </w:p>
        </w:tc>
        <w:tc>
          <w:tcPr>
            <w:tcW w:w="0" w:type="auto"/>
            <w:tcBorders>
              <w:left w:val="single" w:sz="4" w:space="0" w:color="auto"/>
              <w:bottom w:val="nil"/>
              <w:right w:val="single" w:sz="4" w:space="0" w:color="auto"/>
            </w:tcBorders>
            <w:shd w:val="clear" w:color="auto" w:fill="auto"/>
            <w:noWrap/>
            <w:vAlign w:val="bottom"/>
          </w:tcPr>
          <w:p w:rsidR="00A6252D" w:rsidRPr="007309A9" w:rsidRDefault="00A6252D" w:rsidP="00A6252D">
            <w:pPr>
              <w:tabs>
                <w:tab w:val="left" w:pos="10076"/>
              </w:tabs>
              <w:jc w:val="right"/>
              <w:rPr>
                <w:rFonts w:ascii="Arial" w:hAnsi="Arial" w:cs="Arial"/>
                <w:sz w:val="20"/>
                <w:szCs w:val="20"/>
              </w:rPr>
            </w:pPr>
            <w:r w:rsidRPr="007309A9">
              <w:rPr>
                <w:rFonts w:ascii="Arial" w:hAnsi="Arial" w:cs="Arial"/>
                <w:sz w:val="20"/>
                <w:szCs w:val="20"/>
              </w:rPr>
              <w:t>111.7</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03/14/13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6.734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100.5</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6.82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9.78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128.6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0.019</w:t>
            </w:r>
          </w:p>
        </w:tc>
        <w:tc>
          <w:tcPr>
            <w:tcW w:w="0" w:type="auto"/>
            <w:tcBorders>
              <w:top w:val="nil"/>
              <w:left w:val="single" w:sz="4" w:space="0" w:color="auto"/>
              <w:bottom w:val="nil"/>
              <w:right w:val="single" w:sz="4" w:space="0" w:color="auto"/>
            </w:tcBorders>
            <w:shd w:val="clear" w:color="auto" w:fill="auto"/>
            <w:noWrap/>
            <w:vAlign w:val="bottom"/>
          </w:tcPr>
          <w:p w:rsidR="00A6252D" w:rsidRPr="00FB3EAC" w:rsidRDefault="00A6252D" w:rsidP="00EC320A">
            <w:pPr>
              <w:tabs>
                <w:tab w:val="left" w:pos="10076"/>
              </w:tabs>
              <w:jc w:val="right"/>
              <w:rPr>
                <w:rFonts w:ascii="Arial" w:hAnsi="Arial" w:cs="Arial"/>
                <w:sz w:val="20"/>
                <w:szCs w:val="20"/>
                <w:highlight w:val="yellow"/>
              </w:rPr>
            </w:pPr>
            <w:r>
              <w:rPr>
                <w:rFonts w:ascii="Arial" w:hAnsi="Arial" w:cs="Arial"/>
                <w:sz w:val="20"/>
                <w:szCs w:val="20"/>
              </w:rPr>
              <w:t>0</w:t>
            </w:r>
            <w:r w:rsidRPr="007309A9">
              <w:rPr>
                <w:rFonts w:ascii="Arial" w:hAnsi="Arial" w:cs="Arial"/>
                <w:sz w:val="20"/>
                <w:szCs w:val="20"/>
              </w:rPr>
              <w:t>.027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119.9</w:t>
            </w:r>
          </w:p>
        </w:tc>
        <w:tc>
          <w:tcPr>
            <w:tcW w:w="0" w:type="auto"/>
            <w:tcBorders>
              <w:top w:val="nil"/>
              <w:left w:val="single" w:sz="4" w:space="0" w:color="auto"/>
              <w:bottom w:val="nil"/>
              <w:right w:val="single" w:sz="4" w:space="0" w:color="auto"/>
            </w:tcBorders>
            <w:shd w:val="clear" w:color="auto" w:fill="auto"/>
            <w:noWrap/>
            <w:vAlign w:val="bottom"/>
          </w:tcPr>
          <w:p w:rsidR="00A6252D" w:rsidRPr="00FB3EAC" w:rsidRDefault="00A6252D" w:rsidP="007309A9">
            <w:pPr>
              <w:tabs>
                <w:tab w:val="left" w:pos="10076"/>
              </w:tabs>
              <w:jc w:val="right"/>
              <w:rPr>
                <w:rFonts w:ascii="Arial" w:hAnsi="Arial" w:cs="Arial"/>
                <w:sz w:val="20"/>
                <w:szCs w:val="20"/>
                <w:highlight w:val="yellow"/>
              </w:rPr>
            </w:pPr>
            <w:r w:rsidRPr="007309A9">
              <w:rPr>
                <w:rFonts w:ascii="Arial" w:hAnsi="Arial" w:cs="Arial"/>
                <w:sz w:val="20"/>
                <w:szCs w:val="20"/>
              </w:rPr>
              <w:t>113.4</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04/12/13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6.664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97.1</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7.02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122.7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-0.083</w:t>
            </w:r>
          </w:p>
        </w:tc>
        <w:tc>
          <w:tcPr>
            <w:tcW w:w="0" w:type="auto"/>
            <w:tcBorders>
              <w:top w:val="nil"/>
              <w:left w:val="single" w:sz="4" w:space="0" w:color="auto"/>
              <w:bottom w:val="nil"/>
              <w:right w:val="single" w:sz="4" w:space="0" w:color="auto"/>
            </w:tcBorders>
            <w:shd w:val="clear" w:color="auto" w:fill="auto"/>
            <w:noWrap/>
            <w:vAlign w:val="bottom"/>
          </w:tcPr>
          <w:p w:rsidR="00A6252D" w:rsidRPr="007309A9" w:rsidRDefault="00A6252D" w:rsidP="00EC320A">
            <w:pPr>
              <w:tabs>
                <w:tab w:val="left" w:pos="10076"/>
              </w:tabs>
              <w:jc w:val="right"/>
              <w:rPr>
                <w:rFonts w:ascii="Arial" w:hAnsi="Arial" w:cs="Arial"/>
                <w:sz w:val="20"/>
                <w:szCs w:val="20"/>
              </w:rPr>
            </w:pPr>
            <w:r w:rsidRPr="007309A9">
              <w:rPr>
                <w:rFonts w:ascii="Arial" w:hAnsi="Arial" w:cs="Arial"/>
                <w:sz w:val="20"/>
                <w:szCs w:val="20"/>
              </w:rPr>
              <w:t>-0.095</w:t>
            </w:r>
          </w:p>
        </w:tc>
        <w:tc>
          <w:tcPr>
            <w:tcW w:w="0" w:type="auto"/>
            <w:tcBorders>
              <w:top w:val="nil"/>
              <w:left w:val="single" w:sz="4" w:space="0" w:color="auto"/>
              <w:bottom w:val="nil"/>
              <w:right w:val="single" w:sz="4" w:space="0" w:color="auto"/>
            </w:tcBorders>
            <w:shd w:val="clear" w:color="auto" w:fill="auto"/>
            <w:noWrap/>
            <w:vAlign w:val="center"/>
          </w:tcPr>
          <w:p w:rsidR="00A6252D" w:rsidRPr="007309A9" w:rsidRDefault="00A6252D">
            <w:pPr>
              <w:jc w:val="center"/>
              <w:rPr>
                <w:rFonts w:ascii="Arial" w:hAnsi="Arial" w:cs="Arial"/>
                <w:sz w:val="20"/>
                <w:szCs w:val="20"/>
              </w:rPr>
            </w:pPr>
            <w:r w:rsidRPr="007309A9">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center"/>
          </w:tcPr>
          <w:p w:rsidR="00A6252D" w:rsidRPr="007309A9" w:rsidRDefault="00A6252D">
            <w:pPr>
              <w:jc w:val="center"/>
              <w:rPr>
                <w:rFonts w:ascii="Arial" w:hAnsi="Arial" w:cs="Arial"/>
                <w:sz w:val="20"/>
                <w:szCs w:val="20"/>
              </w:rPr>
            </w:pPr>
            <w:r w:rsidRPr="007309A9">
              <w:rPr>
                <w:rFonts w:ascii="Arial" w:hAnsi="Arial" w:cs="Arial"/>
                <w:sz w:val="20"/>
                <w:szCs w:val="20"/>
              </w:rPr>
              <w:t>112.3</w:t>
            </w:r>
          </w:p>
        </w:tc>
        <w:tc>
          <w:tcPr>
            <w:tcW w:w="0" w:type="auto"/>
            <w:tcBorders>
              <w:top w:val="nil"/>
              <w:left w:val="single" w:sz="4" w:space="0" w:color="auto"/>
              <w:bottom w:val="nil"/>
              <w:right w:val="single" w:sz="4" w:space="0" w:color="auto"/>
            </w:tcBorders>
            <w:shd w:val="clear" w:color="auto" w:fill="auto"/>
            <w:noWrap/>
            <w:vAlign w:val="bottom"/>
          </w:tcPr>
          <w:p w:rsidR="00A6252D" w:rsidRPr="007309A9" w:rsidRDefault="00A6252D" w:rsidP="00EC320A">
            <w:pPr>
              <w:tabs>
                <w:tab w:val="left" w:pos="10076"/>
              </w:tabs>
              <w:jc w:val="right"/>
              <w:rPr>
                <w:rFonts w:ascii="Arial" w:hAnsi="Arial" w:cs="Arial"/>
                <w:sz w:val="20"/>
                <w:szCs w:val="20"/>
              </w:rPr>
            </w:pPr>
            <w:r w:rsidRPr="007309A9">
              <w:rPr>
                <w:rFonts w:ascii="Arial" w:hAnsi="Arial" w:cs="Arial"/>
                <w:sz w:val="20"/>
                <w:szCs w:val="20"/>
              </w:rPr>
              <w:t>111.5</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04/26/13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6.500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97.1</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6.84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124.5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0.028</w:t>
            </w:r>
          </w:p>
        </w:tc>
        <w:tc>
          <w:tcPr>
            <w:tcW w:w="0" w:type="auto"/>
            <w:tcBorders>
              <w:top w:val="nil"/>
              <w:left w:val="single" w:sz="4" w:space="0" w:color="auto"/>
              <w:bottom w:val="nil"/>
              <w:right w:val="single" w:sz="4" w:space="0" w:color="auto"/>
            </w:tcBorders>
            <w:shd w:val="clear" w:color="auto" w:fill="auto"/>
            <w:noWrap/>
            <w:vAlign w:val="bottom"/>
          </w:tcPr>
          <w:p w:rsidR="00A6252D" w:rsidRPr="007309A9" w:rsidRDefault="00A6252D" w:rsidP="00EC320A">
            <w:pPr>
              <w:tabs>
                <w:tab w:val="left" w:pos="10076"/>
              </w:tabs>
              <w:jc w:val="right"/>
              <w:rPr>
                <w:rFonts w:ascii="Arial" w:hAnsi="Arial" w:cs="Arial"/>
                <w:sz w:val="20"/>
                <w:szCs w:val="20"/>
              </w:rPr>
            </w:pPr>
            <w:r w:rsidRPr="007309A9">
              <w:rPr>
                <w:rFonts w:ascii="Arial" w:hAnsi="Arial" w:cs="Arial"/>
                <w:sz w:val="20"/>
                <w:szCs w:val="20"/>
              </w:rPr>
              <w:t>0.082</w:t>
            </w:r>
          </w:p>
        </w:tc>
        <w:tc>
          <w:tcPr>
            <w:tcW w:w="0" w:type="auto"/>
            <w:tcBorders>
              <w:top w:val="nil"/>
              <w:left w:val="single" w:sz="4" w:space="0" w:color="auto"/>
              <w:bottom w:val="nil"/>
              <w:right w:val="single" w:sz="4" w:space="0" w:color="auto"/>
            </w:tcBorders>
            <w:shd w:val="clear" w:color="auto" w:fill="auto"/>
            <w:noWrap/>
            <w:vAlign w:val="center"/>
          </w:tcPr>
          <w:p w:rsidR="00A6252D" w:rsidRPr="007309A9" w:rsidRDefault="00A6252D">
            <w:pPr>
              <w:jc w:val="center"/>
              <w:rPr>
                <w:rFonts w:ascii="Arial" w:hAnsi="Arial" w:cs="Arial"/>
                <w:sz w:val="20"/>
                <w:szCs w:val="20"/>
              </w:rPr>
            </w:pPr>
            <w:r w:rsidRPr="007309A9">
              <w:rPr>
                <w:rFonts w:ascii="Arial" w:hAnsi="Arial" w:cs="Arial"/>
                <w:sz w:val="20"/>
                <w:szCs w:val="20"/>
              </w:rPr>
              <w:t>4.6</w:t>
            </w:r>
          </w:p>
        </w:tc>
        <w:tc>
          <w:tcPr>
            <w:tcW w:w="0" w:type="auto"/>
            <w:tcBorders>
              <w:top w:val="nil"/>
              <w:left w:val="single" w:sz="4" w:space="0" w:color="auto"/>
              <w:bottom w:val="nil"/>
              <w:right w:val="single" w:sz="4" w:space="0" w:color="auto"/>
            </w:tcBorders>
            <w:shd w:val="clear" w:color="auto" w:fill="auto"/>
            <w:noWrap/>
            <w:vAlign w:val="center"/>
          </w:tcPr>
          <w:p w:rsidR="00A6252D" w:rsidRPr="007309A9" w:rsidRDefault="00A6252D">
            <w:pPr>
              <w:jc w:val="center"/>
              <w:rPr>
                <w:rFonts w:ascii="Arial" w:hAnsi="Arial" w:cs="Arial"/>
                <w:sz w:val="20"/>
                <w:szCs w:val="20"/>
              </w:rPr>
            </w:pPr>
            <w:r w:rsidRPr="007309A9">
              <w:rPr>
                <w:rFonts w:ascii="Arial" w:hAnsi="Arial" w:cs="Arial"/>
                <w:sz w:val="20"/>
                <w:szCs w:val="20"/>
              </w:rPr>
              <w:t>115.9</w:t>
            </w:r>
          </w:p>
        </w:tc>
        <w:tc>
          <w:tcPr>
            <w:tcW w:w="0" w:type="auto"/>
            <w:tcBorders>
              <w:top w:val="nil"/>
              <w:left w:val="single" w:sz="4" w:space="0" w:color="auto"/>
              <w:bottom w:val="nil"/>
              <w:right w:val="single" w:sz="4" w:space="0" w:color="auto"/>
            </w:tcBorders>
            <w:shd w:val="clear" w:color="auto" w:fill="auto"/>
            <w:noWrap/>
            <w:vAlign w:val="bottom"/>
          </w:tcPr>
          <w:p w:rsidR="00A6252D" w:rsidRPr="007309A9" w:rsidRDefault="00A6252D" w:rsidP="00EC320A">
            <w:pPr>
              <w:tabs>
                <w:tab w:val="left" w:pos="10076"/>
              </w:tabs>
              <w:jc w:val="right"/>
              <w:rPr>
                <w:rFonts w:ascii="Arial" w:hAnsi="Arial" w:cs="Arial"/>
                <w:sz w:val="20"/>
                <w:szCs w:val="20"/>
              </w:rPr>
            </w:pPr>
            <w:r w:rsidRPr="007309A9">
              <w:rPr>
                <w:rFonts w:ascii="Arial" w:hAnsi="Arial" w:cs="Arial"/>
                <w:sz w:val="20"/>
                <w:szCs w:val="20"/>
              </w:rPr>
              <w:t>111.9</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05/10/13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6.622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98.8</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6.60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9.51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132.9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-0.003</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113.9</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115.2</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05/23/13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6.484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97.2</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6.91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111.7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-0.032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288.4</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NA</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113.5</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06/07/13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6.486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98.7</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6.62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9.56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-2.0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119.9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0.010</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0.8</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109.6</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113.9</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06/27/13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6.526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98.9</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7.06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2.2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137.9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-0.022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113.2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111.0</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07/12/13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6.471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100.3</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6.96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124.4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0.000</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0.014</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106.2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109.8</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07/26/13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6.611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99.8</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7.35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10.28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125.2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0.008</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106.7</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BE627D">
            <w:pPr>
              <w:tabs>
                <w:tab w:val="left" w:pos="10076"/>
              </w:tabs>
              <w:jc w:val="right"/>
              <w:rPr>
                <w:rFonts w:ascii="Arial" w:hAnsi="Arial" w:cs="Arial"/>
                <w:sz w:val="20"/>
                <w:szCs w:val="20"/>
              </w:rPr>
            </w:pPr>
            <w:r w:rsidRPr="00BE627D">
              <w:rPr>
                <w:rFonts w:ascii="Arial" w:hAnsi="Arial" w:cs="Arial"/>
                <w:sz w:val="20"/>
                <w:szCs w:val="20"/>
              </w:rPr>
              <w:t>105.8</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08/07/13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6.605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99.0</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6.93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124.5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0.030</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112.0</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108.8</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08/23/13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6.732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101.3</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7.00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123.0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0.059</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BE627D">
            <w:pPr>
              <w:tabs>
                <w:tab w:val="left" w:pos="10076"/>
              </w:tabs>
              <w:jc w:val="right"/>
              <w:rPr>
                <w:rFonts w:ascii="Arial" w:hAnsi="Arial" w:cs="Arial"/>
                <w:sz w:val="20"/>
                <w:szCs w:val="20"/>
              </w:rPr>
            </w:pPr>
            <w:r w:rsidRPr="00BE627D">
              <w:rPr>
                <w:rFonts w:ascii="Arial" w:hAnsi="Arial" w:cs="Arial"/>
                <w:sz w:val="20"/>
                <w:szCs w:val="20"/>
              </w:rPr>
              <w:t>0.068</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108.5</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111.3</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09/04/13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6.606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98.7</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6.99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9.96</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125.8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0.029</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111.4</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107.1</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09/19/13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6.089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101.4</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7.09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128.4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0.277</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BE627D">
            <w:pPr>
              <w:tabs>
                <w:tab w:val="left" w:pos="10076"/>
              </w:tabs>
              <w:jc w:val="right"/>
              <w:rPr>
                <w:rFonts w:ascii="Arial" w:hAnsi="Arial" w:cs="Arial"/>
                <w:sz w:val="20"/>
                <w:szCs w:val="20"/>
              </w:rPr>
            </w:pPr>
            <w:r w:rsidRPr="00BE627D">
              <w:rPr>
                <w:rFonts w:ascii="Arial" w:hAnsi="Arial" w:cs="Arial"/>
                <w:sz w:val="20"/>
                <w:szCs w:val="20"/>
              </w:rPr>
              <w:t>0.109</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109.2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110.5</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10/08/13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6.688</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98.7</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7.05</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10.03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122.2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-0.035</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115.3</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110.1</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10/25/13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6.513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99.7</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7.30</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10.14</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4.1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131.7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-0.077</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BE627D">
            <w:pPr>
              <w:tabs>
                <w:tab w:val="left" w:pos="10076"/>
              </w:tabs>
              <w:jc w:val="right"/>
              <w:rPr>
                <w:rFonts w:ascii="Arial" w:hAnsi="Arial" w:cs="Arial"/>
                <w:sz w:val="20"/>
                <w:szCs w:val="20"/>
              </w:rPr>
            </w:pPr>
            <w:r w:rsidRPr="00BE627D">
              <w:rPr>
                <w:rFonts w:ascii="Arial" w:hAnsi="Arial" w:cs="Arial"/>
                <w:sz w:val="20"/>
                <w:szCs w:val="20"/>
              </w:rPr>
              <w:t>-0.095</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116.2</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111.5</w:t>
            </w:r>
          </w:p>
        </w:tc>
      </w:tr>
      <w:tr w:rsidR="00A6252D" w:rsidTr="00A6252D">
        <w:trPr>
          <w:trHeight w:val="255"/>
        </w:trPr>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11/08/13</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6.641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98.6</w:t>
            </w:r>
          </w:p>
        </w:tc>
        <w:tc>
          <w:tcPr>
            <w:tcW w:w="717" w:type="dxa"/>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6.79</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9.81</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125.7</w:t>
            </w:r>
          </w:p>
        </w:tc>
        <w:tc>
          <w:tcPr>
            <w:tcW w:w="0" w:type="auto"/>
            <w:tcBorders>
              <w:top w:val="nil"/>
              <w:left w:val="single" w:sz="4" w:space="0" w:color="auto"/>
              <w:bottom w:val="nil"/>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-0.037</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-0.5</w:t>
            </w:r>
          </w:p>
        </w:tc>
        <w:tc>
          <w:tcPr>
            <w:tcW w:w="0" w:type="auto"/>
            <w:tcBorders>
              <w:top w:val="nil"/>
              <w:left w:val="single" w:sz="4" w:space="0" w:color="auto"/>
              <w:bottom w:val="nil"/>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110.6</w:t>
            </w:r>
          </w:p>
        </w:tc>
        <w:tc>
          <w:tcPr>
            <w:tcW w:w="0" w:type="auto"/>
            <w:tcBorders>
              <w:top w:val="nil"/>
              <w:left w:val="single" w:sz="4" w:space="0" w:color="auto"/>
              <w:bottom w:val="nil"/>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113.3</w:t>
            </w:r>
          </w:p>
        </w:tc>
      </w:tr>
      <w:tr w:rsidR="00A6252D" w:rsidTr="00A6252D">
        <w:trPr>
          <w:trHeight w:val="255"/>
        </w:trPr>
        <w:tc>
          <w:tcPr>
            <w:tcW w:w="0" w:type="auto"/>
            <w:tcBorders>
              <w:top w:val="nil"/>
              <w:left w:val="single" w:sz="4" w:space="0" w:color="auto"/>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12/05/13</w:t>
            </w:r>
          </w:p>
        </w:tc>
        <w:tc>
          <w:tcPr>
            <w:tcW w:w="0" w:type="auto"/>
            <w:tcBorders>
              <w:top w:val="nil"/>
              <w:left w:val="single" w:sz="4" w:space="0" w:color="auto"/>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6.583</w:t>
            </w:r>
          </w:p>
        </w:tc>
        <w:tc>
          <w:tcPr>
            <w:tcW w:w="0" w:type="auto"/>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99.2</w:t>
            </w:r>
          </w:p>
        </w:tc>
        <w:tc>
          <w:tcPr>
            <w:tcW w:w="717" w:type="dxa"/>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6.89</w:t>
            </w:r>
          </w:p>
        </w:tc>
        <w:tc>
          <w:tcPr>
            <w:tcW w:w="0" w:type="auto"/>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9.87</w:t>
            </w:r>
          </w:p>
        </w:tc>
        <w:tc>
          <w:tcPr>
            <w:tcW w:w="0" w:type="auto"/>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-0.1</w:t>
            </w:r>
          </w:p>
        </w:tc>
        <w:tc>
          <w:tcPr>
            <w:tcW w:w="0" w:type="auto"/>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132.3</w:t>
            </w:r>
          </w:p>
        </w:tc>
        <w:tc>
          <w:tcPr>
            <w:tcW w:w="0" w:type="auto"/>
            <w:tcBorders>
              <w:top w:val="nil"/>
              <w:left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0.018</w:t>
            </w:r>
          </w:p>
        </w:tc>
        <w:tc>
          <w:tcPr>
            <w:tcW w:w="0" w:type="auto"/>
            <w:tcBorders>
              <w:top w:val="nil"/>
              <w:left w:val="single" w:sz="4" w:space="0" w:color="auto"/>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0.027</w:t>
            </w:r>
          </w:p>
        </w:tc>
        <w:tc>
          <w:tcPr>
            <w:tcW w:w="0" w:type="auto"/>
            <w:tcBorders>
              <w:top w:val="nil"/>
              <w:left w:val="single" w:sz="4" w:space="0" w:color="auto"/>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0.1</w:t>
            </w:r>
          </w:p>
        </w:tc>
        <w:tc>
          <w:tcPr>
            <w:tcW w:w="0" w:type="auto"/>
            <w:tcBorders>
              <w:top w:val="nil"/>
              <w:left w:val="single" w:sz="4" w:space="0" w:color="auto"/>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117.3</w:t>
            </w:r>
          </w:p>
        </w:tc>
        <w:tc>
          <w:tcPr>
            <w:tcW w:w="0" w:type="auto"/>
            <w:tcBorders>
              <w:top w:val="nil"/>
              <w:left w:val="single" w:sz="4" w:space="0" w:color="auto"/>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112.5</w:t>
            </w:r>
          </w:p>
        </w:tc>
      </w:tr>
      <w:tr w:rsidR="00A6252D" w:rsidTr="00A6252D">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02/26/14</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rsidP="00EC320A">
            <w:pPr>
              <w:jc w:val="right"/>
              <w:rPr>
                <w:rFonts w:ascii="Arial" w:hAnsi="Arial" w:cs="Arial"/>
                <w:sz w:val="20"/>
                <w:szCs w:val="20"/>
              </w:rPr>
            </w:pPr>
            <w:r>
              <w:rPr>
                <w:rFonts w:ascii="Arial" w:hAnsi="Arial" w:cs="Arial"/>
                <w:sz w:val="20"/>
                <w:szCs w:val="20"/>
              </w:rPr>
              <w:t>6.640</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99.1</w:t>
            </w:r>
          </w:p>
        </w:tc>
        <w:tc>
          <w:tcPr>
            <w:tcW w:w="717" w:type="dxa"/>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7.23</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10.19</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0.2</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127.3</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Default="00A6252D">
            <w:pPr>
              <w:jc w:val="center"/>
              <w:rPr>
                <w:rFonts w:ascii="Arial" w:hAnsi="Arial" w:cs="Arial"/>
                <w:sz w:val="20"/>
                <w:szCs w:val="20"/>
              </w:rPr>
            </w:pPr>
            <w:r>
              <w:rPr>
                <w:rFonts w:ascii="Arial" w:hAnsi="Arial" w:cs="Arial"/>
                <w:sz w:val="20"/>
                <w:szCs w:val="20"/>
              </w:rPr>
              <w:t>-0.018</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A6252D" w:rsidRPr="00BE627D" w:rsidRDefault="00A6252D" w:rsidP="00EC320A">
            <w:pPr>
              <w:tabs>
                <w:tab w:val="left" w:pos="10076"/>
              </w:tabs>
              <w:jc w:val="right"/>
              <w:rPr>
                <w:rFonts w:ascii="Arial" w:hAnsi="Arial" w:cs="Arial"/>
                <w:sz w:val="20"/>
                <w:szCs w:val="20"/>
              </w:rPr>
            </w:pPr>
            <w:r w:rsidRPr="00BE627D">
              <w:rPr>
                <w:rFonts w:ascii="Arial" w:hAnsi="Arial" w:cs="Arial"/>
                <w:sz w:val="20"/>
                <w:szCs w:val="20"/>
              </w:rPr>
              <w:t>-0.014</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-0.3</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A6252D" w:rsidRPr="00BE627D" w:rsidRDefault="00A6252D">
            <w:pPr>
              <w:jc w:val="center"/>
              <w:rPr>
                <w:rFonts w:ascii="Arial" w:hAnsi="Arial" w:cs="Arial"/>
                <w:sz w:val="20"/>
                <w:szCs w:val="20"/>
              </w:rPr>
            </w:pPr>
            <w:r w:rsidRPr="00BE627D">
              <w:rPr>
                <w:rFonts w:ascii="Arial" w:hAnsi="Arial" w:cs="Arial"/>
                <w:sz w:val="20"/>
                <w:szCs w:val="20"/>
              </w:rPr>
              <w:t>120.9</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A6252D" w:rsidRPr="00BE627D" w:rsidRDefault="00A6252D" w:rsidP="00BE627D">
            <w:pPr>
              <w:tabs>
                <w:tab w:val="left" w:pos="10076"/>
              </w:tabs>
              <w:jc w:val="right"/>
              <w:rPr>
                <w:rFonts w:ascii="Arial" w:hAnsi="Arial" w:cs="Arial"/>
                <w:sz w:val="20"/>
                <w:szCs w:val="20"/>
              </w:rPr>
            </w:pPr>
            <w:r w:rsidRPr="00BE627D">
              <w:rPr>
                <w:rFonts w:ascii="Arial" w:hAnsi="Arial" w:cs="Arial"/>
                <w:sz w:val="20"/>
                <w:szCs w:val="20"/>
              </w:rPr>
              <w:t>114.1</w:t>
            </w:r>
          </w:p>
        </w:tc>
      </w:tr>
    </w:tbl>
    <w:p w:rsidR="0090298E" w:rsidRDefault="0090298E" w:rsidP="0090298E">
      <w:pPr>
        <w:pStyle w:val="HTMLPreformatted"/>
        <w:rPr>
          <w:rFonts w:ascii="Garamond" w:hAnsi="Garamond" w:cs="Times New Roman"/>
          <w:bCs/>
          <w:sz w:val="22"/>
          <w:szCs w:val="22"/>
        </w:rPr>
      </w:pPr>
    </w:p>
    <w:p w:rsidR="0090298E" w:rsidRDefault="0090298E" w:rsidP="0090298E">
      <w:pPr>
        <w:pStyle w:val="HTMLPreformatted"/>
        <w:rPr>
          <w:rFonts w:ascii="Garamond" w:hAnsi="Garamond" w:cs="Times New Roman"/>
          <w:bCs/>
          <w:sz w:val="22"/>
          <w:szCs w:val="22"/>
        </w:rPr>
      </w:pPr>
      <w:r>
        <w:rPr>
          <w:rFonts w:ascii="Garamond" w:hAnsi="Garamond" w:cs="Times New Roman"/>
          <w:bCs/>
          <w:sz w:val="22"/>
          <w:szCs w:val="22"/>
        </w:rPr>
        <w:t>Otter Point Creek</w:t>
      </w:r>
    </w:p>
    <w:tbl>
      <w:tblPr>
        <w:tblW w:w="10326" w:type="dxa"/>
        <w:tblInd w:w="108" w:type="dxa"/>
        <w:tblLook w:val="0000"/>
      </w:tblPr>
      <w:tblGrid>
        <w:gridCol w:w="1173"/>
        <w:gridCol w:w="939"/>
        <w:gridCol w:w="861"/>
        <w:gridCol w:w="717"/>
        <w:gridCol w:w="717"/>
        <w:gridCol w:w="606"/>
        <w:gridCol w:w="717"/>
        <w:gridCol w:w="795"/>
        <w:gridCol w:w="1217"/>
        <w:gridCol w:w="561"/>
        <w:gridCol w:w="806"/>
        <w:gridCol w:w="1217"/>
      </w:tblGrid>
      <w:tr w:rsidR="0090298E" w:rsidTr="00F153AD">
        <w:trPr>
          <w:trHeight w:val="255"/>
        </w:trPr>
        <w:tc>
          <w:tcPr>
            <w:tcW w:w="0" w:type="auto"/>
            <w:vMerge w:val="restart"/>
            <w:tcBorders>
              <w:top w:val="single" w:sz="4" w:space="0" w:color="auto"/>
              <w:left w:val="single" w:sz="4" w:space="0" w:color="auto"/>
              <w:right w:val="single" w:sz="4" w:space="0" w:color="auto"/>
            </w:tcBorders>
            <w:shd w:val="clear" w:color="auto" w:fill="auto"/>
            <w:vAlign w:val="center"/>
          </w:tcPr>
          <w:p w:rsidR="0090298E" w:rsidRDefault="0090298E" w:rsidP="00F153AD">
            <w:pPr>
              <w:tabs>
                <w:tab w:val="left" w:pos="10076"/>
              </w:tabs>
              <w:jc w:val="center"/>
              <w:rPr>
                <w:rFonts w:ascii="Arial" w:hAnsi="Arial" w:cs="Arial"/>
                <w:sz w:val="20"/>
                <w:szCs w:val="20"/>
              </w:rPr>
            </w:pPr>
            <w:r>
              <w:rPr>
                <w:rFonts w:ascii="Arial" w:hAnsi="Arial" w:cs="Arial"/>
                <w:sz w:val="20"/>
                <w:szCs w:val="20"/>
              </w:rPr>
              <w:t>Post Calibration Date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roofErr w:type="spellStart"/>
            <w:r>
              <w:rPr>
                <w:rFonts w:ascii="Arial" w:hAnsi="Arial" w:cs="Arial"/>
                <w:sz w:val="20"/>
                <w:szCs w:val="20"/>
              </w:rPr>
              <w:t>SpCond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 xml:space="preserve">DO </w:t>
            </w:r>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pH</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Turb</w:t>
            </w:r>
            <w:proofErr w:type="spellEnd"/>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Depth</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Chl</w:t>
            </w:r>
            <w:proofErr w:type="spellEnd"/>
          </w:p>
        </w:tc>
      </w:tr>
      <w:tr w:rsidR="0090298E" w:rsidTr="00F153AD">
        <w:trPr>
          <w:trHeight w:val="910"/>
        </w:trPr>
        <w:tc>
          <w:tcPr>
            <w:tcW w:w="0" w:type="auto"/>
            <w:vMerge/>
            <w:tcBorders>
              <w:left w:val="single" w:sz="4" w:space="0" w:color="auto"/>
              <w:bottom w:val="single" w:sz="4" w:space="0" w:color="auto"/>
              <w:right w:val="single" w:sz="4" w:space="0" w:color="auto"/>
            </w:tcBorders>
            <w:vAlign w:val="center"/>
          </w:tcPr>
          <w:p w:rsidR="0090298E" w:rsidRDefault="0090298E" w:rsidP="00F153AD">
            <w:pPr>
              <w:tabs>
                <w:tab w:val="left" w:pos="10076"/>
              </w:tabs>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(6.668)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(100%)</w:t>
            </w:r>
          </w:p>
        </w:tc>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(126)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proofErr w:type="spellStart"/>
            <w:r>
              <w:rPr>
                <w:rFonts w:ascii="Arial" w:hAnsi="Arial" w:cs="Arial"/>
                <w:sz w:val="20"/>
                <w:szCs w:val="20"/>
              </w:rPr>
              <w:t>Sonde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Pressure-determined Offset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 xml:space="preserve">Meter in </w:t>
            </w:r>
            <w:proofErr w:type="spellStart"/>
            <w:r>
              <w:rPr>
                <w:rFonts w:ascii="Arial" w:hAnsi="Arial" w:cs="Arial"/>
                <w:sz w:val="20"/>
                <w:szCs w:val="20"/>
              </w:rPr>
              <w:t>Rhodo</w:t>
            </w:r>
            <w:proofErr w:type="spellEnd"/>
            <w:r>
              <w:rPr>
                <w:rFonts w:ascii="Arial" w:hAnsi="Arial" w:cs="Arial"/>
                <w:sz w:val="20"/>
                <w:szCs w:val="20"/>
              </w:rPr>
              <w:t xml:space="preserve"> </w:t>
            </w:r>
            <w:proofErr w:type="spellStart"/>
            <w:r>
              <w:rPr>
                <w:rFonts w:ascii="Arial" w:hAnsi="Arial" w:cs="Arial"/>
                <w:sz w:val="20"/>
                <w:szCs w:val="20"/>
              </w:rPr>
              <w:t>Sol'n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 xml:space="preserve">Temp-determined </w:t>
            </w:r>
            <w:proofErr w:type="spellStart"/>
            <w:r>
              <w:rPr>
                <w:rFonts w:ascii="Arial" w:hAnsi="Arial" w:cs="Arial"/>
                <w:sz w:val="20"/>
                <w:szCs w:val="20"/>
              </w:rPr>
              <w:t>Stnd</w:t>
            </w:r>
            <w:proofErr w:type="spellEnd"/>
          </w:p>
        </w:tc>
      </w:tr>
      <w:tr w:rsidR="0090298E" w:rsidTr="00F153A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roofErr w:type="spellStart"/>
            <w:r>
              <w:rPr>
                <w:rFonts w:ascii="Arial" w:hAnsi="Arial" w:cs="Arial"/>
                <w:sz w:val="20"/>
                <w:szCs w:val="20"/>
              </w:rPr>
              <w:t>mS</w:t>
            </w:r>
            <w:proofErr w:type="spellEnd"/>
            <w:r>
              <w:rPr>
                <w:rFonts w:ascii="Arial" w:hAnsi="Arial" w:cs="Arial"/>
                <w:sz w:val="20"/>
                <w:szCs w:val="20"/>
              </w:rPr>
              <w:t>/cm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r>
              <w:rPr>
                <w:rFonts w:ascii="Arial" w:hAnsi="Arial" w:cs="Arial"/>
                <w:sz w:val="20"/>
                <w:szCs w:val="20"/>
              </w:rPr>
              <w:t>sat</w:t>
            </w:r>
          </w:p>
        </w:tc>
        <w:tc>
          <w:tcPr>
            <w:tcW w:w="717" w:type="dxa"/>
            <w:tcBorders>
              <w:top w:val="single" w:sz="4" w:space="0" w:color="auto"/>
              <w:left w:val="single" w:sz="4" w:space="0" w:color="auto"/>
              <w:bottom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
        </w:tc>
        <w:tc>
          <w:tcPr>
            <w:tcW w:w="0" w:type="auto"/>
            <w:tcBorders>
              <w:top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right"/>
              <w:rPr>
                <w:rFonts w:ascii="Arial" w:hAnsi="Arial" w:cs="Arial"/>
                <w:sz w:val="20"/>
                <w:szCs w:val="2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NTU</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Arial" w:hAnsi="Arial" w:cs="Arial"/>
                <w:sz w:val="20"/>
                <w:szCs w:val="20"/>
              </w:rPr>
            </w:pPr>
            <w:r>
              <w:rPr>
                <w:rFonts w:ascii="Arial" w:hAnsi="Arial" w:cs="Arial"/>
                <w:sz w:val="20"/>
                <w:szCs w:val="20"/>
              </w:rPr>
              <w:t>m</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90298E" w:rsidRDefault="0090298E" w:rsidP="00F153AD">
            <w:pPr>
              <w:tabs>
                <w:tab w:val="left" w:pos="10076"/>
              </w:tabs>
              <w:jc w:val="center"/>
              <w:rPr>
                <w:rFonts w:ascii="Garamond" w:hAnsi="Garamond" w:cs="Arial"/>
                <w:sz w:val="22"/>
                <w:szCs w:val="22"/>
              </w:rPr>
            </w:pPr>
            <w:r>
              <w:rPr>
                <w:rFonts w:ascii="Garamond" w:hAnsi="Garamond" w:cs="Arial"/>
                <w:sz w:val="22"/>
                <w:szCs w:val="22"/>
              </w:rPr>
              <w:t>µg/L</w:t>
            </w:r>
          </w:p>
        </w:tc>
      </w:tr>
      <w:tr w:rsidR="00946F28" w:rsidTr="00F153AD">
        <w:trPr>
          <w:trHeight w:val="255"/>
        </w:trPr>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04/19/13</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6.483</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98.2</w:t>
            </w:r>
          </w:p>
        </w:tc>
        <w:tc>
          <w:tcPr>
            <w:tcW w:w="717" w:type="dxa"/>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6.80</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9.73</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0.5</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126.4</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0.070</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0.082</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0.1</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117.2</w:t>
            </w: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110.9</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05/03/13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6.601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98.4</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125.1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0.163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0.163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114.7</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114.7</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05/22/13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6.674</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100.2</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6.89</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129.6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0.034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0.054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0.5</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103.5</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115.0</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06/06/13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6.530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97.5</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7.04</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26.3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127.2</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0.047</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0.068</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0.5</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113.9</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111.4</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06/19/13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6.451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100.7</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2.0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133.4</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-0.058</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-0.054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115.5</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109.4</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07/02/13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6.607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96.9</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6.98</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9.77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0.9</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130.4</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-0.024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-0.014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111.2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108.8</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07/19/13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6.316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96.9</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131.6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0.042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25.7</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111.6</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08/02/13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2.467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89.7</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7.02</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9.99</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2.3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133.0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0.067</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0.054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109.6</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112.1</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08/16/13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6.628</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98.7</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9.94</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134.9</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-0.009</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112.4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110.2</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08/29/13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6.528</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99.1</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123.2</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0.011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107.6</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110.9</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09/19/13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5.775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103.6</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9.98</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128.5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0.166</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0.109</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107.7</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110.3</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10/03/13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6.707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98.6</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7.01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10.08</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117.5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0.028</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0.014</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115.6</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111.3</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10/16/13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6.563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99.0</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6.95</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128.0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0.032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0.041</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119.2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108.8</w:t>
            </w:r>
          </w:p>
        </w:tc>
      </w:tr>
      <w:tr w:rsidR="00946F28" w:rsidTr="00F153AD">
        <w:trPr>
          <w:trHeight w:val="255"/>
        </w:trPr>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10/30/13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6.341</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101.1</w:t>
            </w:r>
          </w:p>
        </w:tc>
        <w:tc>
          <w:tcPr>
            <w:tcW w:w="717" w:type="dxa"/>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6.83</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9.86</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-0.7</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125.0</w:t>
            </w:r>
          </w:p>
        </w:tc>
        <w:tc>
          <w:tcPr>
            <w:tcW w:w="0" w:type="auto"/>
            <w:tcBorders>
              <w:top w:val="nil"/>
              <w:left w:val="single" w:sz="4" w:space="0" w:color="auto"/>
              <w:bottom w:val="nil"/>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0.123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0.122</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0.3</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119.6</w:t>
            </w:r>
          </w:p>
        </w:tc>
        <w:tc>
          <w:tcPr>
            <w:tcW w:w="0" w:type="auto"/>
            <w:tcBorders>
              <w:top w:val="nil"/>
              <w:left w:val="single" w:sz="4" w:space="0" w:color="auto"/>
              <w:bottom w:val="nil"/>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111.0</w:t>
            </w:r>
          </w:p>
        </w:tc>
      </w:tr>
      <w:tr w:rsidR="00946F28" w:rsidTr="00E972A1">
        <w:trPr>
          <w:trHeight w:val="255"/>
        </w:trPr>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11/21/13</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6.584</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102.0</w:t>
            </w:r>
          </w:p>
        </w:tc>
        <w:tc>
          <w:tcPr>
            <w:tcW w:w="717" w:type="dxa"/>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6.93</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9.98</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-1.4</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128.6</w:t>
            </w:r>
          </w:p>
        </w:tc>
        <w:tc>
          <w:tcPr>
            <w:tcW w:w="0" w:type="auto"/>
            <w:tcBorders>
              <w:top w:val="nil"/>
              <w:left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0.177</w:t>
            </w:r>
          </w:p>
        </w:tc>
        <w:tc>
          <w:tcPr>
            <w:tcW w:w="0" w:type="auto"/>
            <w:tcBorders>
              <w:top w:val="nil"/>
              <w:left w:val="single" w:sz="4" w:space="0" w:color="auto"/>
              <w:right w:val="single" w:sz="4" w:space="0" w:color="auto"/>
            </w:tcBorders>
            <w:shd w:val="clear" w:color="auto" w:fill="auto"/>
            <w:noWrap/>
            <w:vAlign w:val="bottom"/>
          </w:tcPr>
          <w:p w:rsidR="00946F28" w:rsidRPr="00946F28" w:rsidRDefault="00946F28" w:rsidP="00946F28">
            <w:pPr>
              <w:tabs>
                <w:tab w:val="left" w:pos="10076"/>
              </w:tabs>
              <w:jc w:val="right"/>
              <w:rPr>
                <w:rFonts w:ascii="Arial" w:hAnsi="Arial" w:cs="Arial"/>
                <w:sz w:val="20"/>
                <w:szCs w:val="20"/>
              </w:rPr>
            </w:pPr>
            <w:r w:rsidRPr="00946F28">
              <w:rPr>
                <w:rFonts w:ascii="Arial" w:hAnsi="Arial" w:cs="Arial"/>
                <w:sz w:val="20"/>
                <w:szCs w:val="20"/>
              </w:rPr>
              <w:t>0.190</w:t>
            </w:r>
          </w:p>
        </w:tc>
        <w:tc>
          <w:tcPr>
            <w:tcW w:w="0" w:type="auto"/>
            <w:tcBorders>
              <w:top w:val="nil"/>
              <w:left w:val="single" w:sz="4" w:space="0" w:color="auto"/>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0.2</w:t>
            </w:r>
          </w:p>
        </w:tc>
        <w:tc>
          <w:tcPr>
            <w:tcW w:w="0" w:type="auto"/>
            <w:tcBorders>
              <w:top w:val="nil"/>
              <w:left w:val="single" w:sz="4" w:space="0" w:color="auto"/>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128.6</w:t>
            </w:r>
          </w:p>
        </w:tc>
        <w:tc>
          <w:tcPr>
            <w:tcW w:w="0" w:type="auto"/>
            <w:tcBorders>
              <w:top w:val="nil"/>
              <w:left w:val="single" w:sz="4" w:space="0" w:color="auto"/>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113.6</w:t>
            </w:r>
          </w:p>
        </w:tc>
      </w:tr>
      <w:tr w:rsidR="00946F28" w:rsidTr="00E972A1">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12/05/13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6.657</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100.1</w:t>
            </w:r>
          </w:p>
        </w:tc>
        <w:tc>
          <w:tcPr>
            <w:tcW w:w="717" w:type="dxa"/>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7.11</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10.08</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-0.1</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125.3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Default="00946F28">
            <w:pPr>
              <w:jc w:val="right"/>
              <w:rPr>
                <w:rFonts w:ascii="Arial" w:hAnsi="Arial" w:cs="Arial"/>
                <w:sz w:val="20"/>
                <w:szCs w:val="20"/>
              </w:rPr>
            </w:pPr>
            <w:r>
              <w:rPr>
                <w:rFonts w:ascii="Arial" w:hAnsi="Arial" w:cs="Arial"/>
                <w:sz w:val="20"/>
                <w:szCs w:val="20"/>
              </w:rPr>
              <w:t>0.011</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0.014</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1.3</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Pr="00946F28" w:rsidRDefault="00946F28">
            <w:pPr>
              <w:jc w:val="right"/>
              <w:rPr>
                <w:rFonts w:ascii="Arial" w:hAnsi="Arial" w:cs="Arial"/>
                <w:sz w:val="20"/>
                <w:szCs w:val="20"/>
              </w:rPr>
            </w:pPr>
            <w:r w:rsidRPr="00946F28">
              <w:rPr>
                <w:rFonts w:ascii="Arial" w:hAnsi="Arial" w:cs="Arial"/>
                <w:sz w:val="20"/>
                <w:szCs w:val="20"/>
              </w:rPr>
              <w:t>116.2</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46F28" w:rsidRPr="00946F28" w:rsidRDefault="00946F28" w:rsidP="00F153AD">
            <w:pPr>
              <w:tabs>
                <w:tab w:val="left" w:pos="10076"/>
              </w:tabs>
              <w:jc w:val="right"/>
              <w:rPr>
                <w:rFonts w:ascii="Arial" w:hAnsi="Arial" w:cs="Arial"/>
                <w:sz w:val="20"/>
                <w:szCs w:val="20"/>
              </w:rPr>
            </w:pPr>
            <w:r w:rsidRPr="00946F28">
              <w:rPr>
                <w:rFonts w:ascii="Arial" w:hAnsi="Arial" w:cs="Arial"/>
                <w:sz w:val="20"/>
                <w:szCs w:val="20"/>
              </w:rPr>
              <w:t>111.6</w:t>
            </w:r>
          </w:p>
        </w:tc>
      </w:tr>
    </w:tbl>
    <w:p w:rsidR="00DE356E" w:rsidRPr="00EB43F4" w:rsidDel="006717FA" w:rsidRDefault="009A3742" w:rsidP="00507EC4">
      <w:pPr>
        <w:pStyle w:val="HTMLPreformatted"/>
        <w:rPr>
          <w:del w:id="12967" w:author="Stephanie Ann Thompson" w:date="2013-04-30T13:12:00Z"/>
          <w:rFonts w:ascii="Garamond" w:hAnsi="Garamond" w:cs="Times New Roman"/>
          <w:b/>
          <w:bCs/>
          <w:sz w:val="22"/>
          <w:szCs w:val="22"/>
        </w:rPr>
      </w:pPr>
      <w:del w:id="12968" w:author="Stephanie Ann Thompson" w:date="2013-03-01T14:02:00Z">
        <w:r w:rsidRPr="004341A7" w:rsidDel="00A7046E">
          <w:rPr>
            <w:rFonts w:ascii="Garamond" w:hAnsi="Garamond" w:cs="Times New Roman"/>
            <w:bCs/>
            <w:sz w:val="22"/>
            <w:szCs w:val="22"/>
          </w:rPr>
          <w:delText xml:space="preserve">– </w:delText>
        </w:r>
        <w:r w:rsidRPr="004341A7" w:rsidDel="00A7046E">
          <w:rPr>
            <w:rFonts w:ascii="Garamond" w:hAnsi="Garamond" w:cs="Times New Roman"/>
            <w:sz w:val="22"/>
            <w:szCs w:val="22"/>
          </w:rPr>
          <w:delText>Include</w:delText>
        </w:r>
        <w:r w:rsidDel="00A7046E">
          <w:rPr>
            <w:rFonts w:ascii="Garamond" w:hAnsi="Garamond" w:cs="Times New Roman"/>
            <w:sz w:val="22"/>
            <w:szCs w:val="22"/>
          </w:rPr>
          <w:delText>d in annual metadata document</w:delText>
        </w:r>
        <w:r w:rsidRPr="00B60965" w:rsidDel="00A7046E">
          <w:rPr>
            <w:rFonts w:ascii="Garamond" w:hAnsi="Garamond" w:cs="Times New Roman"/>
            <w:bCs/>
            <w:sz w:val="22"/>
            <w:szCs w:val="22"/>
          </w:rPr>
          <w:delText>.</w:delText>
        </w:r>
      </w:del>
    </w:p>
    <w:p w:rsidR="009821B1" w:rsidRDefault="009821B1">
      <w:pPr>
        <w:pStyle w:val="HTMLPreformatted"/>
        <w:rPr>
          <w:rFonts w:ascii="Garamond" w:hAnsi="Garamond" w:cs="Times New Roman"/>
          <w:sz w:val="22"/>
          <w:szCs w:val="22"/>
        </w:rPr>
        <w:pPrChange w:id="12969" w:author="Stephanie Ann Thompson" w:date="2013-04-30T13:12:00Z">
          <w:pPr>
            <w:pStyle w:val="HTMLPreformatted"/>
            <w:ind w:left="-900"/>
          </w:pPr>
        </w:pPrChange>
      </w:pPr>
    </w:p>
    <w:p w:rsidR="00DE356E" w:rsidRPr="00EB43F4" w:rsidRDefault="00DE356E" w:rsidP="00507EC4">
      <w:pPr>
        <w:pStyle w:val="HTMLPreformatted"/>
        <w:rPr>
          <w:rFonts w:ascii="Garamond" w:hAnsi="Garamond" w:cs="Times New Roman"/>
          <w:b/>
          <w:bCs/>
          <w:sz w:val="22"/>
          <w:szCs w:val="22"/>
        </w:rPr>
      </w:pPr>
      <w:r w:rsidRPr="00EB43F4">
        <w:rPr>
          <w:rFonts w:ascii="Garamond" w:hAnsi="Garamond" w:cs="Times New Roman"/>
          <w:b/>
          <w:bCs/>
          <w:sz w:val="22"/>
          <w:szCs w:val="22"/>
        </w:rPr>
        <w:t>1</w:t>
      </w:r>
      <w:r w:rsidR="00045B17" w:rsidRPr="00EB43F4">
        <w:rPr>
          <w:rFonts w:ascii="Garamond" w:hAnsi="Garamond" w:cs="Times New Roman"/>
          <w:b/>
          <w:bCs/>
          <w:sz w:val="22"/>
          <w:szCs w:val="22"/>
        </w:rPr>
        <w:t>4</w:t>
      </w:r>
      <w:r w:rsidRPr="00EB43F4">
        <w:rPr>
          <w:rFonts w:ascii="Garamond" w:hAnsi="Garamond" w:cs="Times New Roman"/>
          <w:b/>
          <w:bCs/>
          <w:sz w:val="22"/>
          <w:szCs w:val="22"/>
        </w:rPr>
        <w:t>)  Other Remarks/Notes</w:t>
      </w:r>
    </w:p>
    <w:p w:rsidR="00523286" w:rsidRPr="00EB43F4" w:rsidRDefault="00523286" w:rsidP="00507EC4">
      <w:pPr>
        <w:pStyle w:val="HTMLPreformatted"/>
        <w:rPr>
          <w:rFonts w:ascii="Garamond" w:hAnsi="Garamond" w:cs="Times New Roman"/>
          <w:sz w:val="22"/>
          <w:szCs w:val="22"/>
        </w:rPr>
      </w:pPr>
    </w:p>
    <w:p w:rsidR="00DE356E" w:rsidRPr="00EB43F4" w:rsidRDefault="00DE356E" w:rsidP="00507EC4">
      <w:pPr>
        <w:pStyle w:val="HTMLPreformatted"/>
        <w:rPr>
          <w:rFonts w:ascii="Garamond" w:hAnsi="Garamond" w:cs="Times New Roman"/>
          <w:sz w:val="22"/>
          <w:szCs w:val="22"/>
        </w:rPr>
      </w:pPr>
      <w:r w:rsidRPr="00EB43F4">
        <w:rPr>
          <w:rFonts w:ascii="Garamond" w:hAnsi="Garamond" w:cs="Times New Roman"/>
          <w:sz w:val="22"/>
          <w:szCs w:val="22"/>
        </w:rPr>
        <w:t>In addition to the sampling described above, several other data sets were collected.</w:t>
      </w:r>
      <w:r w:rsidR="00DD779E">
        <w:rPr>
          <w:rFonts w:ascii="Garamond" w:hAnsi="Garamond" w:cs="Times New Roman"/>
          <w:sz w:val="22"/>
          <w:szCs w:val="22"/>
        </w:rPr>
        <w:t xml:space="preserve"> </w:t>
      </w:r>
      <w:r w:rsidR="0004654A">
        <w:rPr>
          <w:rFonts w:ascii="Garamond" w:hAnsi="Garamond" w:cs="Times New Roman"/>
          <w:sz w:val="22"/>
          <w:szCs w:val="22"/>
        </w:rPr>
        <w:t xml:space="preserve"> </w:t>
      </w:r>
      <w:proofErr w:type="spellStart"/>
      <w:r w:rsidRPr="00EB43F4">
        <w:rPr>
          <w:rFonts w:ascii="Garamond" w:hAnsi="Garamond" w:cs="Times New Roman"/>
          <w:sz w:val="22"/>
          <w:szCs w:val="22"/>
        </w:rPr>
        <w:t>Photosynthetically</w:t>
      </w:r>
      <w:proofErr w:type="spellEnd"/>
      <w:r w:rsidRPr="00EB43F4">
        <w:rPr>
          <w:rFonts w:ascii="Garamond" w:hAnsi="Garamond" w:cs="Times New Roman"/>
          <w:sz w:val="22"/>
          <w:szCs w:val="22"/>
        </w:rPr>
        <w:t xml:space="preserve"> </w:t>
      </w:r>
      <w:proofErr w:type="gramStart"/>
      <w:ins w:id="12970" w:author="Stephanie Ann Thompson" w:date="2013-03-07T12:10:00Z">
        <w:r w:rsidR="00AC1C45">
          <w:rPr>
            <w:rFonts w:ascii="Garamond" w:hAnsi="Garamond" w:cs="Times New Roman"/>
            <w:sz w:val="22"/>
            <w:szCs w:val="22"/>
          </w:rPr>
          <w:t>A</w:t>
        </w:r>
      </w:ins>
      <w:proofErr w:type="gramEnd"/>
      <w:del w:id="12971" w:author="Stephanie Ann Thompson" w:date="2013-03-07T12:10:00Z">
        <w:r w:rsidRPr="00EB43F4" w:rsidDel="00AC1C45">
          <w:rPr>
            <w:rFonts w:ascii="Garamond" w:hAnsi="Garamond" w:cs="Times New Roman"/>
            <w:sz w:val="22"/>
            <w:szCs w:val="22"/>
          </w:rPr>
          <w:delText>a</w:delText>
        </w:r>
      </w:del>
      <w:r w:rsidRPr="00EB43F4">
        <w:rPr>
          <w:rFonts w:ascii="Garamond" w:hAnsi="Garamond" w:cs="Times New Roman"/>
          <w:sz w:val="22"/>
          <w:szCs w:val="22"/>
        </w:rPr>
        <w:t>ctive Radiation (</w:t>
      </w:r>
      <w:smartTag w:uri="urn:schemas-microsoft-com:office:smarttags" w:element="stockticker">
        <w:r w:rsidRPr="00EB43F4">
          <w:rPr>
            <w:rFonts w:ascii="Garamond" w:hAnsi="Garamond" w:cs="Times New Roman"/>
            <w:sz w:val="22"/>
            <w:szCs w:val="22"/>
          </w:rPr>
          <w:t>PAR</w:t>
        </w:r>
      </w:smartTag>
      <w:r w:rsidRPr="00EB43F4">
        <w:rPr>
          <w:rFonts w:ascii="Garamond" w:hAnsi="Garamond" w:cs="Times New Roman"/>
          <w:sz w:val="22"/>
          <w:szCs w:val="22"/>
        </w:rPr>
        <w:t xml:space="preserve">) was also collected using a </w:t>
      </w:r>
      <w:proofErr w:type="spellStart"/>
      <w:r w:rsidRPr="00EB43F4">
        <w:rPr>
          <w:rFonts w:ascii="Garamond" w:hAnsi="Garamond" w:cs="Times New Roman"/>
          <w:sz w:val="22"/>
          <w:szCs w:val="22"/>
        </w:rPr>
        <w:t>LiCor</w:t>
      </w:r>
      <w:proofErr w:type="spellEnd"/>
      <w:r w:rsidRPr="00EB43F4">
        <w:rPr>
          <w:rFonts w:ascii="Garamond" w:hAnsi="Garamond" w:cs="Times New Roman"/>
          <w:sz w:val="22"/>
          <w:szCs w:val="22"/>
        </w:rPr>
        <w:t xml:space="preserve"> 1400 display two sensors: one underwater quantum sensor and one amb</w:t>
      </w:r>
      <w:r w:rsidR="0004654A">
        <w:rPr>
          <w:rFonts w:ascii="Garamond" w:hAnsi="Garamond" w:cs="Times New Roman"/>
          <w:sz w:val="22"/>
          <w:szCs w:val="22"/>
        </w:rPr>
        <w:t xml:space="preserve">ient quantum sensor along with </w:t>
      </w:r>
      <w:proofErr w:type="spellStart"/>
      <w:r w:rsidR="0004654A">
        <w:rPr>
          <w:rFonts w:ascii="Garamond" w:hAnsi="Garamond" w:cs="Times New Roman"/>
          <w:sz w:val="22"/>
          <w:szCs w:val="22"/>
        </w:rPr>
        <w:t>S</w:t>
      </w:r>
      <w:r w:rsidRPr="00EB43F4">
        <w:rPr>
          <w:rFonts w:ascii="Garamond" w:hAnsi="Garamond" w:cs="Times New Roman"/>
          <w:sz w:val="22"/>
          <w:szCs w:val="22"/>
        </w:rPr>
        <w:t>ecchi</w:t>
      </w:r>
      <w:proofErr w:type="spellEnd"/>
      <w:r w:rsidRPr="00EB43F4">
        <w:rPr>
          <w:rFonts w:ascii="Garamond" w:hAnsi="Garamond" w:cs="Times New Roman"/>
          <w:sz w:val="22"/>
          <w:szCs w:val="22"/>
        </w:rPr>
        <w:t xml:space="preserve"> depth.  Additional nutrient samples were also collected during the months of April through October.  </w:t>
      </w:r>
      <w:r w:rsidR="00045B17" w:rsidRPr="00EB43F4">
        <w:rPr>
          <w:rFonts w:ascii="Garamond" w:hAnsi="Garamond" w:cs="Times New Roman"/>
          <w:sz w:val="22"/>
          <w:szCs w:val="22"/>
        </w:rPr>
        <w:t>These</w:t>
      </w:r>
      <w:r w:rsidRPr="00EB43F4">
        <w:rPr>
          <w:rFonts w:ascii="Garamond" w:hAnsi="Garamond" w:cs="Times New Roman"/>
          <w:sz w:val="22"/>
          <w:szCs w:val="22"/>
        </w:rPr>
        <w:t xml:space="preserve"> data </w:t>
      </w:r>
      <w:r w:rsidR="00045B17" w:rsidRPr="00EB43F4">
        <w:rPr>
          <w:rFonts w:ascii="Garamond" w:hAnsi="Garamond" w:cs="Times New Roman"/>
          <w:sz w:val="22"/>
          <w:szCs w:val="22"/>
        </w:rPr>
        <w:t>are</w:t>
      </w:r>
      <w:r w:rsidRPr="00EB43F4">
        <w:rPr>
          <w:rFonts w:ascii="Garamond" w:hAnsi="Garamond" w:cs="Times New Roman"/>
          <w:sz w:val="22"/>
          <w:szCs w:val="22"/>
        </w:rPr>
        <w:t xml:space="preserve"> available through the Maryland Department of Natural Resources.  Visit www.eyesonthebay.net for more information.</w:t>
      </w:r>
    </w:p>
    <w:p w:rsidR="00045B17" w:rsidRPr="00EB43F4" w:rsidRDefault="00045B17" w:rsidP="00507EC4">
      <w:pPr>
        <w:pStyle w:val="HTMLPreformatted"/>
        <w:rPr>
          <w:rFonts w:ascii="Garamond" w:hAnsi="Garamond" w:cs="Times New Roman"/>
          <w:sz w:val="22"/>
          <w:szCs w:val="22"/>
        </w:rPr>
      </w:pPr>
    </w:p>
    <w:p w:rsidR="00BD04C9" w:rsidRPr="00EB43F4" w:rsidRDefault="00BD04C9" w:rsidP="0004654A">
      <w:pPr>
        <w:tabs>
          <w:tab w:val="left" w:pos="10076"/>
        </w:tabs>
        <w:ind w:right="36"/>
        <w:rPr>
          <w:rFonts w:ascii="Garamond" w:hAnsi="Garamond"/>
          <w:sz w:val="22"/>
          <w:szCs w:val="22"/>
        </w:rPr>
      </w:pPr>
      <w:r w:rsidRPr="00EB43F4">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34AB6">
        <w:rPr>
          <w:rFonts w:ascii="Garamond" w:hAnsi="Garamond"/>
          <w:sz w:val="22"/>
          <w:szCs w:val="22"/>
        </w:rPr>
        <w:t xml:space="preserve"> </w:t>
      </w:r>
    </w:p>
    <w:p w:rsidR="003A4C5A" w:rsidRPr="00EB43F4" w:rsidRDefault="003A4C5A" w:rsidP="00C63A5D">
      <w:pPr>
        <w:pStyle w:val="HTMLPreformatted"/>
        <w:ind w:left="-360"/>
        <w:rPr>
          <w:rFonts w:ascii="Garamond" w:hAnsi="Garamond"/>
          <w:sz w:val="22"/>
          <w:szCs w:val="22"/>
        </w:rPr>
      </w:pPr>
    </w:p>
    <w:p w:rsidR="003A4C5A" w:rsidRDefault="003A4C5A" w:rsidP="00507EC4">
      <w:pPr>
        <w:pStyle w:val="HTMLPreformatted"/>
        <w:rPr>
          <w:rFonts w:ascii="Garamond" w:hAnsi="Garamond"/>
          <w:b/>
          <w:sz w:val="22"/>
          <w:szCs w:val="22"/>
        </w:rPr>
      </w:pPr>
      <w:r w:rsidRPr="00EB43F4">
        <w:rPr>
          <w:rFonts w:ascii="Garamond" w:hAnsi="Garamond"/>
          <w:b/>
          <w:sz w:val="22"/>
          <w:szCs w:val="22"/>
        </w:rPr>
        <w:t xml:space="preserve">QA/QC “See Metadata” (CSM) </w:t>
      </w:r>
      <w:ins w:id="12972" w:author="Stephanie Ann Thompson" w:date="2013-03-07T14:23:00Z">
        <w:r w:rsidR="00AD50E6">
          <w:rPr>
            <w:rFonts w:ascii="Garamond" w:hAnsi="Garamond"/>
            <w:b/>
            <w:sz w:val="22"/>
            <w:szCs w:val="22"/>
          </w:rPr>
          <w:t>C</w:t>
        </w:r>
      </w:ins>
      <w:del w:id="12973" w:author="Stephanie Ann Thompson" w:date="2013-03-07T14:23:00Z">
        <w:r w:rsidRPr="00EB43F4" w:rsidDel="00AD50E6">
          <w:rPr>
            <w:rFonts w:ascii="Garamond" w:hAnsi="Garamond"/>
            <w:b/>
            <w:sz w:val="22"/>
            <w:szCs w:val="22"/>
          </w:rPr>
          <w:delText>c</w:delText>
        </w:r>
      </w:del>
      <w:r w:rsidRPr="00EB43F4">
        <w:rPr>
          <w:rFonts w:ascii="Garamond" w:hAnsi="Garamond"/>
          <w:b/>
          <w:sz w:val="22"/>
          <w:szCs w:val="22"/>
        </w:rPr>
        <w:t>omments</w:t>
      </w:r>
    </w:p>
    <w:p w:rsidR="00A6157B" w:rsidRDefault="00A6157B" w:rsidP="00507EC4">
      <w:pPr>
        <w:pStyle w:val="HTMLPreformatted"/>
        <w:rPr>
          <w:rFonts w:ascii="Garamond" w:hAnsi="Garamond"/>
          <w:b/>
          <w:sz w:val="22"/>
          <w:szCs w:val="22"/>
        </w:rPr>
      </w:pPr>
    </w:p>
    <w:p w:rsidR="008A67BC" w:rsidRDefault="008A67BC" w:rsidP="00507EC4">
      <w:pPr>
        <w:pStyle w:val="HTMLPreformatted"/>
        <w:rPr>
          <w:rFonts w:ascii="Garamond" w:hAnsi="Garamond"/>
          <w:sz w:val="22"/>
          <w:szCs w:val="22"/>
        </w:rPr>
      </w:pPr>
      <w:r w:rsidRPr="008A67BC">
        <w:rPr>
          <w:rFonts w:ascii="Garamond" w:hAnsi="Garamond"/>
          <w:sz w:val="22"/>
          <w:szCs w:val="22"/>
        </w:rPr>
        <w:t>Railroad Bridge (RR)</w:t>
      </w:r>
    </w:p>
    <w:p w:rsidR="008A67BC" w:rsidRDefault="008A67BC" w:rsidP="00507EC4">
      <w:pPr>
        <w:pStyle w:val="HTMLPreformatted"/>
        <w:rPr>
          <w:rFonts w:ascii="Garamond" w:hAnsi="Garamond"/>
          <w:sz w:val="22"/>
          <w:szCs w:val="22"/>
        </w:rPr>
      </w:pPr>
      <w:del w:id="12974" w:author="Stephanie Ann Thompson" w:date="2013-04-30T13:13:00Z">
        <w:r w:rsidDel="006717FA">
          <w:rPr>
            <w:rFonts w:ascii="Garamond" w:hAnsi="Garamond"/>
            <w:sz w:val="22"/>
            <w:szCs w:val="22"/>
          </w:rPr>
          <w:delText>Initial pH readings questionable due to step change in readings at beginning of files. pH probes post calibrated within range and in situ matchup readings were all good, so no known cause for initial step change.</w:delText>
        </w:r>
      </w:del>
      <w:ins w:id="12975" w:author="Stephanie Ann Thompson" w:date="2013-04-30T13:13:00Z">
        <w:r w:rsidR="006717FA">
          <w:rPr>
            <w:rFonts w:ascii="Garamond" w:hAnsi="Garamond"/>
            <w:sz w:val="22"/>
            <w:szCs w:val="22"/>
          </w:rPr>
          <w:t>Dissolved oxygen probe malfunctioned and stopped taking readings only when connected to telemetry during deployment.</w:t>
        </w:r>
      </w:ins>
    </w:p>
    <w:p w:rsidR="008A67BC" w:rsidRDefault="008A67BC" w:rsidP="008A67BC">
      <w:pPr>
        <w:pStyle w:val="HTMLPreformatted"/>
        <w:tabs>
          <w:tab w:val="clear" w:pos="916"/>
          <w:tab w:val="clear" w:pos="4580"/>
          <w:tab w:val="left" w:pos="1440"/>
          <w:tab w:val="left" w:pos="4320"/>
        </w:tabs>
        <w:rPr>
          <w:rFonts w:ascii="Garamond" w:hAnsi="Garamond"/>
          <w:sz w:val="22"/>
          <w:szCs w:val="22"/>
        </w:rPr>
      </w:pPr>
      <w:del w:id="12976" w:author="Stephanie Ann Thompson" w:date="2013-04-30T13:14:00Z">
        <w:r w:rsidDel="006717FA">
          <w:rPr>
            <w:rFonts w:ascii="Garamond" w:hAnsi="Garamond"/>
            <w:sz w:val="22"/>
            <w:szCs w:val="22"/>
          </w:rPr>
          <w:delText>04/23/12</w:delText>
        </w:r>
      </w:del>
      <w:ins w:id="12977" w:author="Stephanie Ann Thompson" w:date="2013-04-30T13:14:00Z">
        <w:r w:rsidR="006717FA">
          <w:rPr>
            <w:rFonts w:ascii="Garamond" w:hAnsi="Garamond"/>
            <w:sz w:val="22"/>
            <w:szCs w:val="22"/>
          </w:rPr>
          <w:t>01/01/13</w:t>
        </w:r>
      </w:ins>
      <w:r>
        <w:rPr>
          <w:rFonts w:ascii="Garamond" w:hAnsi="Garamond"/>
          <w:sz w:val="22"/>
          <w:szCs w:val="22"/>
        </w:rPr>
        <w:tab/>
      </w:r>
      <w:del w:id="12978" w:author="Stephanie Ann Thompson" w:date="2013-04-30T13:14:00Z">
        <w:r w:rsidDel="006717FA">
          <w:rPr>
            <w:rFonts w:ascii="Garamond" w:hAnsi="Garamond"/>
            <w:sz w:val="22"/>
            <w:szCs w:val="22"/>
          </w:rPr>
          <w:delText>09</w:delText>
        </w:r>
      </w:del>
      <w:ins w:id="12979" w:author="Stephanie Ann Thompson" w:date="2013-04-30T13:14:00Z">
        <w:r w:rsidR="006717FA">
          <w:rPr>
            <w:rFonts w:ascii="Garamond" w:hAnsi="Garamond"/>
            <w:sz w:val="22"/>
            <w:szCs w:val="22"/>
          </w:rPr>
          <w:t>00</w:t>
        </w:r>
      </w:ins>
      <w:r>
        <w:rPr>
          <w:rFonts w:ascii="Garamond" w:hAnsi="Garamond"/>
          <w:sz w:val="22"/>
          <w:szCs w:val="22"/>
        </w:rPr>
        <w:t>:</w:t>
      </w:r>
      <w:del w:id="12980" w:author="Stephanie Ann Thompson" w:date="2013-04-30T13:14:00Z">
        <w:r w:rsidDel="006717FA">
          <w:rPr>
            <w:rFonts w:ascii="Garamond" w:hAnsi="Garamond"/>
            <w:sz w:val="22"/>
            <w:szCs w:val="22"/>
          </w:rPr>
          <w:delText xml:space="preserve">30 </w:delText>
        </w:r>
      </w:del>
      <w:ins w:id="12981" w:author="Stephanie Ann Thompson" w:date="2013-04-30T13:14:00Z">
        <w:r w:rsidR="006717FA">
          <w:rPr>
            <w:rFonts w:ascii="Garamond" w:hAnsi="Garamond"/>
            <w:sz w:val="22"/>
            <w:szCs w:val="22"/>
          </w:rPr>
          <w:t xml:space="preserve">00 </w:t>
        </w:r>
      </w:ins>
      <w:r>
        <w:rPr>
          <w:rFonts w:ascii="Garamond" w:hAnsi="Garamond"/>
          <w:sz w:val="22"/>
          <w:szCs w:val="22"/>
        </w:rPr>
        <w:t>to</w:t>
      </w:r>
      <w:r>
        <w:rPr>
          <w:rFonts w:ascii="Garamond" w:hAnsi="Garamond"/>
          <w:sz w:val="22"/>
          <w:szCs w:val="22"/>
        </w:rPr>
        <w:tab/>
      </w:r>
      <w:del w:id="12982" w:author="Stephanie Ann Thompson" w:date="2013-04-30T13:14:00Z">
        <w:r w:rsidDel="006717FA">
          <w:rPr>
            <w:rFonts w:ascii="Garamond" w:hAnsi="Garamond"/>
            <w:sz w:val="22"/>
            <w:szCs w:val="22"/>
          </w:rPr>
          <w:delText>04/25/12</w:delText>
        </w:r>
        <w:r w:rsidDel="006717FA">
          <w:rPr>
            <w:rFonts w:ascii="Garamond" w:hAnsi="Garamond"/>
            <w:sz w:val="22"/>
            <w:szCs w:val="22"/>
          </w:rPr>
          <w:tab/>
        </w:r>
      </w:del>
      <w:ins w:id="12983" w:author="Stephanie Ann Thompson" w:date="2013-04-30T13:14:00Z">
        <w:r w:rsidR="006717FA">
          <w:rPr>
            <w:rFonts w:ascii="Garamond" w:hAnsi="Garamond"/>
            <w:sz w:val="22"/>
            <w:szCs w:val="22"/>
          </w:rPr>
          <w:t>01/10/13</w:t>
        </w:r>
        <w:r w:rsidR="006717FA">
          <w:rPr>
            <w:rFonts w:ascii="Garamond" w:hAnsi="Garamond"/>
            <w:sz w:val="22"/>
            <w:szCs w:val="22"/>
          </w:rPr>
          <w:tab/>
        </w:r>
      </w:ins>
      <w:r>
        <w:rPr>
          <w:rFonts w:ascii="Garamond" w:hAnsi="Garamond"/>
          <w:sz w:val="22"/>
          <w:szCs w:val="22"/>
        </w:rPr>
        <w:tab/>
      </w:r>
      <w:del w:id="12984" w:author="Stephanie Ann Thompson" w:date="2013-04-30T13:14:00Z">
        <w:r w:rsidDel="006717FA">
          <w:rPr>
            <w:rFonts w:ascii="Garamond" w:hAnsi="Garamond"/>
            <w:sz w:val="22"/>
            <w:szCs w:val="22"/>
          </w:rPr>
          <w:delText>14</w:delText>
        </w:r>
      </w:del>
      <w:ins w:id="12985" w:author="Stephanie Ann Thompson" w:date="2013-04-30T13:14:00Z">
        <w:r w:rsidR="006717FA">
          <w:rPr>
            <w:rFonts w:ascii="Garamond" w:hAnsi="Garamond"/>
            <w:sz w:val="22"/>
            <w:szCs w:val="22"/>
          </w:rPr>
          <w:t>08</w:t>
        </w:r>
      </w:ins>
      <w:r>
        <w:rPr>
          <w:rFonts w:ascii="Garamond" w:hAnsi="Garamond"/>
          <w:sz w:val="22"/>
          <w:szCs w:val="22"/>
        </w:rPr>
        <w:t>:00</w:t>
      </w:r>
    </w:p>
    <w:p w:rsidR="008A67BC" w:rsidDel="006717FA" w:rsidRDefault="008A67BC" w:rsidP="008A67BC">
      <w:pPr>
        <w:pStyle w:val="HTMLPreformatted"/>
        <w:tabs>
          <w:tab w:val="clear" w:pos="916"/>
          <w:tab w:val="clear" w:pos="4580"/>
          <w:tab w:val="left" w:pos="1440"/>
          <w:tab w:val="left" w:pos="4320"/>
        </w:tabs>
        <w:rPr>
          <w:del w:id="12986" w:author="Stephanie Ann Thompson" w:date="2013-04-30T13:14:00Z"/>
          <w:rFonts w:ascii="Garamond" w:hAnsi="Garamond"/>
          <w:sz w:val="22"/>
          <w:szCs w:val="22"/>
        </w:rPr>
      </w:pPr>
      <w:del w:id="12987" w:author="Stephanie Ann Thompson" w:date="2013-04-30T13:14:00Z">
        <w:r w:rsidDel="006717FA">
          <w:rPr>
            <w:rFonts w:ascii="Garamond" w:hAnsi="Garamond"/>
            <w:sz w:val="22"/>
            <w:szCs w:val="22"/>
          </w:rPr>
          <w:delText>05/07/12</w:delText>
        </w:r>
        <w:r w:rsidDel="006717FA">
          <w:rPr>
            <w:rFonts w:ascii="Garamond" w:hAnsi="Garamond"/>
            <w:sz w:val="22"/>
            <w:szCs w:val="22"/>
          </w:rPr>
          <w:tab/>
          <w:delText>09:45 – 22:00</w:delText>
        </w:r>
      </w:del>
    </w:p>
    <w:p w:rsidR="008A67BC" w:rsidRDefault="008A67BC" w:rsidP="008A67BC">
      <w:pPr>
        <w:pStyle w:val="HTMLPreformatted"/>
        <w:tabs>
          <w:tab w:val="clear" w:pos="916"/>
          <w:tab w:val="clear" w:pos="4580"/>
          <w:tab w:val="left" w:pos="1440"/>
          <w:tab w:val="left" w:pos="4320"/>
        </w:tabs>
        <w:rPr>
          <w:rFonts w:ascii="Garamond" w:hAnsi="Garamond"/>
          <w:sz w:val="22"/>
          <w:szCs w:val="22"/>
        </w:rPr>
      </w:pPr>
    </w:p>
    <w:p w:rsidR="008A67BC" w:rsidRDefault="008A67BC" w:rsidP="008A67BC">
      <w:pPr>
        <w:pStyle w:val="HTMLPreformatted"/>
        <w:tabs>
          <w:tab w:val="clear" w:pos="916"/>
          <w:tab w:val="clear" w:pos="4580"/>
          <w:tab w:val="left" w:pos="1440"/>
          <w:tab w:val="left" w:pos="4320"/>
        </w:tabs>
        <w:rPr>
          <w:rFonts w:ascii="Garamond" w:hAnsi="Garamond"/>
          <w:sz w:val="22"/>
          <w:szCs w:val="22"/>
        </w:rPr>
      </w:pPr>
      <w:del w:id="12988" w:author="Stephanie Ann Thompson" w:date="2013-04-30T13:15:00Z">
        <w:r w:rsidDel="006717FA">
          <w:rPr>
            <w:rFonts w:ascii="Garamond" w:hAnsi="Garamond"/>
            <w:sz w:val="22"/>
            <w:szCs w:val="22"/>
          </w:rPr>
          <w:delText xml:space="preserve">Turbidity probe and port thoroughly cleaned and serviced at calibration and worked properly. Turbidity and chlorophyll readings were jumpy and unreliable throughout entire deployment though, caused by possible optical short. </w:delText>
        </w:r>
      </w:del>
      <w:proofErr w:type="gramStart"/>
      <w:ins w:id="12989" w:author="Stephanie Ann Thompson" w:date="2013-04-30T13:15:00Z">
        <w:r w:rsidR="006717FA">
          <w:rPr>
            <w:rFonts w:ascii="Garamond" w:hAnsi="Garamond"/>
            <w:sz w:val="22"/>
            <w:szCs w:val="22"/>
          </w:rPr>
          <w:t>Possible optical short by dissolved oxygen or chlorophyll probe.</w:t>
        </w:r>
      </w:ins>
      <w:proofErr w:type="gramEnd"/>
    </w:p>
    <w:p w:rsidR="00672558" w:rsidRDefault="008A67BC" w:rsidP="008A67BC">
      <w:pPr>
        <w:pStyle w:val="HTMLPreformatted"/>
        <w:tabs>
          <w:tab w:val="clear" w:pos="916"/>
          <w:tab w:val="clear" w:pos="4580"/>
          <w:tab w:val="left" w:pos="1440"/>
          <w:tab w:val="left" w:pos="4320"/>
        </w:tabs>
        <w:rPr>
          <w:ins w:id="12990" w:author="Stephanie Ann Thompson" w:date="2013-04-30T13:15:00Z"/>
          <w:rFonts w:ascii="Garamond" w:hAnsi="Garamond"/>
          <w:sz w:val="22"/>
          <w:szCs w:val="22"/>
        </w:rPr>
      </w:pPr>
      <w:del w:id="12991" w:author="Stephanie Ann Thompson" w:date="2013-04-30T13:15:00Z">
        <w:r w:rsidDel="006717FA">
          <w:rPr>
            <w:rFonts w:ascii="Garamond" w:hAnsi="Garamond"/>
            <w:sz w:val="22"/>
            <w:szCs w:val="22"/>
          </w:rPr>
          <w:delText>06/05/12</w:delText>
        </w:r>
      </w:del>
      <w:ins w:id="12992" w:author="Stephanie Ann Thompson" w:date="2013-04-30T13:15:00Z">
        <w:r w:rsidR="006717FA">
          <w:rPr>
            <w:rFonts w:ascii="Garamond" w:hAnsi="Garamond"/>
            <w:sz w:val="22"/>
            <w:szCs w:val="22"/>
          </w:rPr>
          <w:t>03/04/13</w:t>
        </w:r>
      </w:ins>
      <w:r>
        <w:rPr>
          <w:rFonts w:ascii="Garamond" w:hAnsi="Garamond"/>
          <w:sz w:val="22"/>
          <w:szCs w:val="22"/>
        </w:rPr>
        <w:tab/>
      </w:r>
      <w:del w:id="12993" w:author="Stephanie Ann Thompson" w:date="2013-04-30T13:16:00Z">
        <w:r w:rsidDel="006717FA">
          <w:rPr>
            <w:rFonts w:ascii="Garamond" w:hAnsi="Garamond"/>
            <w:sz w:val="22"/>
            <w:szCs w:val="22"/>
          </w:rPr>
          <w:delText>09</w:delText>
        </w:r>
      </w:del>
      <w:ins w:id="12994" w:author="Stephanie Ann Thompson" w:date="2013-04-30T13:16:00Z">
        <w:r w:rsidR="006717FA">
          <w:rPr>
            <w:rFonts w:ascii="Garamond" w:hAnsi="Garamond"/>
            <w:sz w:val="22"/>
            <w:szCs w:val="22"/>
          </w:rPr>
          <w:t>00</w:t>
        </w:r>
      </w:ins>
      <w:r>
        <w:rPr>
          <w:rFonts w:ascii="Garamond" w:hAnsi="Garamond"/>
          <w:sz w:val="22"/>
          <w:szCs w:val="22"/>
        </w:rPr>
        <w:t>:</w:t>
      </w:r>
      <w:del w:id="12995" w:author="Stephanie Ann Thompson" w:date="2013-04-30T13:16:00Z">
        <w:r w:rsidDel="006717FA">
          <w:rPr>
            <w:rFonts w:ascii="Garamond" w:hAnsi="Garamond"/>
            <w:sz w:val="22"/>
            <w:szCs w:val="22"/>
          </w:rPr>
          <w:delText>1</w:delText>
        </w:r>
      </w:del>
      <w:ins w:id="12996" w:author="Stephanie Ann Thompson" w:date="2013-04-30T13:16:00Z">
        <w:r w:rsidR="006717FA">
          <w:rPr>
            <w:rFonts w:ascii="Garamond" w:hAnsi="Garamond"/>
            <w:sz w:val="22"/>
            <w:szCs w:val="22"/>
          </w:rPr>
          <w:t>4</w:t>
        </w:r>
      </w:ins>
      <w:r>
        <w:rPr>
          <w:rFonts w:ascii="Garamond" w:hAnsi="Garamond"/>
          <w:sz w:val="22"/>
          <w:szCs w:val="22"/>
        </w:rPr>
        <w:t xml:space="preserve">5 </w:t>
      </w:r>
      <w:del w:id="12997" w:author="Stephanie Ann Thompson" w:date="2013-04-30T13:16:00Z">
        <w:r w:rsidDel="006717FA">
          <w:rPr>
            <w:rFonts w:ascii="Garamond" w:hAnsi="Garamond"/>
            <w:sz w:val="22"/>
            <w:szCs w:val="22"/>
          </w:rPr>
          <w:delText>to</w:delText>
        </w:r>
        <w:r w:rsidDel="006717FA">
          <w:rPr>
            <w:rFonts w:ascii="Garamond" w:hAnsi="Garamond"/>
            <w:sz w:val="22"/>
            <w:szCs w:val="22"/>
          </w:rPr>
          <w:tab/>
        </w:r>
      </w:del>
      <w:del w:id="12998" w:author="Stephanie Ann Thompson" w:date="2013-04-30T13:15:00Z">
        <w:r w:rsidDel="006717FA">
          <w:rPr>
            <w:rFonts w:ascii="Garamond" w:hAnsi="Garamond"/>
            <w:sz w:val="22"/>
            <w:szCs w:val="22"/>
          </w:rPr>
          <w:delText>06/19/12</w:delText>
        </w:r>
        <w:r w:rsidDel="006717FA">
          <w:rPr>
            <w:rFonts w:ascii="Garamond" w:hAnsi="Garamond"/>
            <w:sz w:val="22"/>
            <w:szCs w:val="22"/>
          </w:rPr>
          <w:tab/>
        </w:r>
        <w:r w:rsidDel="006717FA">
          <w:rPr>
            <w:rFonts w:ascii="Garamond" w:hAnsi="Garamond"/>
            <w:sz w:val="22"/>
            <w:szCs w:val="22"/>
          </w:rPr>
          <w:tab/>
          <w:delText>08:15</w:delText>
        </w:r>
      </w:del>
    </w:p>
    <w:p w:rsidR="006717FA" w:rsidRDefault="006717FA" w:rsidP="008A67BC">
      <w:pPr>
        <w:pStyle w:val="HTMLPreformatted"/>
        <w:tabs>
          <w:tab w:val="clear" w:pos="916"/>
          <w:tab w:val="clear" w:pos="4580"/>
          <w:tab w:val="left" w:pos="1440"/>
          <w:tab w:val="left" w:pos="4320"/>
        </w:tabs>
        <w:rPr>
          <w:ins w:id="12999" w:author="Stephanie Ann Thompson" w:date="2013-04-30T13:16:00Z"/>
          <w:rFonts w:ascii="Garamond" w:hAnsi="Garamond"/>
          <w:sz w:val="22"/>
          <w:szCs w:val="22"/>
        </w:rPr>
      </w:pPr>
    </w:p>
    <w:p w:rsidR="00F84C8B" w:rsidRDefault="006717FA" w:rsidP="008A67BC">
      <w:pPr>
        <w:pStyle w:val="HTMLPreformatted"/>
        <w:tabs>
          <w:tab w:val="clear" w:pos="916"/>
          <w:tab w:val="clear" w:pos="4580"/>
          <w:tab w:val="left" w:pos="1440"/>
          <w:tab w:val="left" w:pos="4320"/>
        </w:tabs>
        <w:rPr>
          <w:ins w:id="13000" w:author="Stephanie Ann Thompson" w:date="2013-04-30T13:42:00Z"/>
          <w:rFonts w:ascii="Garamond" w:hAnsi="Garamond"/>
          <w:sz w:val="22"/>
          <w:szCs w:val="22"/>
        </w:rPr>
      </w:pPr>
      <w:proofErr w:type="gramStart"/>
      <w:ins w:id="13001" w:author="Stephanie Ann Thompson" w:date="2013-04-30T13:17:00Z">
        <w:r>
          <w:rPr>
            <w:rFonts w:ascii="Garamond" w:hAnsi="Garamond"/>
            <w:sz w:val="22"/>
            <w:szCs w:val="22"/>
          </w:rPr>
          <w:t>Inexplicable date/time stamp issue.</w:t>
        </w:r>
        <w:proofErr w:type="gramEnd"/>
        <w:r>
          <w:rPr>
            <w:rFonts w:ascii="Garamond" w:hAnsi="Garamond"/>
            <w:sz w:val="22"/>
            <w:szCs w:val="22"/>
          </w:rPr>
          <w:t xml:space="preserve"> </w:t>
        </w:r>
        <w:proofErr w:type="spellStart"/>
        <w:r>
          <w:rPr>
            <w:rFonts w:ascii="Garamond" w:hAnsi="Garamond"/>
            <w:sz w:val="22"/>
            <w:szCs w:val="22"/>
          </w:rPr>
          <w:t>Sonde</w:t>
        </w:r>
        <w:proofErr w:type="spellEnd"/>
        <w:r>
          <w:rPr>
            <w:rFonts w:ascii="Garamond" w:hAnsi="Garamond"/>
            <w:sz w:val="22"/>
            <w:szCs w:val="22"/>
          </w:rPr>
          <w:t xml:space="preserve"> took one reading at 8/15/87</w:t>
        </w:r>
      </w:ins>
      <w:ins w:id="13002" w:author="Stephanie Ann Thompson" w:date="2013-04-30T13:42:00Z">
        <w:r w:rsidR="00F84C8B">
          <w:rPr>
            <w:rFonts w:ascii="Garamond" w:hAnsi="Garamond"/>
            <w:sz w:val="22"/>
            <w:szCs w:val="22"/>
          </w:rPr>
          <w:t>,</w:t>
        </w:r>
      </w:ins>
      <w:ins w:id="13003" w:author="Stephanie Ann Thompson" w:date="2013-04-30T13:17:00Z">
        <w:r>
          <w:rPr>
            <w:rFonts w:ascii="Garamond" w:hAnsi="Garamond"/>
            <w:sz w:val="22"/>
            <w:szCs w:val="22"/>
          </w:rPr>
          <w:t xml:space="preserve"> </w:t>
        </w:r>
      </w:ins>
      <w:ins w:id="13004" w:author="Stephanie Ann Thompson" w:date="2013-04-30T13:42:00Z">
        <w:r w:rsidR="00F84C8B">
          <w:rPr>
            <w:rFonts w:ascii="Garamond" w:hAnsi="Garamond"/>
            <w:sz w:val="22"/>
            <w:szCs w:val="22"/>
          </w:rPr>
          <w:t>followed by four missed readings, then seemed to return to normal recording operation</w:t>
        </w:r>
      </w:ins>
      <w:r w:rsidR="00956D46">
        <w:rPr>
          <w:rFonts w:ascii="Garamond" w:hAnsi="Garamond"/>
          <w:sz w:val="22"/>
          <w:szCs w:val="22"/>
        </w:rPr>
        <w:t>.</w:t>
      </w:r>
    </w:p>
    <w:p w:rsidR="00672558" w:rsidRDefault="00F84C8B" w:rsidP="008A67BC">
      <w:pPr>
        <w:pStyle w:val="HTMLPreformatted"/>
        <w:tabs>
          <w:tab w:val="clear" w:pos="916"/>
          <w:tab w:val="clear" w:pos="4580"/>
          <w:tab w:val="left" w:pos="1440"/>
          <w:tab w:val="left" w:pos="4320"/>
        </w:tabs>
        <w:rPr>
          <w:rFonts w:ascii="Garamond" w:hAnsi="Garamond"/>
          <w:sz w:val="22"/>
          <w:szCs w:val="22"/>
        </w:rPr>
      </w:pPr>
      <w:ins w:id="13005" w:author="Stephanie Ann Thompson" w:date="2013-04-30T13:43:00Z">
        <w:r>
          <w:rPr>
            <w:rFonts w:ascii="Garamond" w:hAnsi="Garamond"/>
            <w:sz w:val="22"/>
            <w:szCs w:val="22"/>
          </w:rPr>
          <w:t>03/04/13</w:t>
        </w:r>
        <w:r>
          <w:rPr>
            <w:rFonts w:ascii="Garamond" w:hAnsi="Garamond"/>
            <w:sz w:val="22"/>
            <w:szCs w:val="22"/>
          </w:rPr>
          <w:tab/>
          <w:t xml:space="preserve">01:00 </w:t>
        </w:r>
      </w:ins>
      <w:ins w:id="13006" w:author="Stephanie Ann Thompson" w:date="2013-04-30T13:44:00Z">
        <w:r>
          <w:rPr>
            <w:rFonts w:ascii="Garamond" w:hAnsi="Garamond"/>
            <w:sz w:val="22"/>
            <w:szCs w:val="22"/>
          </w:rPr>
          <w:t>–</w:t>
        </w:r>
      </w:ins>
      <w:ins w:id="13007" w:author="Stephanie Ann Thompson" w:date="2013-04-30T13:43:00Z">
        <w:r>
          <w:rPr>
            <w:rFonts w:ascii="Garamond" w:hAnsi="Garamond"/>
            <w:sz w:val="22"/>
            <w:szCs w:val="22"/>
          </w:rPr>
          <w:t xml:space="preserve"> 01:</w:t>
        </w:r>
      </w:ins>
      <w:ins w:id="13008" w:author="Stephanie Ann Thompson" w:date="2013-04-30T13:44:00Z">
        <w:r>
          <w:rPr>
            <w:rFonts w:ascii="Garamond" w:hAnsi="Garamond"/>
            <w:sz w:val="22"/>
            <w:szCs w:val="22"/>
          </w:rPr>
          <w:t>45</w:t>
        </w:r>
      </w:ins>
      <w:ins w:id="13009" w:author="Stephanie Ann Thompson" w:date="2013-04-30T13:42:00Z">
        <w:r>
          <w:rPr>
            <w:rFonts w:ascii="Garamond" w:hAnsi="Garamond"/>
            <w:sz w:val="22"/>
            <w:szCs w:val="22"/>
          </w:rPr>
          <w:t xml:space="preserve"> </w:t>
        </w:r>
      </w:ins>
    </w:p>
    <w:p w:rsidR="0076174B" w:rsidRDefault="0076174B" w:rsidP="008A67BC">
      <w:pPr>
        <w:pStyle w:val="HTMLPreformatted"/>
        <w:tabs>
          <w:tab w:val="clear" w:pos="916"/>
          <w:tab w:val="clear" w:pos="4580"/>
          <w:tab w:val="left" w:pos="1440"/>
          <w:tab w:val="left" w:pos="4320"/>
        </w:tabs>
        <w:rPr>
          <w:rFonts w:ascii="Garamond" w:hAnsi="Garamond"/>
          <w:sz w:val="22"/>
          <w:szCs w:val="22"/>
        </w:rPr>
      </w:pPr>
    </w:p>
    <w:p w:rsidR="0076174B" w:rsidRDefault="0076174B"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Initially thought pH probe failed (even though it was the first deployment of a brand new probe) when pH post calibrated out of range and retrieval matchup readings were out of range. After subsequent pH probes and deployments discovered the pH port was bad and sent to YSI for repair.</w:t>
      </w:r>
    </w:p>
    <w:p w:rsidR="0076174B" w:rsidRDefault="0076174B"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05/24/13</w:t>
      </w:r>
      <w:r>
        <w:rPr>
          <w:rFonts w:ascii="Garamond" w:hAnsi="Garamond"/>
          <w:sz w:val="22"/>
          <w:szCs w:val="22"/>
        </w:rPr>
        <w:tab/>
        <w:t>06:15 to</w:t>
      </w:r>
      <w:r>
        <w:rPr>
          <w:rFonts w:ascii="Garamond" w:hAnsi="Garamond"/>
          <w:sz w:val="22"/>
          <w:szCs w:val="22"/>
        </w:rPr>
        <w:tab/>
        <w:t>06/06/13</w:t>
      </w:r>
      <w:r>
        <w:rPr>
          <w:rFonts w:ascii="Garamond" w:hAnsi="Garamond"/>
          <w:sz w:val="22"/>
          <w:szCs w:val="22"/>
        </w:rPr>
        <w:tab/>
      </w:r>
      <w:r>
        <w:rPr>
          <w:rFonts w:ascii="Garamond" w:hAnsi="Garamond"/>
          <w:sz w:val="22"/>
          <w:szCs w:val="22"/>
        </w:rPr>
        <w:tab/>
        <w:t>07:15</w:t>
      </w:r>
    </w:p>
    <w:p w:rsidR="00A642BC" w:rsidRDefault="00A642BC" w:rsidP="008A67BC">
      <w:pPr>
        <w:pStyle w:val="HTMLPreformatted"/>
        <w:tabs>
          <w:tab w:val="clear" w:pos="916"/>
          <w:tab w:val="clear" w:pos="4580"/>
          <w:tab w:val="left" w:pos="1440"/>
          <w:tab w:val="left" w:pos="4320"/>
        </w:tabs>
        <w:rPr>
          <w:rFonts w:ascii="Garamond" w:hAnsi="Garamond"/>
          <w:sz w:val="22"/>
          <w:szCs w:val="22"/>
        </w:rPr>
      </w:pPr>
    </w:p>
    <w:p w:rsidR="00A642BC" w:rsidRDefault="00A642BC" w:rsidP="00A642BC">
      <w:pPr>
        <w:tabs>
          <w:tab w:val="left" w:pos="10076"/>
        </w:tabs>
        <w:rPr>
          <w:rFonts w:ascii="Garamond" w:hAnsi="Garamond"/>
          <w:sz w:val="22"/>
          <w:szCs w:val="22"/>
        </w:rPr>
      </w:pPr>
      <w:proofErr w:type="gramStart"/>
      <w:r>
        <w:rPr>
          <w:rFonts w:ascii="Garamond" w:hAnsi="Garamond"/>
          <w:sz w:val="22"/>
          <w:szCs w:val="22"/>
        </w:rPr>
        <w:t>pH</w:t>
      </w:r>
      <w:proofErr w:type="gramEnd"/>
      <w:r>
        <w:rPr>
          <w:rFonts w:ascii="Garamond" w:hAnsi="Garamond"/>
          <w:sz w:val="22"/>
          <w:szCs w:val="22"/>
        </w:rPr>
        <w:t xml:space="preserve"> data accepted as reliable data even though there is a 0.3 – 0.4 pH unit decrease in values between both the </w:t>
      </w:r>
      <w:r w:rsidR="004D2D18">
        <w:rPr>
          <w:rFonts w:ascii="Garamond" w:hAnsi="Garamond"/>
          <w:sz w:val="22"/>
          <w:szCs w:val="22"/>
        </w:rPr>
        <w:t>following</w:t>
      </w:r>
      <w:r>
        <w:rPr>
          <w:rFonts w:ascii="Garamond" w:hAnsi="Garamond"/>
          <w:sz w:val="22"/>
          <w:szCs w:val="22"/>
        </w:rPr>
        <w:t xml:space="preserve"> and </w:t>
      </w:r>
      <w:r w:rsidR="004D2D18">
        <w:rPr>
          <w:rFonts w:ascii="Garamond" w:hAnsi="Garamond"/>
          <w:sz w:val="22"/>
          <w:szCs w:val="22"/>
        </w:rPr>
        <w:t>preceding</w:t>
      </w:r>
      <w:r>
        <w:rPr>
          <w:rFonts w:ascii="Garamond" w:hAnsi="Garamond"/>
          <w:sz w:val="22"/>
          <w:szCs w:val="22"/>
        </w:rPr>
        <w:t xml:space="preserve"> deployments</w:t>
      </w:r>
      <w:r w:rsidR="00956D46">
        <w:rPr>
          <w:rFonts w:ascii="Garamond" w:hAnsi="Garamond"/>
          <w:sz w:val="22"/>
          <w:szCs w:val="22"/>
        </w:rPr>
        <w:t>, respectively</w:t>
      </w:r>
      <w:r>
        <w:rPr>
          <w:rFonts w:ascii="Garamond" w:hAnsi="Garamond"/>
          <w:sz w:val="22"/>
          <w:szCs w:val="22"/>
        </w:rPr>
        <w:t xml:space="preserve">. The </w:t>
      </w:r>
      <w:proofErr w:type="spellStart"/>
      <w:r>
        <w:rPr>
          <w:rFonts w:ascii="Garamond" w:hAnsi="Garamond"/>
          <w:sz w:val="22"/>
          <w:szCs w:val="22"/>
        </w:rPr>
        <w:t>sonde</w:t>
      </w:r>
      <w:proofErr w:type="spellEnd"/>
      <w:r>
        <w:rPr>
          <w:rFonts w:ascii="Garamond" w:hAnsi="Garamond"/>
          <w:sz w:val="22"/>
          <w:szCs w:val="22"/>
        </w:rPr>
        <w:t xml:space="preserve"> post calibrated well within acceptable range and data is still within the acceptable </w:t>
      </w:r>
      <w:r>
        <w:rPr>
          <w:rFonts w:ascii="Garamond" w:hAnsi="Garamond"/>
          <w:sz w:val="22"/>
          <w:szCs w:val="22"/>
          <w:u w:val="single"/>
        </w:rPr>
        <w:t>+</w:t>
      </w:r>
      <w:r>
        <w:rPr>
          <w:rFonts w:ascii="Garamond" w:hAnsi="Garamond"/>
          <w:sz w:val="22"/>
          <w:szCs w:val="22"/>
        </w:rPr>
        <w:t xml:space="preserve"> 0.2 pH </w:t>
      </w:r>
      <w:proofErr w:type="gramStart"/>
      <w:r>
        <w:rPr>
          <w:rFonts w:ascii="Garamond" w:hAnsi="Garamond"/>
          <w:sz w:val="22"/>
          <w:szCs w:val="22"/>
        </w:rPr>
        <w:t>units</w:t>
      </w:r>
      <w:proofErr w:type="gramEnd"/>
      <w:r>
        <w:rPr>
          <w:rFonts w:ascii="Garamond" w:hAnsi="Garamond"/>
          <w:sz w:val="22"/>
          <w:szCs w:val="22"/>
        </w:rPr>
        <w:t xml:space="preserve"> tolerance. This step change in data values is likely a result of the inherent variability among pH probes. </w:t>
      </w:r>
    </w:p>
    <w:p w:rsidR="00A642BC" w:rsidRDefault="00A642BC"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 xml:space="preserve">10/22/13 </w:t>
      </w:r>
      <w:r>
        <w:rPr>
          <w:rFonts w:ascii="Garamond" w:hAnsi="Garamond"/>
          <w:sz w:val="22"/>
          <w:szCs w:val="22"/>
        </w:rPr>
        <w:tab/>
        <w:t>09:15 to</w:t>
      </w:r>
      <w:r>
        <w:rPr>
          <w:rFonts w:ascii="Garamond" w:hAnsi="Garamond"/>
          <w:sz w:val="22"/>
          <w:szCs w:val="22"/>
        </w:rPr>
        <w:tab/>
        <w:t>11/06/13</w:t>
      </w:r>
      <w:r>
        <w:rPr>
          <w:rFonts w:ascii="Garamond" w:hAnsi="Garamond"/>
          <w:sz w:val="22"/>
          <w:szCs w:val="22"/>
        </w:rPr>
        <w:tab/>
      </w:r>
      <w:r>
        <w:rPr>
          <w:rFonts w:ascii="Garamond" w:hAnsi="Garamond"/>
          <w:sz w:val="22"/>
          <w:szCs w:val="22"/>
        </w:rPr>
        <w:tab/>
        <w:t>09:45</w:t>
      </w:r>
    </w:p>
    <w:p w:rsidR="00956D46" w:rsidRDefault="00956D46" w:rsidP="008A67BC">
      <w:pPr>
        <w:pStyle w:val="HTMLPreformatted"/>
        <w:tabs>
          <w:tab w:val="clear" w:pos="916"/>
          <w:tab w:val="clear" w:pos="4580"/>
          <w:tab w:val="left" w:pos="1440"/>
          <w:tab w:val="left" w:pos="4320"/>
        </w:tabs>
        <w:rPr>
          <w:rFonts w:ascii="Garamond" w:hAnsi="Garamond"/>
          <w:sz w:val="22"/>
          <w:szCs w:val="22"/>
        </w:rPr>
      </w:pPr>
    </w:p>
    <w:p w:rsidR="00956D46" w:rsidRDefault="00956D46" w:rsidP="008A67BC">
      <w:pPr>
        <w:pStyle w:val="HTMLPreformatted"/>
        <w:tabs>
          <w:tab w:val="clear" w:pos="916"/>
          <w:tab w:val="clear" w:pos="4580"/>
          <w:tab w:val="left" w:pos="1440"/>
          <w:tab w:val="left" w:pos="4320"/>
        </w:tabs>
        <w:rPr>
          <w:rFonts w:ascii="Garamond" w:hAnsi="Garamond"/>
          <w:sz w:val="22"/>
          <w:szCs w:val="22"/>
        </w:rPr>
      </w:pPr>
      <w:r>
        <w:rPr>
          <w:rFonts w:ascii="Garamond" w:hAnsi="Garamond"/>
          <w:sz w:val="22"/>
          <w:szCs w:val="22"/>
        </w:rPr>
        <w:t xml:space="preserve">Cause for anomalous data for all parameters unknown. Out of water event unlikely due to station depth, although depth values </w:t>
      </w:r>
      <w:r w:rsidR="00C37B35">
        <w:rPr>
          <w:rFonts w:ascii="Garamond" w:hAnsi="Garamond"/>
          <w:sz w:val="22"/>
          <w:szCs w:val="22"/>
        </w:rPr>
        <w:t xml:space="preserve">are much lower than normal. </w:t>
      </w:r>
      <w:proofErr w:type="gramStart"/>
      <w:r w:rsidR="00C37B35">
        <w:rPr>
          <w:rFonts w:ascii="Garamond" w:hAnsi="Garamond"/>
          <w:sz w:val="22"/>
          <w:szCs w:val="22"/>
        </w:rPr>
        <w:t>Possible tampering or extreme weather event?</w:t>
      </w:r>
      <w:proofErr w:type="gramEnd"/>
    </w:p>
    <w:p w:rsidR="00C37B35" w:rsidDel="00F84C8B" w:rsidRDefault="00C37B35" w:rsidP="008A67BC">
      <w:pPr>
        <w:pStyle w:val="HTMLPreformatted"/>
        <w:tabs>
          <w:tab w:val="clear" w:pos="916"/>
          <w:tab w:val="clear" w:pos="4580"/>
          <w:tab w:val="left" w:pos="1440"/>
          <w:tab w:val="left" w:pos="4320"/>
        </w:tabs>
        <w:rPr>
          <w:del w:id="13010" w:author="Stephanie Ann Thompson" w:date="2013-04-30T13:16:00Z"/>
          <w:rFonts w:ascii="Garamond" w:hAnsi="Garamond"/>
          <w:sz w:val="22"/>
          <w:szCs w:val="22"/>
        </w:rPr>
      </w:pPr>
      <w:r>
        <w:rPr>
          <w:rFonts w:ascii="Garamond" w:hAnsi="Garamond"/>
          <w:sz w:val="22"/>
          <w:szCs w:val="22"/>
        </w:rPr>
        <w:t>11/24/13</w:t>
      </w:r>
      <w:r>
        <w:rPr>
          <w:rFonts w:ascii="Garamond" w:hAnsi="Garamond"/>
          <w:sz w:val="22"/>
          <w:szCs w:val="22"/>
        </w:rPr>
        <w:tab/>
        <w:t>14:00,</w:t>
      </w:r>
      <w:r>
        <w:rPr>
          <w:rFonts w:ascii="Garamond" w:hAnsi="Garamond"/>
          <w:sz w:val="22"/>
          <w:szCs w:val="22"/>
        </w:rPr>
        <w:tab/>
        <w:t>14:30 – 16:30</w:t>
      </w:r>
    </w:p>
    <w:p w:rsidR="00F84C8B" w:rsidRDefault="00F84C8B" w:rsidP="008A67BC">
      <w:pPr>
        <w:pStyle w:val="HTMLPreformatted"/>
        <w:tabs>
          <w:tab w:val="clear" w:pos="916"/>
          <w:tab w:val="clear" w:pos="4580"/>
          <w:tab w:val="left" w:pos="1440"/>
          <w:tab w:val="left" w:pos="4320"/>
        </w:tabs>
        <w:rPr>
          <w:ins w:id="13011" w:author="Stephanie Ann Thompson" w:date="2013-04-30T13:42:00Z"/>
          <w:rFonts w:ascii="Garamond" w:hAnsi="Garamond"/>
          <w:sz w:val="22"/>
          <w:szCs w:val="22"/>
        </w:rPr>
      </w:pPr>
    </w:p>
    <w:p w:rsidR="00F7164B" w:rsidRDefault="00F7164B" w:rsidP="008A67BC">
      <w:pPr>
        <w:pStyle w:val="HTMLPreformatted"/>
        <w:tabs>
          <w:tab w:val="clear" w:pos="916"/>
          <w:tab w:val="clear" w:pos="4580"/>
          <w:tab w:val="left" w:pos="1440"/>
          <w:tab w:val="left" w:pos="4320"/>
        </w:tabs>
        <w:rPr>
          <w:rFonts w:ascii="Garamond" w:hAnsi="Garamond"/>
          <w:sz w:val="22"/>
          <w:szCs w:val="22"/>
        </w:rPr>
      </w:pPr>
    </w:p>
    <w:p w:rsidR="00263787" w:rsidRDefault="00263787" w:rsidP="00263787">
      <w:pPr>
        <w:tabs>
          <w:tab w:val="left" w:pos="1440"/>
        </w:tabs>
        <w:rPr>
          <w:rFonts w:ascii="Garamond" w:hAnsi="Garamond"/>
          <w:sz w:val="22"/>
          <w:szCs w:val="22"/>
        </w:rPr>
      </w:pPr>
      <w:proofErr w:type="gramStart"/>
      <w:r w:rsidRPr="00783479">
        <w:rPr>
          <w:rFonts w:ascii="Garamond" w:hAnsi="Garamond"/>
          <w:sz w:val="22"/>
          <w:szCs w:val="22"/>
        </w:rPr>
        <w:t>Extended deployment due to multiple snow storms and continuous treacherous conditions that prevented access to the station</w:t>
      </w:r>
      <w:r>
        <w:rPr>
          <w:rFonts w:ascii="Garamond" w:hAnsi="Garamond"/>
          <w:sz w:val="22"/>
          <w:szCs w:val="22"/>
        </w:rPr>
        <w:t>.</w:t>
      </w:r>
      <w:proofErr w:type="gramEnd"/>
    </w:p>
    <w:p w:rsidR="00263787" w:rsidRDefault="00263787" w:rsidP="00263787">
      <w:pPr>
        <w:tabs>
          <w:tab w:val="left" w:pos="1440"/>
        </w:tabs>
        <w:rPr>
          <w:rFonts w:ascii="Garamond" w:hAnsi="Garamond"/>
          <w:sz w:val="22"/>
          <w:szCs w:val="22"/>
        </w:rPr>
      </w:pPr>
      <w:r>
        <w:rPr>
          <w:rFonts w:ascii="Garamond" w:hAnsi="Garamond"/>
          <w:sz w:val="22"/>
          <w:szCs w:val="22"/>
        </w:rPr>
        <w:lastRenderedPageBreak/>
        <w:t xml:space="preserve"> 12/04/13</w:t>
      </w:r>
      <w:r>
        <w:rPr>
          <w:rFonts w:ascii="Garamond" w:hAnsi="Garamond"/>
          <w:sz w:val="22"/>
          <w:szCs w:val="22"/>
        </w:rPr>
        <w:tab/>
        <w:t>09:45 to</w:t>
      </w:r>
      <w:r>
        <w:rPr>
          <w:rFonts w:ascii="Garamond" w:hAnsi="Garamond"/>
          <w:sz w:val="22"/>
          <w:szCs w:val="22"/>
        </w:rPr>
        <w:tab/>
      </w:r>
      <w:r>
        <w:rPr>
          <w:rFonts w:ascii="Garamond" w:hAnsi="Garamond"/>
          <w:sz w:val="22"/>
          <w:szCs w:val="22"/>
        </w:rPr>
        <w:tab/>
        <w:t>12/31/13</w:t>
      </w:r>
      <w:r>
        <w:rPr>
          <w:rFonts w:ascii="Garamond" w:hAnsi="Garamond"/>
          <w:sz w:val="22"/>
          <w:szCs w:val="22"/>
        </w:rPr>
        <w:tab/>
        <w:t>23:45</w:t>
      </w:r>
    </w:p>
    <w:p w:rsidR="00263787" w:rsidRDefault="00263787" w:rsidP="008A67BC">
      <w:pPr>
        <w:pStyle w:val="HTMLPreformatted"/>
        <w:tabs>
          <w:tab w:val="clear" w:pos="916"/>
          <w:tab w:val="clear" w:pos="4580"/>
          <w:tab w:val="left" w:pos="1440"/>
          <w:tab w:val="left" w:pos="4320"/>
        </w:tabs>
        <w:rPr>
          <w:rFonts w:ascii="Garamond" w:hAnsi="Garamond"/>
          <w:sz w:val="22"/>
          <w:szCs w:val="22"/>
        </w:rPr>
      </w:pPr>
    </w:p>
    <w:p w:rsidR="00F7164B" w:rsidDel="006717FA" w:rsidRDefault="00F7164B" w:rsidP="008A67BC">
      <w:pPr>
        <w:pStyle w:val="HTMLPreformatted"/>
        <w:tabs>
          <w:tab w:val="clear" w:pos="916"/>
          <w:tab w:val="clear" w:pos="4580"/>
          <w:tab w:val="left" w:pos="1440"/>
          <w:tab w:val="left" w:pos="4320"/>
        </w:tabs>
        <w:rPr>
          <w:del w:id="13012" w:author="Stephanie Ann Thompson" w:date="2013-04-30T13:16:00Z"/>
          <w:rFonts w:ascii="Garamond" w:hAnsi="Garamond"/>
          <w:sz w:val="22"/>
          <w:szCs w:val="22"/>
        </w:rPr>
      </w:pPr>
      <w:del w:id="13013" w:author="Stephanie Ann Thompson" w:date="2013-04-30T13:16:00Z">
        <w:r w:rsidDel="006717FA">
          <w:rPr>
            <w:rFonts w:ascii="Garamond" w:hAnsi="Garamond"/>
            <w:sz w:val="22"/>
            <w:szCs w:val="22"/>
          </w:rPr>
          <w:delText>Heavy rainfall and tidal surge from Hurricane Sandy.</w:delText>
        </w:r>
        <w:r w:rsidR="0083486B" w:rsidDel="006717FA">
          <w:rPr>
            <w:rFonts w:ascii="Garamond" w:hAnsi="Garamond"/>
            <w:sz w:val="22"/>
            <w:szCs w:val="22"/>
          </w:rPr>
          <w:delText xml:space="preserve"> More than 7” of rain reported by NERR JB MET station.</w:delText>
        </w:r>
      </w:del>
    </w:p>
    <w:p w:rsidR="00F7164B" w:rsidDel="006717FA" w:rsidRDefault="00F7164B" w:rsidP="008A67BC">
      <w:pPr>
        <w:pStyle w:val="HTMLPreformatted"/>
        <w:tabs>
          <w:tab w:val="clear" w:pos="916"/>
          <w:tab w:val="clear" w:pos="4580"/>
          <w:tab w:val="left" w:pos="1440"/>
          <w:tab w:val="left" w:pos="4320"/>
        </w:tabs>
        <w:rPr>
          <w:del w:id="13014" w:author="Stephanie Ann Thompson" w:date="2013-04-30T13:16:00Z"/>
          <w:rFonts w:ascii="Garamond" w:hAnsi="Garamond"/>
          <w:sz w:val="22"/>
          <w:szCs w:val="22"/>
        </w:rPr>
      </w:pPr>
      <w:del w:id="13015" w:author="Stephanie Ann Thompson" w:date="2013-04-30T13:16:00Z">
        <w:r w:rsidDel="006717FA">
          <w:rPr>
            <w:rFonts w:ascii="Garamond" w:hAnsi="Garamond"/>
            <w:sz w:val="22"/>
            <w:szCs w:val="22"/>
          </w:rPr>
          <w:delText>10/29/12</w:delText>
        </w:r>
        <w:r w:rsidDel="006717FA">
          <w:rPr>
            <w:rFonts w:ascii="Garamond" w:hAnsi="Garamond"/>
            <w:sz w:val="22"/>
            <w:szCs w:val="22"/>
          </w:rPr>
          <w:tab/>
          <w:delText>16:30 to</w:delText>
        </w:r>
        <w:r w:rsidDel="006717FA">
          <w:rPr>
            <w:rFonts w:ascii="Garamond" w:hAnsi="Garamond"/>
            <w:sz w:val="22"/>
            <w:szCs w:val="22"/>
          </w:rPr>
          <w:tab/>
          <w:delText xml:space="preserve">10/30/12 </w:delText>
        </w:r>
        <w:r w:rsidDel="006717FA">
          <w:rPr>
            <w:rFonts w:ascii="Garamond" w:hAnsi="Garamond"/>
            <w:sz w:val="22"/>
            <w:szCs w:val="22"/>
          </w:rPr>
          <w:tab/>
        </w:r>
        <w:r w:rsidDel="006717FA">
          <w:rPr>
            <w:rFonts w:ascii="Garamond" w:hAnsi="Garamond"/>
            <w:sz w:val="22"/>
            <w:szCs w:val="22"/>
          </w:rPr>
          <w:tab/>
          <w:delText>23:45</w:delText>
        </w:r>
      </w:del>
    </w:p>
    <w:p w:rsidR="00F7164B" w:rsidDel="006717FA" w:rsidRDefault="00F7164B" w:rsidP="008A67BC">
      <w:pPr>
        <w:pStyle w:val="HTMLPreformatted"/>
        <w:tabs>
          <w:tab w:val="clear" w:pos="916"/>
          <w:tab w:val="clear" w:pos="4580"/>
          <w:tab w:val="left" w:pos="1440"/>
          <w:tab w:val="left" w:pos="4320"/>
        </w:tabs>
        <w:rPr>
          <w:del w:id="13016" w:author="Stephanie Ann Thompson" w:date="2013-04-30T13:16:00Z"/>
          <w:rFonts w:ascii="Garamond" w:hAnsi="Garamond"/>
          <w:sz w:val="22"/>
          <w:szCs w:val="22"/>
        </w:rPr>
      </w:pPr>
    </w:p>
    <w:p w:rsidR="00F7164B" w:rsidDel="006717FA" w:rsidRDefault="00AB5C7D" w:rsidP="008A67BC">
      <w:pPr>
        <w:pStyle w:val="HTMLPreformatted"/>
        <w:tabs>
          <w:tab w:val="clear" w:pos="916"/>
          <w:tab w:val="clear" w:pos="4580"/>
          <w:tab w:val="left" w:pos="1440"/>
          <w:tab w:val="left" w:pos="4320"/>
        </w:tabs>
        <w:rPr>
          <w:del w:id="13017" w:author="Stephanie Ann Thompson" w:date="2013-04-30T13:16:00Z"/>
          <w:rFonts w:ascii="Garamond" w:hAnsi="Garamond"/>
          <w:sz w:val="22"/>
          <w:szCs w:val="22"/>
        </w:rPr>
      </w:pPr>
      <w:del w:id="13018" w:author="Stephanie Ann Thompson" w:date="2013-04-30T13:16:00Z">
        <w:r w:rsidDel="006717FA">
          <w:rPr>
            <w:rFonts w:ascii="Garamond" w:hAnsi="Garamond"/>
            <w:sz w:val="22"/>
            <w:szCs w:val="22"/>
          </w:rPr>
          <w:delText>Extended deployment due to inaccessibility of station. Many optical dysfunctions discovered upon retrieval at post calibration. Chlorophyll and dissolved oxygen wipers stopped turning completely and turbidity wiper stopped turning correctly. Dissolved oxygen data appear “good” during deployment and matchup data within range at retrieval but probe and data mysteriously crashed when disconnected from telemetry. Chlorophyll data appear “good” during deployment and matchup data within range at retrieval. Therefore dissolved oxygen and chlorophyll data accepted into dataset. Turbidity data appear elevated and erratic at end of deployment and matchup data at retrieval out of range, therefore data was rejected.</w:delText>
        </w:r>
      </w:del>
    </w:p>
    <w:p w:rsidR="00AB5C7D" w:rsidDel="006717FA" w:rsidRDefault="00AB5C7D" w:rsidP="008A67BC">
      <w:pPr>
        <w:pStyle w:val="HTMLPreformatted"/>
        <w:tabs>
          <w:tab w:val="clear" w:pos="916"/>
          <w:tab w:val="clear" w:pos="4580"/>
          <w:tab w:val="left" w:pos="1440"/>
          <w:tab w:val="left" w:pos="4320"/>
        </w:tabs>
        <w:rPr>
          <w:del w:id="13019" w:author="Stephanie Ann Thompson" w:date="2013-04-30T13:16:00Z"/>
          <w:rFonts w:ascii="Garamond" w:hAnsi="Garamond"/>
          <w:sz w:val="22"/>
          <w:szCs w:val="22"/>
        </w:rPr>
      </w:pPr>
      <w:del w:id="13020" w:author="Stephanie Ann Thompson" w:date="2013-04-30T13:16:00Z">
        <w:r w:rsidDel="006717FA">
          <w:rPr>
            <w:rFonts w:ascii="Garamond" w:hAnsi="Garamond"/>
            <w:sz w:val="22"/>
            <w:szCs w:val="22"/>
          </w:rPr>
          <w:delText xml:space="preserve">11/21/12 </w:delText>
        </w:r>
        <w:r w:rsidDel="006717FA">
          <w:rPr>
            <w:rFonts w:ascii="Garamond" w:hAnsi="Garamond"/>
            <w:sz w:val="22"/>
            <w:szCs w:val="22"/>
          </w:rPr>
          <w:tab/>
          <w:delText>01:15 to</w:delText>
        </w:r>
        <w:r w:rsidDel="006717FA">
          <w:rPr>
            <w:rFonts w:ascii="Garamond" w:hAnsi="Garamond"/>
            <w:sz w:val="22"/>
            <w:szCs w:val="22"/>
          </w:rPr>
          <w:tab/>
          <w:delText>11/29/12</w:delText>
        </w:r>
        <w:r w:rsidDel="006717FA">
          <w:rPr>
            <w:rFonts w:ascii="Garamond" w:hAnsi="Garamond"/>
            <w:sz w:val="22"/>
            <w:szCs w:val="22"/>
          </w:rPr>
          <w:tab/>
        </w:r>
        <w:r w:rsidDel="006717FA">
          <w:rPr>
            <w:rFonts w:ascii="Garamond" w:hAnsi="Garamond"/>
            <w:sz w:val="22"/>
            <w:szCs w:val="22"/>
          </w:rPr>
          <w:tab/>
          <w:delText>08:30</w:delText>
        </w:r>
      </w:del>
    </w:p>
    <w:p w:rsidR="00B8002E" w:rsidDel="006717FA" w:rsidRDefault="00B8002E" w:rsidP="008A67BC">
      <w:pPr>
        <w:pStyle w:val="HTMLPreformatted"/>
        <w:tabs>
          <w:tab w:val="clear" w:pos="916"/>
          <w:tab w:val="clear" w:pos="4580"/>
          <w:tab w:val="left" w:pos="1440"/>
          <w:tab w:val="left" w:pos="4320"/>
        </w:tabs>
        <w:rPr>
          <w:del w:id="13021" w:author="Stephanie Ann Thompson" w:date="2013-04-30T13:16:00Z"/>
          <w:rFonts w:ascii="Garamond" w:hAnsi="Garamond"/>
          <w:sz w:val="22"/>
          <w:szCs w:val="22"/>
        </w:rPr>
      </w:pPr>
    </w:p>
    <w:p w:rsidR="00B8002E" w:rsidDel="006717FA" w:rsidRDefault="00B8002E" w:rsidP="008A67BC">
      <w:pPr>
        <w:pStyle w:val="HTMLPreformatted"/>
        <w:tabs>
          <w:tab w:val="clear" w:pos="916"/>
          <w:tab w:val="clear" w:pos="4580"/>
          <w:tab w:val="left" w:pos="1440"/>
          <w:tab w:val="left" w:pos="4320"/>
        </w:tabs>
        <w:rPr>
          <w:del w:id="13022" w:author="Stephanie Ann Thompson" w:date="2013-04-30T13:16:00Z"/>
          <w:rFonts w:ascii="Garamond" w:hAnsi="Garamond"/>
          <w:sz w:val="22"/>
          <w:szCs w:val="22"/>
        </w:rPr>
      </w:pPr>
      <w:del w:id="13023" w:author="Stephanie Ann Thompson" w:date="2013-04-30T13:16:00Z">
        <w:r w:rsidDel="006717FA">
          <w:rPr>
            <w:rFonts w:ascii="Garamond" w:hAnsi="Garamond"/>
            <w:sz w:val="22"/>
            <w:szCs w:val="22"/>
          </w:rPr>
          <w:delText>Dissolved oxygen probe malfunctioned and stopped taking readings only when connected to telemetry during deployment.</w:delText>
        </w:r>
      </w:del>
    </w:p>
    <w:p w:rsidR="00B8002E" w:rsidRPr="008A67BC" w:rsidDel="006717FA" w:rsidRDefault="00B8002E" w:rsidP="008A67BC">
      <w:pPr>
        <w:pStyle w:val="HTMLPreformatted"/>
        <w:tabs>
          <w:tab w:val="clear" w:pos="916"/>
          <w:tab w:val="clear" w:pos="4580"/>
          <w:tab w:val="left" w:pos="1440"/>
          <w:tab w:val="left" w:pos="4320"/>
        </w:tabs>
        <w:rPr>
          <w:del w:id="13024" w:author="Stephanie Ann Thompson" w:date="2013-04-30T13:16:00Z"/>
          <w:rFonts w:ascii="Garamond" w:hAnsi="Garamond"/>
          <w:sz w:val="22"/>
          <w:szCs w:val="22"/>
        </w:rPr>
      </w:pPr>
      <w:del w:id="13025" w:author="Stephanie Ann Thompson" w:date="2013-04-30T13:16:00Z">
        <w:r w:rsidDel="006717FA">
          <w:rPr>
            <w:rFonts w:ascii="Garamond" w:hAnsi="Garamond"/>
            <w:sz w:val="22"/>
            <w:szCs w:val="22"/>
          </w:rPr>
          <w:delText>12/13/12</w:delText>
        </w:r>
        <w:r w:rsidDel="006717FA">
          <w:rPr>
            <w:rFonts w:ascii="Garamond" w:hAnsi="Garamond"/>
            <w:sz w:val="22"/>
            <w:szCs w:val="22"/>
          </w:rPr>
          <w:tab/>
          <w:delText>08:45 to</w:delText>
        </w:r>
        <w:r w:rsidDel="006717FA">
          <w:rPr>
            <w:rFonts w:ascii="Garamond" w:hAnsi="Garamond"/>
            <w:sz w:val="22"/>
            <w:szCs w:val="22"/>
          </w:rPr>
          <w:tab/>
          <w:delText>12/31/12</w:delText>
        </w:r>
        <w:r w:rsidDel="006717FA">
          <w:rPr>
            <w:rFonts w:ascii="Garamond" w:hAnsi="Garamond"/>
            <w:sz w:val="22"/>
            <w:szCs w:val="22"/>
          </w:rPr>
          <w:tab/>
        </w:r>
        <w:r w:rsidDel="006717FA">
          <w:rPr>
            <w:rFonts w:ascii="Garamond" w:hAnsi="Garamond"/>
            <w:sz w:val="22"/>
            <w:szCs w:val="22"/>
          </w:rPr>
          <w:tab/>
          <w:delText>23:45</w:delText>
        </w:r>
      </w:del>
    </w:p>
    <w:p w:rsidR="008A67BC" w:rsidDel="006717FA" w:rsidRDefault="008A67BC" w:rsidP="00507EC4">
      <w:pPr>
        <w:pStyle w:val="HTMLPreformatted"/>
        <w:rPr>
          <w:del w:id="13026" w:author="Stephanie Ann Thompson" w:date="2013-04-30T13:16:00Z"/>
          <w:rFonts w:ascii="Garamond" w:hAnsi="Garamond"/>
          <w:sz w:val="22"/>
          <w:szCs w:val="22"/>
        </w:rPr>
      </w:pPr>
    </w:p>
    <w:p w:rsidR="00206177" w:rsidRDefault="00DD6CD0" w:rsidP="00507EC4">
      <w:pPr>
        <w:pStyle w:val="HTMLPreformatted"/>
        <w:rPr>
          <w:rFonts w:ascii="Garamond" w:hAnsi="Garamond"/>
          <w:sz w:val="22"/>
          <w:szCs w:val="22"/>
        </w:rPr>
      </w:pPr>
      <w:r w:rsidRPr="00EB43F4">
        <w:rPr>
          <w:rFonts w:ascii="Garamond" w:hAnsi="Garamond"/>
          <w:sz w:val="22"/>
          <w:szCs w:val="22"/>
        </w:rPr>
        <w:t>Iron Pot Landing (IP)</w:t>
      </w:r>
      <w:r w:rsidR="00433C15">
        <w:rPr>
          <w:rFonts w:ascii="Garamond" w:hAnsi="Garamond"/>
          <w:sz w:val="22"/>
          <w:szCs w:val="22"/>
        </w:rPr>
        <w:t xml:space="preserve"> </w:t>
      </w:r>
    </w:p>
    <w:p w:rsidR="008B17D2" w:rsidDel="00F84C8B" w:rsidRDefault="008B17D2" w:rsidP="008B17D2">
      <w:pPr>
        <w:tabs>
          <w:tab w:val="left" w:pos="10076"/>
        </w:tabs>
        <w:rPr>
          <w:del w:id="13027" w:author="Stephanie Ann Thompson" w:date="2013-04-30T13:44:00Z"/>
          <w:rFonts w:ascii="Garamond" w:hAnsi="Garamond"/>
          <w:sz w:val="22"/>
          <w:szCs w:val="22"/>
        </w:rPr>
      </w:pPr>
      <w:del w:id="13028" w:author="Stephanie Ann Thompson" w:date="2013-04-30T13:44:00Z">
        <w:r w:rsidDel="00F84C8B">
          <w:rPr>
            <w:rFonts w:ascii="Garamond" w:hAnsi="Garamond"/>
            <w:sz w:val="22"/>
            <w:szCs w:val="22"/>
          </w:rPr>
          <w:delText>Temperature probe read low by about 0.5°C at the post-calibration and in both situ matchup readings. No other data appear adversely affected (post-calibrations were within range and in situ matchups with other instruments were all within range for all other sensors). All data rejected though because all sensors are temperature dependent.</w:delText>
        </w:r>
      </w:del>
    </w:p>
    <w:p w:rsidR="008B17D2" w:rsidDel="00F84C8B" w:rsidRDefault="008B17D2" w:rsidP="008B17D2">
      <w:pPr>
        <w:tabs>
          <w:tab w:val="left" w:pos="1440"/>
        </w:tabs>
        <w:rPr>
          <w:del w:id="13029" w:author="Stephanie Ann Thompson" w:date="2013-04-30T13:44:00Z"/>
          <w:rFonts w:ascii="Garamond" w:hAnsi="Garamond"/>
          <w:sz w:val="22"/>
          <w:szCs w:val="22"/>
        </w:rPr>
      </w:pPr>
      <w:del w:id="13030" w:author="Stephanie Ann Thompson" w:date="2013-04-30T13:44:00Z">
        <w:r w:rsidDel="00F84C8B">
          <w:rPr>
            <w:rFonts w:ascii="Garamond" w:hAnsi="Garamond"/>
            <w:sz w:val="22"/>
            <w:szCs w:val="22"/>
          </w:rPr>
          <w:delText>03/22/12</w:delText>
        </w:r>
        <w:r w:rsidDel="00F84C8B">
          <w:rPr>
            <w:rFonts w:ascii="Garamond" w:hAnsi="Garamond"/>
            <w:sz w:val="22"/>
            <w:szCs w:val="22"/>
          </w:rPr>
          <w:tab/>
          <w:delText>09:15 to</w:delText>
        </w:r>
        <w:r w:rsidDel="00F84C8B">
          <w:rPr>
            <w:rFonts w:ascii="Garamond" w:hAnsi="Garamond"/>
            <w:sz w:val="22"/>
            <w:szCs w:val="22"/>
          </w:rPr>
          <w:tab/>
        </w:r>
        <w:r w:rsidDel="00F84C8B">
          <w:rPr>
            <w:rFonts w:ascii="Garamond" w:hAnsi="Garamond"/>
            <w:sz w:val="22"/>
            <w:szCs w:val="22"/>
          </w:rPr>
          <w:tab/>
          <w:delText xml:space="preserve">04/09/12 </w:delText>
        </w:r>
        <w:r w:rsidDel="00F84C8B">
          <w:rPr>
            <w:rFonts w:ascii="Garamond" w:hAnsi="Garamond"/>
            <w:sz w:val="22"/>
            <w:szCs w:val="22"/>
          </w:rPr>
          <w:tab/>
          <w:delText>10:45</w:delText>
        </w:r>
        <w:r w:rsidDel="00F84C8B">
          <w:rPr>
            <w:rFonts w:ascii="Garamond" w:hAnsi="Garamond"/>
            <w:sz w:val="22"/>
            <w:szCs w:val="22"/>
          </w:rPr>
          <w:tab/>
        </w:r>
      </w:del>
    </w:p>
    <w:p w:rsidR="008B17D2" w:rsidDel="00F84C8B" w:rsidRDefault="008B17D2" w:rsidP="00507EC4">
      <w:pPr>
        <w:pStyle w:val="HTMLPreformatted"/>
        <w:rPr>
          <w:del w:id="13031" w:author="Stephanie Ann Thompson" w:date="2013-04-30T13:44:00Z"/>
          <w:rFonts w:ascii="Garamond" w:hAnsi="Garamond"/>
          <w:sz w:val="22"/>
          <w:szCs w:val="22"/>
        </w:rPr>
      </w:pPr>
    </w:p>
    <w:p w:rsidR="006E180F" w:rsidDel="00F84C8B" w:rsidRDefault="00D165AC" w:rsidP="00507EC4">
      <w:pPr>
        <w:pStyle w:val="HTMLPreformatted"/>
        <w:rPr>
          <w:del w:id="13032" w:author="Stephanie Ann Thompson" w:date="2013-04-30T13:44:00Z"/>
          <w:rFonts w:ascii="Garamond" w:hAnsi="Garamond"/>
          <w:sz w:val="22"/>
          <w:szCs w:val="22"/>
        </w:rPr>
      </w:pPr>
      <w:del w:id="13033" w:author="Stephanie Ann Thompson" w:date="2013-04-30T13:44:00Z">
        <w:r w:rsidDel="00F84C8B">
          <w:rPr>
            <w:rFonts w:ascii="Garamond" w:hAnsi="Garamond"/>
            <w:sz w:val="22"/>
            <w:szCs w:val="22"/>
          </w:rPr>
          <w:delText>Sudden drop in pH possibly due to effluent from upriver wastewater treatment plant</w:delText>
        </w:r>
        <w:r w:rsidR="00B72260" w:rsidDel="00F84C8B">
          <w:rPr>
            <w:rFonts w:ascii="Garamond" w:hAnsi="Garamond"/>
            <w:sz w:val="22"/>
            <w:szCs w:val="22"/>
          </w:rPr>
          <w:delText>.</w:delText>
        </w:r>
        <w:r w:rsidDel="00F84C8B">
          <w:rPr>
            <w:rFonts w:ascii="Garamond" w:hAnsi="Garamond"/>
            <w:sz w:val="22"/>
            <w:szCs w:val="22"/>
          </w:rPr>
          <w:delText xml:space="preserve"> </w:delText>
        </w:r>
      </w:del>
    </w:p>
    <w:p w:rsidR="00D165AC" w:rsidRPr="00EB43F4" w:rsidDel="00F84C8B" w:rsidRDefault="00D165AC" w:rsidP="00B72260">
      <w:pPr>
        <w:pStyle w:val="HTMLPreformatted"/>
        <w:tabs>
          <w:tab w:val="clear" w:pos="1832"/>
          <w:tab w:val="clear" w:pos="2748"/>
          <w:tab w:val="clear" w:pos="4580"/>
          <w:tab w:val="left" w:pos="1440"/>
          <w:tab w:val="left" w:pos="2790"/>
          <w:tab w:val="left" w:pos="2880"/>
          <w:tab w:val="left" w:pos="4320"/>
        </w:tabs>
        <w:rPr>
          <w:del w:id="13034" w:author="Stephanie Ann Thompson" w:date="2013-04-30T13:44:00Z"/>
          <w:rFonts w:ascii="Garamond" w:hAnsi="Garamond"/>
          <w:sz w:val="22"/>
          <w:szCs w:val="22"/>
        </w:rPr>
      </w:pPr>
      <w:del w:id="13035" w:author="Stephanie Ann Thompson" w:date="2013-04-30T13:44:00Z">
        <w:r w:rsidDel="00F84C8B">
          <w:rPr>
            <w:rFonts w:ascii="Garamond" w:hAnsi="Garamond"/>
            <w:sz w:val="22"/>
            <w:szCs w:val="22"/>
          </w:rPr>
          <w:delText>06/24/12</w:delText>
        </w:r>
        <w:r w:rsidDel="00F84C8B">
          <w:rPr>
            <w:rFonts w:ascii="Garamond" w:hAnsi="Garamond"/>
            <w:sz w:val="22"/>
            <w:szCs w:val="22"/>
          </w:rPr>
          <w:tab/>
        </w:r>
        <w:r w:rsidDel="00F84C8B">
          <w:rPr>
            <w:rFonts w:ascii="Garamond" w:hAnsi="Garamond"/>
            <w:sz w:val="22"/>
            <w:szCs w:val="22"/>
          </w:rPr>
          <w:tab/>
          <w:delText xml:space="preserve">12:15 to </w:delText>
        </w:r>
        <w:r w:rsidDel="00F84C8B">
          <w:rPr>
            <w:rFonts w:ascii="Garamond" w:hAnsi="Garamond"/>
            <w:sz w:val="22"/>
            <w:szCs w:val="22"/>
          </w:rPr>
          <w:tab/>
          <w:delText>06/25/12</w:delText>
        </w:r>
        <w:r w:rsidDel="00F84C8B">
          <w:rPr>
            <w:rFonts w:ascii="Garamond" w:hAnsi="Garamond"/>
            <w:sz w:val="22"/>
            <w:szCs w:val="22"/>
          </w:rPr>
          <w:tab/>
          <w:delText>11:15</w:delText>
        </w:r>
      </w:del>
    </w:p>
    <w:p w:rsidR="009821B1" w:rsidRDefault="009821B1">
      <w:pPr>
        <w:rPr>
          <w:del w:id="13036" w:author="Stephanie Ann Thompson" w:date="2013-04-30T13:44:00Z"/>
          <w:rFonts w:ascii="Garamond" w:hAnsi="Garamond"/>
          <w:sz w:val="22"/>
          <w:szCs w:val="22"/>
        </w:rPr>
        <w:pPrChange w:id="13037" w:author="Stephanie Ann Thompson" w:date="2012-12-05T09:14:00Z">
          <w:pPr>
            <w:tabs>
              <w:tab w:val="left" w:pos="10076"/>
            </w:tabs>
          </w:pPr>
        </w:pPrChange>
      </w:pPr>
    </w:p>
    <w:p w:rsidR="00B8002E" w:rsidDel="00F84C8B" w:rsidRDefault="00B8002E">
      <w:pPr>
        <w:rPr>
          <w:del w:id="13038" w:author="Stephanie Ann Thompson" w:date="2013-04-30T13:44:00Z"/>
          <w:rFonts w:ascii="Garamond" w:hAnsi="Garamond"/>
          <w:sz w:val="22"/>
          <w:szCs w:val="22"/>
        </w:rPr>
      </w:pPr>
    </w:p>
    <w:p w:rsidR="00B8002E" w:rsidDel="00F84C8B" w:rsidRDefault="00B8002E" w:rsidP="00B8002E">
      <w:pPr>
        <w:pStyle w:val="HTMLPreformatted"/>
        <w:tabs>
          <w:tab w:val="clear" w:pos="916"/>
          <w:tab w:val="clear" w:pos="4580"/>
          <w:tab w:val="left" w:pos="1440"/>
          <w:tab w:val="left" w:pos="4320"/>
        </w:tabs>
        <w:rPr>
          <w:del w:id="13039" w:author="Stephanie Ann Thompson" w:date="2013-04-30T13:44:00Z"/>
          <w:rFonts w:ascii="Garamond" w:hAnsi="Garamond"/>
          <w:sz w:val="22"/>
          <w:szCs w:val="22"/>
        </w:rPr>
      </w:pPr>
      <w:del w:id="13040" w:author="Stephanie Ann Thompson" w:date="2013-04-30T13:44:00Z">
        <w:r w:rsidDel="00F84C8B">
          <w:rPr>
            <w:rFonts w:ascii="Garamond" w:hAnsi="Garamond"/>
            <w:sz w:val="22"/>
            <w:szCs w:val="22"/>
          </w:rPr>
          <w:delText>Heavy rainfall and tidal surge from Hurricane Sandy. More than 7” of rain reported by NERR JB MET station.</w:delText>
        </w:r>
      </w:del>
    </w:p>
    <w:p w:rsidR="00B8002E" w:rsidDel="00F84C8B" w:rsidRDefault="00B8002E">
      <w:pPr>
        <w:rPr>
          <w:del w:id="13041" w:author="Stephanie Ann Thompson" w:date="2013-04-30T13:44:00Z"/>
          <w:rFonts w:ascii="Garamond" w:hAnsi="Garamond"/>
          <w:sz w:val="22"/>
          <w:szCs w:val="22"/>
        </w:rPr>
      </w:pPr>
      <w:del w:id="13042" w:author="Stephanie Ann Thompson" w:date="2013-04-30T13:44:00Z">
        <w:r w:rsidDel="00F84C8B">
          <w:rPr>
            <w:rFonts w:ascii="Garamond" w:hAnsi="Garamond"/>
            <w:sz w:val="22"/>
            <w:szCs w:val="22"/>
          </w:rPr>
          <w:delText>10/29/12</w:delText>
        </w:r>
        <w:r w:rsidDel="00F84C8B">
          <w:rPr>
            <w:rFonts w:ascii="Garamond" w:hAnsi="Garamond"/>
            <w:sz w:val="22"/>
            <w:szCs w:val="22"/>
          </w:rPr>
          <w:tab/>
          <w:delText>09:45 to</w:delText>
        </w:r>
        <w:r w:rsidDel="00F84C8B">
          <w:rPr>
            <w:rFonts w:ascii="Garamond" w:hAnsi="Garamond"/>
            <w:sz w:val="22"/>
            <w:szCs w:val="22"/>
          </w:rPr>
          <w:tab/>
        </w:r>
        <w:r w:rsidDel="00F84C8B">
          <w:rPr>
            <w:rFonts w:ascii="Garamond" w:hAnsi="Garamond"/>
            <w:sz w:val="22"/>
            <w:szCs w:val="22"/>
          </w:rPr>
          <w:tab/>
          <w:delText>10/31/12</w:delText>
        </w:r>
        <w:r w:rsidDel="00F84C8B">
          <w:rPr>
            <w:rFonts w:ascii="Garamond" w:hAnsi="Garamond"/>
            <w:sz w:val="22"/>
            <w:szCs w:val="22"/>
          </w:rPr>
          <w:tab/>
          <w:delText>06:30</w:delText>
        </w:r>
      </w:del>
    </w:p>
    <w:p w:rsidR="0076174B" w:rsidRDefault="0076174B">
      <w:pPr>
        <w:tabs>
          <w:tab w:val="left" w:pos="10076"/>
        </w:tabs>
        <w:rPr>
          <w:del w:id="13043" w:author="Stephanie Ann Thompson" w:date="2012-12-05T09:15:00Z"/>
          <w:rFonts w:ascii="Garamond" w:hAnsi="Garamond"/>
          <w:sz w:val="22"/>
          <w:szCs w:val="22"/>
        </w:rPr>
      </w:pPr>
    </w:p>
    <w:p w:rsidR="0076174B" w:rsidRDefault="00B8002E">
      <w:pPr>
        <w:tabs>
          <w:tab w:val="left" w:pos="10076"/>
        </w:tabs>
        <w:rPr>
          <w:del w:id="13044" w:author="Stephanie Ann Thompson" w:date="2013-04-30T13:44:00Z"/>
          <w:rFonts w:ascii="Garamond" w:hAnsi="Garamond"/>
          <w:sz w:val="22"/>
          <w:szCs w:val="22"/>
        </w:rPr>
      </w:pPr>
      <w:del w:id="13045" w:author="Stephanie Ann Thompson" w:date="2013-04-30T13:44:00Z">
        <w:r w:rsidDel="00F84C8B">
          <w:rPr>
            <w:rFonts w:ascii="Garamond" w:hAnsi="Garamond"/>
            <w:sz w:val="22"/>
            <w:szCs w:val="22"/>
          </w:rPr>
          <w:delText>do</w:delText>
        </w:r>
      </w:del>
    </w:p>
    <w:p w:rsidR="0076174B" w:rsidRDefault="00B8002E">
      <w:pPr>
        <w:tabs>
          <w:tab w:val="left" w:pos="10076"/>
        </w:tabs>
        <w:rPr>
          <w:del w:id="13046" w:author="Stephanie Ann Thompson" w:date="2013-04-30T13:44:00Z"/>
          <w:rFonts w:ascii="Garamond" w:hAnsi="Garamond"/>
          <w:sz w:val="22"/>
          <w:szCs w:val="22"/>
        </w:rPr>
      </w:pPr>
      <w:del w:id="13047" w:author="Stephanie Ann Thompson" w:date="2013-04-30T13:44:00Z">
        <w:r w:rsidDel="00F84C8B">
          <w:rPr>
            <w:rFonts w:ascii="Garamond" w:hAnsi="Garamond"/>
            <w:sz w:val="22"/>
            <w:szCs w:val="22"/>
          </w:rPr>
          <w:delText>Turbidity post calibration within range but matchup data at retrieval out of range and increasing trend in data through end of data file indicates possible skewing of data from biofouling.</w:delText>
        </w:r>
      </w:del>
    </w:p>
    <w:p w:rsidR="009821B1" w:rsidRDefault="00B8002E">
      <w:pPr>
        <w:tabs>
          <w:tab w:val="left" w:pos="10076"/>
        </w:tabs>
        <w:rPr>
          <w:del w:id="13048" w:author="Stephanie Ann Thompson" w:date="2013-04-30T13:44:00Z"/>
          <w:rFonts w:ascii="Garamond" w:hAnsi="Garamond"/>
          <w:sz w:val="22"/>
          <w:szCs w:val="22"/>
        </w:rPr>
        <w:pPrChange w:id="13049" w:author="Stephanie Ann Thompson" w:date="2013-04-30T13:44:00Z">
          <w:pPr/>
        </w:pPrChange>
      </w:pPr>
      <w:del w:id="13050" w:author="Stephanie Ann Thompson" w:date="2013-04-30T13:44:00Z">
        <w:r w:rsidDel="00F84C8B">
          <w:rPr>
            <w:rFonts w:ascii="Garamond" w:hAnsi="Garamond"/>
            <w:sz w:val="22"/>
            <w:szCs w:val="22"/>
          </w:rPr>
          <w:delText>10/14/12</w:delText>
        </w:r>
        <w:r w:rsidDel="00F84C8B">
          <w:rPr>
            <w:rFonts w:ascii="Garamond" w:hAnsi="Garamond"/>
            <w:sz w:val="22"/>
            <w:szCs w:val="22"/>
          </w:rPr>
          <w:tab/>
          <w:delText>20:45 to</w:delText>
        </w:r>
        <w:r w:rsidDel="00F84C8B">
          <w:rPr>
            <w:rFonts w:ascii="Garamond" w:hAnsi="Garamond"/>
            <w:sz w:val="22"/>
            <w:szCs w:val="22"/>
          </w:rPr>
          <w:tab/>
        </w:r>
        <w:r w:rsidDel="00F84C8B">
          <w:rPr>
            <w:rFonts w:ascii="Garamond" w:hAnsi="Garamond"/>
            <w:sz w:val="22"/>
            <w:szCs w:val="22"/>
          </w:rPr>
          <w:tab/>
          <w:delText>10/16/12</w:delText>
        </w:r>
        <w:r w:rsidDel="00F84C8B">
          <w:rPr>
            <w:rFonts w:ascii="Garamond" w:hAnsi="Garamond"/>
            <w:sz w:val="22"/>
            <w:szCs w:val="22"/>
          </w:rPr>
          <w:tab/>
          <w:delText>10:15</w:delText>
        </w:r>
      </w:del>
    </w:p>
    <w:p w:rsidR="009821B1" w:rsidRDefault="009821B1">
      <w:pPr>
        <w:tabs>
          <w:tab w:val="left" w:pos="10076"/>
        </w:tabs>
        <w:rPr>
          <w:del w:id="13051" w:author="Stephanie Ann Thompson" w:date="2013-04-30T13:44:00Z"/>
          <w:rFonts w:ascii="Garamond" w:hAnsi="Garamond"/>
          <w:sz w:val="22"/>
          <w:szCs w:val="22"/>
        </w:rPr>
        <w:pPrChange w:id="13052" w:author="Stephanie Ann Thompson" w:date="2013-04-30T13:44:00Z">
          <w:pPr/>
        </w:pPrChange>
      </w:pPr>
    </w:p>
    <w:p w:rsidR="009821B1" w:rsidRDefault="00B8002E">
      <w:pPr>
        <w:tabs>
          <w:tab w:val="left" w:pos="10076"/>
        </w:tabs>
        <w:rPr>
          <w:del w:id="13053" w:author="Stephanie Ann Thompson" w:date="2013-04-30T13:44:00Z"/>
          <w:rFonts w:ascii="Garamond" w:hAnsi="Garamond"/>
          <w:sz w:val="22"/>
          <w:szCs w:val="22"/>
        </w:rPr>
        <w:pPrChange w:id="13054" w:author="Stephanie Ann Thompson" w:date="2013-04-30T13:44:00Z">
          <w:pPr>
            <w:pStyle w:val="HTMLPreformatted"/>
            <w:tabs>
              <w:tab w:val="clear" w:pos="916"/>
              <w:tab w:val="clear" w:pos="4580"/>
              <w:tab w:val="left" w:pos="1440"/>
              <w:tab w:val="left" w:pos="4320"/>
            </w:tabs>
          </w:pPr>
        </w:pPrChange>
      </w:pPr>
      <w:del w:id="13055" w:author="Stephanie Ann Thompson" w:date="2013-04-30T13:44:00Z">
        <w:r w:rsidDel="00F84C8B">
          <w:rPr>
            <w:rFonts w:ascii="Garamond" w:hAnsi="Garamond"/>
            <w:sz w:val="22"/>
            <w:szCs w:val="22"/>
          </w:rPr>
          <w:delText>Heavy rainfall and tidal surge from Hurricane Sandy. More than 7” of rain reported by NERR JB MET station.</w:delText>
        </w:r>
      </w:del>
    </w:p>
    <w:p w:rsidR="009821B1" w:rsidRDefault="00B8002E">
      <w:pPr>
        <w:tabs>
          <w:tab w:val="left" w:pos="10076"/>
        </w:tabs>
        <w:rPr>
          <w:del w:id="13056" w:author="Stephanie Ann Thompson" w:date="2013-04-30T13:44:00Z"/>
          <w:rFonts w:ascii="Garamond" w:hAnsi="Garamond"/>
          <w:sz w:val="22"/>
          <w:szCs w:val="22"/>
        </w:rPr>
        <w:pPrChange w:id="13057" w:author="Stephanie Ann Thompson" w:date="2013-04-30T13:44:00Z">
          <w:pPr/>
        </w:pPrChange>
      </w:pPr>
      <w:del w:id="13058" w:author="Stephanie Ann Thompson" w:date="2013-04-30T13:44:00Z">
        <w:r w:rsidDel="00F84C8B">
          <w:rPr>
            <w:rFonts w:ascii="Garamond" w:hAnsi="Garamond"/>
            <w:sz w:val="22"/>
            <w:szCs w:val="22"/>
          </w:rPr>
          <w:delText>10/29/12</w:delText>
        </w:r>
        <w:r w:rsidDel="00F84C8B">
          <w:rPr>
            <w:rFonts w:ascii="Garamond" w:hAnsi="Garamond"/>
            <w:sz w:val="22"/>
            <w:szCs w:val="22"/>
          </w:rPr>
          <w:tab/>
          <w:delText>08:30 to</w:delText>
        </w:r>
        <w:r w:rsidDel="00F84C8B">
          <w:rPr>
            <w:rFonts w:ascii="Garamond" w:hAnsi="Garamond"/>
            <w:sz w:val="22"/>
            <w:szCs w:val="22"/>
          </w:rPr>
          <w:tab/>
        </w:r>
        <w:r w:rsidDel="00F84C8B">
          <w:rPr>
            <w:rFonts w:ascii="Garamond" w:hAnsi="Garamond"/>
            <w:sz w:val="22"/>
            <w:szCs w:val="22"/>
          </w:rPr>
          <w:tab/>
          <w:delText>10/30/12</w:delText>
        </w:r>
        <w:r w:rsidDel="00F84C8B">
          <w:rPr>
            <w:rFonts w:ascii="Garamond" w:hAnsi="Garamond"/>
            <w:sz w:val="22"/>
            <w:szCs w:val="22"/>
          </w:rPr>
          <w:tab/>
          <w:delText>22:30</w:delText>
        </w:r>
      </w:del>
    </w:p>
    <w:p w:rsidR="009821B1" w:rsidRDefault="009821B1">
      <w:pPr>
        <w:tabs>
          <w:tab w:val="left" w:pos="10076"/>
        </w:tabs>
        <w:rPr>
          <w:del w:id="13059" w:author="Stephanie Ann Thompson" w:date="2013-04-30T13:44:00Z"/>
          <w:rFonts w:ascii="Garamond" w:hAnsi="Garamond"/>
          <w:sz w:val="22"/>
          <w:szCs w:val="22"/>
        </w:rPr>
        <w:pPrChange w:id="13060" w:author="Stephanie Ann Thompson" w:date="2013-04-30T13:44:00Z">
          <w:pPr/>
        </w:pPrChange>
      </w:pPr>
    </w:p>
    <w:p w:rsidR="009821B1" w:rsidRDefault="00BB208A">
      <w:pPr>
        <w:tabs>
          <w:tab w:val="left" w:pos="10076"/>
        </w:tabs>
        <w:rPr>
          <w:del w:id="13061" w:author="Stephanie Ann Thompson" w:date="2013-04-30T13:44:00Z"/>
          <w:rFonts w:ascii="Garamond" w:hAnsi="Garamond"/>
          <w:sz w:val="22"/>
          <w:szCs w:val="22"/>
        </w:rPr>
        <w:pPrChange w:id="13062" w:author="Stephanie Ann Thompson" w:date="2013-04-30T13:44:00Z">
          <w:pPr/>
        </w:pPrChange>
      </w:pPr>
      <w:del w:id="13063" w:author="Stephanie Ann Thompson" w:date="2013-04-30T13:44:00Z">
        <w:r w:rsidDel="00F84C8B">
          <w:rPr>
            <w:rFonts w:ascii="Garamond" w:hAnsi="Garamond"/>
            <w:sz w:val="22"/>
            <w:szCs w:val="22"/>
          </w:rPr>
          <w:delText>Residual effects from Hurricane Sandy.</w:delText>
        </w:r>
      </w:del>
    </w:p>
    <w:p w:rsidR="009821B1" w:rsidRDefault="00BB208A">
      <w:pPr>
        <w:tabs>
          <w:tab w:val="left" w:pos="10076"/>
        </w:tabs>
        <w:rPr>
          <w:del w:id="13064" w:author="Stephanie Ann Thompson" w:date="2013-04-30T13:44:00Z"/>
          <w:rFonts w:ascii="Garamond" w:hAnsi="Garamond"/>
          <w:sz w:val="22"/>
          <w:szCs w:val="22"/>
        </w:rPr>
        <w:pPrChange w:id="13065" w:author="Stephanie Ann Thompson" w:date="2013-04-30T13:44:00Z">
          <w:pPr/>
        </w:pPrChange>
      </w:pPr>
      <w:del w:id="13066" w:author="Stephanie Ann Thompson" w:date="2013-04-30T13:44:00Z">
        <w:r w:rsidDel="00F84C8B">
          <w:rPr>
            <w:rFonts w:ascii="Garamond" w:hAnsi="Garamond"/>
            <w:sz w:val="22"/>
            <w:szCs w:val="22"/>
          </w:rPr>
          <w:delText>10/30/12</w:delText>
        </w:r>
        <w:r w:rsidDel="00F84C8B">
          <w:rPr>
            <w:rFonts w:ascii="Garamond" w:hAnsi="Garamond"/>
            <w:sz w:val="22"/>
            <w:szCs w:val="22"/>
          </w:rPr>
          <w:tab/>
          <w:delText>22:45 to</w:delText>
        </w:r>
        <w:r w:rsidDel="00F84C8B">
          <w:rPr>
            <w:rFonts w:ascii="Garamond" w:hAnsi="Garamond"/>
            <w:sz w:val="22"/>
            <w:szCs w:val="22"/>
          </w:rPr>
          <w:tab/>
        </w:r>
        <w:r w:rsidDel="00F84C8B">
          <w:rPr>
            <w:rFonts w:ascii="Garamond" w:hAnsi="Garamond"/>
            <w:sz w:val="22"/>
            <w:szCs w:val="22"/>
          </w:rPr>
          <w:tab/>
          <w:delText>11/8/12</w:delText>
        </w:r>
        <w:r w:rsidDel="00F84C8B">
          <w:rPr>
            <w:rFonts w:ascii="Garamond" w:hAnsi="Garamond"/>
            <w:sz w:val="22"/>
            <w:szCs w:val="22"/>
          </w:rPr>
          <w:tab/>
          <w:delText>00:30</w:delText>
        </w:r>
      </w:del>
    </w:p>
    <w:p w:rsidR="0076174B" w:rsidRDefault="00507EC4">
      <w:pPr>
        <w:tabs>
          <w:tab w:val="left" w:pos="10076"/>
        </w:tabs>
        <w:rPr>
          <w:del w:id="13067" w:author="Stephanie Ann Thompson" w:date="2013-04-30T13:44:00Z"/>
          <w:rFonts w:ascii="Garamond" w:hAnsi="Garamond"/>
          <w:sz w:val="22"/>
          <w:szCs w:val="22"/>
        </w:rPr>
      </w:pPr>
      <w:del w:id="13068" w:author="Stephanie Ann Thompson" w:date="2013-04-30T13:44:00Z">
        <w:r w:rsidDel="00F84C8B">
          <w:rPr>
            <w:rFonts w:ascii="Garamond" w:hAnsi="Garamond"/>
            <w:sz w:val="22"/>
            <w:szCs w:val="22"/>
          </w:rPr>
          <w:delText>Otter Point Creek (OC)</w:delText>
        </w:r>
      </w:del>
    </w:p>
    <w:p w:rsidR="0076174B" w:rsidRDefault="0076174B">
      <w:pPr>
        <w:tabs>
          <w:tab w:val="left" w:pos="10076"/>
        </w:tabs>
        <w:rPr>
          <w:del w:id="13069" w:author="Stephanie Ann Thompson" w:date="2013-04-30T13:44:00Z"/>
          <w:rFonts w:ascii="Garamond" w:hAnsi="Garamond"/>
          <w:sz w:val="22"/>
          <w:szCs w:val="22"/>
        </w:rPr>
      </w:pPr>
    </w:p>
    <w:p w:rsidR="0076174B" w:rsidRDefault="008B17D2">
      <w:pPr>
        <w:tabs>
          <w:tab w:val="left" w:pos="10076"/>
        </w:tabs>
        <w:rPr>
          <w:del w:id="13070" w:author="Stephanie Ann Thompson" w:date="2013-04-30T13:44:00Z"/>
          <w:rFonts w:ascii="Garamond" w:hAnsi="Garamond"/>
          <w:sz w:val="22"/>
          <w:szCs w:val="22"/>
        </w:rPr>
      </w:pPr>
      <w:del w:id="13071" w:author="Stephanie Ann Thompson" w:date="2013-04-30T13:44:00Z">
        <w:r w:rsidDel="00F84C8B">
          <w:rPr>
            <w:rFonts w:ascii="Garamond" w:hAnsi="Garamond"/>
            <w:sz w:val="22"/>
            <w:szCs w:val="22"/>
          </w:rPr>
          <w:delText xml:space="preserve">Depth offset value </w:delText>
        </w:r>
      </w:del>
      <w:del w:id="13072" w:author="Stephanie Ann Thompson" w:date="2013-02-25T12:22:00Z">
        <w:r w:rsidDel="009558FB">
          <w:rPr>
            <w:rFonts w:ascii="Garamond" w:hAnsi="Garamond"/>
            <w:sz w:val="22"/>
            <w:szCs w:val="22"/>
          </w:rPr>
          <w:delText xml:space="preserve">in meters </w:delText>
        </w:r>
      </w:del>
      <w:del w:id="13073" w:author="Stephanie Ann Thompson" w:date="2013-04-30T13:44:00Z">
        <w:r w:rsidDel="00F84C8B">
          <w:rPr>
            <w:rFonts w:ascii="Garamond" w:hAnsi="Garamond"/>
            <w:sz w:val="22"/>
            <w:szCs w:val="22"/>
          </w:rPr>
          <w:delText>used to calibrate sonde depth, but sonde depth units were set to feet, not meters, resulting in a bad calibration and inaccurate depth readings.</w:delText>
        </w:r>
      </w:del>
    </w:p>
    <w:p w:rsidR="009821B1" w:rsidRDefault="008B17D2">
      <w:pPr>
        <w:tabs>
          <w:tab w:val="left" w:pos="10076"/>
        </w:tabs>
        <w:rPr>
          <w:del w:id="13074" w:author="Stephanie Ann Thompson" w:date="2013-04-30T13:44:00Z"/>
          <w:rFonts w:ascii="Garamond" w:hAnsi="Garamond"/>
          <w:sz w:val="22"/>
          <w:szCs w:val="22"/>
        </w:rPr>
        <w:pPrChange w:id="13075" w:author="Stephanie Ann Thompson" w:date="2013-04-30T13:44:00Z">
          <w:pPr>
            <w:tabs>
              <w:tab w:val="left" w:pos="1440"/>
              <w:tab w:val="left" w:pos="2880"/>
            </w:tabs>
          </w:pPr>
        </w:pPrChange>
      </w:pPr>
      <w:del w:id="13076" w:author="Stephanie Ann Thompson" w:date="2013-04-30T13:44:00Z">
        <w:r w:rsidDel="00F84C8B">
          <w:rPr>
            <w:rFonts w:ascii="Garamond" w:hAnsi="Garamond"/>
            <w:sz w:val="22"/>
            <w:szCs w:val="22"/>
          </w:rPr>
          <w:delText>03/19/12</w:delText>
        </w:r>
        <w:r w:rsidDel="00F84C8B">
          <w:rPr>
            <w:rFonts w:ascii="Garamond" w:hAnsi="Garamond"/>
            <w:sz w:val="22"/>
            <w:szCs w:val="22"/>
          </w:rPr>
          <w:tab/>
          <w:delText>08:15 to</w:delText>
        </w:r>
        <w:r w:rsidDel="00F84C8B">
          <w:rPr>
            <w:rFonts w:ascii="Garamond" w:hAnsi="Garamond"/>
            <w:sz w:val="22"/>
            <w:szCs w:val="22"/>
          </w:rPr>
          <w:tab/>
          <w:delText>04/03/12</w:delText>
        </w:r>
        <w:r w:rsidDel="00F84C8B">
          <w:rPr>
            <w:rFonts w:ascii="Garamond" w:hAnsi="Garamond"/>
            <w:sz w:val="22"/>
            <w:szCs w:val="22"/>
          </w:rPr>
          <w:tab/>
          <w:delText>10:45</w:delText>
        </w:r>
      </w:del>
    </w:p>
    <w:p w:rsidR="0076174B" w:rsidRDefault="0076174B">
      <w:pPr>
        <w:tabs>
          <w:tab w:val="left" w:pos="10076"/>
        </w:tabs>
        <w:rPr>
          <w:del w:id="13077" w:author="Stephanie Ann Thompson" w:date="2012-12-05T11:04:00Z"/>
          <w:rFonts w:ascii="Garamond" w:hAnsi="Garamond"/>
          <w:sz w:val="22"/>
          <w:szCs w:val="22"/>
        </w:rPr>
      </w:pPr>
    </w:p>
    <w:p w:rsidR="0076174B" w:rsidRDefault="0076174B">
      <w:pPr>
        <w:tabs>
          <w:tab w:val="left" w:pos="10076"/>
        </w:tabs>
        <w:rPr>
          <w:del w:id="13078" w:author="Stephanie Ann Thompson" w:date="2013-04-30T13:44:00Z"/>
          <w:rFonts w:ascii="Garamond" w:hAnsi="Garamond"/>
          <w:sz w:val="22"/>
          <w:szCs w:val="22"/>
        </w:rPr>
      </w:pPr>
    </w:p>
    <w:p w:rsidR="0076174B" w:rsidRDefault="00B72260">
      <w:pPr>
        <w:tabs>
          <w:tab w:val="left" w:pos="10076"/>
        </w:tabs>
        <w:rPr>
          <w:del w:id="13079" w:author="Stephanie Ann Thompson" w:date="2013-04-30T13:44:00Z"/>
          <w:rFonts w:ascii="Garamond" w:hAnsi="Garamond"/>
          <w:sz w:val="22"/>
          <w:szCs w:val="22"/>
        </w:rPr>
      </w:pPr>
      <w:del w:id="13080" w:author="Stephanie Ann Thompson" w:date="2013-04-30T13:44:00Z">
        <w:r w:rsidDel="00F84C8B">
          <w:rPr>
            <w:rFonts w:ascii="Garamond" w:hAnsi="Garamond"/>
            <w:sz w:val="22"/>
            <w:szCs w:val="22"/>
          </w:rPr>
          <w:delText>Dissolved oxygen data suspect due to intermittent probe failure throughout deployment.</w:delText>
        </w:r>
      </w:del>
    </w:p>
    <w:p w:rsidR="009821B1" w:rsidRDefault="00B72260">
      <w:pPr>
        <w:tabs>
          <w:tab w:val="left" w:pos="10076"/>
        </w:tabs>
        <w:rPr>
          <w:del w:id="13081" w:author="Stephanie Ann Thompson" w:date="2013-04-30T13:44:00Z"/>
          <w:rFonts w:ascii="Garamond" w:hAnsi="Garamond"/>
          <w:sz w:val="22"/>
          <w:szCs w:val="22"/>
        </w:rPr>
        <w:pPrChange w:id="13082"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083" w:author="Stephanie Ann Thompson" w:date="2013-04-30T13:44:00Z">
        <w:r w:rsidDel="00F84C8B">
          <w:rPr>
            <w:rFonts w:ascii="Garamond" w:hAnsi="Garamond"/>
            <w:sz w:val="22"/>
            <w:szCs w:val="22"/>
          </w:rPr>
          <w:delText>04/03/12</w:delText>
        </w:r>
        <w:r w:rsidDel="00F84C8B">
          <w:rPr>
            <w:rFonts w:ascii="Garamond" w:hAnsi="Garamond"/>
            <w:sz w:val="22"/>
            <w:szCs w:val="22"/>
          </w:rPr>
          <w:tab/>
          <w:delText>11:45 to</w:delText>
        </w:r>
        <w:r w:rsidDel="00F84C8B">
          <w:rPr>
            <w:rFonts w:ascii="Garamond" w:hAnsi="Garamond"/>
            <w:sz w:val="22"/>
            <w:szCs w:val="22"/>
          </w:rPr>
          <w:tab/>
          <w:delText>04/05/12</w:delText>
        </w:r>
        <w:r w:rsidDel="00F84C8B">
          <w:rPr>
            <w:rFonts w:ascii="Garamond" w:hAnsi="Garamond"/>
            <w:sz w:val="22"/>
            <w:szCs w:val="22"/>
          </w:rPr>
          <w:tab/>
          <w:delText>06:00,</w:delText>
        </w:r>
        <w:r w:rsidDel="00F84C8B">
          <w:rPr>
            <w:rFonts w:ascii="Garamond" w:hAnsi="Garamond"/>
            <w:sz w:val="22"/>
            <w:szCs w:val="22"/>
          </w:rPr>
          <w:tab/>
          <w:delText>06:45,</w:delText>
        </w:r>
        <w:r w:rsidDel="00F84C8B">
          <w:rPr>
            <w:rFonts w:ascii="Garamond" w:hAnsi="Garamond"/>
            <w:sz w:val="22"/>
            <w:szCs w:val="22"/>
          </w:rPr>
          <w:tab/>
          <w:delText>09:15 to</w:delText>
        </w:r>
        <w:r w:rsidDel="00F84C8B">
          <w:rPr>
            <w:rFonts w:ascii="Garamond" w:hAnsi="Garamond"/>
            <w:sz w:val="22"/>
            <w:szCs w:val="22"/>
          </w:rPr>
          <w:tab/>
          <w:delText>04/07/12</w:delText>
        </w:r>
        <w:r w:rsidDel="00F84C8B">
          <w:rPr>
            <w:rFonts w:ascii="Garamond" w:hAnsi="Garamond"/>
            <w:sz w:val="22"/>
            <w:szCs w:val="22"/>
          </w:rPr>
          <w:tab/>
          <w:delText>01:30</w:delText>
        </w:r>
      </w:del>
    </w:p>
    <w:p w:rsidR="009821B1" w:rsidRDefault="00B72260">
      <w:pPr>
        <w:tabs>
          <w:tab w:val="left" w:pos="10076"/>
        </w:tabs>
        <w:rPr>
          <w:del w:id="13084" w:author="Stephanie Ann Thompson" w:date="2013-04-30T13:44:00Z"/>
          <w:rFonts w:ascii="Garamond" w:hAnsi="Garamond"/>
          <w:sz w:val="22"/>
          <w:szCs w:val="22"/>
        </w:rPr>
        <w:pPrChange w:id="13085"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086" w:author="Stephanie Ann Thompson" w:date="2013-04-30T13:44:00Z">
        <w:r w:rsidDel="00F84C8B">
          <w:rPr>
            <w:rFonts w:ascii="Garamond" w:hAnsi="Garamond"/>
            <w:sz w:val="22"/>
            <w:szCs w:val="22"/>
          </w:rPr>
          <w:delText>04/07/12</w:delText>
        </w:r>
        <w:r w:rsidDel="00F84C8B">
          <w:rPr>
            <w:rFonts w:ascii="Garamond" w:hAnsi="Garamond"/>
            <w:sz w:val="22"/>
            <w:szCs w:val="22"/>
          </w:rPr>
          <w:tab/>
          <w:delText>09:45 to</w:delText>
        </w:r>
        <w:r w:rsidDel="00F84C8B">
          <w:rPr>
            <w:rFonts w:ascii="Garamond" w:hAnsi="Garamond"/>
            <w:sz w:val="22"/>
            <w:szCs w:val="22"/>
          </w:rPr>
          <w:tab/>
          <w:delText>04/08/12</w:delText>
        </w:r>
        <w:r w:rsidDel="00F84C8B">
          <w:rPr>
            <w:rFonts w:ascii="Garamond" w:hAnsi="Garamond"/>
            <w:sz w:val="22"/>
            <w:szCs w:val="22"/>
          </w:rPr>
          <w:tab/>
          <w:delText>03:30,</w:delText>
        </w:r>
        <w:r w:rsidDel="00F84C8B">
          <w:rPr>
            <w:rFonts w:ascii="Garamond" w:hAnsi="Garamond"/>
            <w:sz w:val="22"/>
            <w:szCs w:val="22"/>
          </w:rPr>
          <w:tab/>
        </w:r>
        <w:r w:rsidDel="00F84C8B">
          <w:rPr>
            <w:rFonts w:ascii="Garamond" w:hAnsi="Garamond"/>
            <w:sz w:val="22"/>
            <w:szCs w:val="22"/>
          </w:rPr>
          <w:tab/>
          <w:delText>10:15 to</w:delText>
        </w:r>
        <w:r w:rsidDel="00F84C8B">
          <w:rPr>
            <w:rFonts w:ascii="Garamond" w:hAnsi="Garamond"/>
            <w:sz w:val="22"/>
            <w:szCs w:val="22"/>
          </w:rPr>
          <w:tab/>
          <w:delText>04/09/12</w:delText>
        </w:r>
        <w:r w:rsidDel="00F84C8B">
          <w:rPr>
            <w:rFonts w:ascii="Garamond" w:hAnsi="Garamond"/>
            <w:sz w:val="22"/>
            <w:szCs w:val="22"/>
          </w:rPr>
          <w:tab/>
          <w:delText>03:45</w:delText>
        </w:r>
      </w:del>
    </w:p>
    <w:p w:rsidR="009821B1" w:rsidRDefault="00B72260">
      <w:pPr>
        <w:tabs>
          <w:tab w:val="left" w:pos="10076"/>
        </w:tabs>
        <w:rPr>
          <w:del w:id="13087" w:author="Stephanie Ann Thompson" w:date="2013-04-30T13:44:00Z"/>
          <w:rFonts w:ascii="Garamond" w:hAnsi="Garamond"/>
          <w:sz w:val="22"/>
          <w:szCs w:val="22"/>
        </w:rPr>
        <w:pPrChange w:id="13088"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089" w:author="Stephanie Ann Thompson" w:date="2013-04-30T13:44:00Z">
        <w:r w:rsidDel="00F84C8B">
          <w:rPr>
            <w:rFonts w:ascii="Garamond" w:hAnsi="Garamond"/>
            <w:sz w:val="22"/>
            <w:szCs w:val="22"/>
          </w:rPr>
          <w:delText>04/09/12</w:delText>
        </w:r>
        <w:r w:rsidDel="00F84C8B">
          <w:rPr>
            <w:rFonts w:ascii="Garamond" w:hAnsi="Garamond"/>
            <w:sz w:val="22"/>
            <w:szCs w:val="22"/>
          </w:rPr>
          <w:tab/>
          <w:delText>10:00 to</w:delText>
        </w:r>
        <w:r w:rsidDel="00F84C8B">
          <w:rPr>
            <w:rFonts w:ascii="Garamond" w:hAnsi="Garamond"/>
            <w:sz w:val="22"/>
            <w:szCs w:val="22"/>
          </w:rPr>
          <w:tab/>
          <w:delText>04/10/12</w:delText>
        </w:r>
        <w:r w:rsidDel="00F84C8B">
          <w:rPr>
            <w:rFonts w:ascii="Garamond" w:hAnsi="Garamond"/>
            <w:sz w:val="22"/>
            <w:szCs w:val="22"/>
          </w:rPr>
          <w:tab/>
        </w:r>
        <w:r w:rsidR="00BD4FC2" w:rsidDel="00F84C8B">
          <w:rPr>
            <w:rFonts w:ascii="Garamond" w:hAnsi="Garamond"/>
            <w:sz w:val="22"/>
            <w:szCs w:val="22"/>
          </w:rPr>
          <w:delText>01:00,</w:delText>
        </w:r>
        <w:r w:rsidR="00BD4FC2" w:rsidDel="00F84C8B">
          <w:rPr>
            <w:rFonts w:ascii="Garamond" w:hAnsi="Garamond"/>
            <w:sz w:val="22"/>
            <w:szCs w:val="22"/>
          </w:rPr>
          <w:tab/>
          <w:delText>11:30 – 22:00,</w:delText>
        </w:r>
        <w:r w:rsidR="00BD4FC2" w:rsidDel="00F84C8B">
          <w:rPr>
            <w:rFonts w:ascii="Garamond" w:hAnsi="Garamond"/>
            <w:sz w:val="22"/>
            <w:szCs w:val="22"/>
          </w:rPr>
          <w:tab/>
          <w:delText>04/11/12</w:delText>
        </w:r>
        <w:r w:rsidR="00BD4FC2" w:rsidDel="00F84C8B">
          <w:rPr>
            <w:rFonts w:ascii="Garamond" w:hAnsi="Garamond"/>
            <w:sz w:val="22"/>
            <w:szCs w:val="22"/>
          </w:rPr>
          <w:tab/>
          <w:delText>14:30 – 18:30</w:delText>
        </w:r>
      </w:del>
    </w:p>
    <w:p w:rsidR="009821B1" w:rsidRDefault="00BD4FC2">
      <w:pPr>
        <w:tabs>
          <w:tab w:val="left" w:pos="10076"/>
        </w:tabs>
        <w:rPr>
          <w:del w:id="13090" w:author="Stephanie Ann Thompson" w:date="2013-04-30T13:44:00Z"/>
          <w:rFonts w:ascii="Garamond" w:hAnsi="Garamond"/>
          <w:sz w:val="22"/>
          <w:szCs w:val="22"/>
        </w:rPr>
        <w:pPrChange w:id="13091"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092" w:author="Stephanie Ann Thompson" w:date="2013-04-30T13:44:00Z">
        <w:r w:rsidDel="00F84C8B">
          <w:rPr>
            <w:rFonts w:ascii="Garamond" w:hAnsi="Garamond"/>
            <w:sz w:val="22"/>
            <w:szCs w:val="22"/>
          </w:rPr>
          <w:delText>04/12/12</w:delText>
        </w:r>
        <w:r w:rsidDel="00F84C8B">
          <w:rPr>
            <w:rFonts w:ascii="Garamond" w:hAnsi="Garamond"/>
            <w:sz w:val="22"/>
            <w:szCs w:val="22"/>
          </w:rPr>
          <w:tab/>
          <w:delText xml:space="preserve">11:00 – 21:00, </w:delText>
        </w:r>
        <w:r w:rsidDel="00F84C8B">
          <w:rPr>
            <w:rFonts w:ascii="Garamond" w:hAnsi="Garamond"/>
            <w:sz w:val="22"/>
            <w:szCs w:val="22"/>
          </w:rPr>
          <w:tab/>
          <w:delText>04/13/12</w:delText>
        </w:r>
        <w:r w:rsidDel="00F84C8B">
          <w:rPr>
            <w:rFonts w:ascii="Garamond" w:hAnsi="Garamond"/>
            <w:sz w:val="22"/>
            <w:szCs w:val="22"/>
          </w:rPr>
          <w:tab/>
          <w:delText>11:00 – 22:45,</w:delText>
        </w:r>
        <w:r w:rsidDel="00F84C8B">
          <w:rPr>
            <w:rFonts w:ascii="Garamond" w:hAnsi="Garamond"/>
            <w:sz w:val="22"/>
            <w:szCs w:val="22"/>
          </w:rPr>
          <w:tab/>
          <w:delText>23:30 to</w:delText>
        </w:r>
        <w:r w:rsidDel="00F84C8B">
          <w:rPr>
            <w:rFonts w:ascii="Garamond" w:hAnsi="Garamond"/>
            <w:sz w:val="22"/>
            <w:szCs w:val="22"/>
          </w:rPr>
          <w:tab/>
          <w:delText>04/14/12</w:delText>
        </w:r>
        <w:r w:rsidDel="00F84C8B">
          <w:rPr>
            <w:rFonts w:ascii="Garamond" w:hAnsi="Garamond"/>
            <w:sz w:val="22"/>
            <w:szCs w:val="22"/>
          </w:rPr>
          <w:tab/>
          <w:delText>00:00</w:delText>
        </w:r>
      </w:del>
    </w:p>
    <w:p w:rsidR="009821B1" w:rsidRDefault="00BD4FC2">
      <w:pPr>
        <w:tabs>
          <w:tab w:val="left" w:pos="10076"/>
        </w:tabs>
        <w:rPr>
          <w:del w:id="13093" w:author="Stephanie Ann Thompson" w:date="2013-04-30T13:44:00Z"/>
          <w:rFonts w:ascii="Garamond" w:hAnsi="Garamond"/>
          <w:sz w:val="22"/>
          <w:szCs w:val="22"/>
        </w:rPr>
        <w:pPrChange w:id="13094"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095" w:author="Stephanie Ann Thompson" w:date="2013-04-30T13:44:00Z">
        <w:r w:rsidDel="00F84C8B">
          <w:rPr>
            <w:rFonts w:ascii="Garamond" w:hAnsi="Garamond"/>
            <w:sz w:val="22"/>
            <w:szCs w:val="22"/>
          </w:rPr>
          <w:delText>04/14/12</w:delText>
        </w:r>
        <w:r w:rsidDel="00F84C8B">
          <w:rPr>
            <w:rFonts w:ascii="Garamond" w:hAnsi="Garamond"/>
            <w:sz w:val="22"/>
            <w:szCs w:val="22"/>
          </w:rPr>
          <w:tab/>
          <w:delText>09:45 to</w:delText>
        </w:r>
        <w:r w:rsidDel="00F84C8B">
          <w:rPr>
            <w:rFonts w:ascii="Garamond" w:hAnsi="Garamond"/>
            <w:sz w:val="22"/>
            <w:szCs w:val="22"/>
          </w:rPr>
          <w:tab/>
          <w:delText>04/17/12</w:delText>
        </w:r>
        <w:r w:rsidR="00B72260" w:rsidDel="00F84C8B">
          <w:rPr>
            <w:rFonts w:ascii="Garamond" w:hAnsi="Garamond"/>
            <w:sz w:val="22"/>
            <w:szCs w:val="22"/>
          </w:rPr>
          <w:tab/>
        </w:r>
        <w:r w:rsidDel="00F84C8B">
          <w:rPr>
            <w:rFonts w:ascii="Garamond" w:hAnsi="Garamond"/>
            <w:sz w:val="22"/>
            <w:szCs w:val="22"/>
          </w:rPr>
          <w:delText>10:15</w:delText>
        </w:r>
        <w:r w:rsidR="00B72260" w:rsidDel="00F84C8B">
          <w:rPr>
            <w:rFonts w:ascii="Garamond" w:hAnsi="Garamond"/>
            <w:sz w:val="22"/>
            <w:szCs w:val="22"/>
          </w:rPr>
          <w:tab/>
        </w:r>
      </w:del>
    </w:p>
    <w:p w:rsidR="009821B1" w:rsidRDefault="009821B1">
      <w:pPr>
        <w:tabs>
          <w:tab w:val="left" w:pos="10076"/>
        </w:tabs>
        <w:rPr>
          <w:del w:id="13096" w:author="Stephanie Ann Thompson" w:date="2013-04-30T13:44:00Z"/>
          <w:rFonts w:ascii="Garamond" w:hAnsi="Garamond"/>
          <w:sz w:val="22"/>
          <w:szCs w:val="22"/>
        </w:rPr>
        <w:pPrChange w:id="13097" w:author="Stephanie Ann Thompson" w:date="2013-04-30T13:44:00Z">
          <w:pPr>
            <w:tabs>
              <w:tab w:val="left" w:pos="1440"/>
              <w:tab w:val="left" w:pos="2790"/>
              <w:tab w:val="left" w:pos="4320"/>
              <w:tab w:val="left" w:pos="5040"/>
              <w:tab w:val="left" w:pos="5760"/>
              <w:tab w:val="left" w:pos="7200"/>
              <w:tab w:val="left" w:pos="8640"/>
              <w:tab w:val="left" w:pos="10076"/>
            </w:tabs>
          </w:pPr>
        </w:pPrChange>
      </w:pPr>
    </w:p>
    <w:p w:rsidR="009821B1" w:rsidRDefault="00BB208A">
      <w:pPr>
        <w:tabs>
          <w:tab w:val="left" w:pos="10076"/>
        </w:tabs>
        <w:rPr>
          <w:del w:id="13098" w:author="Stephanie Ann Thompson" w:date="2013-04-30T13:44:00Z"/>
          <w:rFonts w:ascii="Garamond" w:hAnsi="Garamond"/>
          <w:sz w:val="22"/>
          <w:szCs w:val="22"/>
        </w:rPr>
        <w:pPrChange w:id="13099"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100" w:author="Stephanie Ann Thompson" w:date="2013-04-30T13:44:00Z">
        <w:r w:rsidDel="00F84C8B">
          <w:rPr>
            <w:rFonts w:ascii="Garamond" w:hAnsi="Garamond"/>
            <w:sz w:val="22"/>
            <w:szCs w:val="22"/>
          </w:rPr>
          <w:delText>Sudden elevation in turbidity data possibly caused by sedimentation in deployment tube. Data appears to be skewed since data from following deployment returns to baseline readings.</w:delText>
        </w:r>
      </w:del>
    </w:p>
    <w:p w:rsidR="009821B1" w:rsidRDefault="00BB208A">
      <w:pPr>
        <w:tabs>
          <w:tab w:val="left" w:pos="10076"/>
        </w:tabs>
        <w:rPr>
          <w:del w:id="13101" w:author="Stephanie Ann Thompson" w:date="2013-04-30T13:44:00Z"/>
          <w:rFonts w:ascii="Garamond" w:hAnsi="Garamond"/>
          <w:sz w:val="22"/>
          <w:szCs w:val="22"/>
        </w:rPr>
        <w:pPrChange w:id="13102" w:author="Stephanie Ann Thompson" w:date="2013-04-30T13:44:00Z">
          <w:pPr>
            <w:tabs>
              <w:tab w:val="left" w:pos="1440"/>
              <w:tab w:val="left" w:pos="2790"/>
              <w:tab w:val="left" w:pos="4320"/>
              <w:tab w:val="left" w:pos="5040"/>
              <w:tab w:val="left" w:pos="5760"/>
              <w:tab w:val="left" w:pos="7200"/>
              <w:tab w:val="left" w:pos="8640"/>
              <w:tab w:val="left" w:pos="10076"/>
            </w:tabs>
          </w:pPr>
        </w:pPrChange>
      </w:pPr>
      <w:del w:id="13103" w:author="Stephanie Ann Thompson" w:date="2013-04-30T13:44:00Z">
        <w:r w:rsidDel="00F84C8B">
          <w:rPr>
            <w:rFonts w:ascii="Garamond" w:hAnsi="Garamond"/>
            <w:sz w:val="22"/>
            <w:szCs w:val="22"/>
          </w:rPr>
          <w:delText>10/21/12</w:delText>
        </w:r>
        <w:r w:rsidDel="00F84C8B">
          <w:rPr>
            <w:rFonts w:ascii="Garamond" w:hAnsi="Garamond"/>
            <w:sz w:val="22"/>
            <w:szCs w:val="22"/>
          </w:rPr>
          <w:tab/>
          <w:delText>12:45 to</w:delText>
        </w:r>
        <w:r w:rsidDel="00F84C8B">
          <w:rPr>
            <w:rFonts w:ascii="Garamond" w:hAnsi="Garamond"/>
            <w:sz w:val="22"/>
            <w:szCs w:val="22"/>
          </w:rPr>
          <w:tab/>
          <w:delText>10/25/12</w:delText>
        </w:r>
        <w:r w:rsidDel="00F84C8B">
          <w:rPr>
            <w:rFonts w:ascii="Garamond" w:hAnsi="Garamond"/>
            <w:sz w:val="22"/>
            <w:szCs w:val="22"/>
          </w:rPr>
          <w:tab/>
          <w:delText>07:30</w:delText>
        </w:r>
      </w:del>
    </w:p>
    <w:p w:rsidR="009821B1" w:rsidRDefault="009821B1">
      <w:pPr>
        <w:tabs>
          <w:tab w:val="left" w:pos="10076"/>
        </w:tabs>
        <w:rPr>
          <w:del w:id="13104" w:author="Stephanie Ann Thompson" w:date="2013-04-30T13:44:00Z"/>
          <w:rFonts w:ascii="Garamond" w:hAnsi="Garamond"/>
          <w:sz w:val="22"/>
          <w:szCs w:val="22"/>
        </w:rPr>
        <w:pPrChange w:id="13105" w:author="Stephanie Ann Thompson" w:date="2013-04-30T13:44:00Z">
          <w:pPr>
            <w:tabs>
              <w:tab w:val="left" w:pos="1440"/>
              <w:tab w:val="left" w:pos="2790"/>
              <w:tab w:val="left" w:pos="4320"/>
              <w:tab w:val="left" w:pos="5040"/>
              <w:tab w:val="left" w:pos="5760"/>
              <w:tab w:val="left" w:pos="7200"/>
              <w:tab w:val="left" w:pos="8640"/>
              <w:tab w:val="left" w:pos="10076"/>
            </w:tabs>
          </w:pPr>
        </w:pPrChange>
      </w:pPr>
    </w:p>
    <w:p w:rsidR="009821B1" w:rsidRDefault="00BB208A">
      <w:pPr>
        <w:tabs>
          <w:tab w:val="left" w:pos="10076"/>
        </w:tabs>
        <w:rPr>
          <w:del w:id="13106" w:author="Stephanie Ann Thompson" w:date="2013-04-30T13:44:00Z"/>
          <w:rFonts w:ascii="Garamond" w:hAnsi="Garamond"/>
          <w:sz w:val="22"/>
          <w:szCs w:val="22"/>
        </w:rPr>
        <w:pPrChange w:id="13107" w:author="Stephanie Ann Thompson" w:date="2013-04-30T13:44:00Z">
          <w:pPr>
            <w:pStyle w:val="HTMLPreformatted"/>
            <w:tabs>
              <w:tab w:val="clear" w:pos="916"/>
              <w:tab w:val="clear" w:pos="4580"/>
              <w:tab w:val="left" w:pos="1440"/>
              <w:tab w:val="left" w:pos="4320"/>
            </w:tabs>
          </w:pPr>
        </w:pPrChange>
      </w:pPr>
      <w:del w:id="13108" w:author="Stephanie Ann Thompson" w:date="2013-04-30T13:44:00Z">
        <w:r w:rsidDel="00F84C8B">
          <w:rPr>
            <w:rFonts w:ascii="Garamond" w:hAnsi="Garamond"/>
            <w:sz w:val="22"/>
            <w:szCs w:val="22"/>
          </w:rPr>
          <w:delText>Heavy rainfall and tidal surge from Hurricane Sandy. About 6” of rain reported by weatherunderground.com.</w:delText>
        </w:r>
      </w:del>
    </w:p>
    <w:p w:rsidR="00C90730" w:rsidRDefault="00BB208A" w:rsidP="00F84C8B">
      <w:pPr>
        <w:tabs>
          <w:tab w:val="left" w:pos="10076"/>
        </w:tabs>
        <w:rPr>
          <w:ins w:id="13109" w:author="Stephanie Ann Thompson" w:date="2013-04-30T13:45:00Z"/>
          <w:rFonts w:ascii="Garamond" w:hAnsi="Garamond"/>
          <w:sz w:val="22"/>
          <w:szCs w:val="22"/>
        </w:rPr>
      </w:pPr>
      <w:del w:id="13110" w:author="Stephanie Ann Thompson" w:date="2013-04-30T13:44:00Z">
        <w:r w:rsidDel="00F84C8B">
          <w:rPr>
            <w:rFonts w:ascii="Garamond" w:hAnsi="Garamond"/>
            <w:sz w:val="22"/>
            <w:szCs w:val="22"/>
          </w:rPr>
          <w:delText>10/29/12</w:delText>
        </w:r>
        <w:r w:rsidDel="00F84C8B">
          <w:rPr>
            <w:rFonts w:ascii="Garamond" w:hAnsi="Garamond"/>
            <w:sz w:val="22"/>
            <w:szCs w:val="22"/>
          </w:rPr>
          <w:tab/>
          <w:delText xml:space="preserve">13:15 to </w:delText>
        </w:r>
        <w:r w:rsidDel="00F84C8B">
          <w:rPr>
            <w:rFonts w:ascii="Garamond" w:hAnsi="Garamond"/>
            <w:sz w:val="22"/>
            <w:szCs w:val="22"/>
          </w:rPr>
          <w:tab/>
          <w:delText>10/30/12</w:delText>
        </w:r>
        <w:r w:rsidDel="00F84C8B">
          <w:rPr>
            <w:rFonts w:ascii="Garamond" w:hAnsi="Garamond"/>
            <w:sz w:val="22"/>
            <w:szCs w:val="22"/>
          </w:rPr>
          <w:tab/>
          <w:delText>06:15</w:delText>
        </w:r>
      </w:del>
      <w:ins w:id="13111" w:author="Stephanie Ann Thompson" w:date="2013-04-30T13:44:00Z">
        <w:r w:rsidR="00F84C8B">
          <w:rPr>
            <w:rFonts w:ascii="Garamond" w:hAnsi="Garamond"/>
            <w:sz w:val="22"/>
            <w:szCs w:val="22"/>
          </w:rPr>
          <w:t>Erratic elevated data at end of deployment does not matc</w:t>
        </w:r>
      </w:ins>
      <w:ins w:id="13112" w:author="Stephanie Ann Thompson" w:date="2013-04-30T13:45:00Z">
        <w:r w:rsidR="00F84C8B">
          <w:rPr>
            <w:rFonts w:ascii="Garamond" w:hAnsi="Garamond"/>
            <w:sz w:val="22"/>
            <w:szCs w:val="22"/>
          </w:rPr>
          <w:t>h</w:t>
        </w:r>
      </w:ins>
      <w:ins w:id="13113" w:author="Stephanie Ann Thompson" w:date="2013-04-30T13:44:00Z">
        <w:r w:rsidR="00F84C8B">
          <w:rPr>
            <w:rFonts w:ascii="Garamond" w:hAnsi="Garamond"/>
            <w:sz w:val="22"/>
            <w:szCs w:val="22"/>
          </w:rPr>
          <w:t xml:space="preserve">up with data from </w:t>
        </w:r>
      </w:ins>
      <w:ins w:id="13114" w:author="Stephanie Ann Thompson" w:date="2013-04-30T13:45:00Z">
        <w:r w:rsidR="00F84C8B">
          <w:rPr>
            <w:rFonts w:ascii="Garamond" w:hAnsi="Garamond"/>
            <w:sz w:val="22"/>
            <w:szCs w:val="22"/>
          </w:rPr>
          <w:t xml:space="preserve">following deployment, indicating possible </w:t>
        </w:r>
        <w:proofErr w:type="spellStart"/>
        <w:r w:rsidR="00F84C8B">
          <w:rPr>
            <w:rFonts w:ascii="Garamond" w:hAnsi="Garamond"/>
            <w:sz w:val="22"/>
            <w:szCs w:val="22"/>
          </w:rPr>
          <w:t>biofouling</w:t>
        </w:r>
        <w:proofErr w:type="spellEnd"/>
        <w:r w:rsidR="00F84C8B">
          <w:rPr>
            <w:rFonts w:ascii="Garamond" w:hAnsi="Garamond"/>
            <w:sz w:val="22"/>
            <w:szCs w:val="22"/>
          </w:rPr>
          <w:t xml:space="preserve"> or a wiper malfunction</w:t>
        </w:r>
      </w:ins>
      <w:ins w:id="13115" w:author="Stephanie Ann Thompson" w:date="2013-04-30T13:58:00Z">
        <w:r w:rsidR="00BF7F3E">
          <w:rPr>
            <w:rFonts w:ascii="Garamond" w:hAnsi="Garamond"/>
            <w:sz w:val="22"/>
            <w:szCs w:val="22"/>
          </w:rPr>
          <w:t>,</w:t>
        </w:r>
      </w:ins>
      <w:ins w:id="13116" w:author="Stephanie Ann Thompson" w:date="2013-04-30T13:45:00Z">
        <w:r w:rsidR="00F84C8B">
          <w:rPr>
            <w:rFonts w:ascii="Garamond" w:hAnsi="Garamond"/>
            <w:sz w:val="22"/>
            <w:szCs w:val="22"/>
          </w:rPr>
          <w:t xml:space="preserve"> though none were noted at post calibration. </w:t>
        </w:r>
      </w:ins>
    </w:p>
    <w:p w:rsidR="00D701C0" w:rsidRDefault="00F84C8B">
      <w:pPr>
        <w:tabs>
          <w:tab w:val="left" w:pos="1440"/>
        </w:tabs>
        <w:rPr>
          <w:ins w:id="13117" w:author="Stephanie Ann Thompson" w:date="2013-04-30T13:50:00Z"/>
          <w:rFonts w:ascii="Garamond" w:hAnsi="Garamond"/>
          <w:sz w:val="22"/>
          <w:szCs w:val="22"/>
        </w:rPr>
      </w:pPr>
      <w:ins w:id="13118" w:author="Stephanie Ann Thompson" w:date="2013-04-30T13:49:00Z">
        <w:r>
          <w:rPr>
            <w:rFonts w:ascii="Garamond" w:hAnsi="Garamond"/>
            <w:sz w:val="22"/>
            <w:szCs w:val="22"/>
          </w:rPr>
          <w:t>01/06/13</w:t>
        </w:r>
      </w:ins>
      <w:ins w:id="13119" w:author="Stephanie Ann Thompson" w:date="2013-04-30T13:50:00Z">
        <w:r>
          <w:rPr>
            <w:rFonts w:ascii="Garamond" w:hAnsi="Garamond"/>
            <w:sz w:val="22"/>
            <w:szCs w:val="22"/>
          </w:rPr>
          <w:tab/>
          <w:t>00:00 to</w:t>
        </w:r>
        <w:r>
          <w:rPr>
            <w:rFonts w:ascii="Garamond" w:hAnsi="Garamond"/>
            <w:sz w:val="22"/>
            <w:szCs w:val="22"/>
          </w:rPr>
          <w:tab/>
        </w:r>
        <w:r>
          <w:rPr>
            <w:rFonts w:ascii="Garamond" w:hAnsi="Garamond"/>
            <w:sz w:val="22"/>
            <w:szCs w:val="22"/>
          </w:rPr>
          <w:tab/>
          <w:t>01/10/13</w:t>
        </w:r>
        <w:r>
          <w:rPr>
            <w:rFonts w:ascii="Garamond" w:hAnsi="Garamond"/>
            <w:sz w:val="22"/>
            <w:szCs w:val="22"/>
          </w:rPr>
          <w:tab/>
          <w:t>09:15</w:t>
        </w:r>
      </w:ins>
    </w:p>
    <w:p w:rsidR="009821B1" w:rsidRDefault="00F84C8B">
      <w:pPr>
        <w:tabs>
          <w:tab w:val="left" w:pos="1440"/>
        </w:tabs>
        <w:rPr>
          <w:rFonts w:ascii="Garamond" w:hAnsi="Garamond"/>
          <w:sz w:val="22"/>
          <w:szCs w:val="22"/>
        </w:rPr>
        <w:pPrChange w:id="13120" w:author="Stephanie Ann Thompson" w:date="2013-04-30T13:50:00Z">
          <w:pPr>
            <w:tabs>
              <w:tab w:val="left" w:pos="10076"/>
            </w:tabs>
          </w:pPr>
        </w:pPrChange>
      </w:pPr>
      <w:ins w:id="13121" w:author="Stephanie Ann Thompson" w:date="2013-04-30T13:50:00Z">
        <w:r>
          <w:rPr>
            <w:rFonts w:ascii="Garamond" w:hAnsi="Garamond"/>
            <w:sz w:val="22"/>
            <w:szCs w:val="22"/>
          </w:rPr>
          <w:t>02/1</w:t>
        </w:r>
      </w:ins>
      <w:ins w:id="13122" w:author="Stephanie Ann Thompson" w:date="2013-04-30T13:53:00Z">
        <w:r w:rsidR="00C37910">
          <w:rPr>
            <w:rFonts w:ascii="Garamond" w:hAnsi="Garamond"/>
            <w:sz w:val="22"/>
            <w:szCs w:val="22"/>
          </w:rPr>
          <w:t>0</w:t>
        </w:r>
      </w:ins>
      <w:ins w:id="13123" w:author="Stephanie Ann Thompson" w:date="2013-04-30T13:50:00Z">
        <w:r>
          <w:rPr>
            <w:rFonts w:ascii="Garamond" w:hAnsi="Garamond"/>
            <w:sz w:val="22"/>
            <w:szCs w:val="22"/>
          </w:rPr>
          <w:t>/13</w:t>
        </w:r>
        <w:r>
          <w:rPr>
            <w:rFonts w:ascii="Garamond" w:hAnsi="Garamond"/>
            <w:sz w:val="22"/>
            <w:szCs w:val="22"/>
          </w:rPr>
          <w:tab/>
          <w:t>00:45 to</w:t>
        </w:r>
        <w:r>
          <w:rPr>
            <w:rFonts w:ascii="Garamond" w:hAnsi="Garamond"/>
            <w:sz w:val="22"/>
            <w:szCs w:val="22"/>
          </w:rPr>
          <w:tab/>
        </w:r>
        <w:r>
          <w:rPr>
            <w:rFonts w:ascii="Garamond" w:hAnsi="Garamond"/>
            <w:sz w:val="22"/>
            <w:szCs w:val="22"/>
          </w:rPr>
          <w:tab/>
          <w:t>02/14/13</w:t>
        </w:r>
        <w:r>
          <w:rPr>
            <w:rFonts w:ascii="Garamond" w:hAnsi="Garamond"/>
            <w:sz w:val="22"/>
            <w:szCs w:val="22"/>
          </w:rPr>
          <w:tab/>
          <w:t>11:15</w:t>
        </w:r>
      </w:ins>
      <w:ins w:id="13124" w:author="Stephanie Ann Thompson" w:date="2013-04-30T13:49:00Z">
        <w:r>
          <w:rPr>
            <w:rFonts w:ascii="Garamond" w:hAnsi="Garamond"/>
            <w:sz w:val="22"/>
            <w:szCs w:val="22"/>
          </w:rPr>
          <w:tab/>
        </w:r>
      </w:ins>
    </w:p>
    <w:p w:rsidR="00D701C0" w:rsidRDefault="00D701C0">
      <w:pPr>
        <w:tabs>
          <w:tab w:val="left" w:pos="1440"/>
        </w:tabs>
        <w:rPr>
          <w:rFonts w:ascii="Garamond" w:hAnsi="Garamond"/>
          <w:sz w:val="22"/>
          <w:szCs w:val="22"/>
        </w:rPr>
      </w:pPr>
    </w:p>
    <w:p w:rsidR="0084035E" w:rsidRDefault="0084035E" w:rsidP="0084035E">
      <w:pPr>
        <w:tabs>
          <w:tab w:val="left" w:pos="10076"/>
        </w:tabs>
        <w:rPr>
          <w:rFonts w:ascii="Garamond" w:hAnsi="Garamond"/>
          <w:sz w:val="22"/>
          <w:szCs w:val="22"/>
        </w:rPr>
      </w:pPr>
      <w:proofErr w:type="gramStart"/>
      <w:r>
        <w:rPr>
          <w:rFonts w:ascii="Garamond" w:hAnsi="Garamond"/>
          <w:sz w:val="22"/>
          <w:szCs w:val="22"/>
        </w:rPr>
        <w:t>pH</w:t>
      </w:r>
      <w:proofErr w:type="gramEnd"/>
      <w:r>
        <w:rPr>
          <w:rFonts w:ascii="Garamond" w:hAnsi="Garamond"/>
          <w:sz w:val="22"/>
          <w:szCs w:val="22"/>
        </w:rPr>
        <w:t xml:space="preserve"> data accepted as reliable data even though there is a 0.3 pH unit decrease in values compared to the </w:t>
      </w:r>
      <w:proofErr w:type="spellStart"/>
      <w:r>
        <w:rPr>
          <w:rFonts w:ascii="Garamond" w:hAnsi="Garamond"/>
          <w:sz w:val="22"/>
          <w:szCs w:val="22"/>
        </w:rPr>
        <w:t>preceeding</w:t>
      </w:r>
      <w:proofErr w:type="spellEnd"/>
      <w:r>
        <w:rPr>
          <w:rFonts w:ascii="Garamond" w:hAnsi="Garamond"/>
          <w:sz w:val="22"/>
          <w:szCs w:val="22"/>
        </w:rPr>
        <w:t xml:space="preserve"> deployment. The </w:t>
      </w:r>
      <w:proofErr w:type="spellStart"/>
      <w:r>
        <w:rPr>
          <w:rFonts w:ascii="Garamond" w:hAnsi="Garamond"/>
          <w:sz w:val="22"/>
          <w:szCs w:val="22"/>
        </w:rPr>
        <w:t>sonde</w:t>
      </w:r>
      <w:proofErr w:type="spellEnd"/>
      <w:r>
        <w:rPr>
          <w:rFonts w:ascii="Garamond" w:hAnsi="Garamond"/>
          <w:sz w:val="22"/>
          <w:szCs w:val="22"/>
        </w:rPr>
        <w:t xml:space="preserve"> post calibrated well within acceptable range and data is still within the acceptable </w:t>
      </w:r>
      <w:r>
        <w:rPr>
          <w:rFonts w:ascii="Garamond" w:hAnsi="Garamond"/>
          <w:sz w:val="22"/>
          <w:szCs w:val="22"/>
          <w:u w:val="single"/>
        </w:rPr>
        <w:t>+</w:t>
      </w:r>
      <w:r>
        <w:rPr>
          <w:rFonts w:ascii="Garamond" w:hAnsi="Garamond"/>
          <w:sz w:val="22"/>
          <w:szCs w:val="22"/>
        </w:rPr>
        <w:t xml:space="preserve"> 0.2 pH </w:t>
      </w:r>
      <w:proofErr w:type="gramStart"/>
      <w:r>
        <w:rPr>
          <w:rFonts w:ascii="Garamond" w:hAnsi="Garamond"/>
          <w:sz w:val="22"/>
          <w:szCs w:val="22"/>
        </w:rPr>
        <w:t>units</w:t>
      </w:r>
      <w:proofErr w:type="gramEnd"/>
      <w:r>
        <w:rPr>
          <w:rFonts w:ascii="Garamond" w:hAnsi="Garamond"/>
          <w:sz w:val="22"/>
          <w:szCs w:val="22"/>
        </w:rPr>
        <w:t xml:space="preserve"> tolerance. This step change in data values is likely a result of the inherent variability among pH probes. </w:t>
      </w:r>
    </w:p>
    <w:p w:rsidR="00D701C0" w:rsidRDefault="0084035E">
      <w:pPr>
        <w:tabs>
          <w:tab w:val="left" w:pos="1440"/>
        </w:tabs>
        <w:rPr>
          <w:rFonts w:ascii="Garamond" w:hAnsi="Garamond"/>
          <w:sz w:val="22"/>
          <w:szCs w:val="22"/>
        </w:rPr>
      </w:pPr>
      <w:r>
        <w:rPr>
          <w:rFonts w:ascii="Garamond" w:hAnsi="Garamond"/>
          <w:sz w:val="22"/>
          <w:szCs w:val="22"/>
        </w:rPr>
        <w:t>01/10/13</w:t>
      </w:r>
      <w:r>
        <w:rPr>
          <w:rFonts w:ascii="Garamond" w:hAnsi="Garamond"/>
          <w:sz w:val="22"/>
          <w:szCs w:val="22"/>
        </w:rPr>
        <w:tab/>
        <w:t>09:30 to</w:t>
      </w:r>
      <w:r>
        <w:rPr>
          <w:rFonts w:ascii="Garamond" w:hAnsi="Garamond"/>
          <w:sz w:val="22"/>
          <w:szCs w:val="22"/>
        </w:rPr>
        <w:tab/>
      </w:r>
      <w:r>
        <w:rPr>
          <w:rFonts w:ascii="Garamond" w:hAnsi="Garamond"/>
          <w:sz w:val="22"/>
          <w:szCs w:val="22"/>
        </w:rPr>
        <w:tab/>
        <w:t>02/14/13</w:t>
      </w:r>
      <w:r>
        <w:rPr>
          <w:rFonts w:ascii="Garamond" w:hAnsi="Garamond"/>
          <w:sz w:val="22"/>
          <w:szCs w:val="22"/>
        </w:rPr>
        <w:tab/>
        <w:t>11:15</w:t>
      </w:r>
    </w:p>
    <w:p w:rsidR="0076174B" w:rsidRDefault="0076174B">
      <w:pPr>
        <w:tabs>
          <w:tab w:val="left" w:pos="1440"/>
        </w:tabs>
        <w:rPr>
          <w:rFonts w:ascii="Garamond" w:hAnsi="Garamond"/>
          <w:sz w:val="22"/>
          <w:szCs w:val="22"/>
        </w:rPr>
      </w:pPr>
    </w:p>
    <w:p w:rsidR="0076174B" w:rsidRDefault="0076174B">
      <w:pPr>
        <w:tabs>
          <w:tab w:val="left" w:pos="1440"/>
        </w:tabs>
        <w:rPr>
          <w:rFonts w:ascii="Garamond" w:hAnsi="Garamond"/>
          <w:sz w:val="22"/>
          <w:szCs w:val="22"/>
        </w:rPr>
      </w:pPr>
      <w:r>
        <w:rPr>
          <w:rFonts w:ascii="Garamond" w:hAnsi="Garamond"/>
          <w:sz w:val="22"/>
          <w:szCs w:val="22"/>
        </w:rPr>
        <w:t xml:space="preserve">Although pH post calibrated just barely out of range and little </w:t>
      </w:r>
      <w:proofErr w:type="spellStart"/>
      <w:r>
        <w:rPr>
          <w:rFonts w:ascii="Garamond" w:hAnsi="Garamond"/>
          <w:sz w:val="22"/>
          <w:szCs w:val="22"/>
        </w:rPr>
        <w:t>biofouling</w:t>
      </w:r>
      <w:proofErr w:type="spellEnd"/>
      <w:r>
        <w:rPr>
          <w:rFonts w:ascii="Garamond" w:hAnsi="Garamond"/>
          <w:sz w:val="22"/>
          <w:szCs w:val="22"/>
        </w:rPr>
        <w:t xml:space="preserve"> </w:t>
      </w:r>
      <w:r w:rsidR="00C37B35">
        <w:rPr>
          <w:rFonts w:ascii="Garamond" w:hAnsi="Garamond"/>
          <w:sz w:val="22"/>
          <w:szCs w:val="22"/>
        </w:rPr>
        <w:t xml:space="preserve">was </w:t>
      </w:r>
      <w:r>
        <w:rPr>
          <w:rFonts w:ascii="Garamond" w:hAnsi="Garamond"/>
          <w:sz w:val="22"/>
          <w:szCs w:val="22"/>
        </w:rPr>
        <w:t xml:space="preserve">noted, big step change </w:t>
      </w:r>
      <w:r w:rsidR="00C37B35">
        <w:rPr>
          <w:rFonts w:ascii="Garamond" w:hAnsi="Garamond"/>
          <w:sz w:val="22"/>
          <w:szCs w:val="22"/>
        </w:rPr>
        <w:t xml:space="preserve">observed </w:t>
      </w:r>
      <w:r>
        <w:rPr>
          <w:rFonts w:ascii="Garamond" w:hAnsi="Garamond"/>
          <w:sz w:val="22"/>
          <w:szCs w:val="22"/>
        </w:rPr>
        <w:t xml:space="preserve">in readings between both preceding and following </w:t>
      </w:r>
      <w:proofErr w:type="spellStart"/>
      <w:r>
        <w:rPr>
          <w:rFonts w:ascii="Garamond" w:hAnsi="Garamond"/>
          <w:sz w:val="22"/>
          <w:szCs w:val="22"/>
        </w:rPr>
        <w:t>sonde</w:t>
      </w:r>
      <w:proofErr w:type="spellEnd"/>
      <w:r>
        <w:rPr>
          <w:rFonts w:ascii="Garamond" w:hAnsi="Garamond"/>
          <w:sz w:val="22"/>
          <w:szCs w:val="22"/>
        </w:rPr>
        <w:t xml:space="preserve"> deployments (reads </w:t>
      </w:r>
      <w:r w:rsidR="00F21EC6">
        <w:rPr>
          <w:rFonts w:ascii="Garamond" w:hAnsi="Garamond"/>
          <w:sz w:val="22"/>
          <w:szCs w:val="22"/>
        </w:rPr>
        <w:t xml:space="preserve">&gt; 1 unit higher at deployment and about 0.5 units higher at retrieval). Readings match up closer with </w:t>
      </w:r>
      <w:proofErr w:type="spellStart"/>
      <w:r w:rsidR="00F21EC6">
        <w:rPr>
          <w:rFonts w:ascii="Garamond" w:hAnsi="Garamond"/>
          <w:sz w:val="22"/>
          <w:szCs w:val="22"/>
        </w:rPr>
        <w:t>Hydrolab</w:t>
      </w:r>
      <w:proofErr w:type="spellEnd"/>
      <w:r w:rsidR="00F21EC6">
        <w:rPr>
          <w:rFonts w:ascii="Garamond" w:hAnsi="Garamond"/>
          <w:sz w:val="22"/>
          <w:szCs w:val="22"/>
        </w:rPr>
        <w:t xml:space="preserve"> readings at both deployment and retrieval matchups, but because step change so great data rejected. </w:t>
      </w:r>
    </w:p>
    <w:p w:rsidR="00F21EC6" w:rsidRDefault="00F21EC6">
      <w:pPr>
        <w:tabs>
          <w:tab w:val="left" w:pos="1440"/>
        </w:tabs>
        <w:rPr>
          <w:rFonts w:ascii="Garamond" w:hAnsi="Garamond"/>
          <w:sz w:val="22"/>
          <w:szCs w:val="22"/>
        </w:rPr>
      </w:pPr>
      <w:r>
        <w:rPr>
          <w:rFonts w:ascii="Garamond" w:hAnsi="Garamond"/>
          <w:sz w:val="22"/>
          <w:szCs w:val="22"/>
        </w:rPr>
        <w:t>02/14/13</w:t>
      </w:r>
      <w:r>
        <w:rPr>
          <w:rFonts w:ascii="Garamond" w:hAnsi="Garamond"/>
          <w:sz w:val="22"/>
          <w:szCs w:val="22"/>
        </w:rPr>
        <w:tab/>
        <w:t xml:space="preserve">11:30 to </w:t>
      </w:r>
      <w:r>
        <w:rPr>
          <w:rFonts w:ascii="Garamond" w:hAnsi="Garamond"/>
          <w:sz w:val="22"/>
          <w:szCs w:val="22"/>
        </w:rPr>
        <w:tab/>
        <w:t>03/13/13</w:t>
      </w:r>
      <w:r>
        <w:rPr>
          <w:rFonts w:ascii="Garamond" w:hAnsi="Garamond"/>
          <w:sz w:val="22"/>
          <w:szCs w:val="22"/>
        </w:rPr>
        <w:tab/>
        <w:t>12:00</w:t>
      </w:r>
    </w:p>
    <w:p w:rsidR="00F21EC6" w:rsidRDefault="00F21EC6">
      <w:pPr>
        <w:tabs>
          <w:tab w:val="left" w:pos="1440"/>
        </w:tabs>
        <w:rPr>
          <w:rFonts w:ascii="Garamond" w:hAnsi="Garamond"/>
          <w:sz w:val="22"/>
          <w:szCs w:val="22"/>
        </w:rPr>
      </w:pPr>
    </w:p>
    <w:p w:rsidR="00F21EC6" w:rsidRDefault="00F21EC6">
      <w:pPr>
        <w:tabs>
          <w:tab w:val="left" w:pos="1440"/>
        </w:tabs>
        <w:rPr>
          <w:rFonts w:ascii="Garamond" w:hAnsi="Garamond"/>
          <w:sz w:val="22"/>
          <w:szCs w:val="22"/>
        </w:rPr>
      </w:pPr>
      <w:r>
        <w:rPr>
          <w:rFonts w:ascii="Garamond" w:hAnsi="Garamond"/>
          <w:sz w:val="22"/>
          <w:szCs w:val="22"/>
        </w:rPr>
        <w:t xml:space="preserve">Although dissolved oxygen post calibrated within range and little </w:t>
      </w:r>
      <w:proofErr w:type="spellStart"/>
      <w:r>
        <w:rPr>
          <w:rFonts w:ascii="Garamond" w:hAnsi="Garamond"/>
          <w:sz w:val="22"/>
          <w:szCs w:val="22"/>
        </w:rPr>
        <w:t>biofouling</w:t>
      </w:r>
      <w:proofErr w:type="spellEnd"/>
      <w:r w:rsidR="00C37B35">
        <w:rPr>
          <w:rFonts w:ascii="Garamond" w:hAnsi="Garamond"/>
          <w:sz w:val="22"/>
          <w:szCs w:val="22"/>
        </w:rPr>
        <w:t xml:space="preserve"> was</w:t>
      </w:r>
      <w:r>
        <w:rPr>
          <w:rFonts w:ascii="Garamond" w:hAnsi="Garamond"/>
          <w:sz w:val="22"/>
          <w:szCs w:val="22"/>
        </w:rPr>
        <w:t xml:space="preserve"> noted, matchup at retrieval low by almost 2mg/L. Wiper pad</w:t>
      </w:r>
      <w:r w:rsidR="00C37B35">
        <w:rPr>
          <w:rFonts w:ascii="Garamond" w:hAnsi="Garamond"/>
          <w:sz w:val="22"/>
          <w:szCs w:val="22"/>
        </w:rPr>
        <w:t xml:space="preserve"> was</w:t>
      </w:r>
      <w:r>
        <w:rPr>
          <w:rFonts w:ascii="Garamond" w:hAnsi="Garamond"/>
          <w:sz w:val="22"/>
          <w:szCs w:val="22"/>
        </w:rPr>
        <w:t xml:space="preserve"> missing at post calibration, likely </w:t>
      </w:r>
      <w:r w:rsidR="00C37B35">
        <w:rPr>
          <w:rFonts w:ascii="Garamond" w:hAnsi="Garamond"/>
          <w:sz w:val="22"/>
          <w:szCs w:val="22"/>
        </w:rPr>
        <w:t xml:space="preserve">resulting in </w:t>
      </w:r>
      <w:r>
        <w:rPr>
          <w:rFonts w:ascii="Garamond" w:hAnsi="Garamond"/>
          <w:sz w:val="22"/>
          <w:szCs w:val="22"/>
        </w:rPr>
        <w:t>a light film over optic.</w:t>
      </w:r>
    </w:p>
    <w:p w:rsidR="00F21EC6" w:rsidRDefault="00F21EC6">
      <w:pPr>
        <w:tabs>
          <w:tab w:val="left" w:pos="1440"/>
        </w:tabs>
        <w:rPr>
          <w:rFonts w:ascii="Garamond" w:hAnsi="Garamond"/>
          <w:sz w:val="22"/>
          <w:szCs w:val="22"/>
        </w:rPr>
      </w:pPr>
      <w:r>
        <w:rPr>
          <w:rFonts w:ascii="Garamond" w:hAnsi="Garamond"/>
          <w:sz w:val="22"/>
          <w:szCs w:val="22"/>
        </w:rPr>
        <w:t>04/06/13</w:t>
      </w:r>
      <w:r>
        <w:rPr>
          <w:rFonts w:ascii="Garamond" w:hAnsi="Garamond"/>
          <w:sz w:val="22"/>
          <w:szCs w:val="22"/>
        </w:rPr>
        <w:tab/>
        <w:t>20:30 to</w:t>
      </w:r>
      <w:r>
        <w:rPr>
          <w:rFonts w:ascii="Garamond" w:hAnsi="Garamond"/>
          <w:sz w:val="22"/>
          <w:szCs w:val="22"/>
        </w:rPr>
        <w:tab/>
      </w:r>
      <w:r>
        <w:rPr>
          <w:rFonts w:ascii="Garamond" w:hAnsi="Garamond"/>
          <w:sz w:val="22"/>
          <w:szCs w:val="22"/>
        </w:rPr>
        <w:tab/>
        <w:t>04/09/13</w:t>
      </w:r>
      <w:r>
        <w:rPr>
          <w:rFonts w:ascii="Garamond" w:hAnsi="Garamond"/>
          <w:sz w:val="22"/>
          <w:szCs w:val="22"/>
        </w:rPr>
        <w:tab/>
        <w:t>09:45</w:t>
      </w:r>
    </w:p>
    <w:p w:rsidR="00F21EC6" w:rsidRDefault="00F21EC6">
      <w:pPr>
        <w:tabs>
          <w:tab w:val="left" w:pos="1440"/>
        </w:tabs>
        <w:rPr>
          <w:rFonts w:ascii="Garamond" w:hAnsi="Garamond"/>
          <w:sz w:val="22"/>
          <w:szCs w:val="22"/>
        </w:rPr>
      </w:pPr>
    </w:p>
    <w:p w:rsidR="00F21EC6" w:rsidRDefault="00F21EC6">
      <w:pPr>
        <w:tabs>
          <w:tab w:val="left" w:pos="1440"/>
        </w:tabs>
        <w:rPr>
          <w:rFonts w:ascii="Garamond" w:hAnsi="Garamond"/>
          <w:sz w:val="22"/>
          <w:szCs w:val="22"/>
        </w:rPr>
      </w:pPr>
      <w:r>
        <w:rPr>
          <w:rFonts w:ascii="Garamond" w:hAnsi="Garamond"/>
          <w:sz w:val="22"/>
          <w:szCs w:val="22"/>
        </w:rPr>
        <w:t xml:space="preserve">Although pH probe post calibrated within range, initial readings at deployment lower than matchup readings. Probe may require longer </w:t>
      </w:r>
      <w:proofErr w:type="gramStart"/>
      <w:r>
        <w:rPr>
          <w:rFonts w:ascii="Garamond" w:hAnsi="Garamond"/>
          <w:sz w:val="22"/>
          <w:szCs w:val="22"/>
        </w:rPr>
        <w:t>to equilibrate</w:t>
      </w:r>
      <w:proofErr w:type="gramEnd"/>
      <w:r>
        <w:rPr>
          <w:rFonts w:ascii="Garamond" w:hAnsi="Garamond"/>
          <w:sz w:val="22"/>
          <w:szCs w:val="22"/>
        </w:rPr>
        <w:t xml:space="preserve"> due to</w:t>
      </w:r>
      <w:r w:rsidR="00C37B35">
        <w:rPr>
          <w:rFonts w:ascii="Garamond" w:hAnsi="Garamond"/>
          <w:sz w:val="22"/>
          <w:szCs w:val="22"/>
        </w:rPr>
        <w:t xml:space="preserve"> age and</w:t>
      </w:r>
      <w:r>
        <w:rPr>
          <w:rFonts w:ascii="Garamond" w:hAnsi="Garamond"/>
          <w:sz w:val="22"/>
          <w:szCs w:val="22"/>
        </w:rPr>
        <w:t xml:space="preserve"> slower response time. </w:t>
      </w:r>
    </w:p>
    <w:p w:rsidR="00F21EC6" w:rsidRDefault="00F21EC6">
      <w:pPr>
        <w:tabs>
          <w:tab w:val="left" w:pos="1440"/>
        </w:tabs>
        <w:rPr>
          <w:rFonts w:ascii="Garamond" w:hAnsi="Garamond"/>
          <w:sz w:val="22"/>
          <w:szCs w:val="22"/>
        </w:rPr>
      </w:pPr>
      <w:r>
        <w:rPr>
          <w:rFonts w:ascii="Garamond" w:hAnsi="Garamond"/>
          <w:sz w:val="22"/>
          <w:szCs w:val="22"/>
        </w:rPr>
        <w:t>05/08/13</w:t>
      </w:r>
      <w:r>
        <w:rPr>
          <w:rFonts w:ascii="Garamond" w:hAnsi="Garamond"/>
          <w:sz w:val="22"/>
          <w:szCs w:val="22"/>
        </w:rPr>
        <w:tab/>
        <w:t xml:space="preserve">09:15 – 10:45 </w:t>
      </w:r>
    </w:p>
    <w:p w:rsidR="00F21EC6" w:rsidRDefault="00F21EC6">
      <w:pPr>
        <w:tabs>
          <w:tab w:val="left" w:pos="1440"/>
        </w:tabs>
        <w:rPr>
          <w:rFonts w:ascii="Garamond" w:hAnsi="Garamond"/>
          <w:sz w:val="22"/>
          <w:szCs w:val="22"/>
        </w:rPr>
      </w:pPr>
    </w:p>
    <w:p w:rsidR="00F21EC6" w:rsidRDefault="00F21EC6">
      <w:pPr>
        <w:tabs>
          <w:tab w:val="left" w:pos="1440"/>
        </w:tabs>
        <w:rPr>
          <w:rFonts w:ascii="Garamond" w:hAnsi="Garamond"/>
          <w:sz w:val="22"/>
          <w:szCs w:val="22"/>
        </w:rPr>
      </w:pPr>
      <w:r>
        <w:rPr>
          <w:rFonts w:ascii="Garamond" w:hAnsi="Garamond"/>
          <w:sz w:val="22"/>
          <w:szCs w:val="22"/>
        </w:rPr>
        <w:t>Rain event on 5/7/13 may have caused elevated turbidity readings due to delayed runoff.</w:t>
      </w:r>
    </w:p>
    <w:p w:rsidR="00F21EC6" w:rsidRDefault="00F21EC6">
      <w:pPr>
        <w:tabs>
          <w:tab w:val="left" w:pos="1440"/>
        </w:tabs>
        <w:rPr>
          <w:rFonts w:ascii="Garamond" w:hAnsi="Garamond"/>
          <w:sz w:val="22"/>
          <w:szCs w:val="22"/>
        </w:rPr>
      </w:pPr>
      <w:r>
        <w:rPr>
          <w:rFonts w:ascii="Garamond" w:hAnsi="Garamond"/>
          <w:sz w:val="22"/>
          <w:szCs w:val="22"/>
        </w:rPr>
        <w:t>05/09/13</w:t>
      </w:r>
      <w:r>
        <w:rPr>
          <w:rFonts w:ascii="Garamond" w:hAnsi="Garamond"/>
          <w:sz w:val="22"/>
          <w:szCs w:val="22"/>
        </w:rPr>
        <w:tab/>
        <w:t>07:15 – 14:45</w:t>
      </w:r>
    </w:p>
    <w:p w:rsidR="00C01291" w:rsidRDefault="00C01291">
      <w:pPr>
        <w:tabs>
          <w:tab w:val="left" w:pos="1440"/>
        </w:tabs>
        <w:rPr>
          <w:rFonts w:ascii="Garamond" w:hAnsi="Garamond"/>
          <w:sz w:val="22"/>
          <w:szCs w:val="22"/>
        </w:rPr>
      </w:pPr>
    </w:p>
    <w:p w:rsidR="00C01291" w:rsidRDefault="009D5C53">
      <w:pPr>
        <w:tabs>
          <w:tab w:val="left" w:pos="1440"/>
        </w:tabs>
        <w:rPr>
          <w:rFonts w:ascii="Garamond" w:hAnsi="Garamond"/>
          <w:sz w:val="22"/>
          <w:szCs w:val="22"/>
        </w:rPr>
      </w:pPr>
      <w:r>
        <w:rPr>
          <w:rFonts w:ascii="Garamond" w:hAnsi="Garamond"/>
          <w:sz w:val="22"/>
          <w:szCs w:val="22"/>
        </w:rPr>
        <w:t xml:space="preserve">Cause for elevated pH readings at beginning of deployment unknown. Matchups at both deployment and retrieval were within range. Post calibration was a little high with some fouling noted, but retrieval matchup with replacement YSI and </w:t>
      </w:r>
      <w:proofErr w:type="spellStart"/>
      <w:r>
        <w:rPr>
          <w:rFonts w:ascii="Garamond" w:hAnsi="Garamond"/>
          <w:sz w:val="22"/>
          <w:szCs w:val="22"/>
        </w:rPr>
        <w:t>Hydrolab</w:t>
      </w:r>
      <w:proofErr w:type="spellEnd"/>
      <w:r>
        <w:rPr>
          <w:rFonts w:ascii="Garamond" w:hAnsi="Garamond"/>
          <w:sz w:val="22"/>
          <w:szCs w:val="22"/>
        </w:rPr>
        <w:t xml:space="preserve"> check </w:t>
      </w:r>
      <w:proofErr w:type="spellStart"/>
      <w:r>
        <w:rPr>
          <w:rFonts w:ascii="Garamond" w:hAnsi="Garamond"/>
          <w:sz w:val="22"/>
          <w:szCs w:val="22"/>
        </w:rPr>
        <w:t>sonde</w:t>
      </w:r>
      <w:proofErr w:type="spellEnd"/>
      <w:r>
        <w:rPr>
          <w:rFonts w:ascii="Garamond" w:hAnsi="Garamond"/>
          <w:sz w:val="22"/>
          <w:szCs w:val="22"/>
        </w:rPr>
        <w:t xml:space="preserve"> well within range, indicating data at end of deployment were acceptable. </w:t>
      </w:r>
    </w:p>
    <w:p w:rsidR="00C01291" w:rsidRDefault="00C01291">
      <w:pPr>
        <w:tabs>
          <w:tab w:val="left" w:pos="1440"/>
        </w:tabs>
        <w:rPr>
          <w:rFonts w:ascii="Garamond" w:hAnsi="Garamond"/>
          <w:sz w:val="22"/>
          <w:szCs w:val="22"/>
        </w:rPr>
      </w:pPr>
      <w:r>
        <w:rPr>
          <w:rFonts w:ascii="Garamond" w:hAnsi="Garamond"/>
          <w:sz w:val="22"/>
          <w:szCs w:val="22"/>
        </w:rPr>
        <w:t>07/09/13</w:t>
      </w:r>
      <w:r>
        <w:rPr>
          <w:rFonts w:ascii="Garamond" w:hAnsi="Garamond"/>
          <w:sz w:val="22"/>
          <w:szCs w:val="22"/>
        </w:rPr>
        <w:tab/>
        <w:t>10:30 to</w:t>
      </w:r>
      <w:r>
        <w:rPr>
          <w:rFonts w:ascii="Garamond" w:hAnsi="Garamond"/>
          <w:sz w:val="22"/>
          <w:szCs w:val="22"/>
        </w:rPr>
        <w:tab/>
      </w:r>
      <w:r>
        <w:rPr>
          <w:rFonts w:ascii="Garamond" w:hAnsi="Garamond"/>
          <w:sz w:val="22"/>
          <w:szCs w:val="22"/>
        </w:rPr>
        <w:tab/>
        <w:t>07/12/13</w:t>
      </w:r>
      <w:r>
        <w:rPr>
          <w:rFonts w:ascii="Garamond" w:hAnsi="Garamond"/>
          <w:sz w:val="22"/>
          <w:szCs w:val="22"/>
        </w:rPr>
        <w:tab/>
        <w:t>0</w:t>
      </w:r>
      <w:r w:rsidR="009D5C53">
        <w:rPr>
          <w:rFonts w:ascii="Garamond" w:hAnsi="Garamond"/>
          <w:sz w:val="22"/>
          <w:szCs w:val="22"/>
        </w:rPr>
        <w:t>7</w:t>
      </w:r>
      <w:r>
        <w:rPr>
          <w:rFonts w:ascii="Garamond" w:hAnsi="Garamond"/>
          <w:sz w:val="22"/>
          <w:szCs w:val="22"/>
        </w:rPr>
        <w:t>:</w:t>
      </w:r>
      <w:r w:rsidR="009D5C53">
        <w:rPr>
          <w:rFonts w:ascii="Garamond" w:hAnsi="Garamond"/>
          <w:sz w:val="22"/>
          <w:szCs w:val="22"/>
        </w:rPr>
        <w:t>15</w:t>
      </w:r>
    </w:p>
    <w:p w:rsidR="00341EBF" w:rsidRDefault="00341EBF">
      <w:pPr>
        <w:tabs>
          <w:tab w:val="left" w:pos="1440"/>
        </w:tabs>
        <w:rPr>
          <w:rFonts w:ascii="Garamond" w:hAnsi="Garamond"/>
          <w:sz w:val="22"/>
          <w:szCs w:val="22"/>
        </w:rPr>
      </w:pPr>
    </w:p>
    <w:p w:rsidR="00341EBF" w:rsidRDefault="00341EBF">
      <w:pPr>
        <w:tabs>
          <w:tab w:val="left" w:pos="1440"/>
        </w:tabs>
        <w:rPr>
          <w:rFonts w:ascii="Garamond" w:hAnsi="Garamond"/>
          <w:sz w:val="22"/>
          <w:szCs w:val="22"/>
        </w:rPr>
      </w:pPr>
      <w:r>
        <w:rPr>
          <w:rFonts w:ascii="Garamond" w:hAnsi="Garamond"/>
          <w:sz w:val="22"/>
          <w:szCs w:val="22"/>
        </w:rPr>
        <w:t>No rain reported by Weather Underground (wunderground.com). Cause of increased turbidity and decreased pH readings possibly due to effluent from wastewater treatment plant upstream.</w:t>
      </w:r>
    </w:p>
    <w:p w:rsidR="00341EBF" w:rsidRDefault="00341EBF">
      <w:pPr>
        <w:tabs>
          <w:tab w:val="left" w:pos="1440"/>
        </w:tabs>
        <w:rPr>
          <w:rFonts w:ascii="Garamond" w:hAnsi="Garamond"/>
          <w:sz w:val="22"/>
          <w:szCs w:val="22"/>
        </w:rPr>
      </w:pPr>
      <w:r>
        <w:rPr>
          <w:rFonts w:ascii="Garamond" w:hAnsi="Garamond"/>
          <w:sz w:val="22"/>
          <w:szCs w:val="22"/>
        </w:rPr>
        <w:t>06/28/13</w:t>
      </w:r>
      <w:r>
        <w:rPr>
          <w:rFonts w:ascii="Garamond" w:hAnsi="Garamond"/>
          <w:sz w:val="22"/>
          <w:szCs w:val="22"/>
        </w:rPr>
        <w:tab/>
        <w:t xml:space="preserve">22:45 to </w:t>
      </w:r>
      <w:r>
        <w:rPr>
          <w:rFonts w:ascii="Garamond" w:hAnsi="Garamond"/>
          <w:sz w:val="22"/>
          <w:szCs w:val="22"/>
        </w:rPr>
        <w:tab/>
        <w:t>06/29/13</w:t>
      </w:r>
      <w:r>
        <w:rPr>
          <w:rFonts w:ascii="Garamond" w:hAnsi="Garamond"/>
          <w:sz w:val="22"/>
          <w:szCs w:val="22"/>
        </w:rPr>
        <w:tab/>
        <w:t>21:00</w:t>
      </w:r>
    </w:p>
    <w:p w:rsidR="00A3700C" w:rsidRDefault="00A3700C">
      <w:pPr>
        <w:tabs>
          <w:tab w:val="left" w:pos="1440"/>
        </w:tabs>
        <w:rPr>
          <w:rFonts w:ascii="Garamond" w:hAnsi="Garamond"/>
          <w:sz w:val="22"/>
          <w:szCs w:val="22"/>
        </w:rPr>
      </w:pPr>
    </w:p>
    <w:p w:rsidR="00A3700C" w:rsidRDefault="00A3700C">
      <w:pPr>
        <w:tabs>
          <w:tab w:val="left" w:pos="1440"/>
        </w:tabs>
        <w:rPr>
          <w:rFonts w:ascii="Garamond" w:hAnsi="Garamond"/>
          <w:sz w:val="22"/>
          <w:szCs w:val="22"/>
        </w:rPr>
      </w:pPr>
      <w:r>
        <w:rPr>
          <w:rFonts w:ascii="Garamond" w:hAnsi="Garamond"/>
          <w:sz w:val="22"/>
          <w:szCs w:val="22"/>
        </w:rPr>
        <w:t xml:space="preserve">Elevated and erratic turbidity readings due to possible </w:t>
      </w:r>
      <w:proofErr w:type="spellStart"/>
      <w:r>
        <w:rPr>
          <w:rFonts w:ascii="Garamond" w:hAnsi="Garamond"/>
          <w:sz w:val="22"/>
          <w:szCs w:val="22"/>
        </w:rPr>
        <w:t>biofouling</w:t>
      </w:r>
      <w:proofErr w:type="spellEnd"/>
      <w:r>
        <w:rPr>
          <w:rFonts w:ascii="Garamond" w:hAnsi="Garamond"/>
          <w:sz w:val="22"/>
          <w:szCs w:val="22"/>
        </w:rPr>
        <w:t xml:space="preserve"> though none noted at post calibration.</w:t>
      </w:r>
    </w:p>
    <w:p w:rsidR="00A3700C" w:rsidRDefault="00A3700C">
      <w:pPr>
        <w:tabs>
          <w:tab w:val="left" w:pos="1440"/>
        </w:tabs>
        <w:rPr>
          <w:rFonts w:ascii="Garamond" w:hAnsi="Garamond"/>
          <w:sz w:val="22"/>
          <w:szCs w:val="22"/>
        </w:rPr>
      </w:pPr>
      <w:r>
        <w:rPr>
          <w:rFonts w:ascii="Garamond" w:hAnsi="Garamond"/>
          <w:sz w:val="22"/>
          <w:szCs w:val="22"/>
        </w:rPr>
        <w:t>07/19</w:t>
      </w:r>
      <w:r>
        <w:rPr>
          <w:rFonts w:ascii="Garamond" w:hAnsi="Garamond"/>
          <w:sz w:val="22"/>
          <w:szCs w:val="22"/>
        </w:rPr>
        <w:tab/>
        <w:t>19:30,</w:t>
      </w:r>
      <w:r>
        <w:rPr>
          <w:rFonts w:ascii="Garamond" w:hAnsi="Garamond"/>
          <w:sz w:val="22"/>
          <w:szCs w:val="22"/>
        </w:rPr>
        <w:tab/>
      </w:r>
      <w:r>
        <w:rPr>
          <w:rFonts w:ascii="Garamond" w:hAnsi="Garamond"/>
          <w:sz w:val="22"/>
          <w:szCs w:val="22"/>
        </w:rPr>
        <w:tab/>
        <w:t>21:30 to</w:t>
      </w:r>
      <w:r>
        <w:rPr>
          <w:rFonts w:ascii="Garamond" w:hAnsi="Garamond"/>
          <w:sz w:val="22"/>
          <w:szCs w:val="22"/>
        </w:rPr>
        <w:tab/>
      </w:r>
      <w:r>
        <w:rPr>
          <w:rFonts w:ascii="Garamond" w:hAnsi="Garamond"/>
          <w:sz w:val="22"/>
          <w:szCs w:val="22"/>
        </w:rPr>
        <w:tab/>
        <w:t>07/22</w:t>
      </w:r>
      <w:r>
        <w:rPr>
          <w:rFonts w:ascii="Garamond" w:hAnsi="Garamond"/>
          <w:sz w:val="22"/>
          <w:szCs w:val="22"/>
        </w:rPr>
        <w:tab/>
      </w:r>
      <w:r>
        <w:rPr>
          <w:rFonts w:ascii="Garamond" w:hAnsi="Garamond"/>
          <w:sz w:val="22"/>
          <w:szCs w:val="22"/>
        </w:rPr>
        <w:tab/>
        <w:t>03:00</w:t>
      </w:r>
    </w:p>
    <w:p w:rsidR="00A3700C" w:rsidRDefault="00A3700C">
      <w:pPr>
        <w:tabs>
          <w:tab w:val="left" w:pos="1440"/>
        </w:tabs>
        <w:rPr>
          <w:rFonts w:ascii="Garamond" w:hAnsi="Garamond"/>
          <w:sz w:val="22"/>
          <w:szCs w:val="22"/>
        </w:rPr>
      </w:pPr>
    </w:p>
    <w:p w:rsidR="00A3700C" w:rsidRDefault="00A3700C" w:rsidP="00A3700C">
      <w:pPr>
        <w:tabs>
          <w:tab w:val="left" w:pos="1440"/>
        </w:tabs>
        <w:rPr>
          <w:rFonts w:ascii="Garamond" w:hAnsi="Garamond"/>
          <w:sz w:val="22"/>
          <w:szCs w:val="22"/>
        </w:rPr>
      </w:pPr>
      <w:r>
        <w:rPr>
          <w:rFonts w:ascii="Garamond" w:hAnsi="Garamond"/>
          <w:sz w:val="22"/>
          <w:szCs w:val="22"/>
        </w:rPr>
        <w:t xml:space="preserve">Elevated and erratic turbidity and chlorophyll readings due to possible </w:t>
      </w:r>
      <w:proofErr w:type="spellStart"/>
      <w:r>
        <w:rPr>
          <w:rFonts w:ascii="Garamond" w:hAnsi="Garamond"/>
          <w:sz w:val="22"/>
          <w:szCs w:val="22"/>
        </w:rPr>
        <w:t>biofouling</w:t>
      </w:r>
      <w:proofErr w:type="spellEnd"/>
      <w:r>
        <w:rPr>
          <w:rFonts w:ascii="Garamond" w:hAnsi="Garamond"/>
          <w:sz w:val="22"/>
          <w:szCs w:val="22"/>
        </w:rPr>
        <w:t xml:space="preserve"> though none noted at post calibration.</w:t>
      </w:r>
    </w:p>
    <w:p w:rsidR="00A3700C" w:rsidRDefault="00A3700C">
      <w:pPr>
        <w:tabs>
          <w:tab w:val="left" w:pos="1440"/>
        </w:tabs>
        <w:rPr>
          <w:rFonts w:ascii="Garamond" w:hAnsi="Garamond"/>
          <w:sz w:val="22"/>
          <w:szCs w:val="22"/>
        </w:rPr>
      </w:pPr>
      <w:r>
        <w:rPr>
          <w:rFonts w:ascii="Garamond" w:hAnsi="Garamond"/>
          <w:sz w:val="22"/>
          <w:szCs w:val="22"/>
        </w:rPr>
        <w:t>07/22</w:t>
      </w:r>
      <w:r>
        <w:rPr>
          <w:rFonts w:ascii="Garamond" w:hAnsi="Garamond"/>
          <w:sz w:val="22"/>
          <w:szCs w:val="22"/>
        </w:rPr>
        <w:tab/>
        <w:t>03:15 to</w:t>
      </w:r>
      <w:r>
        <w:rPr>
          <w:rFonts w:ascii="Garamond" w:hAnsi="Garamond"/>
          <w:sz w:val="22"/>
          <w:szCs w:val="22"/>
        </w:rPr>
        <w:tab/>
      </w:r>
      <w:r>
        <w:rPr>
          <w:rFonts w:ascii="Garamond" w:hAnsi="Garamond"/>
          <w:sz w:val="22"/>
          <w:szCs w:val="22"/>
        </w:rPr>
        <w:tab/>
        <w:t>07/23</w:t>
      </w:r>
      <w:r>
        <w:rPr>
          <w:rFonts w:ascii="Garamond" w:hAnsi="Garamond"/>
          <w:sz w:val="22"/>
          <w:szCs w:val="22"/>
        </w:rPr>
        <w:tab/>
      </w:r>
      <w:r>
        <w:rPr>
          <w:rFonts w:ascii="Garamond" w:hAnsi="Garamond"/>
          <w:sz w:val="22"/>
          <w:szCs w:val="22"/>
        </w:rPr>
        <w:tab/>
        <w:t>09:45</w:t>
      </w:r>
    </w:p>
    <w:p w:rsidR="00C37B35" w:rsidRDefault="00C37B35">
      <w:pPr>
        <w:tabs>
          <w:tab w:val="left" w:pos="1440"/>
        </w:tabs>
        <w:rPr>
          <w:rFonts w:ascii="Garamond" w:hAnsi="Garamond"/>
          <w:sz w:val="22"/>
          <w:szCs w:val="22"/>
        </w:rPr>
      </w:pPr>
    </w:p>
    <w:p w:rsidR="00C37B35" w:rsidRDefault="00E21B92">
      <w:pPr>
        <w:tabs>
          <w:tab w:val="left" w:pos="1440"/>
        </w:tabs>
        <w:rPr>
          <w:rFonts w:ascii="Garamond" w:hAnsi="Garamond"/>
          <w:sz w:val="22"/>
          <w:szCs w:val="22"/>
        </w:rPr>
      </w:pPr>
      <w:r>
        <w:rPr>
          <w:rFonts w:ascii="Garamond" w:hAnsi="Garamond"/>
          <w:sz w:val="22"/>
          <w:szCs w:val="22"/>
        </w:rPr>
        <w:t xml:space="preserve">Although turbidity probe post calibrated within range and no </w:t>
      </w:r>
      <w:proofErr w:type="spellStart"/>
      <w:r>
        <w:rPr>
          <w:rFonts w:ascii="Garamond" w:hAnsi="Garamond"/>
          <w:sz w:val="22"/>
          <w:szCs w:val="22"/>
        </w:rPr>
        <w:t>biofouling</w:t>
      </w:r>
      <w:proofErr w:type="spellEnd"/>
      <w:r>
        <w:rPr>
          <w:rFonts w:ascii="Garamond" w:hAnsi="Garamond"/>
          <w:sz w:val="22"/>
          <w:szCs w:val="22"/>
        </w:rPr>
        <w:t xml:space="preserve"> noted, increased and erratic turbidity values at end of deployment indicate possible </w:t>
      </w:r>
      <w:proofErr w:type="spellStart"/>
      <w:r>
        <w:rPr>
          <w:rFonts w:ascii="Garamond" w:hAnsi="Garamond"/>
          <w:sz w:val="22"/>
          <w:szCs w:val="22"/>
        </w:rPr>
        <w:t>biofouling</w:t>
      </w:r>
      <w:proofErr w:type="spellEnd"/>
      <w:r>
        <w:rPr>
          <w:rFonts w:ascii="Garamond" w:hAnsi="Garamond"/>
          <w:sz w:val="22"/>
          <w:szCs w:val="22"/>
        </w:rPr>
        <w:t xml:space="preserve"> or missing/malfunctioning wiper. Values do not matchup with following deployment.</w:t>
      </w:r>
    </w:p>
    <w:p w:rsidR="00E21B92" w:rsidRDefault="00E21B92">
      <w:pPr>
        <w:tabs>
          <w:tab w:val="left" w:pos="1440"/>
        </w:tabs>
        <w:rPr>
          <w:rFonts w:ascii="Garamond" w:hAnsi="Garamond"/>
          <w:sz w:val="22"/>
          <w:szCs w:val="22"/>
        </w:rPr>
      </w:pPr>
      <w:r>
        <w:rPr>
          <w:rFonts w:ascii="Garamond" w:hAnsi="Garamond"/>
          <w:sz w:val="22"/>
          <w:szCs w:val="22"/>
        </w:rPr>
        <w:t>10/18/13</w:t>
      </w:r>
      <w:r>
        <w:rPr>
          <w:rFonts w:ascii="Garamond" w:hAnsi="Garamond"/>
          <w:sz w:val="22"/>
          <w:szCs w:val="22"/>
        </w:rPr>
        <w:tab/>
        <w:t>11:45 to</w:t>
      </w:r>
      <w:r>
        <w:rPr>
          <w:rFonts w:ascii="Garamond" w:hAnsi="Garamond"/>
          <w:sz w:val="22"/>
          <w:szCs w:val="22"/>
        </w:rPr>
        <w:tab/>
      </w:r>
      <w:r>
        <w:rPr>
          <w:rFonts w:ascii="Garamond" w:hAnsi="Garamond"/>
          <w:sz w:val="22"/>
          <w:szCs w:val="22"/>
        </w:rPr>
        <w:tab/>
        <w:t>10/22/13</w:t>
      </w:r>
      <w:r>
        <w:rPr>
          <w:rFonts w:ascii="Garamond" w:hAnsi="Garamond"/>
          <w:sz w:val="22"/>
          <w:szCs w:val="22"/>
        </w:rPr>
        <w:tab/>
        <w:t>10:30</w:t>
      </w:r>
    </w:p>
    <w:p w:rsidR="00E21B92" w:rsidRDefault="00E21B92">
      <w:pPr>
        <w:tabs>
          <w:tab w:val="left" w:pos="1440"/>
        </w:tabs>
        <w:rPr>
          <w:rFonts w:ascii="Garamond" w:hAnsi="Garamond"/>
          <w:sz w:val="22"/>
          <w:szCs w:val="22"/>
        </w:rPr>
      </w:pPr>
    </w:p>
    <w:p w:rsidR="00E21B92" w:rsidRDefault="00E21B92">
      <w:pPr>
        <w:tabs>
          <w:tab w:val="left" w:pos="1440"/>
        </w:tabs>
        <w:rPr>
          <w:rFonts w:ascii="Garamond" w:hAnsi="Garamond"/>
          <w:sz w:val="22"/>
          <w:szCs w:val="22"/>
        </w:rPr>
      </w:pPr>
      <w:proofErr w:type="gramStart"/>
      <w:r>
        <w:rPr>
          <w:rFonts w:ascii="Garamond" w:hAnsi="Garamond"/>
          <w:sz w:val="22"/>
          <w:szCs w:val="22"/>
        </w:rPr>
        <w:t xml:space="preserve">Malfunctioning chlorophyll probe possibly due to dying </w:t>
      </w:r>
      <w:proofErr w:type="spellStart"/>
      <w:r>
        <w:rPr>
          <w:rFonts w:ascii="Garamond" w:hAnsi="Garamond"/>
          <w:sz w:val="22"/>
          <w:szCs w:val="22"/>
        </w:rPr>
        <w:t>sonde</w:t>
      </w:r>
      <w:proofErr w:type="spellEnd"/>
      <w:r>
        <w:rPr>
          <w:rFonts w:ascii="Garamond" w:hAnsi="Garamond"/>
          <w:sz w:val="22"/>
          <w:szCs w:val="22"/>
        </w:rPr>
        <w:t xml:space="preserve"> battery.</w:t>
      </w:r>
      <w:proofErr w:type="gramEnd"/>
    </w:p>
    <w:p w:rsidR="00E21B92" w:rsidRDefault="00E21B92">
      <w:pPr>
        <w:tabs>
          <w:tab w:val="left" w:pos="1440"/>
        </w:tabs>
        <w:rPr>
          <w:rFonts w:ascii="Garamond" w:hAnsi="Garamond"/>
          <w:sz w:val="22"/>
          <w:szCs w:val="22"/>
        </w:rPr>
      </w:pPr>
      <w:r>
        <w:rPr>
          <w:rFonts w:ascii="Garamond" w:hAnsi="Garamond"/>
          <w:sz w:val="22"/>
          <w:szCs w:val="22"/>
        </w:rPr>
        <w:lastRenderedPageBreak/>
        <w:t>11/28/13</w:t>
      </w:r>
      <w:r>
        <w:rPr>
          <w:rFonts w:ascii="Garamond" w:hAnsi="Garamond"/>
          <w:sz w:val="22"/>
          <w:szCs w:val="22"/>
        </w:rPr>
        <w:tab/>
        <w:t>02:45,</w:t>
      </w:r>
      <w:r>
        <w:rPr>
          <w:rFonts w:ascii="Garamond" w:hAnsi="Garamond"/>
          <w:sz w:val="22"/>
          <w:szCs w:val="22"/>
        </w:rPr>
        <w:tab/>
      </w:r>
      <w:r>
        <w:rPr>
          <w:rFonts w:ascii="Garamond" w:hAnsi="Garamond"/>
          <w:sz w:val="22"/>
          <w:szCs w:val="22"/>
        </w:rPr>
        <w:tab/>
        <w:t>06:45,</w:t>
      </w:r>
      <w:r>
        <w:rPr>
          <w:rFonts w:ascii="Garamond" w:hAnsi="Garamond"/>
          <w:sz w:val="22"/>
          <w:szCs w:val="22"/>
        </w:rPr>
        <w:tab/>
      </w:r>
      <w:r>
        <w:rPr>
          <w:rFonts w:ascii="Garamond" w:hAnsi="Garamond"/>
          <w:sz w:val="22"/>
          <w:szCs w:val="22"/>
        </w:rPr>
        <w:tab/>
        <w:t>08:30,</w:t>
      </w:r>
      <w:r>
        <w:rPr>
          <w:rFonts w:ascii="Garamond" w:hAnsi="Garamond"/>
          <w:sz w:val="22"/>
          <w:szCs w:val="22"/>
        </w:rPr>
        <w:tab/>
      </w:r>
      <w:r>
        <w:rPr>
          <w:rFonts w:ascii="Garamond" w:hAnsi="Garamond"/>
          <w:sz w:val="22"/>
          <w:szCs w:val="22"/>
        </w:rPr>
        <w:tab/>
        <w:t>15:30,</w:t>
      </w:r>
      <w:r>
        <w:rPr>
          <w:rFonts w:ascii="Garamond" w:hAnsi="Garamond"/>
          <w:sz w:val="22"/>
          <w:szCs w:val="22"/>
        </w:rPr>
        <w:tab/>
      </w:r>
      <w:r>
        <w:rPr>
          <w:rFonts w:ascii="Garamond" w:hAnsi="Garamond"/>
          <w:sz w:val="22"/>
          <w:szCs w:val="22"/>
        </w:rPr>
        <w:tab/>
        <w:t>16:00,</w:t>
      </w:r>
      <w:r>
        <w:rPr>
          <w:rFonts w:ascii="Garamond" w:hAnsi="Garamond"/>
          <w:sz w:val="22"/>
          <w:szCs w:val="22"/>
        </w:rPr>
        <w:tab/>
      </w:r>
      <w:r>
        <w:rPr>
          <w:rFonts w:ascii="Garamond" w:hAnsi="Garamond"/>
          <w:sz w:val="22"/>
          <w:szCs w:val="22"/>
        </w:rPr>
        <w:tab/>
        <w:t>16:30,</w:t>
      </w:r>
    </w:p>
    <w:p w:rsidR="00E21B92" w:rsidRDefault="00E21B92">
      <w:pPr>
        <w:tabs>
          <w:tab w:val="left" w:pos="1440"/>
        </w:tabs>
        <w:rPr>
          <w:rFonts w:ascii="Garamond" w:hAnsi="Garamond"/>
          <w:sz w:val="22"/>
          <w:szCs w:val="22"/>
        </w:rPr>
      </w:pPr>
      <w:r>
        <w:rPr>
          <w:rFonts w:ascii="Garamond" w:hAnsi="Garamond"/>
          <w:sz w:val="22"/>
          <w:szCs w:val="22"/>
        </w:rPr>
        <w:tab/>
        <w:t>17:00,</w:t>
      </w:r>
      <w:r>
        <w:rPr>
          <w:rFonts w:ascii="Garamond" w:hAnsi="Garamond"/>
          <w:sz w:val="22"/>
          <w:szCs w:val="22"/>
        </w:rPr>
        <w:tab/>
      </w:r>
      <w:r>
        <w:rPr>
          <w:rFonts w:ascii="Garamond" w:hAnsi="Garamond"/>
          <w:sz w:val="22"/>
          <w:szCs w:val="22"/>
        </w:rPr>
        <w:tab/>
        <w:t>17:30,</w:t>
      </w:r>
      <w:r>
        <w:rPr>
          <w:rFonts w:ascii="Garamond" w:hAnsi="Garamond"/>
          <w:sz w:val="22"/>
          <w:szCs w:val="22"/>
        </w:rPr>
        <w:tab/>
      </w:r>
      <w:r>
        <w:rPr>
          <w:rFonts w:ascii="Garamond" w:hAnsi="Garamond"/>
          <w:sz w:val="22"/>
          <w:szCs w:val="22"/>
        </w:rPr>
        <w:tab/>
        <w:t>18:00,</w:t>
      </w:r>
      <w:r>
        <w:rPr>
          <w:rFonts w:ascii="Garamond" w:hAnsi="Garamond"/>
          <w:sz w:val="22"/>
          <w:szCs w:val="22"/>
        </w:rPr>
        <w:tab/>
      </w:r>
      <w:r>
        <w:rPr>
          <w:rFonts w:ascii="Garamond" w:hAnsi="Garamond"/>
          <w:sz w:val="22"/>
          <w:szCs w:val="22"/>
        </w:rPr>
        <w:tab/>
        <w:t>18:45,</w:t>
      </w:r>
      <w:r>
        <w:rPr>
          <w:rFonts w:ascii="Garamond" w:hAnsi="Garamond"/>
          <w:sz w:val="22"/>
          <w:szCs w:val="22"/>
        </w:rPr>
        <w:tab/>
      </w:r>
      <w:r>
        <w:rPr>
          <w:rFonts w:ascii="Garamond" w:hAnsi="Garamond"/>
          <w:sz w:val="22"/>
          <w:szCs w:val="22"/>
        </w:rPr>
        <w:tab/>
        <w:t>19:15,</w:t>
      </w:r>
      <w:r>
        <w:rPr>
          <w:rFonts w:ascii="Garamond" w:hAnsi="Garamond"/>
          <w:sz w:val="22"/>
          <w:szCs w:val="22"/>
        </w:rPr>
        <w:tab/>
      </w:r>
      <w:r>
        <w:rPr>
          <w:rFonts w:ascii="Garamond" w:hAnsi="Garamond"/>
          <w:sz w:val="22"/>
          <w:szCs w:val="22"/>
        </w:rPr>
        <w:tab/>
        <w:t>21:00,</w:t>
      </w:r>
    </w:p>
    <w:p w:rsidR="00E21B92" w:rsidRDefault="00E21B92">
      <w:pPr>
        <w:tabs>
          <w:tab w:val="left" w:pos="1440"/>
        </w:tabs>
        <w:rPr>
          <w:rFonts w:ascii="Garamond" w:hAnsi="Garamond"/>
          <w:sz w:val="22"/>
          <w:szCs w:val="22"/>
        </w:rPr>
      </w:pPr>
      <w:r>
        <w:rPr>
          <w:rFonts w:ascii="Garamond" w:hAnsi="Garamond"/>
          <w:sz w:val="22"/>
          <w:szCs w:val="22"/>
        </w:rPr>
        <w:tab/>
        <w:t>21:30 to</w:t>
      </w:r>
      <w:r>
        <w:rPr>
          <w:rFonts w:ascii="Garamond" w:hAnsi="Garamond"/>
          <w:sz w:val="22"/>
          <w:szCs w:val="22"/>
        </w:rPr>
        <w:tab/>
      </w:r>
      <w:r>
        <w:rPr>
          <w:rFonts w:ascii="Garamond" w:hAnsi="Garamond"/>
          <w:sz w:val="22"/>
          <w:szCs w:val="22"/>
        </w:rPr>
        <w:tab/>
        <w:t>23:45</w:t>
      </w:r>
    </w:p>
    <w:p w:rsidR="00E21B92" w:rsidRDefault="00E21B92">
      <w:pPr>
        <w:tabs>
          <w:tab w:val="left" w:pos="1440"/>
        </w:tabs>
        <w:rPr>
          <w:rFonts w:ascii="Garamond" w:hAnsi="Garamond"/>
          <w:sz w:val="22"/>
          <w:szCs w:val="22"/>
        </w:rPr>
      </w:pPr>
      <w:r>
        <w:rPr>
          <w:rFonts w:ascii="Garamond" w:hAnsi="Garamond"/>
          <w:sz w:val="22"/>
          <w:szCs w:val="22"/>
        </w:rPr>
        <w:t>11/29/13</w:t>
      </w:r>
      <w:r>
        <w:rPr>
          <w:rFonts w:ascii="Garamond" w:hAnsi="Garamond"/>
          <w:sz w:val="22"/>
          <w:szCs w:val="22"/>
        </w:rPr>
        <w:tab/>
        <w:t>00:00 – 10:30,</w:t>
      </w:r>
      <w:r>
        <w:rPr>
          <w:rFonts w:ascii="Garamond" w:hAnsi="Garamond"/>
          <w:sz w:val="22"/>
          <w:szCs w:val="22"/>
        </w:rPr>
        <w:tab/>
        <w:t>11:00,</w:t>
      </w:r>
      <w:r>
        <w:rPr>
          <w:rFonts w:ascii="Garamond" w:hAnsi="Garamond"/>
          <w:sz w:val="22"/>
          <w:szCs w:val="22"/>
        </w:rPr>
        <w:tab/>
      </w:r>
      <w:r>
        <w:rPr>
          <w:rFonts w:ascii="Garamond" w:hAnsi="Garamond"/>
          <w:sz w:val="22"/>
          <w:szCs w:val="22"/>
        </w:rPr>
        <w:tab/>
        <w:t>11:45,</w:t>
      </w:r>
      <w:r>
        <w:rPr>
          <w:rFonts w:ascii="Garamond" w:hAnsi="Garamond"/>
          <w:sz w:val="22"/>
          <w:szCs w:val="22"/>
        </w:rPr>
        <w:tab/>
      </w:r>
      <w:r>
        <w:rPr>
          <w:rFonts w:ascii="Garamond" w:hAnsi="Garamond"/>
          <w:sz w:val="22"/>
          <w:szCs w:val="22"/>
        </w:rPr>
        <w:tab/>
        <w:t>14:30,</w:t>
      </w:r>
      <w:r>
        <w:rPr>
          <w:rFonts w:ascii="Garamond" w:hAnsi="Garamond"/>
          <w:sz w:val="22"/>
          <w:szCs w:val="22"/>
        </w:rPr>
        <w:tab/>
      </w:r>
      <w:r>
        <w:rPr>
          <w:rFonts w:ascii="Garamond" w:hAnsi="Garamond"/>
          <w:sz w:val="22"/>
          <w:szCs w:val="22"/>
        </w:rPr>
        <w:tab/>
        <w:t>15:00 – 19:30</w:t>
      </w:r>
    </w:p>
    <w:p w:rsidR="00783479" w:rsidRDefault="00783479">
      <w:pPr>
        <w:tabs>
          <w:tab w:val="left" w:pos="1440"/>
        </w:tabs>
        <w:rPr>
          <w:rFonts w:ascii="Garamond" w:hAnsi="Garamond"/>
          <w:sz w:val="22"/>
          <w:szCs w:val="22"/>
        </w:rPr>
      </w:pPr>
    </w:p>
    <w:p w:rsidR="00783479" w:rsidRDefault="00783479">
      <w:pPr>
        <w:tabs>
          <w:tab w:val="left" w:pos="1440"/>
        </w:tabs>
        <w:rPr>
          <w:rFonts w:ascii="Garamond" w:hAnsi="Garamond"/>
          <w:sz w:val="22"/>
          <w:szCs w:val="22"/>
        </w:rPr>
      </w:pPr>
      <w:proofErr w:type="gramStart"/>
      <w:r w:rsidRPr="00783479">
        <w:rPr>
          <w:rFonts w:ascii="Garamond" w:hAnsi="Garamond"/>
          <w:sz w:val="22"/>
          <w:szCs w:val="22"/>
        </w:rPr>
        <w:t>Extended deployment due to multiple snow storms and continuous treacherous conditions that prevented access to the station</w:t>
      </w:r>
      <w:r>
        <w:rPr>
          <w:rFonts w:ascii="Garamond" w:hAnsi="Garamond"/>
          <w:sz w:val="22"/>
          <w:szCs w:val="22"/>
        </w:rPr>
        <w:t>.</w:t>
      </w:r>
      <w:proofErr w:type="gramEnd"/>
    </w:p>
    <w:p w:rsidR="00783479" w:rsidRDefault="001D6F56" w:rsidP="00783479">
      <w:pPr>
        <w:tabs>
          <w:tab w:val="left" w:pos="1440"/>
        </w:tabs>
        <w:rPr>
          <w:rFonts w:ascii="Garamond" w:hAnsi="Garamond"/>
          <w:sz w:val="22"/>
          <w:szCs w:val="22"/>
        </w:rPr>
      </w:pPr>
      <w:r>
        <w:rPr>
          <w:rFonts w:ascii="Garamond" w:hAnsi="Garamond"/>
          <w:sz w:val="22"/>
          <w:szCs w:val="22"/>
        </w:rPr>
        <w:t xml:space="preserve"> </w:t>
      </w:r>
      <w:r w:rsidR="00783479">
        <w:rPr>
          <w:rFonts w:ascii="Garamond" w:hAnsi="Garamond"/>
          <w:sz w:val="22"/>
          <w:szCs w:val="22"/>
        </w:rPr>
        <w:t>12/04/13</w:t>
      </w:r>
      <w:r w:rsidR="00783479">
        <w:rPr>
          <w:rFonts w:ascii="Garamond" w:hAnsi="Garamond"/>
          <w:sz w:val="22"/>
          <w:szCs w:val="22"/>
        </w:rPr>
        <w:tab/>
        <w:t>10:30 to</w:t>
      </w:r>
      <w:r w:rsidR="00783479">
        <w:rPr>
          <w:rFonts w:ascii="Garamond" w:hAnsi="Garamond"/>
          <w:sz w:val="22"/>
          <w:szCs w:val="22"/>
        </w:rPr>
        <w:tab/>
      </w:r>
      <w:r w:rsidR="00783479">
        <w:rPr>
          <w:rFonts w:ascii="Garamond" w:hAnsi="Garamond"/>
          <w:sz w:val="22"/>
          <w:szCs w:val="22"/>
        </w:rPr>
        <w:tab/>
        <w:t>12/31/13</w:t>
      </w:r>
      <w:r w:rsidR="00783479">
        <w:rPr>
          <w:rFonts w:ascii="Garamond" w:hAnsi="Garamond"/>
          <w:sz w:val="22"/>
          <w:szCs w:val="22"/>
        </w:rPr>
        <w:tab/>
        <w:t>23:45</w:t>
      </w:r>
    </w:p>
    <w:p w:rsidR="00F21EC6" w:rsidRDefault="00F21EC6">
      <w:pPr>
        <w:tabs>
          <w:tab w:val="left" w:pos="1440"/>
        </w:tabs>
        <w:rPr>
          <w:rFonts w:ascii="Garamond" w:hAnsi="Garamond"/>
          <w:sz w:val="22"/>
          <w:szCs w:val="22"/>
        </w:rPr>
      </w:pPr>
    </w:p>
    <w:p w:rsidR="00F21EC6" w:rsidRDefault="00F21EC6">
      <w:pPr>
        <w:tabs>
          <w:tab w:val="left" w:pos="1440"/>
        </w:tabs>
        <w:rPr>
          <w:rFonts w:ascii="Garamond" w:hAnsi="Garamond"/>
          <w:sz w:val="22"/>
          <w:szCs w:val="22"/>
        </w:rPr>
      </w:pPr>
      <w:r>
        <w:rPr>
          <w:rFonts w:ascii="Garamond" w:hAnsi="Garamond"/>
          <w:sz w:val="22"/>
          <w:szCs w:val="22"/>
        </w:rPr>
        <w:t>Mattaponi Creek (MC)</w:t>
      </w:r>
    </w:p>
    <w:p w:rsidR="00F21EC6" w:rsidRDefault="00F21EC6">
      <w:pPr>
        <w:tabs>
          <w:tab w:val="left" w:pos="1440"/>
        </w:tabs>
        <w:rPr>
          <w:rFonts w:ascii="Garamond" w:hAnsi="Garamond"/>
          <w:sz w:val="22"/>
          <w:szCs w:val="22"/>
        </w:rPr>
      </w:pPr>
      <w:r>
        <w:rPr>
          <w:rFonts w:ascii="Garamond" w:hAnsi="Garamond"/>
          <w:sz w:val="22"/>
          <w:szCs w:val="22"/>
        </w:rPr>
        <w:t xml:space="preserve">Turbidity and chlorophyll probes both post calibrated low and read low at retrieval matchup, likely caused by short from dissolved oxygen probe. </w:t>
      </w:r>
    </w:p>
    <w:p w:rsidR="00F21EC6" w:rsidRDefault="00F21EC6">
      <w:pPr>
        <w:tabs>
          <w:tab w:val="left" w:pos="1440"/>
        </w:tabs>
        <w:rPr>
          <w:rFonts w:ascii="Garamond" w:hAnsi="Garamond"/>
          <w:sz w:val="22"/>
          <w:szCs w:val="22"/>
        </w:rPr>
      </w:pPr>
      <w:r>
        <w:rPr>
          <w:rFonts w:ascii="Garamond" w:hAnsi="Garamond"/>
          <w:sz w:val="22"/>
          <w:szCs w:val="22"/>
        </w:rPr>
        <w:t>06/02/13</w:t>
      </w:r>
      <w:r>
        <w:rPr>
          <w:rFonts w:ascii="Garamond" w:hAnsi="Garamond"/>
          <w:sz w:val="22"/>
          <w:szCs w:val="22"/>
        </w:rPr>
        <w:tab/>
        <w:t>11:30 to</w:t>
      </w:r>
      <w:r>
        <w:rPr>
          <w:rFonts w:ascii="Garamond" w:hAnsi="Garamond"/>
          <w:sz w:val="22"/>
          <w:szCs w:val="22"/>
        </w:rPr>
        <w:tab/>
      </w:r>
      <w:r>
        <w:rPr>
          <w:rFonts w:ascii="Garamond" w:hAnsi="Garamond"/>
          <w:sz w:val="22"/>
          <w:szCs w:val="22"/>
        </w:rPr>
        <w:tab/>
        <w:t>06/06/13</w:t>
      </w:r>
      <w:r>
        <w:rPr>
          <w:rFonts w:ascii="Garamond" w:hAnsi="Garamond"/>
          <w:sz w:val="22"/>
          <w:szCs w:val="22"/>
        </w:rPr>
        <w:tab/>
        <w:t>09:45</w:t>
      </w:r>
    </w:p>
    <w:p w:rsidR="00F21EC6" w:rsidRDefault="00F21EC6">
      <w:pPr>
        <w:tabs>
          <w:tab w:val="left" w:pos="1440"/>
        </w:tabs>
        <w:rPr>
          <w:rFonts w:ascii="Garamond" w:hAnsi="Garamond"/>
          <w:sz w:val="22"/>
          <w:szCs w:val="22"/>
        </w:rPr>
      </w:pPr>
    </w:p>
    <w:p w:rsidR="00F21EC6" w:rsidRDefault="00F21EC6">
      <w:pPr>
        <w:tabs>
          <w:tab w:val="left" w:pos="1440"/>
        </w:tabs>
        <w:rPr>
          <w:rFonts w:ascii="Garamond" w:hAnsi="Garamond"/>
          <w:sz w:val="22"/>
          <w:szCs w:val="22"/>
        </w:rPr>
      </w:pPr>
      <w:r>
        <w:rPr>
          <w:rFonts w:ascii="Garamond" w:hAnsi="Garamond"/>
          <w:sz w:val="22"/>
          <w:szCs w:val="22"/>
        </w:rPr>
        <w:t>No rain reported by Weather</w:t>
      </w:r>
      <w:r w:rsidR="00341EBF">
        <w:rPr>
          <w:rFonts w:ascii="Garamond" w:hAnsi="Garamond"/>
          <w:sz w:val="22"/>
          <w:szCs w:val="22"/>
        </w:rPr>
        <w:t xml:space="preserve"> U</w:t>
      </w:r>
      <w:r>
        <w:rPr>
          <w:rFonts w:ascii="Garamond" w:hAnsi="Garamond"/>
          <w:sz w:val="22"/>
          <w:szCs w:val="22"/>
        </w:rPr>
        <w:t>nderground</w:t>
      </w:r>
      <w:r w:rsidR="00341EBF">
        <w:rPr>
          <w:rFonts w:ascii="Garamond" w:hAnsi="Garamond"/>
          <w:sz w:val="22"/>
          <w:szCs w:val="22"/>
        </w:rPr>
        <w:t xml:space="preserve"> (wunderground</w:t>
      </w:r>
      <w:r>
        <w:rPr>
          <w:rFonts w:ascii="Garamond" w:hAnsi="Garamond"/>
          <w:sz w:val="22"/>
          <w:szCs w:val="22"/>
        </w:rPr>
        <w:t>.com</w:t>
      </w:r>
      <w:r w:rsidR="00341EBF">
        <w:rPr>
          <w:rFonts w:ascii="Garamond" w:hAnsi="Garamond"/>
          <w:sz w:val="22"/>
          <w:szCs w:val="22"/>
        </w:rPr>
        <w:t>)</w:t>
      </w:r>
      <w:r>
        <w:rPr>
          <w:rFonts w:ascii="Garamond" w:hAnsi="Garamond"/>
          <w:sz w:val="22"/>
          <w:szCs w:val="22"/>
        </w:rPr>
        <w:t xml:space="preserve">, cause of high turbidity readings unknown. </w:t>
      </w:r>
    </w:p>
    <w:p w:rsidR="00F21EC6" w:rsidRDefault="00F21EC6">
      <w:pPr>
        <w:tabs>
          <w:tab w:val="left" w:pos="1440"/>
        </w:tabs>
        <w:rPr>
          <w:rFonts w:ascii="Garamond" w:hAnsi="Garamond"/>
          <w:sz w:val="22"/>
          <w:szCs w:val="22"/>
        </w:rPr>
      </w:pPr>
      <w:r>
        <w:rPr>
          <w:rFonts w:ascii="Garamond" w:hAnsi="Garamond"/>
          <w:sz w:val="22"/>
          <w:szCs w:val="22"/>
        </w:rPr>
        <w:t>06/10/13</w:t>
      </w:r>
      <w:r>
        <w:rPr>
          <w:rFonts w:ascii="Garamond" w:hAnsi="Garamond"/>
          <w:sz w:val="22"/>
          <w:szCs w:val="22"/>
        </w:rPr>
        <w:tab/>
        <w:t>20:15 to</w:t>
      </w:r>
      <w:r>
        <w:rPr>
          <w:rFonts w:ascii="Garamond" w:hAnsi="Garamond"/>
          <w:sz w:val="22"/>
          <w:szCs w:val="22"/>
        </w:rPr>
        <w:tab/>
      </w:r>
      <w:r>
        <w:rPr>
          <w:rFonts w:ascii="Garamond" w:hAnsi="Garamond"/>
          <w:sz w:val="22"/>
          <w:szCs w:val="22"/>
        </w:rPr>
        <w:tab/>
        <w:t>06/11/13</w:t>
      </w:r>
      <w:r>
        <w:rPr>
          <w:rFonts w:ascii="Garamond" w:hAnsi="Garamond"/>
          <w:sz w:val="22"/>
          <w:szCs w:val="22"/>
        </w:rPr>
        <w:tab/>
      </w:r>
      <w:r w:rsidR="00F15324">
        <w:rPr>
          <w:rFonts w:ascii="Garamond" w:hAnsi="Garamond"/>
          <w:sz w:val="22"/>
          <w:szCs w:val="22"/>
        </w:rPr>
        <w:t xml:space="preserve">04:30, </w:t>
      </w:r>
      <w:r w:rsidR="00F15324">
        <w:rPr>
          <w:rFonts w:ascii="Garamond" w:hAnsi="Garamond"/>
          <w:sz w:val="22"/>
          <w:szCs w:val="22"/>
        </w:rPr>
        <w:tab/>
      </w:r>
      <w:r w:rsidR="00F15324">
        <w:rPr>
          <w:rFonts w:ascii="Garamond" w:hAnsi="Garamond"/>
          <w:sz w:val="22"/>
          <w:szCs w:val="22"/>
        </w:rPr>
        <w:tab/>
        <w:t>06:30 – 13:45</w:t>
      </w:r>
    </w:p>
    <w:p w:rsidR="00F15324" w:rsidRDefault="00F15324">
      <w:pPr>
        <w:tabs>
          <w:tab w:val="left" w:pos="1440"/>
        </w:tabs>
        <w:rPr>
          <w:rFonts w:ascii="Garamond" w:hAnsi="Garamond"/>
          <w:sz w:val="22"/>
          <w:szCs w:val="22"/>
        </w:rPr>
      </w:pPr>
      <w:r>
        <w:rPr>
          <w:rFonts w:ascii="Garamond" w:hAnsi="Garamond"/>
          <w:sz w:val="22"/>
          <w:szCs w:val="22"/>
        </w:rPr>
        <w:t>06/18/13</w:t>
      </w:r>
      <w:r>
        <w:rPr>
          <w:rFonts w:ascii="Garamond" w:hAnsi="Garamond"/>
          <w:sz w:val="22"/>
          <w:szCs w:val="22"/>
        </w:rPr>
        <w:tab/>
        <w:t>17:00 – 19:30,</w:t>
      </w:r>
      <w:r>
        <w:rPr>
          <w:rFonts w:ascii="Garamond" w:hAnsi="Garamond"/>
          <w:sz w:val="22"/>
          <w:szCs w:val="22"/>
        </w:rPr>
        <w:tab/>
        <w:t>22:45 to</w:t>
      </w:r>
      <w:r>
        <w:rPr>
          <w:rFonts w:ascii="Garamond" w:hAnsi="Garamond"/>
          <w:sz w:val="22"/>
          <w:szCs w:val="22"/>
        </w:rPr>
        <w:tab/>
      </w:r>
      <w:r>
        <w:rPr>
          <w:rFonts w:ascii="Garamond" w:hAnsi="Garamond"/>
          <w:sz w:val="22"/>
          <w:szCs w:val="22"/>
        </w:rPr>
        <w:tab/>
        <w:t>06/19/13</w:t>
      </w:r>
      <w:r>
        <w:rPr>
          <w:rFonts w:ascii="Garamond" w:hAnsi="Garamond"/>
          <w:sz w:val="22"/>
          <w:szCs w:val="22"/>
        </w:rPr>
        <w:tab/>
        <w:t>08:00</w:t>
      </w:r>
    </w:p>
    <w:p w:rsidR="00F15324" w:rsidRDefault="00F15324">
      <w:pPr>
        <w:tabs>
          <w:tab w:val="left" w:pos="1440"/>
        </w:tabs>
        <w:rPr>
          <w:rFonts w:ascii="Garamond" w:hAnsi="Garamond"/>
          <w:sz w:val="22"/>
          <w:szCs w:val="22"/>
        </w:rPr>
      </w:pPr>
      <w:r>
        <w:rPr>
          <w:rFonts w:ascii="Garamond" w:hAnsi="Garamond"/>
          <w:sz w:val="22"/>
          <w:szCs w:val="22"/>
        </w:rPr>
        <w:t>06/28/13</w:t>
      </w:r>
      <w:r>
        <w:rPr>
          <w:rFonts w:ascii="Garamond" w:hAnsi="Garamond"/>
          <w:sz w:val="22"/>
          <w:szCs w:val="22"/>
        </w:rPr>
        <w:tab/>
        <w:t>20:30 – 22:00</w:t>
      </w:r>
    </w:p>
    <w:p w:rsidR="00F15324" w:rsidRDefault="00F15324">
      <w:pPr>
        <w:tabs>
          <w:tab w:val="left" w:pos="1440"/>
        </w:tabs>
        <w:rPr>
          <w:rFonts w:ascii="Garamond" w:hAnsi="Garamond"/>
          <w:sz w:val="22"/>
          <w:szCs w:val="22"/>
        </w:rPr>
      </w:pPr>
      <w:r>
        <w:rPr>
          <w:rFonts w:ascii="Garamond" w:hAnsi="Garamond"/>
          <w:sz w:val="22"/>
          <w:szCs w:val="22"/>
        </w:rPr>
        <w:t>06/29/13</w:t>
      </w:r>
      <w:r>
        <w:rPr>
          <w:rFonts w:ascii="Garamond" w:hAnsi="Garamond"/>
          <w:sz w:val="22"/>
          <w:szCs w:val="22"/>
        </w:rPr>
        <w:tab/>
        <w:t xml:space="preserve">02:15 – 02:30, </w:t>
      </w:r>
      <w:r>
        <w:rPr>
          <w:rFonts w:ascii="Garamond" w:hAnsi="Garamond"/>
          <w:sz w:val="22"/>
          <w:szCs w:val="22"/>
        </w:rPr>
        <w:tab/>
        <w:t>03:00 – 12:00</w:t>
      </w:r>
    </w:p>
    <w:p w:rsidR="00223465" w:rsidRDefault="00223465">
      <w:pPr>
        <w:tabs>
          <w:tab w:val="left" w:pos="1440"/>
        </w:tabs>
        <w:rPr>
          <w:rFonts w:ascii="Garamond" w:hAnsi="Garamond"/>
          <w:sz w:val="22"/>
          <w:szCs w:val="22"/>
        </w:rPr>
      </w:pPr>
    </w:p>
    <w:p w:rsidR="00223465" w:rsidRDefault="00FF54BF">
      <w:pPr>
        <w:tabs>
          <w:tab w:val="left" w:pos="1440"/>
        </w:tabs>
        <w:rPr>
          <w:rFonts w:ascii="Garamond" w:hAnsi="Garamond"/>
          <w:sz w:val="22"/>
          <w:szCs w:val="22"/>
        </w:rPr>
      </w:pPr>
      <w:r>
        <w:rPr>
          <w:rFonts w:ascii="Garamond" w:hAnsi="Garamond"/>
          <w:sz w:val="22"/>
          <w:szCs w:val="22"/>
        </w:rPr>
        <w:t xml:space="preserve">Although pH probe post calibrated within range and matchups at deployment and retrieval were within range of readings from </w:t>
      </w:r>
      <w:proofErr w:type="spellStart"/>
      <w:r>
        <w:rPr>
          <w:rFonts w:ascii="Garamond" w:hAnsi="Garamond"/>
          <w:sz w:val="22"/>
          <w:szCs w:val="22"/>
        </w:rPr>
        <w:t>Hydrolab</w:t>
      </w:r>
      <w:proofErr w:type="spellEnd"/>
      <w:r>
        <w:rPr>
          <w:rFonts w:ascii="Garamond" w:hAnsi="Garamond"/>
          <w:sz w:val="22"/>
          <w:szCs w:val="22"/>
        </w:rPr>
        <w:t xml:space="preserve"> check </w:t>
      </w:r>
      <w:proofErr w:type="spellStart"/>
      <w:r>
        <w:rPr>
          <w:rFonts w:ascii="Garamond" w:hAnsi="Garamond"/>
          <w:sz w:val="22"/>
          <w:szCs w:val="22"/>
        </w:rPr>
        <w:t>sonde</w:t>
      </w:r>
      <w:proofErr w:type="spellEnd"/>
      <w:r>
        <w:rPr>
          <w:rFonts w:ascii="Garamond" w:hAnsi="Garamond"/>
          <w:sz w:val="22"/>
          <w:szCs w:val="22"/>
        </w:rPr>
        <w:t xml:space="preserve">, data suspect because matchup with new YSI at retrieval was off by 0.6 pH units and out of range. </w:t>
      </w:r>
    </w:p>
    <w:p w:rsidR="00223465" w:rsidRDefault="00223465">
      <w:pPr>
        <w:tabs>
          <w:tab w:val="left" w:pos="1440"/>
        </w:tabs>
        <w:rPr>
          <w:rFonts w:ascii="Garamond" w:hAnsi="Garamond"/>
          <w:sz w:val="22"/>
          <w:szCs w:val="22"/>
        </w:rPr>
      </w:pPr>
      <w:r>
        <w:rPr>
          <w:rFonts w:ascii="Garamond" w:hAnsi="Garamond"/>
          <w:sz w:val="22"/>
          <w:szCs w:val="22"/>
        </w:rPr>
        <w:t>08/14/13</w:t>
      </w:r>
      <w:r>
        <w:rPr>
          <w:rFonts w:ascii="Garamond" w:hAnsi="Garamond"/>
          <w:sz w:val="22"/>
          <w:szCs w:val="22"/>
        </w:rPr>
        <w:tab/>
        <w:t>13:45 – 15:30,</w:t>
      </w:r>
      <w:r>
        <w:rPr>
          <w:rFonts w:ascii="Garamond" w:hAnsi="Garamond"/>
          <w:sz w:val="22"/>
          <w:szCs w:val="22"/>
        </w:rPr>
        <w:tab/>
        <w:t xml:space="preserve">16:30 to </w:t>
      </w:r>
      <w:r>
        <w:rPr>
          <w:rFonts w:ascii="Garamond" w:hAnsi="Garamond"/>
          <w:sz w:val="22"/>
          <w:szCs w:val="22"/>
        </w:rPr>
        <w:tab/>
        <w:t>08/15/13</w:t>
      </w:r>
      <w:r>
        <w:rPr>
          <w:rFonts w:ascii="Garamond" w:hAnsi="Garamond"/>
          <w:sz w:val="22"/>
          <w:szCs w:val="22"/>
        </w:rPr>
        <w:tab/>
        <w:t>15:00,</w:t>
      </w:r>
      <w:r>
        <w:rPr>
          <w:rFonts w:ascii="Garamond" w:hAnsi="Garamond"/>
          <w:sz w:val="22"/>
          <w:szCs w:val="22"/>
        </w:rPr>
        <w:tab/>
      </w:r>
      <w:r>
        <w:rPr>
          <w:rFonts w:ascii="Garamond" w:hAnsi="Garamond"/>
          <w:sz w:val="22"/>
          <w:szCs w:val="22"/>
        </w:rPr>
        <w:tab/>
        <w:t xml:space="preserve"> </w:t>
      </w:r>
    </w:p>
    <w:p w:rsidR="00223465" w:rsidRDefault="00223465">
      <w:pPr>
        <w:tabs>
          <w:tab w:val="left" w:pos="1440"/>
        </w:tabs>
        <w:rPr>
          <w:rFonts w:ascii="Garamond" w:hAnsi="Garamond"/>
          <w:sz w:val="22"/>
          <w:szCs w:val="22"/>
        </w:rPr>
      </w:pPr>
      <w:r>
        <w:rPr>
          <w:rFonts w:ascii="Garamond" w:hAnsi="Garamond"/>
          <w:sz w:val="22"/>
          <w:szCs w:val="22"/>
        </w:rPr>
        <w:t>08/15/13</w:t>
      </w:r>
      <w:r>
        <w:rPr>
          <w:rFonts w:ascii="Garamond" w:hAnsi="Garamond"/>
          <w:sz w:val="22"/>
          <w:szCs w:val="22"/>
        </w:rPr>
        <w:tab/>
        <w:t>15:30 to</w:t>
      </w:r>
      <w:r>
        <w:rPr>
          <w:rFonts w:ascii="Garamond" w:hAnsi="Garamond"/>
          <w:sz w:val="22"/>
          <w:szCs w:val="22"/>
        </w:rPr>
        <w:tab/>
      </w:r>
      <w:r>
        <w:rPr>
          <w:rFonts w:ascii="Garamond" w:hAnsi="Garamond"/>
          <w:sz w:val="22"/>
          <w:szCs w:val="22"/>
        </w:rPr>
        <w:tab/>
        <w:t>08/20/13</w:t>
      </w:r>
      <w:r>
        <w:rPr>
          <w:rFonts w:ascii="Garamond" w:hAnsi="Garamond"/>
          <w:sz w:val="22"/>
          <w:szCs w:val="22"/>
        </w:rPr>
        <w:tab/>
        <w:t>09:30</w:t>
      </w:r>
      <w:r>
        <w:rPr>
          <w:rFonts w:ascii="Garamond" w:hAnsi="Garamond"/>
          <w:sz w:val="22"/>
          <w:szCs w:val="22"/>
        </w:rPr>
        <w:tab/>
      </w:r>
    </w:p>
    <w:p w:rsidR="001D6F56" w:rsidRDefault="001D6F56">
      <w:pPr>
        <w:tabs>
          <w:tab w:val="left" w:pos="1440"/>
        </w:tabs>
        <w:rPr>
          <w:rFonts w:ascii="Garamond" w:hAnsi="Garamond"/>
          <w:sz w:val="22"/>
          <w:szCs w:val="22"/>
        </w:rPr>
      </w:pPr>
    </w:p>
    <w:p w:rsidR="001D6F56" w:rsidRDefault="001D6F56">
      <w:pPr>
        <w:tabs>
          <w:tab w:val="left" w:pos="1440"/>
        </w:tabs>
        <w:rPr>
          <w:rFonts w:ascii="Garamond" w:hAnsi="Garamond"/>
          <w:sz w:val="22"/>
          <w:szCs w:val="22"/>
        </w:rPr>
      </w:pPr>
      <w:r>
        <w:rPr>
          <w:rFonts w:ascii="Garamond" w:hAnsi="Garamond"/>
          <w:sz w:val="22"/>
          <w:szCs w:val="22"/>
        </w:rPr>
        <w:t xml:space="preserve">No notes at post calibration about chlorophyll wiper parking incorrectly or missing, but sudden elevated readings indicate a wiper loss or malfunction. </w:t>
      </w:r>
      <w:r w:rsidR="002F2EFE">
        <w:rPr>
          <w:rFonts w:ascii="Garamond" w:hAnsi="Garamond"/>
          <w:sz w:val="22"/>
          <w:szCs w:val="22"/>
        </w:rPr>
        <w:t>Values</w:t>
      </w:r>
      <w:r>
        <w:rPr>
          <w:rFonts w:ascii="Garamond" w:hAnsi="Garamond"/>
          <w:sz w:val="22"/>
          <w:szCs w:val="22"/>
        </w:rPr>
        <w:t xml:space="preserve"> elevated from those of following deployment.</w:t>
      </w:r>
    </w:p>
    <w:p w:rsidR="001D6F56" w:rsidRDefault="001D6F56">
      <w:pPr>
        <w:tabs>
          <w:tab w:val="left" w:pos="1440"/>
        </w:tabs>
        <w:rPr>
          <w:rFonts w:ascii="Garamond" w:hAnsi="Garamond"/>
          <w:sz w:val="22"/>
          <w:szCs w:val="22"/>
        </w:rPr>
      </w:pPr>
      <w:r>
        <w:rPr>
          <w:rFonts w:ascii="Garamond" w:hAnsi="Garamond"/>
          <w:sz w:val="22"/>
          <w:szCs w:val="22"/>
        </w:rPr>
        <w:t>09/01</w:t>
      </w:r>
      <w:r>
        <w:rPr>
          <w:rFonts w:ascii="Garamond" w:hAnsi="Garamond"/>
          <w:sz w:val="22"/>
          <w:szCs w:val="22"/>
        </w:rPr>
        <w:tab/>
        <w:t>16:30 to</w:t>
      </w:r>
      <w:r>
        <w:rPr>
          <w:rFonts w:ascii="Garamond" w:hAnsi="Garamond"/>
          <w:sz w:val="22"/>
          <w:szCs w:val="22"/>
        </w:rPr>
        <w:tab/>
      </w:r>
      <w:r>
        <w:rPr>
          <w:rFonts w:ascii="Garamond" w:hAnsi="Garamond"/>
          <w:sz w:val="22"/>
          <w:szCs w:val="22"/>
        </w:rPr>
        <w:tab/>
        <w:t>09/03</w:t>
      </w:r>
      <w:r>
        <w:rPr>
          <w:rFonts w:ascii="Garamond" w:hAnsi="Garamond"/>
          <w:sz w:val="22"/>
          <w:szCs w:val="22"/>
        </w:rPr>
        <w:tab/>
      </w:r>
      <w:r>
        <w:rPr>
          <w:rFonts w:ascii="Garamond" w:hAnsi="Garamond"/>
          <w:sz w:val="22"/>
          <w:szCs w:val="22"/>
        </w:rPr>
        <w:tab/>
        <w:t>10:15</w:t>
      </w:r>
    </w:p>
    <w:p w:rsidR="00FF76A1" w:rsidRDefault="00FF76A1">
      <w:pPr>
        <w:tabs>
          <w:tab w:val="left" w:pos="1440"/>
        </w:tabs>
        <w:rPr>
          <w:rFonts w:ascii="Garamond" w:hAnsi="Garamond"/>
          <w:sz w:val="22"/>
          <w:szCs w:val="22"/>
        </w:rPr>
      </w:pPr>
    </w:p>
    <w:p w:rsidR="00FF76A1" w:rsidRDefault="00FF76A1">
      <w:pPr>
        <w:tabs>
          <w:tab w:val="left" w:pos="1440"/>
        </w:tabs>
        <w:rPr>
          <w:rFonts w:ascii="Garamond" w:hAnsi="Garamond"/>
          <w:sz w:val="22"/>
          <w:szCs w:val="22"/>
        </w:rPr>
      </w:pPr>
      <w:r w:rsidRPr="00FF76A1">
        <w:rPr>
          <w:rFonts w:ascii="Garamond" w:hAnsi="Garamond"/>
          <w:sz w:val="22"/>
          <w:szCs w:val="22"/>
        </w:rPr>
        <w:t xml:space="preserve">All optical probes seem to be intermittently affected by a possible short in one of the optical probes. Periodic spikes in chlorophyll values </w:t>
      </w:r>
      <w:r w:rsidR="002F2EFE">
        <w:rPr>
          <w:rFonts w:ascii="Garamond" w:hAnsi="Garamond"/>
          <w:sz w:val="22"/>
          <w:szCs w:val="22"/>
        </w:rPr>
        <w:t xml:space="preserve">and complete dissolved oxygen probe failures </w:t>
      </w:r>
      <w:r w:rsidRPr="00FF76A1">
        <w:rPr>
          <w:rFonts w:ascii="Garamond" w:hAnsi="Garamond"/>
          <w:sz w:val="22"/>
          <w:szCs w:val="22"/>
        </w:rPr>
        <w:t>indicate possible effects from optical short.</w:t>
      </w:r>
    </w:p>
    <w:p w:rsidR="00FF76A1" w:rsidRDefault="00FF76A1">
      <w:pPr>
        <w:tabs>
          <w:tab w:val="left" w:pos="1440"/>
        </w:tabs>
        <w:rPr>
          <w:rFonts w:ascii="Garamond" w:hAnsi="Garamond"/>
          <w:sz w:val="22"/>
          <w:szCs w:val="22"/>
        </w:rPr>
      </w:pPr>
      <w:r>
        <w:rPr>
          <w:rFonts w:ascii="Garamond" w:hAnsi="Garamond"/>
          <w:sz w:val="22"/>
          <w:szCs w:val="22"/>
        </w:rPr>
        <w:t>10/22</w:t>
      </w:r>
      <w:r>
        <w:rPr>
          <w:rFonts w:ascii="Garamond" w:hAnsi="Garamond"/>
          <w:sz w:val="22"/>
          <w:szCs w:val="22"/>
        </w:rPr>
        <w:tab/>
        <w:t>11:45 to</w:t>
      </w:r>
      <w:r>
        <w:rPr>
          <w:rFonts w:ascii="Garamond" w:hAnsi="Garamond"/>
          <w:sz w:val="22"/>
          <w:szCs w:val="22"/>
        </w:rPr>
        <w:tab/>
      </w:r>
      <w:r>
        <w:rPr>
          <w:rFonts w:ascii="Garamond" w:hAnsi="Garamond"/>
          <w:sz w:val="22"/>
          <w:szCs w:val="22"/>
        </w:rPr>
        <w:tab/>
        <w:t>10/27</w:t>
      </w:r>
      <w:r>
        <w:rPr>
          <w:rFonts w:ascii="Garamond" w:hAnsi="Garamond"/>
          <w:sz w:val="22"/>
          <w:szCs w:val="22"/>
        </w:rPr>
        <w:tab/>
      </w:r>
      <w:r>
        <w:rPr>
          <w:rFonts w:ascii="Garamond" w:hAnsi="Garamond"/>
          <w:sz w:val="22"/>
          <w:szCs w:val="22"/>
        </w:rPr>
        <w:tab/>
        <w:t>15:15</w:t>
      </w:r>
    </w:p>
    <w:p w:rsidR="00FF76A1" w:rsidRDefault="00FF76A1">
      <w:pPr>
        <w:tabs>
          <w:tab w:val="left" w:pos="1440"/>
        </w:tabs>
        <w:rPr>
          <w:rFonts w:ascii="Garamond" w:hAnsi="Garamond"/>
          <w:sz w:val="22"/>
          <w:szCs w:val="22"/>
        </w:rPr>
      </w:pPr>
    </w:p>
    <w:p w:rsidR="00FF76A1" w:rsidRDefault="00FF76A1">
      <w:pPr>
        <w:tabs>
          <w:tab w:val="left" w:pos="1440"/>
        </w:tabs>
        <w:rPr>
          <w:rFonts w:ascii="Garamond" w:hAnsi="Garamond"/>
          <w:sz w:val="22"/>
          <w:szCs w:val="22"/>
        </w:rPr>
      </w:pPr>
      <w:r w:rsidRPr="00FF76A1">
        <w:rPr>
          <w:rFonts w:ascii="Garamond" w:hAnsi="Garamond"/>
          <w:sz w:val="22"/>
          <w:szCs w:val="22"/>
        </w:rPr>
        <w:t>All optical probes seem to be intermittently affected by a possible short in one of the optical probes. Sudden increase in and erratic behavior of turbidity values make</w:t>
      </w:r>
      <w:r w:rsidR="007021EA">
        <w:rPr>
          <w:rFonts w:ascii="Garamond" w:hAnsi="Garamond"/>
          <w:sz w:val="22"/>
          <w:szCs w:val="22"/>
        </w:rPr>
        <w:t>s</w:t>
      </w:r>
      <w:r w:rsidRPr="00FF76A1">
        <w:rPr>
          <w:rFonts w:ascii="Garamond" w:hAnsi="Garamond"/>
          <w:sz w:val="22"/>
          <w:szCs w:val="22"/>
        </w:rPr>
        <w:t xml:space="preserve"> them unreliable. Periodic spikes in chlorophyll values </w:t>
      </w:r>
      <w:r w:rsidR="007021EA">
        <w:rPr>
          <w:rFonts w:ascii="Garamond" w:hAnsi="Garamond"/>
          <w:sz w:val="22"/>
          <w:szCs w:val="22"/>
        </w:rPr>
        <w:t>and complete dissolved oxygen probe failures</w:t>
      </w:r>
      <w:r w:rsidR="007021EA" w:rsidRPr="00FF76A1">
        <w:rPr>
          <w:rFonts w:ascii="Garamond" w:hAnsi="Garamond"/>
          <w:sz w:val="22"/>
          <w:szCs w:val="22"/>
        </w:rPr>
        <w:t xml:space="preserve"> </w:t>
      </w:r>
      <w:r w:rsidRPr="00FF76A1">
        <w:rPr>
          <w:rFonts w:ascii="Garamond" w:hAnsi="Garamond"/>
          <w:sz w:val="22"/>
          <w:szCs w:val="22"/>
        </w:rPr>
        <w:t>also indicate possible effects from optical short.</w:t>
      </w:r>
    </w:p>
    <w:p w:rsidR="00F767D6" w:rsidRDefault="00F767D6">
      <w:pPr>
        <w:tabs>
          <w:tab w:val="left" w:pos="1440"/>
        </w:tabs>
        <w:rPr>
          <w:rFonts w:ascii="Garamond" w:hAnsi="Garamond"/>
          <w:sz w:val="22"/>
          <w:szCs w:val="22"/>
        </w:rPr>
      </w:pPr>
      <w:r>
        <w:rPr>
          <w:rFonts w:ascii="Garamond" w:hAnsi="Garamond"/>
          <w:sz w:val="22"/>
          <w:szCs w:val="22"/>
        </w:rPr>
        <w:t>10/27</w:t>
      </w:r>
      <w:r>
        <w:rPr>
          <w:rFonts w:ascii="Garamond" w:hAnsi="Garamond"/>
          <w:sz w:val="22"/>
          <w:szCs w:val="22"/>
        </w:rPr>
        <w:tab/>
        <w:t>15:30 to</w:t>
      </w:r>
      <w:r>
        <w:rPr>
          <w:rFonts w:ascii="Garamond" w:hAnsi="Garamond"/>
          <w:sz w:val="22"/>
          <w:szCs w:val="22"/>
        </w:rPr>
        <w:tab/>
      </w:r>
      <w:r>
        <w:rPr>
          <w:rFonts w:ascii="Garamond" w:hAnsi="Garamond"/>
          <w:sz w:val="22"/>
          <w:szCs w:val="22"/>
        </w:rPr>
        <w:tab/>
        <w:t>11/6</w:t>
      </w:r>
      <w:r>
        <w:rPr>
          <w:rFonts w:ascii="Garamond" w:hAnsi="Garamond"/>
          <w:sz w:val="22"/>
          <w:szCs w:val="22"/>
        </w:rPr>
        <w:tab/>
      </w:r>
      <w:r>
        <w:rPr>
          <w:rFonts w:ascii="Garamond" w:hAnsi="Garamond"/>
          <w:sz w:val="22"/>
          <w:szCs w:val="22"/>
        </w:rPr>
        <w:tab/>
        <w:t>12:15</w:t>
      </w:r>
    </w:p>
    <w:p w:rsidR="00F767D6" w:rsidRDefault="00F767D6">
      <w:pPr>
        <w:tabs>
          <w:tab w:val="left" w:pos="1440"/>
        </w:tabs>
        <w:rPr>
          <w:rFonts w:ascii="Garamond" w:hAnsi="Garamond"/>
          <w:sz w:val="22"/>
          <w:szCs w:val="22"/>
        </w:rPr>
      </w:pPr>
    </w:p>
    <w:p w:rsidR="00F15324" w:rsidRDefault="00F15324">
      <w:pPr>
        <w:tabs>
          <w:tab w:val="left" w:pos="1440"/>
        </w:tabs>
        <w:rPr>
          <w:rFonts w:ascii="Garamond" w:hAnsi="Garamond"/>
          <w:sz w:val="22"/>
          <w:szCs w:val="22"/>
        </w:rPr>
      </w:pPr>
      <w:r>
        <w:rPr>
          <w:rFonts w:ascii="Garamond" w:hAnsi="Garamond"/>
          <w:sz w:val="22"/>
          <w:szCs w:val="22"/>
        </w:rPr>
        <w:t>Otter Point Creek (OC)</w:t>
      </w:r>
    </w:p>
    <w:p w:rsidR="00F15324" w:rsidRDefault="00F15324">
      <w:pPr>
        <w:tabs>
          <w:tab w:val="left" w:pos="1440"/>
        </w:tabs>
        <w:rPr>
          <w:rFonts w:ascii="Garamond" w:hAnsi="Garamond"/>
          <w:sz w:val="22"/>
          <w:szCs w:val="22"/>
        </w:rPr>
      </w:pPr>
      <w:r>
        <w:rPr>
          <w:rFonts w:ascii="Garamond" w:hAnsi="Garamond"/>
          <w:sz w:val="22"/>
          <w:szCs w:val="22"/>
        </w:rPr>
        <w:t xml:space="preserve">Elevated turbidity readings at end of file indicate possible </w:t>
      </w:r>
      <w:proofErr w:type="spellStart"/>
      <w:r>
        <w:rPr>
          <w:rFonts w:ascii="Garamond" w:hAnsi="Garamond"/>
          <w:sz w:val="22"/>
          <w:szCs w:val="22"/>
        </w:rPr>
        <w:t>biofouling</w:t>
      </w:r>
      <w:proofErr w:type="spellEnd"/>
      <w:r>
        <w:rPr>
          <w:rFonts w:ascii="Garamond" w:hAnsi="Garamond"/>
          <w:sz w:val="22"/>
          <w:szCs w:val="22"/>
        </w:rPr>
        <w:t xml:space="preserve"> or wiper malfunction and do not matchup with readings from following deployment.</w:t>
      </w:r>
    </w:p>
    <w:p w:rsidR="00F15324" w:rsidRDefault="00F15324">
      <w:pPr>
        <w:tabs>
          <w:tab w:val="left" w:pos="1440"/>
        </w:tabs>
        <w:rPr>
          <w:rFonts w:ascii="Garamond" w:hAnsi="Garamond"/>
          <w:sz w:val="22"/>
          <w:szCs w:val="22"/>
        </w:rPr>
      </w:pPr>
      <w:r>
        <w:rPr>
          <w:rFonts w:ascii="Garamond" w:hAnsi="Garamond"/>
          <w:sz w:val="22"/>
          <w:szCs w:val="22"/>
        </w:rPr>
        <w:t>04/15/13</w:t>
      </w:r>
      <w:r>
        <w:rPr>
          <w:rFonts w:ascii="Garamond" w:hAnsi="Garamond"/>
          <w:sz w:val="22"/>
          <w:szCs w:val="22"/>
        </w:rPr>
        <w:tab/>
        <w:t>14:00 to</w:t>
      </w:r>
      <w:r>
        <w:rPr>
          <w:rFonts w:ascii="Garamond" w:hAnsi="Garamond"/>
          <w:sz w:val="22"/>
          <w:szCs w:val="22"/>
        </w:rPr>
        <w:tab/>
      </w:r>
      <w:r>
        <w:rPr>
          <w:rFonts w:ascii="Garamond" w:hAnsi="Garamond"/>
          <w:sz w:val="22"/>
          <w:szCs w:val="22"/>
        </w:rPr>
        <w:tab/>
        <w:t>04/18/13</w:t>
      </w:r>
      <w:r>
        <w:rPr>
          <w:rFonts w:ascii="Garamond" w:hAnsi="Garamond"/>
          <w:sz w:val="22"/>
          <w:szCs w:val="22"/>
        </w:rPr>
        <w:tab/>
        <w:t>07:45</w:t>
      </w:r>
    </w:p>
    <w:p w:rsidR="007021EA" w:rsidRDefault="007021EA">
      <w:pPr>
        <w:tabs>
          <w:tab w:val="left" w:pos="1440"/>
        </w:tabs>
        <w:rPr>
          <w:rFonts w:ascii="Garamond" w:hAnsi="Garamond"/>
          <w:sz w:val="22"/>
          <w:szCs w:val="22"/>
        </w:rPr>
      </w:pPr>
    </w:p>
    <w:p w:rsidR="007021EA" w:rsidRDefault="007021EA">
      <w:pPr>
        <w:tabs>
          <w:tab w:val="left" w:pos="1440"/>
        </w:tabs>
        <w:rPr>
          <w:rFonts w:ascii="Garamond" w:hAnsi="Garamond"/>
          <w:sz w:val="22"/>
          <w:szCs w:val="22"/>
        </w:rPr>
      </w:pPr>
      <w:r>
        <w:rPr>
          <w:rFonts w:ascii="Garamond" w:hAnsi="Garamond"/>
          <w:sz w:val="22"/>
          <w:szCs w:val="22"/>
        </w:rPr>
        <w:t xml:space="preserve">Dissolved oxygen data suspect due to intermittent dissolved oxygen probe failure. </w:t>
      </w:r>
    </w:p>
    <w:p w:rsidR="007021EA" w:rsidRDefault="007021EA">
      <w:pPr>
        <w:tabs>
          <w:tab w:val="left" w:pos="1440"/>
        </w:tabs>
        <w:rPr>
          <w:rFonts w:ascii="Garamond" w:hAnsi="Garamond"/>
          <w:sz w:val="22"/>
          <w:szCs w:val="22"/>
        </w:rPr>
      </w:pPr>
      <w:r>
        <w:rPr>
          <w:rFonts w:ascii="Garamond" w:hAnsi="Garamond"/>
          <w:sz w:val="22"/>
          <w:szCs w:val="22"/>
        </w:rPr>
        <w:t>10/29/13</w:t>
      </w:r>
      <w:r>
        <w:rPr>
          <w:rFonts w:ascii="Garamond" w:hAnsi="Garamond"/>
          <w:sz w:val="22"/>
          <w:szCs w:val="22"/>
        </w:rPr>
        <w:tab/>
        <w:t>11:30 – 23:15</w:t>
      </w:r>
    </w:p>
    <w:p w:rsidR="007021EA" w:rsidRDefault="007021EA">
      <w:pPr>
        <w:tabs>
          <w:tab w:val="left" w:pos="1440"/>
        </w:tabs>
        <w:rPr>
          <w:rFonts w:ascii="Garamond" w:hAnsi="Garamond"/>
          <w:sz w:val="22"/>
          <w:szCs w:val="22"/>
        </w:rPr>
      </w:pPr>
      <w:r>
        <w:rPr>
          <w:rFonts w:ascii="Garamond" w:hAnsi="Garamond"/>
          <w:sz w:val="22"/>
          <w:szCs w:val="22"/>
        </w:rPr>
        <w:t>10/31/13</w:t>
      </w:r>
      <w:r>
        <w:rPr>
          <w:rFonts w:ascii="Garamond" w:hAnsi="Garamond"/>
          <w:sz w:val="22"/>
          <w:szCs w:val="22"/>
        </w:rPr>
        <w:tab/>
        <w:t>11:45 to</w:t>
      </w:r>
      <w:r>
        <w:rPr>
          <w:rFonts w:ascii="Garamond" w:hAnsi="Garamond"/>
          <w:sz w:val="22"/>
          <w:szCs w:val="22"/>
        </w:rPr>
        <w:tab/>
      </w:r>
      <w:r>
        <w:rPr>
          <w:rFonts w:ascii="Garamond" w:hAnsi="Garamond"/>
          <w:sz w:val="22"/>
          <w:szCs w:val="22"/>
        </w:rPr>
        <w:tab/>
        <w:t>11/3/13</w:t>
      </w:r>
      <w:r>
        <w:rPr>
          <w:rFonts w:ascii="Garamond" w:hAnsi="Garamond"/>
          <w:sz w:val="22"/>
          <w:szCs w:val="22"/>
        </w:rPr>
        <w:tab/>
        <w:t>02:30,</w:t>
      </w:r>
      <w:r>
        <w:rPr>
          <w:rFonts w:ascii="Garamond" w:hAnsi="Garamond"/>
          <w:sz w:val="22"/>
          <w:szCs w:val="22"/>
        </w:rPr>
        <w:tab/>
      </w:r>
      <w:r>
        <w:rPr>
          <w:rFonts w:ascii="Garamond" w:hAnsi="Garamond"/>
          <w:sz w:val="22"/>
          <w:szCs w:val="22"/>
        </w:rPr>
        <w:tab/>
        <w:t>10:30 – 19:45,</w:t>
      </w:r>
      <w:r>
        <w:rPr>
          <w:rFonts w:ascii="Garamond" w:hAnsi="Garamond"/>
          <w:sz w:val="22"/>
          <w:szCs w:val="22"/>
        </w:rPr>
        <w:tab/>
        <w:t>20:45,</w:t>
      </w:r>
      <w:r>
        <w:rPr>
          <w:rFonts w:ascii="Garamond" w:hAnsi="Garamond"/>
          <w:sz w:val="22"/>
          <w:szCs w:val="22"/>
        </w:rPr>
        <w:tab/>
      </w:r>
      <w:r>
        <w:rPr>
          <w:rFonts w:ascii="Garamond" w:hAnsi="Garamond"/>
          <w:sz w:val="22"/>
          <w:szCs w:val="22"/>
        </w:rPr>
        <w:tab/>
        <w:t>21:30 – 21:45</w:t>
      </w:r>
    </w:p>
    <w:p w:rsidR="007021EA" w:rsidRDefault="00C673C4">
      <w:pPr>
        <w:tabs>
          <w:tab w:val="left" w:pos="1440"/>
        </w:tabs>
        <w:rPr>
          <w:rFonts w:ascii="Garamond" w:hAnsi="Garamond"/>
          <w:sz w:val="22"/>
          <w:szCs w:val="22"/>
        </w:rPr>
      </w:pPr>
      <w:r>
        <w:rPr>
          <w:rFonts w:ascii="Garamond" w:hAnsi="Garamond"/>
          <w:sz w:val="22"/>
          <w:szCs w:val="22"/>
        </w:rPr>
        <w:t>11/6/13</w:t>
      </w:r>
      <w:r>
        <w:rPr>
          <w:rFonts w:ascii="Garamond" w:hAnsi="Garamond"/>
          <w:sz w:val="22"/>
          <w:szCs w:val="22"/>
        </w:rPr>
        <w:tab/>
        <w:t>14:15 – 20:00</w:t>
      </w:r>
    </w:p>
    <w:p w:rsidR="00F15324" w:rsidRDefault="00F15324">
      <w:pPr>
        <w:tabs>
          <w:tab w:val="left" w:pos="1440"/>
        </w:tabs>
        <w:rPr>
          <w:rFonts w:ascii="Garamond" w:hAnsi="Garamond"/>
          <w:sz w:val="22"/>
          <w:szCs w:val="22"/>
        </w:rPr>
      </w:pPr>
    </w:p>
    <w:p w:rsidR="00F21EC6" w:rsidRDefault="00F21EC6">
      <w:pPr>
        <w:tabs>
          <w:tab w:val="left" w:pos="1440"/>
        </w:tabs>
        <w:rPr>
          <w:rFonts w:ascii="Garamond" w:hAnsi="Garamond"/>
          <w:sz w:val="22"/>
          <w:szCs w:val="22"/>
        </w:rPr>
      </w:pPr>
    </w:p>
    <w:sectPr w:rsidR="00F21EC6" w:rsidSect="00AC7F12">
      <w:type w:val="continuous"/>
      <w:pgSz w:w="12240" w:h="15840" w:code="1"/>
      <w:pgMar w:top="1152" w:right="1080" w:bottom="1152" w:left="1152"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ITS1" w:date="2008-04-28T15:47:00Z" w:initials="I">
    <w:p w:rsidR="00B22E44" w:rsidRDefault="00B22E44">
      <w:pPr>
        <w:pStyle w:val="CommentText"/>
      </w:pPr>
      <w:r>
        <w:rPr>
          <w:rStyle w:val="CommentReference"/>
        </w:rPr>
        <w:annotationRef/>
      </w:r>
      <w:r>
        <w:t>Insert additional new CDMO data upload procedures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noPunctuationKerning/>
  <w:characterSpacingControl w:val="doNotCompress"/>
  <w:compat/>
  <w:rsids>
    <w:rsidRoot w:val="00D20545"/>
    <w:rsid w:val="000036C4"/>
    <w:rsid w:val="00007021"/>
    <w:rsid w:val="000112BD"/>
    <w:rsid w:val="000163D8"/>
    <w:rsid w:val="00024646"/>
    <w:rsid w:val="00024C66"/>
    <w:rsid w:val="00024CD8"/>
    <w:rsid w:val="00026913"/>
    <w:rsid w:val="000301B0"/>
    <w:rsid w:val="000315FD"/>
    <w:rsid w:val="00036036"/>
    <w:rsid w:val="00036E4A"/>
    <w:rsid w:val="0003798C"/>
    <w:rsid w:val="00045B17"/>
    <w:rsid w:val="0004654A"/>
    <w:rsid w:val="00047CFF"/>
    <w:rsid w:val="0005236A"/>
    <w:rsid w:val="00054290"/>
    <w:rsid w:val="00054F53"/>
    <w:rsid w:val="00057086"/>
    <w:rsid w:val="0005718F"/>
    <w:rsid w:val="000628C0"/>
    <w:rsid w:val="000631BE"/>
    <w:rsid w:val="00064A83"/>
    <w:rsid w:val="00064E12"/>
    <w:rsid w:val="0007011B"/>
    <w:rsid w:val="00071C01"/>
    <w:rsid w:val="000726D0"/>
    <w:rsid w:val="00073C25"/>
    <w:rsid w:val="000768EA"/>
    <w:rsid w:val="000775E8"/>
    <w:rsid w:val="00082486"/>
    <w:rsid w:val="00084840"/>
    <w:rsid w:val="00085F35"/>
    <w:rsid w:val="0008675A"/>
    <w:rsid w:val="00087537"/>
    <w:rsid w:val="0009310C"/>
    <w:rsid w:val="00093729"/>
    <w:rsid w:val="000954C7"/>
    <w:rsid w:val="00097E7C"/>
    <w:rsid w:val="000A1C59"/>
    <w:rsid w:val="000A316A"/>
    <w:rsid w:val="000A4D6A"/>
    <w:rsid w:val="000A6CC9"/>
    <w:rsid w:val="000A704B"/>
    <w:rsid w:val="000B1F1B"/>
    <w:rsid w:val="000B4092"/>
    <w:rsid w:val="000B5553"/>
    <w:rsid w:val="000B6B0D"/>
    <w:rsid w:val="000B6B98"/>
    <w:rsid w:val="000C125D"/>
    <w:rsid w:val="000C45FC"/>
    <w:rsid w:val="000C489C"/>
    <w:rsid w:val="000C5108"/>
    <w:rsid w:val="000C5D21"/>
    <w:rsid w:val="000D0281"/>
    <w:rsid w:val="000D3CAD"/>
    <w:rsid w:val="000E0395"/>
    <w:rsid w:val="000E2B16"/>
    <w:rsid w:val="000E2CB1"/>
    <w:rsid w:val="000E3BC2"/>
    <w:rsid w:val="000E57CF"/>
    <w:rsid w:val="000F050D"/>
    <w:rsid w:val="000F1D29"/>
    <w:rsid w:val="000F3188"/>
    <w:rsid w:val="000F4B92"/>
    <w:rsid w:val="00100B56"/>
    <w:rsid w:val="00104C4E"/>
    <w:rsid w:val="00105454"/>
    <w:rsid w:val="00105F41"/>
    <w:rsid w:val="00111947"/>
    <w:rsid w:val="00112FD8"/>
    <w:rsid w:val="001217E7"/>
    <w:rsid w:val="00127750"/>
    <w:rsid w:val="00132FC3"/>
    <w:rsid w:val="0013332B"/>
    <w:rsid w:val="00133FEC"/>
    <w:rsid w:val="001357C3"/>
    <w:rsid w:val="001376A4"/>
    <w:rsid w:val="00140EB5"/>
    <w:rsid w:val="00141531"/>
    <w:rsid w:val="00143CBD"/>
    <w:rsid w:val="00146B7E"/>
    <w:rsid w:val="001515CA"/>
    <w:rsid w:val="001522AE"/>
    <w:rsid w:val="0015472F"/>
    <w:rsid w:val="00160384"/>
    <w:rsid w:val="001608D9"/>
    <w:rsid w:val="001619C6"/>
    <w:rsid w:val="001624DC"/>
    <w:rsid w:val="0016313E"/>
    <w:rsid w:val="001645D2"/>
    <w:rsid w:val="0016715D"/>
    <w:rsid w:val="00170956"/>
    <w:rsid w:val="00170F4D"/>
    <w:rsid w:val="00174325"/>
    <w:rsid w:val="00182943"/>
    <w:rsid w:val="001834E1"/>
    <w:rsid w:val="00185252"/>
    <w:rsid w:val="00186845"/>
    <w:rsid w:val="00186CF0"/>
    <w:rsid w:val="0018759C"/>
    <w:rsid w:val="00190064"/>
    <w:rsid w:val="0019058D"/>
    <w:rsid w:val="00190E59"/>
    <w:rsid w:val="001910B2"/>
    <w:rsid w:val="00194B0E"/>
    <w:rsid w:val="0019531C"/>
    <w:rsid w:val="001967F5"/>
    <w:rsid w:val="00197983"/>
    <w:rsid w:val="001B197B"/>
    <w:rsid w:val="001B2D5F"/>
    <w:rsid w:val="001C3005"/>
    <w:rsid w:val="001C3BA7"/>
    <w:rsid w:val="001C50D5"/>
    <w:rsid w:val="001C7B5E"/>
    <w:rsid w:val="001D1131"/>
    <w:rsid w:val="001D65E2"/>
    <w:rsid w:val="001D66C3"/>
    <w:rsid w:val="001D6868"/>
    <w:rsid w:val="001D6C47"/>
    <w:rsid w:val="001D6F56"/>
    <w:rsid w:val="001E0D5F"/>
    <w:rsid w:val="001E4BC3"/>
    <w:rsid w:val="001E6472"/>
    <w:rsid w:val="001F6C3A"/>
    <w:rsid w:val="001F7B1C"/>
    <w:rsid w:val="002008A8"/>
    <w:rsid w:val="00203899"/>
    <w:rsid w:val="00206177"/>
    <w:rsid w:val="0021093C"/>
    <w:rsid w:val="00211485"/>
    <w:rsid w:val="00212EC7"/>
    <w:rsid w:val="00214121"/>
    <w:rsid w:val="00222C3C"/>
    <w:rsid w:val="00223465"/>
    <w:rsid w:val="00224EE1"/>
    <w:rsid w:val="00225B11"/>
    <w:rsid w:val="0022667F"/>
    <w:rsid w:val="00226A52"/>
    <w:rsid w:val="00232A08"/>
    <w:rsid w:val="00234607"/>
    <w:rsid w:val="00234ABF"/>
    <w:rsid w:val="00236CA5"/>
    <w:rsid w:val="002427E7"/>
    <w:rsid w:val="002509DC"/>
    <w:rsid w:val="002521E9"/>
    <w:rsid w:val="00254535"/>
    <w:rsid w:val="0025622C"/>
    <w:rsid w:val="00263787"/>
    <w:rsid w:val="002669FA"/>
    <w:rsid w:val="002710E4"/>
    <w:rsid w:val="002726CF"/>
    <w:rsid w:val="00272BF3"/>
    <w:rsid w:val="002737E6"/>
    <w:rsid w:val="00274850"/>
    <w:rsid w:val="00275E84"/>
    <w:rsid w:val="002766D8"/>
    <w:rsid w:val="00277CE8"/>
    <w:rsid w:val="0028479C"/>
    <w:rsid w:val="00290C96"/>
    <w:rsid w:val="00291FD9"/>
    <w:rsid w:val="00292347"/>
    <w:rsid w:val="00296297"/>
    <w:rsid w:val="00297D60"/>
    <w:rsid w:val="00297E25"/>
    <w:rsid w:val="002A0814"/>
    <w:rsid w:val="002A2DE6"/>
    <w:rsid w:val="002A3983"/>
    <w:rsid w:val="002A477D"/>
    <w:rsid w:val="002A57A5"/>
    <w:rsid w:val="002A63AF"/>
    <w:rsid w:val="002A6D06"/>
    <w:rsid w:val="002B0DB2"/>
    <w:rsid w:val="002B22D7"/>
    <w:rsid w:val="002B2AF4"/>
    <w:rsid w:val="002B2FCD"/>
    <w:rsid w:val="002B3120"/>
    <w:rsid w:val="002B50E2"/>
    <w:rsid w:val="002B6B24"/>
    <w:rsid w:val="002C48A4"/>
    <w:rsid w:val="002C5571"/>
    <w:rsid w:val="002D198A"/>
    <w:rsid w:val="002D7CE7"/>
    <w:rsid w:val="002E6503"/>
    <w:rsid w:val="002F2EFE"/>
    <w:rsid w:val="002F5595"/>
    <w:rsid w:val="002F6D63"/>
    <w:rsid w:val="003030A4"/>
    <w:rsid w:val="00303154"/>
    <w:rsid w:val="003049FC"/>
    <w:rsid w:val="00306833"/>
    <w:rsid w:val="00315CC6"/>
    <w:rsid w:val="00323701"/>
    <w:rsid w:val="00334341"/>
    <w:rsid w:val="00334AB6"/>
    <w:rsid w:val="00341A86"/>
    <w:rsid w:val="00341C07"/>
    <w:rsid w:val="00341EBF"/>
    <w:rsid w:val="00343691"/>
    <w:rsid w:val="003478F2"/>
    <w:rsid w:val="00353F48"/>
    <w:rsid w:val="003554D5"/>
    <w:rsid w:val="00360EA4"/>
    <w:rsid w:val="0036137B"/>
    <w:rsid w:val="00364248"/>
    <w:rsid w:val="00367F5A"/>
    <w:rsid w:val="00370F7B"/>
    <w:rsid w:val="00371B71"/>
    <w:rsid w:val="00372182"/>
    <w:rsid w:val="00374F05"/>
    <w:rsid w:val="00377A8B"/>
    <w:rsid w:val="00381A19"/>
    <w:rsid w:val="003904C5"/>
    <w:rsid w:val="0039171D"/>
    <w:rsid w:val="00395931"/>
    <w:rsid w:val="00397E83"/>
    <w:rsid w:val="00397FAB"/>
    <w:rsid w:val="003A41B8"/>
    <w:rsid w:val="003A4C5A"/>
    <w:rsid w:val="003A50E7"/>
    <w:rsid w:val="003A69AA"/>
    <w:rsid w:val="003B0767"/>
    <w:rsid w:val="003B1760"/>
    <w:rsid w:val="003B3BBE"/>
    <w:rsid w:val="003C05D4"/>
    <w:rsid w:val="003C38B0"/>
    <w:rsid w:val="003C75DF"/>
    <w:rsid w:val="003D09F3"/>
    <w:rsid w:val="003D11BE"/>
    <w:rsid w:val="003D18C0"/>
    <w:rsid w:val="003D1AEA"/>
    <w:rsid w:val="003D4834"/>
    <w:rsid w:val="003D5182"/>
    <w:rsid w:val="003E2057"/>
    <w:rsid w:val="003E5042"/>
    <w:rsid w:val="003E5910"/>
    <w:rsid w:val="003E6BE0"/>
    <w:rsid w:val="003F0E04"/>
    <w:rsid w:val="003F3E7F"/>
    <w:rsid w:val="003F4ACA"/>
    <w:rsid w:val="003F4D3E"/>
    <w:rsid w:val="00400EE8"/>
    <w:rsid w:val="00402999"/>
    <w:rsid w:val="00402D07"/>
    <w:rsid w:val="004044D9"/>
    <w:rsid w:val="0042205D"/>
    <w:rsid w:val="0042267C"/>
    <w:rsid w:val="00423C04"/>
    <w:rsid w:val="00433C15"/>
    <w:rsid w:val="0044054C"/>
    <w:rsid w:val="004512BC"/>
    <w:rsid w:val="0045276B"/>
    <w:rsid w:val="00455C46"/>
    <w:rsid w:val="0046099A"/>
    <w:rsid w:val="00462E8B"/>
    <w:rsid w:val="00463F2C"/>
    <w:rsid w:val="00464699"/>
    <w:rsid w:val="00464C5F"/>
    <w:rsid w:val="004707A1"/>
    <w:rsid w:val="00470B8A"/>
    <w:rsid w:val="0047191D"/>
    <w:rsid w:val="00473207"/>
    <w:rsid w:val="00477AB4"/>
    <w:rsid w:val="00482EA5"/>
    <w:rsid w:val="00484A4D"/>
    <w:rsid w:val="00485084"/>
    <w:rsid w:val="00491E2F"/>
    <w:rsid w:val="00496D16"/>
    <w:rsid w:val="00496FA4"/>
    <w:rsid w:val="0049788D"/>
    <w:rsid w:val="004A167E"/>
    <w:rsid w:val="004A1F89"/>
    <w:rsid w:val="004A2851"/>
    <w:rsid w:val="004A6A00"/>
    <w:rsid w:val="004A6E74"/>
    <w:rsid w:val="004A7784"/>
    <w:rsid w:val="004B4AC7"/>
    <w:rsid w:val="004C0049"/>
    <w:rsid w:val="004C077F"/>
    <w:rsid w:val="004C3E4E"/>
    <w:rsid w:val="004C4F9E"/>
    <w:rsid w:val="004C5B1F"/>
    <w:rsid w:val="004C6044"/>
    <w:rsid w:val="004D0150"/>
    <w:rsid w:val="004D2D18"/>
    <w:rsid w:val="004D44F1"/>
    <w:rsid w:val="004D798E"/>
    <w:rsid w:val="004E0A99"/>
    <w:rsid w:val="004E5221"/>
    <w:rsid w:val="004E59E9"/>
    <w:rsid w:val="004E5EE0"/>
    <w:rsid w:val="004E6BF4"/>
    <w:rsid w:val="004F1BFC"/>
    <w:rsid w:val="004F29B7"/>
    <w:rsid w:val="004F3A6A"/>
    <w:rsid w:val="004F793B"/>
    <w:rsid w:val="005020C8"/>
    <w:rsid w:val="005032BC"/>
    <w:rsid w:val="005062E6"/>
    <w:rsid w:val="00507EC4"/>
    <w:rsid w:val="00513516"/>
    <w:rsid w:val="00513CF6"/>
    <w:rsid w:val="00513FCF"/>
    <w:rsid w:val="00514D23"/>
    <w:rsid w:val="00522E78"/>
    <w:rsid w:val="00523286"/>
    <w:rsid w:val="00524FC7"/>
    <w:rsid w:val="00526455"/>
    <w:rsid w:val="00527CEF"/>
    <w:rsid w:val="00527DD4"/>
    <w:rsid w:val="00531481"/>
    <w:rsid w:val="00534057"/>
    <w:rsid w:val="00540935"/>
    <w:rsid w:val="005409B7"/>
    <w:rsid w:val="005513BA"/>
    <w:rsid w:val="00552320"/>
    <w:rsid w:val="0055301A"/>
    <w:rsid w:val="00560ED5"/>
    <w:rsid w:val="005610A7"/>
    <w:rsid w:val="00562A10"/>
    <w:rsid w:val="0056438C"/>
    <w:rsid w:val="0056618D"/>
    <w:rsid w:val="00572377"/>
    <w:rsid w:val="005732DD"/>
    <w:rsid w:val="00577556"/>
    <w:rsid w:val="00577922"/>
    <w:rsid w:val="005822BA"/>
    <w:rsid w:val="00582519"/>
    <w:rsid w:val="0058351C"/>
    <w:rsid w:val="00583C1F"/>
    <w:rsid w:val="005846E1"/>
    <w:rsid w:val="00585A85"/>
    <w:rsid w:val="00585D1B"/>
    <w:rsid w:val="00594244"/>
    <w:rsid w:val="00596335"/>
    <w:rsid w:val="005973D8"/>
    <w:rsid w:val="005975B1"/>
    <w:rsid w:val="00597C8B"/>
    <w:rsid w:val="005A14D6"/>
    <w:rsid w:val="005A3248"/>
    <w:rsid w:val="005A3BDD"/>
    <w:rsid w:val="005A572A"/>
    <w:rsid w:val="005A5B8F"/>
    <w:rsid w:val="005A6547"/>
    <w:rsid w:val="005A6624"/>
    <w:rsid w:val="005A7581"/>
    <w:rsid w:val="005B03E8"/>
    <w:rsid w:val="005B1414"/>
    <w:rsid w:val="005B14F9"/>
    <w:rsid w:val="005B2211"/>
    <w:rsid w:val="005B247D"/>
    <w:rsid w:val="005B35C1"/>
    <w:rsid w:val="005B694E"/>
    <w:rsid w:val="005C043B"/>
    <w:rsid w:val="005C0B64"/>
    <w:rsid w:val="005C51BD"/>
    <w:rsid w:val="005D08D0"/>
    <w:rsid w:val="005D3518"/>
    <w:rsid w:val="005D3DD0"/>
    <w:rsid w:val="005D45E0"/>
    <w:rsid w:val="005D4B83"/>
    <w:rsid w:val="005E0053"/>
    <w:rsid w:val="005E7A89"/>
    <w:rsid w:val="005F0F5D"/>
    <w:rsid w:val="005F4DD0"/>
    <w:rsid w:val="005F5D9D"/>
    <w:rsid w:val="00602697"/>
    <w:rsid w:val="00604034"/>
    <w:rsid w:val="006058E7"/>
    <w:rsid w:val="00613FFC"/>
    <w:rsid w:val="00614BF7"/>
    <w:rsid w:val="00615F97"/>
    <w:rsid w:val="00616C14"/>
    <w:rsid w:val="0062204F"/>
    <w:rsid w:val="00630446"/>
    <w:rsid w:val="00635CBD"/>
    <w:rsid w:val="00636149"/>
    <w:rsid w:val="006466ED"/>
    <w:rsid w:val="00646795"/>
    <w:rsid w:val="006516D6"/>
    <w:rsid w:val="00652558"/>
    <w:rsid w:val="00653B2B"/>
    <w:rsid w:val="00655367"/>
    <w:rsid w:val="006560AC"/>
    <w:rsid w:val="00660B7A"/>
    <w:rsid w:val="006631D4"/>
    <w:rsid w:val="006676F6"/>
    <w:rsid w:val="00667F86"/>
    <w:rsid w:val="0067019B"/>
    <w:rsid w:val="006717FA"/>
    <w:rsid w:val="00671A30"/>
    <w:rsid w:val="00672558"/>
    <w:rsid w:val="00672622"/>
    <w:rsid w:val="00673095"/>
    <w:rsid w:val="006751DB"/>
    <w:rsid w:val="006764E1"/>
    <w:rsid w:val="00680E9D"/>
    <w:rsid w:val="0068196A"/>
    <w:rsid w:val="00682366"/>
    <w:rsid w:val="0068659C"/>
    <w:rsid w:val="00690688"/>
    <w:rsid w:val="0069071E"/>
    <w:rsid w:val="006925BB"/>
    <w:rsid w:val="00695533"/>
    <w:rsid w:val="006957F2"/>
    <w:rsid w:val="0069632C"/>
    <w:rsid w:val="006A337C"/>
    <w:rsid w:val="006A403E"/>
    <w:rsid w:val="006A4597"/>
    <w:rsid w:val="006A70FC"/>
    <w:rsid w:val="006A7203"/>
    <w:rsid w:val="006B1CCB"/>
    <w:rsid w:val="006B23E6"/>
    <w:rsid w:val="006B286E"/>
    <w:rsid w:val="006B2CDC"/>
    <w:rsid w:val="006B66FA"/>
    <w:rsid w:val="006C3B5D"/>
    <w:rsid w:val="006C4DF1"/>
    <w:rsid w:val="006C50AA"/>
    <w:rsid w:val="006C6221"/>
    <w:rsid w:val="006D243E"/>
    <w:rsid w:val="006D5F5F"/>
    <w:rsid w:val="006D7A8F"/>
    <w:rsid w:val="006E13B2"/>
    <w:rsid w:val="006E180F"/>
    <w:rsid w:val="006F268E"/>
    <w:rsid w:val="006F3FEF"/>
    <w:rsid w:val="006F47F9"/>
    <w:rsid w:val="006F6309"/>
    <w:rsid w:val="006F64E3"/>
    <w:rsid w:val="00701738"/>
    <w:rsid w:val="007021EA"/>
    <w:rsid w:val="00703A34"/>
    <w:rsid w:val="00704B9A"/>
    <w:rsid w:val="007118C1"/>
    <w:rsid w:val="007165E7"/>
    <w:rsid w:val="007234CC"/>
    <w:rsid w:val="007309A9"/>
    <w:rsid w:val="00731CAE"/>
    <w:rsid w:val="00734FA4"/>
    <w:rsid w:val="00736822"/>
    <w:rsid w:val="00736CB5"/>
    <w:rsid w:val="00740AED"/>
    <w:rsid w:val="00743242"/>
    <w:rsid w:val="007439BD"/>
    <w:rsid w:val="00746718"/>
    <w:rsid w:val="007472A5"/>
    <w:rsid w:val="00750EE6"/>
    <w:rsid w:val="00752541"/>
    <w:rsid w:val="00754969"/>
    <w:rsid w:val="0075735E"/>
    <w:rsid w:val="0076174B"/>
    <w:rsid w:val="00773365"/>
    <w:rsid w:val="0077374B"/>
    <w:rsid w:val="00775800"/>
    <w:rsid w:val="0078253A"/>
    <w:rsid w:val="00783479"/>
    <w:rsid w:val="00784A91"/>
    <w:rsid w:val="00785D21"/>
    <w:rsid w:val="007904EE"/>
    <w:rsid w:val="00792F21"/>
    <w:rsid w:val="0079634A"/>
    <w:rsid w:val="00796D44"/>
    <w:rsid w:val="007A1636"/>
    <w:rsid w:val="007A2E08"/>
    <w:rsid w:val="007A49C0"/>
    <w:rsid w:val="007A4A79"/>
    <w:rsid w:val="007A6216"/>
    <w:rsid w:val="007B0DB3"/>
    <w:rsid w:val="007B0E78"/>
    <w:rsid w:val="007B5ED8"/>
    <w:rsid w:val="007B76B3"/>
    <w:rsid w:val="007B7822"/>
    <w:rsid w:val="007C4542"/>
    <w:rsid w:val="007C6FA1"/>
    <w:rsid w:val="007D2577"/>
    <w:rsid w:val="007D6037"/>
    <w:rsid w:val="007D7940"/>
    <w:rsid w:val="007E25DE"/>
    <w:rsid w:val="007E2B28"/>
    <w:rsid w:val="007E39D2"/>
    <w:rsid w:val="007F2FB8"/>
    <w:rsid w:val="007F35C0"/>
    <w:rsid w:val="007F3648"/>
    <w:rsid w:val="00800A3E"/>
    <w:rsid w:val="008019BA"/>
    <w:rsid w:val="0080254E"/>
    <w:rsid w:val="0080395F"/>
    <w:rsid w:val="008067D9"/>
    <w:rsid w:val="008146C3"/>
    <w:rsid w:val="00815679"/>
    <w:rsid w:val="00816F16"/>
    <w:rsid w:val="0081763B"/>
    <w:rsid w:val="00820A2A"/>
    <w:rsid w:val="00821045"/>
    <w:rsid w:val="008218DD"/>
    <w:rsid w:val="0082623C"/>
    <w:rsid w:val="0082756F"/>
    <w:rsid w:val="00827895"/>
    <w:rsid w:val="00834633"/>
    <w:rsid w:val="0083486B"/>
    <w:rsid w:val="00834F8C"/>
    <w:rsid w:val="00836557"/>
    <w:rsid w:val="0084035E"/>
    <w:rsid w:val="00840F23"/>
    <w:rsid w:val="0084132C"/>
    <w:rsid w:val="00844234"/>
    <w:rsid w:val="00844B2A"/>
    <w:rsid w:val="00844FD1"/>
    <w:rsid w:val="008461FB"/>
    <w:rsid w:val="00851B21"/>
    <w:rsid w:val="00857A50"/>
    <w:rsid w:val="00865393"/>
    <w:rsid w:val="008663D5"/>
    <w:rsid w:val="00870C70"/>
    <w:rsid w:val="00874A55"/>
    <w:rsid w:val="00875E83"/>
    <w:rsid w:val="008807CB"/>
    <w:rsid w:val="00882DEA"/>
    <w:rsid w:val="00883272"/>
    <w:rsid w:val="00890B4E"/>
    <w:rsid w:val="00895820"/>
    <w:rsid w:val="00897031"/>
    <w:rsid w:val="008972B2"/>
    <w:rsid w:val="008972C8"/>
    <w:rsid w:val="008A0FC2"/>
    <w:rsid w:val="008A1404"/>
    <w:rsid w:val="008A2098"/>
    <w:rsid w:val="008A6335"/>
    <w:rsid w:val="008A67BC"/>
    <w:rsid w:val="008A788E"/>
    <w:rsid w:val="008B0763"/>
    <w:rsid w:val="008B159E"/>
    <w:rsid w:val="008B17D2"/>
    <w:rsid w:val="008B5EAA"/>
    <w:rsid w:val="008B5EAF"/>
    <w:rsid w:val="008C3CF2"/>
    <w:rsid w:val="008D3AF6"/>
    <w:rsid w:val="008D4F2E"/>
    <w:rsid w:val="008D5996"/>
    <w:rsid w:val="008E0836"/>
    <w:rsid w:val="008E3202"/>
    <w:rsid w:val="008E3F2E"/>
    <w:rsid w:val="008E546C"/>
    <w:rsid w:val="008E5593"/>
    <w:rsid w:val="008E7F19"/>
    <w:rsid w:val="008F038A"/>
    <w:rsid w:val="008F14CC"/>
    <w:rsid w:val="008F1F95"/>
    <w:rsid w:val="008F2095"/>
    <w:rsid w:val="008F3519"/>
    <w:rsid w:val="008F390D"/>
    <w:rsid w:val="008F54C9"/>
    <w:rsid w:val="008F643E"/>
    <w:rsid w:val="00901698"/>
    <w:rsid w:val="0090298E"/>
    <w:rsid w:val="00904B7F"/>
    <w:rsid w:val="00912326"/>
    <w:rsid w:val="00917AB0"/>
    <w:rsid w:val="00917C21"/>
    <w:rsid w:val="00925465"/>
    <w:rsid w:val="00925DD0"/>
    <w:rsid w:val="00927977"/>
    <w:rsid w:val="00930BAC"/>
    <w:rsid w:val="009406DB"/>
    <w:rsid w:val="00940C4C"/>
    <w:rsid w:val="009444C0"/>
    <w:rsid w:val="00946F28"/>
    <w:rsid w:val="0094773E"/>
    <w:rsid w:val="0095042B"/>
    <w:rsid w:val="009558FB"/>
    <w:rsid w:val="00956D46"/>
    <w:rsid w:val="00963095"/>
    <w:rsid w:val="009644DE"/>
    <w:rsid w:val="00965AC1"/>
    <w:rsid w:val="009678E9"/>
    <w:rsid w:val="0097174C"/>
    <w:rsid w:val="009800BF"/>
    <w:rsid w:val="009821B1"/>
    <w:rsid w:val="009828C0"/>
    <w:rsid w:val="00984370"/>
    <w:rsid w:val="009847CE"/>
    <w:rsid w:val="00990538"/>
    <w:rsid w:val="009977A4"/>
    <w:rsid w:val="00997A3E"/>
    <w:rsid w:val="009A0077"/>
    <w:rsid w:val="009A130D"/>
    <w:rsid w:val="009A152F"/>
    <w:rsid w:val="009A1EFE"/>
    <w:rsid w:val="009A3742"/>
    <w:rsid w:val="009A4B9B"/>
    <w:rsid w:val="009A6F92"/>
    <w:rsid w:val="009B3A9B"/>
    <w:rsid w:val="009B42C8"/>
    <w:rsid w:val="009B4581"/>
    <w:rsid w:val="009B4C2F"/>
    <w:rsid w:val="009B658D"/>
    <w:rsid w:val="009B74B1"/>
    <w:rsid w:val="009C353D"/>
    <w:rsid w:val="009C4580"/>
    <w:rsid w:val="009C78D2"/>
    <w:rsid w:val="009D0E7C"/>
    <w:rsid w:val="009D34D7"/>
    <w:rsid w:val="009D5C53"/>
    <w:rsid w:val="009D7AC3"/>
    <w:rsid w:val="009D7BF4"/>
    <w:rsid w:val="009E13DC"/>
    <w:rsid w:val="009E1498"/>
    <w:rsid w:val="009E181B"/>
    <w:rsid w:val="009E6F8F"/>
    <w:rsid w:val="009E723E"/>
    <w:rsid w:val="009E7CAC"/>
    <w:rsid w:val="009F21C6"/>
    <w:rsid w:val="009F4CB9"/>
    <w:rsid w:val="009F6394"/>
    <w:rsid w:val="009F766B"/>
    <w:rsid w:val="00A01388"/>
    <w:rsid w:val="00A01993"/>
    <w:rsid w:val="00A05E7C"/>
    <w:rsid w:val="00A17C15"/>
    <w:rsid w:val="00A20AD3"/>
    <w:rsid w:val="00A21780"/>
    <w:rsid w:val="00A226C6"/>
    <w:rsid w:val="00A232C8"/>
    <w:rsid w:val="00A26364"/>
    <w:rsid w:val="00A26675"/>
    <w:rsid w:val="00A31B12"/>
    <w:rsid w:val="00A31B17"/>
    <w:rsid w:val="00A32FBB"/>
    <w:rsid w:val="00A33098"/>
    <w:rsid w:val="00A3398F"/>
    <w:rsid w:val="00A33AC4"/>
    <w:rsid w:val="00A34C05"/>
    <w:rsid w:val="00A34C51"/>
    <w:rsid w:val="00A3700C"/>
    <w:rsid w:val="00A402E2"/>
    <w:rsid w:val="00A412DE"/>
    <w:rsid w:val="00A41B3C"/>
    <w:rsid w:val="00A42526"/>
    <w:rsid w:val="00A43B72"/>
    <w:rsid w:val="00A52052"/>
    <w:rsid w:val="00A52874"/>
    <w:rsid w:val="00A5572E"/>
    <w:rsid w:val="00A6157B"/>
    <w:rsid w:val="00A6252D"/>
    <w:rsid w:val="00A62686"/>
    <w:rsid w:val="00A63A42"/>
    <w:rsid w:val="00A642BC"/>
    <w:rsid w:val="00A64B18"/>
    <w:rsid w:val="00A64E5C"/>
    <w:rsid w:val="00A654B7"/>
    <w:rsid w:val="00A661EA"/>
    <w:rsid w:val="00A7043D"/>
    <w:rsid w:val="00A7046E"/>
    <w:rsid w:val="00A708E8"/>
    <w:rsid w:val="00A75807"/>
    <w:rsid w:val="00A8405D"/>
    <w:rsid w:val="00A852F4"/>
    <w:rsid w:val="00A86CF1"/>
    <w:rsid w:val="00A91032"/>
    <w:rsid w:val="00A923C9"/>
    <w:rsid w:val="00A932C8"/>
    <w:rsid w:val="00A93AD9"/>
    <w:rsid w:val="00A973CF"/>
    <w:rsid w:val="00AA0DFD"/>
    <w:rsid w:val="00AA46E4"/>
    <w:rsid w:val="00AB2A7D"/>
    <w:rsid w:val="00AB4A3A"/>
    <w:rsid w:val="00AB5C7D"/>
    <w:rsid w:val="00AB6762"/>
    <w:rsid w:val="00AB753D"/>
    <w:rsid w:val="00AC1C45"/>
    <w:rsid w:val="00AC4DB7"/>
    <w:rsid w:val="00AC75BB"/>
    <w:rsid w:val="00AC7F12"/>
    <w:rsid w:val="00AD2361"/>
    <w:rsid w:val="00AD50E6"/>
    <w:rsid w:val="00AD5646"/>
    <w:rsid w:val="00AD775D"/>
    <w:rsid w:val="00AD7E11"/>
    <w:rsid w:val="00AE313B"/>
    <w:rsid w:val="00AF1D14"/>
    <w:rsid w:val="00AF235F"/>
    <w:rsid w:val="00AF3381"/>
    <w:rsid w:val="00AF3686"/>
    <w:rsid w:val="00AF391F"/>
    <w:rsid w:val="00AF505D"/>
    <w:rsid w:val="00AF567C"/>
    <w:rsid w:val="00B037E1"/>
    <w:rsid w:val="00B05141"/>
    <w:rsid w:val="00B074DF"/>
    <w:rsid w:val="00B1253C"/>
    <w:rsid w:val="00B14F0B"/>
    <w:rsid w:val="00B210A1"/>
    <w:rsid w:val="00B2241F"/>
    <w:rsid w:val="00B22E44"/>
    <w:rsid w:val="00B24A87"/>
    <w:rsid w:val="00B25748"/>
    <w:rsid w:val="00B3150E"/>
    <w:rsid w:val="00B3395C"/>
    <w:rsid w:val="00B33D70"/>
    <w:rsid w:val="00B350AB"/>
    <w:rsid w:val="00B37721"/>
    <w:rsid w:val="00B4251E"/>
    <w:rsid w:val="00B45702"/>
    <w:rsid w:val="00B47520"/>
    <w:rsid w:val="00B47D31"/>
    <w:rsid w:val="00B52FA1"/>
    <w:rsid w:val="00B5374A"/>
    <w:rsid w:val="00B55977"/>
    <w:rsid w:val="00B62A84"/>
    <w:rsid w:val="00B62AFF"/>
    <w:rsid w:val="00B65A17"/>
    <w:rsid w:val="00B72260"/>
    <w:rsid w:val="00B73208"/>
    <w:rsid w:val="00B75388"/>
    <w:rsid w:val="00B757F5"/>
    <w:rsid w:val="00B8002E"/>
    <w:rsid w:val="00B83CF3"/>
    <w:rsid w:val="00B84D78"/>
    <w:rsid w:val="00B84DEB"/>
    <w:rsid w:val="00B8691E"/>
    <w:rsid w:val="00B87F02"/>
    <w:rsid w:val="00B9316D"/>
    <w:rsid w:val="00B9326E"/>
    <w:rsid w:val="00BA294B"/>
    <w:rsid w:val="00BA2DA1"/>
    <w:rsid w:val="00BA307C"/>
    <w:rsid w:val="00BA733C"/>
    <w:rsid w:val="00BB07C4"/>
    <w:rsid w:val="00BB0A5D"/>
    <w:rsid w:val="00BB1429"/>
    <w:rsid w:val="00BB208A"/>
    <w:rsid w:val="00BB5360"/>
    <w:rsid w:val="00BB5810"/>
    <w:rsid w:val="00BB5F9E"/>
    <w:rsid w:val="00BB78B3"/>
    <w:rsid w:val="00BC0E04"/>
    <w:rsid w:val="00BC281D"/>
    <w:rsid w:val="00BC5544"/>
    <w:rsid w:val="00BC70DF"/>
    <w:rsid w:val="00BD02E3"/>
    <w:rsid w:val="00BD04C9"/>
    <w:rsid w:val="00BD0D38"/>
    <w:rsid w:val="00BD315B"/>
    <w:rsid w:val="00BD4EBE"/>
    <w:rsid w:val="00BD4FC2"/>
    <w:rsid w:val="00BE00AA"/>
    <w:rsid w:val="00BE0F28"/>
    <w:rsid w:val="00BE2EE1"/>
    <w:rsid w:val="00BE5D2C"/>
    <w:rsid w:val="00BE627D"/>
    <w:rsid w:val="00BE6577"/>
    <w:rsid w:val="00BF0250"/>
    <w:rsid w:val="00BF0411"/>
    <w:rsid w:val="00BF05F5"/>
    <w:rsid w:val="00BF37B1"/>
    <w:rsid w:val="00BF4FC2"/>
    <w:rsid w:val="00BF69A7"/>
    <w:rsid w:val="00BF7624"/>
    <w:rsid w:val="00BF7A13"/>
    <w:rsid w:val="00BF7F3E"/>
    <w:rsid w:val="00C01291"/>
    <w:rsid w:val="00C03B37"/>
    <w:rsid w:val="00C0733E"/>
    <w:rsid w:val="00C144BB"/>
    <w:rsid w:val="00C14EBE"/>
    <w:rsid w:val="00C16939"/>
    <w:rsid w:val="00C21F7D"/>
    <w:rsid w:val="00C24249"/>
    <w:rsid w:val="00C27006"/>
    <w:rsid w:val="00C27B72"/>
    <w:rsid w:val="00C338BB"/>
    <w:rsid w:val="00C33C52"/>
    <w:rsid w:val="00C36D73"/>
    <w:rsid w:val="00C37910"/>
    <w:rsid w:val="00C37B35"/>
    <w:rsid w:val="00C40C51"/>
    <w:rsid w:val="00C42DD6"/>
    <w:rsid w:val="00C43B2C"/>
    <w:rsid w:val="00C458AF"/>
    <w:rsid w:val="00C50399"/>
    <w:rsid w:val="00C5676A"/>
    <w:rsid w:val="00C60889"/>
    <w:rsid w:val="00C63179"/>
    <w:rsid w:val="00C63A5D"/>
    <w:rsid w:val="00C673C4"/>
    <w:rsid w:val="00C67DE3"/>
    <w:rsid w:val="00C70710"/>
    <w:rsid w:val="00C70EE2"/>
    <w:rsid w:val="00C71977"/>
    <w:rsid w:val="00C72FD0"/>
    <w:rsid w:val="00C7304D"/>
    <w:rsid w:val="00C81E25"/>
    <w:rsid w:val="00C90730"/>
    <w:rsid w:val="00C91EE0"/>
    <w:rsid w:val="00C97D5F"/>
    <w:rsid w:val="00CB0A95"/>
    <w:rsid w:val="00CB13C4"/>
    <w:rsid w:val="00CB3DDA"/>
    <w:rsid w:val="00CB4A3A"/>
    <w:rsid w:val="00CB684B"/>
    <w:rsid w:val="00CB6A97"/>
    <w:rsid w:val="00CC064F"/>
    <w:rsid w:val="00CC45B2"/>
    <w:rsid w:val="00CC467E"/>
    <w:rsid w:val="00CC51A4"/>
    <w:rsid w:val="00CC574C"/>
    <w:rsid w:val="00CD0C43"/>
    <w:rsid w:val="00CD1391"/>
    <w:rsid w:val="00CD276C"/>
    <w:rsid w:val="00CD3D9C"/>
    <w:rsid w:val="00CD69BA"/>
    <w:rsid w:val="00CE01A7"/>
    <w:rsid w:val="00CE1A8E"/>
    <w:rsid w:val="00CE54CD"/>
    <w:rsid w:val="00CF0F91"/>
    <w:rsid w:val="00CF364D"/>
    <w:rsid w:val="00D11F3C"/>
    <w:rsid w:val="00D14D7A"/>
    <w:rsid w:val="00D165AC"/>
    <w:rsid w:val="00D20545"/>
    <w:rsid w:val="00D22860"/>
    <w:rsid w:val="00D24895"/>
    <w:rsid w:val="00D268B8"/>
    <w:rsid w:val="00D300DF"/>
    <w:rsid w:val="00D30A8C"/>
    <w:rsid w:val="00D329B0"/>
    <w:rsid w:val="00D35894"/>
    <w:rsid w:val="00D405BC"/>
    <w:rsid w:val="00D43A44"/>
    <w:rsid w:val="00D45443"/>
    <w:rsid w:val="00D476D4"/>
    <w:rsid w:val="00D521F2"/>
    <w:rsid w:val="00D52B26"/>
    <w:rsid w:val="00D543F9"/>
    <w:rsid w:val="00D54984"/>
    <w:rsid w:val="00D6442B"/>
    <w:rsid w:val="00D64AB4"/>
    <w:rsid w:val="00D66F50"/>
    <w:rsid w:val="00D701C0"/>
    <w:rsid w:val="00D72FCA"/>
    <w:rsid w:val="00D73980"/>
    <w:rsid w:val="00D7559A"/>
    <w:rsid w:val="00D75F70"/>
    <w:rsid w:val="00D8099C"/>
    <w:rsid w:val="00D82952"/>
    <w:rsid w:val="00D86089"/>
    <w:rsid w:val="00D92DED"/>
    <w:rsid w:val="00DA0E28"/>
    <w:rsid w:val="00DA1CF2"/>
    <w:rsid w:val="00DA34E6"/>
    <w:rsid w:val="00DA4C94"/>
    <w:rsid w:val="00DA6C60"/>
    <w:rsid w:val="00DB0B2A"/>
    <w:rsid w:val="00DB0C2F"/>
    <w:rsid w:val="00DB1608"/>
    <w:rsid w:val="00DB29C3"/>
    <w:rsid w:val="00DB485E"/>
    <w:rsid w:val="00DB7330"/>
    <w:rsid w:val="00DC3B05"/>
    <w:rsid w:val="00DC5909"/>
    <w:rsid w:val="00DC5C02"/>
    <w:rsid w:val="00DC5EE6"/>
    <w:rsid w:val="00DD1EB0"/>
    <w:rsid w:val="00DD5B9A"/>
    <w:rsid w:val="00DD6CD0"/>
    <w:rsid w:val="00DD6E2F"/>
    <w:rsid w:val="00DD779E"/>
    <w:rsid w:val="00DE356E"/>
    <w:rsid w:val="00DF40BF"/>
    <w:rsid w:val="00DF6843"/>
    <w:rsid w:val="00E022C9"/>
    <w:rsid w:val="00E03592"/>
    <w:rsid w:val="00E10108"/>
    <w:rsid w:val="00E10938"/>
    <w:rsid w:val="00E21B92"/>
    <w:rsid w:val="00E21C1B"/>
    <w:rsid w:val="00E236A1"/>
    <w:rsid w:val="00E245FE"/>
    <w:rsid w:val="00E24682"/>
    <w:rsid w:val="00E2693D"/>
    <w:rsid w:val="00E30474"/>
    <w:rsid w:val="00E30FED"/>
    <w:rsid w:val="00E31C64"/>
    <w:rsid w:val="00E31C6D"/>
    <w:rsid w:val="00E32CCE"/>
    <w:rsid w:val="00E34D7D"/>
    <w:rsid w:val="00E361B9"/>
    <w:rsid w:val="00E362D0"/>
    <w:rsid w:val="00E409F0"/>
    <w:rsid w:val="00E40E02"/>
    <w:rsid w:val="00E412AB"/>
    <w:rsid w:val="00E449E4"/>
    <w:rsid w:val="00E45C87"/>
    <w:rsid w:val="00E462C7"/>
    <w:rsid w:val="00E4727A"/>
    <w:rsid w:val="00E50597"/>
    <w:rsid w:val="00E50E07"/>
    <w:rsid w:val="00E50F8A"/>
    <w:rsid w:val="00E51502"/>
    <w:rsid w:val="00E5566A"/>
    <w:rsid w:val="00E571B8"/>
    <w:rsid w:val="00E57789"/>
    <w:rsid w:val="00E60B20"/>
    <w:rsid w:val="00E61CA0"/>
    <w:rsid w:val="00E61DC6"/>
    <w:rsid w:val="00E75287"/>
    <w:rsid w:val="00E77986"/>
    <w:rsid w:val="00E77E0A"/>
    <w:rsid w:val="00E81642"/>
    <w:rsid w:val="00E84BCF"/>
    <w:rsid w:val="00E87095"/>
    <w:rsid w:val="00E87417"/>
    <w:rsid w:val="00E93F28"/>
    <w:rsid w:val="00E952C3"/>
    <w:rsid w:val="00E972A1"/>
    <w:rsid w:val="00E972EC"/>
    <w:rsid w:val="00EA10EC"/>
    <w:rsid w:val="00EA7D3E"/>
    <w:rsid w:val="00EB016A"/>
    <w:rsid w:val="00EB43F4"/>
    <w:rsid w:val="00EB558F"/>
    <w:rsid w:val="00EB6D44"/>
    <w:rsid w:val="00EC320A"/>
    <w:rsid w:val="00EC36F2"/>
    <w:rsid w:val="00EC44A4"/>
    <w:rsid w:val="00ED09EF"/>
    <w:rsid w:val="00ED10A9"/>
    <w:rsid w:val="00ED32EE"/>
    <w:rsid w:val="00ED64D6"/>
    <w:rsid w:val="00ED7B19"/>
    <w:rsid w:val="00EE2E4B"/>
    <w:rsid w:val="00EF08F6"/>
    <w:rsid w:val="00EF1D5B"/>
    <w:rsid w:val="00EF53DE"/>
    <w:rsid w:val="00EF7915"/>
    <w:rsid w:val="00EF7B56"/>
    <w:rsid w:val="00EF7D6A"/>
    <w:rsid w:val="00F008F0"/>
    <w:rsid w:val="00F01500"/>
    <w:rsid w:val="00F037B3"/>
    <w:rsid w:val="00F10FCE"/>
    <w:rsid w:val="00F11022"/>
    <w:rsid w:val="00F12A58"/>
    <w:rsid w:val="00F15324"/>
    <w:rsid w:val="00F153AD"/>
    <w:rsid w:val="00F21EC6"/>
    <w:rsid w:val="00F2205C"/>
    <w:rsid w:val="00F22F67"/>
    <w:rsid w:val="00F2585E"/>
    <w:rsid w:val="00F32B0A"/>
    <w:rsid w:val="00F37383"/>
    <w:rsid w:val="00F414A6"/>
    <w:rsid w:val="00F414B4"/>
    <w:rsid w:val="00F4167D"/>
    <w:rsid w:val="00F4171B"/>
    <w:rsid w:val="00F41B02"/>
    <w:rsid w:val="00F42470"/>
    <w:rsid w:val="00F42A65"/>
    <w:rsid w:val="00F46340"/>
    <w:rsid w:val="00F529D2"/>
    <w:rsid w:val="00F53F84"/>
    <w:rsid w:val="00F55DE1"/>
    <w:rsid w:val="00F63978"/>
    <w:rsid w:val="00F6423D"/>
    <w:rsid w:val="00F6514E"/>
    <w:rsid w:val="00F7115A"/>
    <w:rsid w:val="00F7164B"/>
    <w:rsid w:val="00F72119"/>
    <w:rsid w:val="00F73175"/>
    <w:rsid w:val="00F7368F"/>
    <w:rsid w:val="00F74102"/>
    <w:rsid w:val="00F767D6"/>
    <w:rsid w:val="00F80D3D"/>
    <w:rsid w:val="00F81056"/>
    <w:rsid w:val="00F815BF"/>
    <w:rsid w:val="00F8171F"/>
    <w:rsid w:val="00F84885"/>
    <w:rsid w:val="00F84C8B"/>
    <w:rsid w:val="00F90FD9"/>
    <w:rsid w:val="00F91C26"/>
    <w:rsid w:val="00F92534"/>
    <w:rsid w:val="00F92604"/>
    <w:rsid w:val="00F9526D"/>
    <w:rsid w:val="00FA16F3"/>
    <w:rsid w:val="00FA31AF"/>
    <w:rsid w:val="00FA3792"/>
    <w:rsid w:val="00FA5B16"/>
    <w:rsid w:val="00FA6CB0"/>
    <w:rsid w:val="00FB3EAC"/>
    <w:rsid w:val="00FB543E"/>
    <w:rsid w:val="00FB59C7"/>
    <w:rsid w:val="00FB5C8A"/>
    <w:rsid w:val="00FB61B4"/>
    <w:rsid w:val="00FB6A41"/>
    <w:rsid w:val="00FC00FF"/>
    <w:rsid w:val="00FC2072"/>
    <w:rsid w:val="00FD1E94"/>
    <w:rsid w:val="00FD1FE4"/>
    <w:rsid w:val="00FD2221"/>
    <w:rsid w:val="00FD468F"/>
    <w:rsid w:val="00FD507F"/>
    <w:rsid w:val="00FD5880"/>
    <w:rsid w:val="00FE269C"/>
    <w:rsid w:val="00FE4872"/>
    <w:rsid w:val="00FF40B2"/>
    <w:rsid w:val="00FF54BF"/>
    <w:rsid w:val="00FF64CD"/>
    <w:rsid w:val="00FF7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D4B83"/>
    <w:rPr>
      <w:color w:val="0000FF"/>
      <w:u w:val="single"/>
    </w:rPr>
  </w:style>
  <w:style w:type="paragraph" w:styleId="HTMLPreformatted">
    <w:name w:val="HTML Preformatted"/>
    <w:basedOn w:val="Normal"/>
    <w:rsid w:val="005D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5D4B83"/>
    <w:rPr>
      <w:sz w:val="20"/>
    </w:rPr>
  </w:style>
  <w:style w:type="character" w:styleId="FollowedHyperlink">
    <w:name w:val="FollowedHyperlink"/>
    <w:basedOn w:val="DefaultParagraphFont"/>
    <w:rsid w:val="005D4B83"/>
    <w:rPr>
      <w:color w:val="800080"/>
      <w:u w:val="single"/>
    </w:rPr>
  </w:style>
  <w:style w:type="character" w:styleId="Emphasis">
    <w:name w:val="Emphasis"/>
    <w:basedOn w:val="DefaultParagraphFont"/>
    <w:qFormat/>
    <w:rsid w:val="00277CE8"/>
    <w:rPr>
      <w:i/>
      <w:iCs/>
    </w:rPr>
  </w:style>
  <w:style w:type="character" w:styleId="CommentReference">
    <w:name w:val="annotation reference"/>
    <w:basedOn w:val="DefaultParagraphFont"/>
    <w:semiHidden/>
    <w:rsid w:val="008B0763"/>
    <w:rPr>
      <w:sz w:val="16"/>
      <w:szCs w:val="16"/>
    </w:rPr>
  </w:style>
  <w:style w:type="paragraph" w:styleId="CommentText">
    <w:name w:val="annotation text"/>
    <w:basedOn w:val="Normal"/>
    <w:semiHidden/>
    <w:rsid w:val="008B0763"/>
    <w:rPr>
      <w:sz w:val="20"/>
      <w:szCs w:val="20"/>
    </w:rPr>
  </w:style>
  <w:style w:type="paragraph" w:styleId="CommentSubject">
    <w:name w:val="annotation subject"/>
    <w:basedOn w:val="CommentText"/>
    <w:next w:val="CommentText"/>
    <w:semiHidden/>
    <w:rsid w:val="008B0763"/>
    <w:rPr>
      <w:b/>
      <w:bCs/>
    </w:rPr>
  </w:style>
  <w:style w:type="paragraph" w:styleId="BalloonText">
    <w:name w:val="Balloon Text"/>
    <w:basedOn w:val="Normal"/>
    <w:semiHidden/>
    <w:rsid w:val="008B0763"/>
    <w:rPr>
      <w:rFonts w:ascii="Tahoma" w:hAnsi="Tahoma" w:cs="Tahoma"/>
      <w:sz w:val="16"/>
      <w:szCs w:val="16"/>
    </w:rPr>
  </w:style>
  <w:style w:type="paragraph" w:styleId="BodyTextIndent2">
    <w:name w:val="Body Text Indent 2"/>
    <w:basedOn w:val="Normal"/>
    <w:rsid w:val="00400EE8"/>
    <w:pPr>
      <w:spacing w:after="120" w:line="480" w:lineRule="auto"/>
      <w:ind w:left="360"/>
    </w:pPr>
  </w:style>
  <w:style w:type="paragraph" w:styleId="BodyTextIndent3">
    <w:name w:val="Body Text Indent 3"/>
    <w:basedOn w:val="Normal"/>
    <w:rsid w:val="00400EE8"/>
    <w:pPr>
      <w:spacing w:after="120"/>
      <w:ind w:left="360"/>
    </w:pPr>
    <w:rPr>
      <w:sz w:val="16"/>
      <w:szCs w:val="16"/>
    </w:rPr>
  </w:style>
  <w:style w:type="paragraph" w:styleId="Revision">
    <w:name w:val="Revision"/>
    <w:hidden/>
    <w:uiPriority w:val="99"/>
    <w:semiHidden/>
    <w:rsid w:val="006E180F"/>
    <w:rPr>
      <w:sz w:val="24"/>
      <w:szCs w:val="24"/>
    </w:rPr>
  </w:style>
  <w:style w:type="character" w:styleId="Strong">
    <w:name w:val="Strong"/>
    <w:uiPriority w:val="22"/>
    <w:qFormat/>
    <w:rsid w:val="008A6335"/>
    <w:rPr>
      <w:b/>
      <w:bCs/>
    </w:rPr>
  </w:style>
</w:styles>
</file>

<file path=word/webSettings.xml><?xml version="1.0" encoding="utf-8"?>
<w:webSettings xmlns:r="http://schemas.openxmlformats.org/officeDocument/2006/relationships" xmlns:w="http://schemas.openxmlformats.org/wordprocessingml/2006/main">
  <w:divs>
    <w:div w:id="1972919">
      <w:bodyDiv w:val="1"/>
      <w:marLeft w:val="0"/>
      <w:marRight w:val="0"/>
      <w:marTop w:val="0"/>
      <w:marBottom w:val="0"/>
      <w:divBdr>
        <w:top w:val="none" w:sz="0" w:space="0" w:color="auto"/>
        <w:left w:val="none" w:sz="0" w:space="0" w:color="auto"/>
        <w:bottom w:val="none" w:sz="0" w:space="0" w:color="auto"/>
        <w:right w:val="none" w:sz="0" w:space="0" w:color="auto"/>
      </w:divBdr>
    </w:div>
    <w:div w:id="4522838">
      <w:bodyDiv w:val="1"/>
      <w:marLeft w:val="0"/>
      <w:marRight w:val="0"/>
      <w:marTop w:val="0"/>
      <w:marBottom w:val="0"/>
      <w:divBdr>
        <w:top w:val="none" w:sz="0" w:space="0" w:color="auto"/>
        <w:left w:val="none" w:sz="0" w:space="0" w:color="auto"/>
        <w:bottom w:val="none" w:sz="0" w:space="0" w:color="auto"/>
        <w:right w:val="none" w:sz="0" w:space="0" w:color="auto"/>
      </w:divBdr>
    </w:div>
    <w:div w:id="5717473">
      <w:bodyDiv w:val="1"/>
      <w:marLeft w:val="0"/>
      <w:marRight w:val="0"/>
      <w:marTop w:val="0"/>
      <w:marBottom w:val="0"/>
      <w:divBdr>
        <w:top w:val="none" w:sz="0" w:space="0" w:color="auto"/>
        <w:left w:val="none" w:sz="0" w:space="0" w:color="auto"/>
        <w:bottom w:val="none" w:sz="0" w:space="0" w:color="auto"/>
        <w:right w:val="none" w:sz="0" w:space="0" w:color="auto"/>
      </w:divBdr>
    </w:div>
    <w:div w:id="6834293">
      <w:bodyDiv w:val="1"/>
      <w:marLeft w:val="0"/>
      <w:marRight w:val="0"/>
      <w:marTop w:val="0"/>
      <w:marBottom w:val="0"/>
      <w:divBdr>
        <w:top w:val="none" w:sz="0" w:space="0" w:color="auto"/>
        <w:left w:val="none" w:sz="0" w:space="0" w:color="auto"/>
        <w:bottom w:val="none" w:sz="0" w:space="0" w:color="auto"/>
        <w:right w:val="none" w:sz="0" w:space="0" w:color="auto"/>
      </w:divBdr>
    </w:div>
    <w:div w:id="8528933">
      <w:bodyDiv w:val="1"/>
      <w:marLeft w:val="0"/>
      <w:marRight w:val="0"/>
      <w:marTop w:val="0"/>
      <w:marBottom w:val="0"/>
      <w:divBdr>
        <w:top w:val="none" w:sz="0" w:space="0" w:color="auto"/>
        <w:left w:val="none" w:sz="0" w:space="0" w:color="auto"/>
        <w:bottom w:val="none" w:sz="0" w:space="0" w:color="auto"/>
        <w:right w:val="none" w:sz="0" w:space="0" w:color="auto"/>
      </w:divBdr>
    </w:div>
    <w:div w:id="9651605">
      <w:bodyDiv w:val="1"/>
      <w:marLeft w:val="0"/>
      <w:marRight w:val="0"/>
      <w:marTop w:val="0"/>
      <w:marBottom w:val="0"/>
      <w:divBdr>
        <w:top w:val="none" w:sz="0" w:space="0" w:color="auto"/>
        <w:left w:val="none" w:sz="0" w:space="0" w:color="auto"/>
        <w:bottom w:val="none" w:sz="0" w:space="0" w:color="auto"/>
        <w:right w:val="none" w:sz="0" w:space="0" w:color="auto"/>
      </w:divBdr>
    </w:div>
    <w:div w:id="12877667">
      <w:bodyDiv w:val="1"/>
      <w:marLeft w:val="0"/>
      <w:marRight w:val="0"/>
      <w:marTop w:val="0"/>
      <w:marBottom w:val="0"/>
      <w:divBdr>
        <w:top w:val="none" w:sz="0" w:space="0" w:color="auto"/>
        <w:left w:val="none" w:sz="0" w:space="0" w:color="auto"/>
        <w:bottom w:val="none" w:sz="0" w:space="0" w:color="auto"/>
        <w:right w:val="none" w:sz="0" w:space="0" w:color="auto"/>
      </w:divBdr>
    </w:div>
    <w:div w:id="14428754">
      <w:bodyDiv w:val="1"/>
      <w:marLeft w:val="0"/>
      <w:marRight w:val="0"/>
      <w:marTop w:val="0"/>
      <w:marBottom w:val="0"/>
      <w:divBdr>
        <w:top w:val="none" w:sz="0" w:space="0" w:color="auto"/>
        <w:left w:val="none" w:sz="0" w:space="0" w:color="auto"/>
        <w:bottom w:val="none" w:sz="0" w:space="0" w:color="auto"/>
        <w:right w:val="none" w:sz="0" w:space="0" w:color="auto"/>
      </w:divBdr>
    </w:div>
    <w:div w:id="15349946">
      <w:bodyDiv w:val="1"/>
      <w:marLeft w:val="0"/>
      <w:marRight w:val="0"/>
      <w:marTop w:val="0"/>
      <w:marBottom w:val="0"/>
      <w:divBdr>
        <w:top w:val="none" w:sz="0" w:space="0" w:color="auto"/>
        <w:left w:val="none" w:sz="0" w:space="0" w:color="auto"/>
        <w:bottom w:val="none" w:sz="0" w:space="0" w:color="auto"/>
        <w:right w:val="none" w:sz="0" w:space="0" w:color="auto"/>
      </w:divBdr>
    </w:div>
    <w:div w:id="16664577">
      <w:bodyDiv w:val="1"/>
      <w:marLeft w:val="0"/>
      <w:marRight w:val="0"/>
      <w:marTop w:val="0"/>
      <w:marBottom w:val="0"/>
      <w:divBdr>
        <w:top w:val="none" w:sz="0" w:space="0" w:color="auto"/>
        <w:left w:val="none" w:sz="0" w:space="0" w:color="auto"/>
        <w:bottom w:val="none" w:sz="0" w:space="0" w:color="auto"/>
        <w:right w:val="none" w:sz="0" w:space="0" w:color="auto"/>
      </w:divBdr>
    </w:div>
    <w:div w:id="18749351">
      <w:bodyDiv w:val="1"/>
      <w:marLeft w:val="0"/>
      <w:marRight w:val="0"/>
      <w:marTop w:val="0"/>
      <w:marBottom w:val="0"/>
      <w:divBdr>
        <w:top w:val="none" w:sz="0" w:space="0" w:color="auto"/>
        <w:left w:val="none" w:sz="0" w:space="0" w:color="auto"/>
        <w:bottom w:val="none" w:sz="0" w:space="0" w:color="auto"/>
        <w:right w:val="none" w:sz="0" w:space="0" w:color="auto"/>
      </w:divBdr>
    </w:div>
    <w:div w:id="21132025">
      <w:bodyDiv w:val="1"/>
      <w:marLeft w:val="0"/>
      <w:marRight w:val="0"/>
      <w:marTop w:val="0"/>
      <w:marBottom w:val="0"/>
      <w:divBdr>
        <w:top w:val="none" w:sz="0" w:space="0" w:color="auto"/>
        <w:left w:val="none" w:sz="0" w:space="0" w:color="auto"/>
        <w:bottom w:val="none" w:sz="0" w:space="0" w:color="auto"/>
        <w:right w:val="none" w:sz="0" w:space="0" w:color="auto"/>
      </w:divBdr>
    </w:div>
    <w:div w:id="26176572">
      <w:bodyDiv w:val="1"/>
      <w:marLeft w:val="0"/>
      <w:marRight w:val="0"/>
      <w:marTop w:val="0"/>
      <w:marBottom w:val="0"/>
      <w:divBdr>
        <w:top w:val="none" w:sz="0" w:space="0" w:color="auto"/>
        <w:left w:val="none" w:sz="0" w:space="0" w:color="auto"/>
        <w:bottom w:val="none" w:sz="0" w:space="0" w:color="auto"/>
        <w:right w:val="none" w:sz="0" w:space="0" w:color="auto"/>
      </w:divBdr>
    </w:div>
    <w:div w:id="28531025">
      <w:bodyDiv w:val="1"/>
      <w:marLeft w:val="0"/>
      <w:marRight w:val="0"/>
      <w:marTop w:val="0"/>
      <w:marBottom w:val="0"/>
      <w:divBdr>
        <w:top w:val="none" w:sz="0" w:space="0" w:color="auto"/>
        <w:left w:val="none" w:sz="0" w:space="0" w:color="auto"/>
        <w:bottom w:val="none" w:sz="0" w:space="0" w:color="auto"/>
        <w:right w:val="none" w:sz="0" w:space="0" w:color="auto"/>
      </w:divBdr>
    </w:div>
    <w:div w:id="32311804">
      <w:bodyDiv w:val="1"/>
      <w:marLeft w:val="0"/>
      <w:marRight w:val="0"/>
      <w:marTop w:val="0"/>
      <w:marBottom w:val="0"/>
      <w:divBdr>
        <w:top w:val="none" w:sz="0" w:space="0" w:color="auto"/>
        <w:left w:val="none" w:sz="0" w:space="0" w:color="auto"/>
        <w:bottom w:val="none" w:sz="0" w:space="0" w:color="auto"/>
        <w:right w:val="none" w:sz="0" w:space="0" w:color="auto"/>
      </w:divBdr>
    </w:div>
    <w:div w:id="39332369">
      <w:bodyDiv w:val="1"/>
      <w:marLeft w:val="0"/>
      <w:marRight w:val="0"/>
      <w:marTop w:val="0"/>
      <w:marBottom w:val="0"/>
      <w:divBdr>
        <w:top w:val="none" w:sz="0" w:space="0" w:color="auto"/>
        <w:left w:val="none" w:sz="0" w:space="0" w:color="auto"/>
        <w:bottom w:val="none" w:sz="0" w:space="0" w:color="auto"/>
        <w:right w:val="none" w:sz="0" w:space="0" w:color="auto"/>
      </w:divBdr>
    </w:div>
    <w:div w:id="41176436">
      <w:bodyDiv w:val="1"/>
      <w:marLeft w:val="0"/>
      <w:marRight w:val="0"/>
      <w:marTop w:val="0"/>
      <w:marBottom w:val="0"/>
      <w:divBdr>
        <w:top w:val="none" w:sz="0" w:space="0" w:color="auto"/>
        <w:left w:val="none" w:sz="0" w:space="0" w:color="auto"/>
        <w:bottom w:val="none" w:sz="0" w:space="0" w:color="auto"/>
        <w:right w:val="none" w:sz="0" w:space="0" w:color="auto"/>
      </w:divBdr>
    </w:div>
    <w:div w:id="41249068">
      <w:bodyDiv w:val="1"/>
      <w:marLeft w:val="0"/>
      <w:marRight w:val="0"/>
      <w:marTop w:val="0"/>
      <w:marBottom w:val="0"/>
      <w:divBdr>
        <w:top w:val="none" w:sz="0" w:space="0" w:color="auto"/>
        <w:left w:val="none" w:sz="0" w:space="0" w:color="auto"/>
        <w:bottom w:val="none" w:sz="0" w:space="0" w:color="auto"/>
        <w:right w:val="none" w:sz="0" w:space="0" w:color="auto"/>
      </w:divBdr>
    </w:div>
    <w:div w:id="42366707">
      <w:bodyDiv w:val="1"/>
      <w:marLeft w:val="0"/>
      <w:marRight w:val="0"/>
      <w:marTop w:val="0"/>
      <w:marBottom w:val="0"/>
      <w:divBdr>
        <w:top w:val="none" w:sz="0" w:space="0" w:color="auto"/>
        <w:left w:val="none" w:sz="0" w:space="0" w:color="auto"/>
        <w:bottom w:val="none" w:sz="0" w:space="0" w:color="auto"/>
        <w:right w:val="none" w:sz="0" w:space="0" w:color="auto"/>
      </w:divBdr>
    </w:div>
    <w:div w:id="42800250">
      <w:bodyDiv w:val="1"/>
      <w:marLeft w:val="0"/>
      <w:marRight w:val="0"/>
      <w:marTop w:val="0"/>
      <w:marBottom w:val="0"/>
      <w:divBdr>
        <w:top w:val="none" w:sz="0" w:space="0" w:color="auto"/>
        <w:left w:val="none" w:sz="0" w:space="0" w:color="auto"/>
        <w:bottom w:val="none" w:sz="0" w:space="0" w:color="auto"/>
        <w:right w:val="none" w:sz="0" w:space="0" w:color="auto"/>
      </w:divBdr>
    </w:div>
    <w:div w:id="43530430">
      <w:bodyDiv w:val="1"/>
      <w:marLeft w:val="0"/>
      <w:marRight w:val="0"/>
      <w:marTop w:val="0"/>
      <w:marBottom w:val="0"/>
      <w:divBdr>
        <w:top w:val="none" w:sz="0" w:space="0" w:color="auto"/>
        <w:left w:val="none" w:sz="0" w:space="0" w:color="auto"/>
        <w:bottom w:val="none" w:sz="0" w:space="0" w:color="auto"/>
        <w:right w:val="none" w:sz="0" w:space="0" w:color="auto"/>
      </w:divBdr>
    </w:div>
    <w:div w:id="47265907">
      <w:bodyDiv w:val="1"/>
      <w:marLeft w:val="0"/>
      <w:marRight w:val="0"/>
      <w:marTop w:val="0"/>
      <w:marBottom w:val="0"/>
      <w:divBdr>
        <w:top w:val="none" w:sz="0" w:space="0" w:color="auto"/>
        <w:left w:val="none" w:sz="0" w:space="0" w:color="auto"/>
        <w:bottom w:val="none" w:sz="0" w:space="0" w:color="auto"/>
        <w:right w:val="none" w:sz="0" w:space="0" w:color="auto"/>
      </w:divBdr>
    </w:div>
    <w:div w:id="48112030">
      <w:bodyDiv w:val="1"/>
      <w:marLeft w:val="0"/>
      <w:marRight w:val="0"/>
      <w:marTop w:val="0"/>
      <w:marBottom w:val="0"/>
      <w:divBdr>
        <w:top w:val="none" w:sz="0" w:space="0" w:color="auto"/>
        <w:left w:val="none" w:sz="0" w:space="0" w:color="auto"/>
        <w:bottom w:val="none" w:sz="0" w:space="0" w:color="auto"/>
        <w:right w:val="none" w:sz="0" w:space="0" w:color="auto"/>
      </w:divBdr>
    </w:div>
    <w:div w:id="51857444">
      <w:bodyDiv w:val="1"/>
      <w:marLeft w:val="0"/>
      <w:marRight w:val="0"/>
      <w:marTop w:val="0"/>
      <w:marBottom w:val="0"/>
      <w:divBdr>
        <w:top w:val="none" w:sz="0" w:space="0" w:color="auto"/>
        <w:left w:val="none" w:sz="0" w:space="0" w:color="auto"/>
        <w:bottom w:val="none" w:sz="0" w:space="0" w:color="auto"/>
        <w:right w:val="none" w:sz="0" w:space="0" w:color="auto"/>
      </w:divBdr>
    </w:div>
    <w:div w:id="51931826">
      <w:bodyDiv w:val="1"/>
      <w:marLeft w:val="0"/>
      <w:marRight w:val="0"/>
      <w:marTop w:val="0"/>
      <w:marBottom w:val="0"/>
      <w:divBdr>
        <w:top w:val="none" w:sz="0" w:space="0" w:color="auto"/>
        <w:left w:val="none" w:sz="0" w:space="0" w:color="auto"/>
        <w:bottom w:val="none" w:sz="0" w:space="0" w:color="auto"/>
        <w:right w:val="none" w:sz="0" w:space="0" w:color="auto"/>
      </w:divBdr>
      <w:divsChild>
        <w:div w:id="369844714">
          <w:marLeft w:val="0"/>
          <w:marRight w:val="0"/>
          <w:marTop w:val="0"/>
          <w:marBottom w:val="0"/>
          <w:divBdr>
            <w:top w:val="none" w:sz="0" w:space="0" w:color="auto"/>
            <w:left w:val="none" w:sz="0" w:space="0" w:color="auto"/>
            <w:bottom w:val="none" w:sz="0" w:space="0" w:color="auto"/>
            <w:right w:val="none" w:sz="0" w:space="0" w:color="auto"/>
          </w:divBdr>
        </w:div>
      </w:divsChild>
    </w:div>
    <w:div w:id="52510531">
      <w:bodyDiv w:val="1"/>
      <w:marLeft w:val="0"/>
      <w:marRight w:val="0"/>
      <w:marTop w:val="0"/>
      <w:marBottom w:val="0"/>
      <w:divBdr>
        <w:top w:val="none" w:sz="0" w:space="0" w:color="auto"/>
        <w:left w:val="none" w:sz="0" w:space="0" w:color="auto"/>
        <w:bottom w:val="none" w:sz="0" w:space="0" w:color="auto"/>
        <w:right w:val="none" w:sz="0" w:space="0" w:color="auto"/>
      </w:divBdr>
    </w:div>
    <w:div w:id="54672547">
      <w:bodyDiv w:val="1"/>
      <w:marLeft w:val="0"/>
      <w:marRight w:val="0"/>
      <w:marTop w:val="0"/>
      <w:marBottom w:val="0"/>
      <w:divBdr>
        <w:top w:val="none" w:sz="0" w:space="0" w:color="auto"/>
        <w:left w:val="none" w:sz="0" w:space="0" w:color="auto"/>
        <w:bottom w:val="none" w:sz="0" w:space="0" w:color="auto"/>
        <w:right w:val="none" w:sz="0" w:space="0" w:color="auto"/>
      </w:divBdr>
    </w:div>
    <w:div w:id="57093694">
      <w:bodyDiv w:val="1"/>
      <w:marLeft w:val="0"/>
      <w:marRight w:val="0"/>
      <w:marTop w:val="0"/>
      <w:marBottom w:val="0"/>
      <w:divBdr>
        <w:top w:val="none" w:sz="0" w:space="0" w:color="auto"/>
        <w:left w:val="none" w:sz="0" w:space="0" w:color="auto"/>
        <w:bottom w:val="none" w:sz="0" w:space="0" w:color="auto"/>
        <w:right w:val="none" w:sz="0" w:space="0" w:color="auto"/>
      </w:divBdr>
    </w:div>
    <w:div w:id="57826023">
      <w:bodyDiv w:val="1"/>
      <w:marLeft w:val="0"/>
      <w:marRight w:val="0"/>
      <w:marTop w:val="0"/>
      <w:marBottom w:val="0"/>
      <w:divBdr>
        <w:top w:val="none" w:sz="0" w:space="0" w:color="auto"/>
        <w:left w:val="none" w:sz="0" w:space="0" w:color="auto"/>
        <w:bottom w:val="none" w:sz="0" w:space="0" w:color="auto"/>
        <w:right w:val="none" w:sz="0" w:space="0" w:color="auto"/>
      </w:divBdr>
    </w:div>
    <w:div w:id="58209461">
      <w:bodyDiv w:val="1"/>
      <w:marLeft w:val="0"/>
      <w:marRight w:val="0"/>
      <w:marTop w:val="0"/>
      <w:marBottom w:val="0"/>
      <w:divBdr>
        <w:top w:val="none" w:sz="0" w:space="0" w:color="auto"/>
        <w:left w:val="none" w:sz="0" w:space="0" w:color="auto"/>
        <w:bottom w:val="none" w:sz="0" w:space="0" w:color="auto"/>
        <w:right w:val="none" w:sz="0" w:space="0" w:color="auto"/>
      </w:divBdr>
    </w:div>
    <w:div w:id="58871222">
      <w:bodyDiv w:val="1"/>
      <w:marLeft w:val="0"/>
      <w:marRight w:val="0"/>
      <w:marTop w:val="0"/>
      <w:marBottom w:val="0"/>
      <w:divBdr>
        <w:top w:val="none" w:sz="0" w:space="0" w:color="auto"/>
        <w:left w:val="none" w:sz="0" w:space="0" w:color="auto"/>
        <w:bottom w:val="none" w:sz="0" w:space="0" w:color="auto"/>
        <w:right w:val="none" w:sz="0" w:space="0" w:color="auto"/>
      </w:divBdr>
    </w:div>
    <w:div w:id="61872778">
      <w:bodyDiv w:val="1"/>
      <w:marLeft w:val="0"/>
      <w:marRight w:val="0"/>
      <w:marTop w:val="0"/>
      <w:marBottom w:val="0"/>
      <w:divBdr>
        <w:top w:val="none" w:sz="0" w:space="0" w:color="auto"/>
        <w:left w:val="none" w:sz="0" w:space="0" w:color="auto"/>
        <w:bottom w:val="none" w:sz="0" w:space="0" w:color="auto"/>
        <w:right w:val="none" w:sz="0" w:space="0" w:color="auto"/>
      </w:divBdr>
    </w:div>
    <w:div w:id="63186371">
      <w:bodyDiv w:val="1"/>
      <w:marLeft w:val="0"/>
      <w:marRight w:val="0"/>
      <w:marTop w:val="0"/>
      <w:marBottom w:val="0"/>
      <w:divBdr>
        <w:top w:val="none" w:sz="0" w:space="0" w:color="auto"/>
        <w:left w:val="none" w:sz="0" w:space="0" w:color="auto"/>
        <w:bottom w:val="none" w:sz="0" w:space="0" w:color="auto"/>
        <w:right w:val="none" w:sz="0" w:space="0" w:color="auto"/>
      </w:divBdr>
    </w:div>
    <w:div w:id="71583217">
      <w:bodyDiv w:val="1"/>
      <w:marLeft w:val="0"/>
      <w:marRight w:val="0"/>
      <w:marTop w:val="0"/>
      <w:marBottom w:val="0"/>
      <w:divBdr>
        <w:top w:val="none" w:sz="0" w:space="0" w:color="auto"/>
        <w:left w:val="none" w:sz="0" w:space="0" w:color="auto"/>
        <w:bottom w:val="none" w:sz="0" w:space="0" w:color="auto"/>
        <w:right w:val="none" w:sz="0" w:space="0" w:color="auto"/>
      </w:divBdr>
    </w:div>
    <w:div w:id="72895799">
      <w:bodyDiv w:val="1"/>
      <w:marLeft w:val="0"/>
      <w:marRight w:val="0"/>
      <w:marTop w:val="0"/>
      <w:marBottom w:val="0"/>
      <w:divBdr>
        <w:top w:val="none" w:sz="0" w:space="0" w:color="auto"/>
        <w:left w:val="none" w:sz="0" w:space="0" w:color="auto"/>
        <w:bottom w:val="none" w:sz="0" w:space="0" w:color="auto"/>
        <w:right w:val="none" w:sz="0" w:space="0" w:color="auto"/>
      </w:divBdr>
    </w:div>
    <w:div w:id="75827615">
      <w:bodyDiv w:val="1"/>
      <w:marLeft w:val="0"/>
      <w:marRight w:val="0"/>
      <w:marTop w:val="0"/>
      <w:marBottom w:val="0"/>
      <w:divBdr>
        <w:top w:val="none" w:sz="0" w:space="0" w:color="auto"/>
        <w:left w:val="none" w:sz="0" w:space="0" w:color="auto"/>
        <w:bottom w:val="none" w:sz="0" w:space="0" w:color="auto"/>
        <w:right w:val="none" w:sz="0" w:space="0" w:color="auto"/>
      </w:divBdr>
    </w:div>
    <w:div w:id="76368936">
      <w:bodyDiv w:val="1"/>
      <w:marLeft w:val="0"/>
      <w:marRight w:val="0"/>
      <w:marTop w:val="0"/>
      <w:marBottom w:val="0"/>
      <w:divBdr>
        <w:top w:val="none" w:sz="0" w:space="0" w:color="auto"/>
        <w:left w:val="none" w:sz="0" w:space="0" w:color="auto"/>
        <w:bottom w:val="none" w:sz="0" w:space="0" w:color="auto"/>
        <w:right w:val="none" w:sz="0" w:space="0" w:color="auto"/>
      </w:divBdr>
    </w:div>
    <w:div w:id="80418193">
      <w:bodyDiv w:val="1"/>
      <w:marLeft w:val="0"/>
      <w:marRight w:val="0"/>
      <w:marTop w:val="0"/>
      <w:marBottom w:val="0"/>
      <w:divBdr>
        <w:top w:val="none" w:sz="0" w:space="0" w:color="auto"/>
        <w:left w:val="none" w:sz="0" w:space="0" w:color="auto"/>
        <w:bottom w:val="none" w:sz="0" w:space="0" w:color="auto"/>
        <w:right w:val="none" w:sz="0" w:space="0" w:color="auto"/>
      </w:divBdr>
    </w:div>
    <w:div w:id="80877543">
      <w:bodyDiv w:val="1"/>
      <w:marLeft w:val="0"/>
      <w:marRight w:val="0"/>
      <w:marTop w:val="0"/>
      <w:marBottom w:val="0"/>
      <w:divBdr>
        <w:top w:val="none" w:sz="0" w:space="0" w:color="auto"/>
        <w:left w:val="none" w:sz="0" w:space="0" w:color="auto"/>
        <w:bottom w:val="none" w:sz="0" w:space="0" w:color="auto"/>
        <w:right w:val="none" w:sz="0" w:space="0" w:color="auto"/>
      </w:divBdr>
    </w:div>
    <w:div w:id="81151034">
      <w:bodyDiv w:val="1"/>
      <w:marLeft w:val="0"/>
      <w:marRight w:val="0"/>
      <w:marTop w:val="0"/>
      <w:marBottom w:val="0"/>
      <w:divBdr>
        <w:top w:val="none" w:sz="0" w:space="0" w:color="auto"/>
        <w:left w:val="none" w:sz="0" w:space="0" w:color="auto"/>
        <w:bottom w:val="none" w:sz="0" w:space="0" w:color="auto"/>
        <w:right w:val="none" w:sz="0" w:space="0" w:color="auto"/>
      </w:divBdr>
    </w:div>
    <w:div w:id="82192461">
      <w:bodyDiv w:val="1"/>
      <w:marLeft w:val="0"/>
      <w:marRight w:val="0"/>
      <w:marTop w:val="0"/>
      <w:marBottom w:val="0"/>
      <w:divBdr>
        <w:top w:val="none" w:sz="0" w:space="0" w:color="auto"/>
        <w:left w:val="none" w:sz="0" w:space="0" w:color="auto"/>
        <w:bottom w:val="none" w:sz="0" w:space="0" w:color="auto"/>
        <w:right w:val="none" w:sz="0" w:space="0" w:color="auto"/>
      </w:divBdr>
    </w:div>
    <w:div w:id="87701286">
      <w:bodyDiv w:val="1"/>
      <w:marLeft w:val="0"/>
      <w:marRight w:val="0"/>
      <w:marTop w:val="0"/>
      <w:marBottom w:val="0"/>
      <w:divBdr>
        <w:top w:val="none" w:sz="0" w:space="0" w:color="auto"/>
        <w:left w:val="none" w:sz="0" w:space="0" w:color="auto"/>
        <w:bottom w:val="none" w:sz="0" w:space="0" w:color="auto"/>
        <w:right w:val="none" w:sz="0" w:space="0" w:color="auto"/>
      </w:divBdr>
    </w:div>
    <w:div w:id="89351204">
      <w:bodyDiv w:val="1"/>
      <w:marLeft w:val="0"/>
      <w:marRight w:val="0"/>
      <w:marTop w:val="0"/>
      <w:marBottom w:val="0"/>
      <w:divBdr>
        <w:top w:val="none" w:sz="0" w:space="0" w:color="auto"/>
        <w:left w:val="none" w:sz="0" w:space="0" w:color="auto"/>
        <w:bottom w:val="none" w:sz="0" w:space="0" w:color="auto"/>
        <w:right w:val="none" w:sz="0" w:space="0" w:color="auto"/>
      </w:divBdr>
    </w:div>
    <w:div w:id="90395933">
      <w:bodyDiv w:val="1"/>
      <w:marLeft w:val="0"/>
      <w:marRight w:val="0"/>
      <w:marTop w:val="0"/>
      <w:marBottom w:val="0"/>
      <w:divBdr>
        <w:top w:val="none" w:sz="0" w:space="0" w:color="auto"/>
        <w:left w:val="none" w:sz="0" w:space="0" w:color="auto"/>
        <w:bottom w:val="none" w:sz="0" w:space="0" w:color="auto"/>
        <w:right w:val="none" w:sz="0" w:space="0" w:color="auto"/>
      </w:divBdr>
    </w:div>
    <w:div w:id="93287058">
      <w:bodyDiv w:val="1"/>
      <w:marLeft w:val="0"/>
      <w:marRight w:val="0"/>
      <w:marTop w:val="0"/>
      <w:marBottom w:val="0"/>
      <w:divBdr>
        <w:top w:val="none" w:sz="0" w:space="0" w:color="auto"/>
        <w:left w:val="none" w:sz="0" w:space="0" w:color="auto"/>
        <w:bottom w:val="none" w:sz="0" w:space="0" w:color="auto"/>
        <w:right w:val="none" w:sz="0" w:space="0" w:color="auto"/>
      </w:divBdr>
    </w:div>
    <w:div w:id="98918108">
      <w:bodyDiv w:val="1"/>
      <w:marLeft w:val="0"/>
      <w:marRight w:val="0"/>
      <w:marTop w:val="0"/>
      <w:marBottom w:val="0"/>
      <w:divBdr>
        <w:top w:val="none" w:sz="0" w:space="0" w:color="auto"/>
        <w:left w:val="none" w:sz="0" w:space="0" w:color="auto"/>
        <w:bottom w:val="none" w:sz="0" w:space="0" w:color="auto"/>
        <w:right w:val="none" w:sz="0" w:space="0" w:color="auto"/>
      </w:divBdr>
    </w:div>
    <w:div w:id="99373549">
      <w:bodyDiv w:val="1"/>
      <w:marLeft w:val="0"/>
      <w:marRight w:val="0"/>
      <w:marTop w:val="0"/>
      <w:marBottom w:val="0"/>
      <w:divBdr>
        <w:top w:val="none" w:sz="0" w:space="0" w:color="auto"/>
        <w:left w:val="none" w:sz="0" w:space="0" w:color="auto"/>
        <w:bottom w:val="none" w:sz="0" w:space="0" w:color="auto"/>
        <w:right w:val="none" w:sz="0" w:space="0" w:color="auto"/>
      </w:divBdr>
    </w:div>
    <w:div w:id="110100980">
      <w:bodyDiv w:val="1"/>
      <w:marLeft w:val="0"/>
      <w:marRight w:val="0"/>
      <w:marTop w:val="0"/>
      <w:marBottom w:val="0"/>
      <w:divBdr>
        <w:top w:val="none" w:sz="0" w:space="0" w:color="auto"/>
        <w:left w:val="none" w:sz="0" w:space="0" w:color="auto"/>
        <w:bottom w:val="none" w:sz="0" w:space="0" w:color="auto"/>
        <w:right w:val="none" w:sz="0" w:space="0" w:color="auto"/>
      </w:divBdr>
    </w:div>
    <w:div w:id="110630103">
      <w:bodyDiv w:val="1"/>
      <w:marLeft w:val="0"/>
      <w:marRight w:val="0"/>
      <w:marTop w:val="0"/>
      <w:marBottom w:val="0"/>
      <w:divBdr>
        <w:top w:val="none" w:sz="0" w:space="0" w:color="auto"/>
        <w:left w:val="none" w:sz="0" w:space="0" w:color="auto"/>
        <w:bottom w:val="none" w:sz="0" w:space="0" w:color="auto"/>
        <w:right w:val="none" w:sz="0" w:space="0" w:color="auto"/>
      </w:divBdr>
    </w:div>
    <w:div w:id="114061240">
      <w:bodyDiv w:val="1"/>
      <w:marLeft w:val="0"/>
      <w:marRight w:val="0"/>
      <w:marTop w:val="0"/>
      <w:marBottom w:val="0"/>
      <w:divBdr>
        <w:top w:val="none" w:sz="0" w:space="0" w:color="auto"/>
        <w:left w:val="none" w:sz="0" w:space="0" w:color="auto"/>
        <w:bottom w:val="none" w:sz="0" w:space="0" w:color="auto"/>
        <w:right w:val="none" w:sz="0" w:space="0" w:color="auto"/>
      </w:divBdr>
    </w:div>
    <w:div w:id="115409642">
      <w:bodyDiv w:val="1"/>
      <w:marLeft w:val="0"/>
      <w:marRight w:val="0"/>
      <w:marTop w:val="0"/>
      <w:marBottom w:val="0"/>
      <w:divBdr>
        <w:top w:val="none" w:sz="0" w:space="0" w:color="auto"/>
        <w:left w:val="none" w:sz="0" w:space="0" w:color="auto"/>
        <w:bottom w:val="none" w:sz="0" w:space="0" w:color="auto"/>
        <w:right w:val="none" w:sz="0" w:space="0" w:color="auto"/>
      </w:divBdr>
    </w:div>
    <w:div w:id="115611478">
      <w:bodyDiv w:val="1"/>
      <w:marLeft w:val="0"/>
      <w:marRight w:val="0"/>
      <w:marTop w:val="0"/>
      <w:marBottom w:val="0"/>
      <w:divBdr>
        <w:top w:val="none" w:sz="0" w:space="0" w:color="auto"/>
        <w:left w:val="none" w:sz="0" w:space="0" w:color="auto"/>
        <w:bottom w:val="none" w:sz="0" w:space="0" w:color="auto"/>
        <w:right w:val="none" w:sz="0" w:space="0" w:color="auto"/>
      </w:divBdr>
    </w:div>
    <w:div w:id="119419371">
      <w:bodyDiv w:val="1"/>
      <w:marLeft w:val="0"/>
      <w:marRight w:val="0"/>
      <w:marTop w:val="0"/>
      <w:marBottom w:val="0"/>
      <w:divBdr>
        <w:top w:val="none" w:sz="0" w:space="0" w:color="auto"/>
        <w:left w:val="none" w:sz="0" w:space="0" w:color="auto"/>
        <w:bottom w:val="none" w:sz="0" w:space="0" w:color="auto"/>
        <w:right w:val="none" w:sz="0" w:space="0" w:color="auto"/>
      </w:divBdr>
    </w:div>
    <w:div w:id="121311754">
      <w:bodyDiv w:val="1"/>
      <w:marLeft w:val="0"/>
      <w:marRight w:val="0"/>
      <w:marTop w:val="0"/>
      <w:marBottom w:val="0"/>
      <w:divBdr>
        <w:top w:val="none" w:sz="0" w:space="0" w:color="auto"/>
        <w:left w:val="none" w:sz="0" w:space="0" w:color="auto"/>
        <w:bottom w:val="none" w:sz="0" w:space="0" w:color="auto"/>
        <w:right w:val="none" w:sz="0" w:space="0" w:color="auto"/>
      </w:divBdr>
    </w:div>
    <w:div w:id="121458112">
      <w:bodyDiv w:val="1"/>
      <w:marLeft w:val="0"/>
      <w:marRight w:val="0"/>
      <w:marTop w:val="0"/>
      <w:marBottom w:val="0"/>
      <w:divBdr>
        <w:top w:val="none" w:sz="0" w:space="0" w:color="auto"/>
        <w:left w:val="none" w:sz="0" w:space="0" w:color="auto"/>
        <w:bottom w:val="none" w:sz="0" w:space="0" w:color="auto"/>
        <w:right w:val="none" w:sz="0" w:space="0" w:color="auto"/>
      </w:divBdr>
    </w:div>
    <w:div w:id="122117427">
      <w:bodyDiv w:val="1"/>
      <w:marLeft w:val="0"/>
      <w:marRight w:val="0"/>
      <w:marTop w:val="0"/>
      <w:marBottom w:val="0"/>
      <w:divBdr>
        <w:top w:val="none" w:sz="0" w:space="0" w:color="auto"/>
        <w:left w:val="none" w:sz="0" w:space="0" w:color="auto"/>
        <w:bottom w:val="none" w:sz="0" w:space="0" w:color="auto"/>
        <w:right w:val="none" w:sz="0" w:space="0" w:color="auto"/>
      </w:divBdr>
    </w:div>
    <w:div w:id="122163942">
      <w:bodyDiv w:val="1"/>
      <w:marLeft w:val="0"/>
      <w:marRight w:val="0"/>
      <w:marTop w:val="0"/>
      <w:marBottom w:val="0"/>
      <w:divBdr>
        <w:top w:val="none" w:sz="0" w:space="0" w:color="auto"/>
        <w:left w:val="none" w:sz="0" w:space="0" w:color="auto"/>
        <w:bottom w:val="none" w:sz="0" w:space="0" w:color="auto"/>
        <w:right w:val="none" w:sz="0" w:space="0" w:color="auto"/>
      </w:divBdr>
    </w:div>
    <w:div w:id="122425240">
      <w:bodyDiv w:val="1"/>
      <w:marLeft w:val="0"/>
      <w:marRight w:val="0"/>
      <w:marTop w:val="0"/>
      <w:marBottom w:val="0"/>
      <w:divBdr>
        <w:top w:val="none" w:sz="0" w:space="0" w:color="auto"/>
        <w:left w:val="none" w:sz="0" w:space="0" w:color="auto"/>
        <w:bottom w:val="none" w:sz="0" w:space="0" w:color="auto"/>
        <w:right w:val="none" w:sz="0" w:space="0" w:color="auto"/>
      </w:divBdr>
    </w:div>
    <w:div w:id="122819321">
      <w:bodyDiv w:val="1"/>
      <w:marLeft w:val="0"/>
      <w:marRight w:val="0"/>
      <w:marTop w:val="0"/>
      <w:marBottom w:val="0"/>
      <w:divBdr>
        <w:top w:val="none" w:sz="0" w:space="0" w:color="auto"/>
        <w:left w:val="none" w:sz="0" w:space="0" w:color="auto"/>
        <w:bottom w:val="none" w:sz="0" w:space="0" w:color="auto"/>
        <w:right w:val="none" w:sz="0" w:space="0" w:color="auto"/>
      </w:divBdr>
    </w:div>
    <w:div w:id="124087969">
      <w:bodyDiv w:val="1"/>
      <w:marLeft w:val="0"/>
      <w:marRight w:val="0"/>
      <w:marTop w:val="0"/>
      <w:marBottom w:val="0"/>
      <w:divBdr>
        <w:top w:val="none" w:sz="0" w:space="0" w:color="auto"/>
        <w:left w:val="none" w:sz="0" w:space="0" w:color="auto"/>
        <w:bottom w:val="none" w:sz="0" w:space="0" w:color="auto"/>
        <w:right w:val="none" w:sz="0" w:space="0" w:color="auto"/>
      </w:divBdr>
    </w:div>
    <w:div w:id="126318144">
      <w:bodyDiv w:val="1"/>
      <w:marLeft w:val="0"/>
      <w:marRight w:val="0"/>
      <w:marTop w:val="0"/>
      <w:marBottom w:val="0"/>
      <w:divBdr>
        <w:top w:val="none" w:sz="0" w:space="0" w:color="auto"/>
        <w:left w:val="none" w:sz="0" w:space="0" w:color="auto"/>
        <w:bottom w:val="none" w:sz="0" w:space="0" w:color="auto"/>
        <w:right w:val="none" w:sz="0" w:space="0" w:color="auto"/>
      </w:divBdr>
    </w:div>
    <w:div w:id="128323103">
      <w:bodyDiv w:val="1"/>
      <w:marLeft w:val="0"/>
      <w:marRight w:val="0"/>
      <w:marTop w:val="0"/>
      <w:marBottom w:val="0"/>
      <w:divBdr>
        <w:top w:val="none" w:sz="0" w:space="0" w:color="auto"/>
        <w:left w:val="none" w:sz="0" w:space="0" w:color="auto"/>
        <w:bottom w:val="none" w:sz="0" w:space="0" w:color="auto"/>
        <w:right w:val="none" w:sz="0" w:space="0" w:color="auto"/>
      </w:divBdr>
    </w:div>
    <w:div w:id="128981865">
      <w:bodyDiv w:val="1"/>
      <w:marLeft w:val="0"/>
      <w:marRight w:val="0"/>
      <w:marTop w:val="0"/>
      <w:marBottom w:val="0"/>
      <w:divBdr>
        <w:top w:val="none" w:sz="0" w:space="0" w:color="auto"/>
        <w:left w:val="none" w:sz="0" w:space="0" w:color="auto"/>
        <w:bottom w:val="none" w:sz="0" w:space="0" w:color="auto"/>
        <w:right w:val="none" w:sz="0" w:space="0" w:color="auto"/>
      </w:divBdr>
    </w:div>
    <w:div w:id="131951742">
      <w:bodyDiv w:val="1"/>
      <w:marLeft w:val="0"/>
      <w:marRight w:val="0"/>
      <w:marTop w:val="0"/>
      <w:marBottom w:val="0"/>
      <w:divBdr>
        <w:top w:val="none" w:sz="0" w:space="0" w:color="auto"/>
        <w:left w:val="none" w:sz="0" w:space="0" w:color="auto"/>
        <w:bottom w:val="none" w:sz="0" w:space="0" w:color="auto"/>
        <w:right w:val="none" w:sz="0" w:space="0" w:color="auto"/>
      </w:divBdr>
    </w:div>
    <w:div w:id="135268735">
      <w:bodyDiv w:val="1"/>
      <w:marLeft w:val="0"/>
      <w:marRight w:val="0"/>
      <w:marTop w:val="0"/>
      <w:marBottom w:val="0"/>
      <w:divBdr>
        <w:top w:val="none" w:sz="0" w:space="0" w:color="auto"/>
        <w:left w:val="none" w:sz="0" w:space="0" w:color="auto"/>
        <w:bottom w:val="none" w:sz="0" w:space="0" w:color="auto"/>
        <w:right w:val="none" w:sz="0" w:space="0" w:color="auto"/>
      </w:divBdr>
    </w:div>
    <w:div w:id="135336477">
      <w:bodyDiv w:val="1"/>
      <w:marLeft w:val="0"/>
      <w:marRight w:val="0"/>
      <w:marTop w:val="0"/>
      <w:marBottom w:val="0"/>
      <w:divBdr>
        <w:top w:val="none" w:sz="0" w:space="0" w:color="auto"/>
        <w:left w:val="none" w:sz="0" w:space="0" w:color="auto"/>
        <w:bottom w:val="none" w:sz="0" w:space="0" w:color="auto"/>
        <w:right w:val="none" w:sz="0" w:space="0" w:color="auto"/>
      </w:divBdr>
    </w:div>
    <w:div w:id="138234508">
      <w:bodyDiv w:val="1"/>
      <w:marLeft w:val="0"/>
      <w:marRight w:val="0"/>
      <w:marTop w:val="0"/>
      <w:marBottom w:val="0"/>
      <w:divBdr>
        <w:top w:val="none" w:sz="0" w:space="0" w:color="auto"/>
        <w:left w:val="none" w:sz="0" w:space="0" w:color="auto"/>
        <w:bottom w:val="none" w:sz="0" w:space="0" w:color="auto"/>
        <w:right w:val="none" w:sz="0" w:space="0" w:color="auto"/>
      </w:divBdr>
    </w:div>
    <w:div w:id="143280046">
      <w:bodyDiv w:val="1"/>
      <w:marLeft w:val="0"/>
      <w:marRight w:val="0"/>
      <w:marTop w:val="0"/>
      <w:marBottom w:val="0"/>
      <w:divBdr>
        <w:top w:val="none" w:sz="0" w:space="0" w:color="auto"/>
        <w:left w:val="none" w:sz="0" w:space="0" w:color="auto"/>
        <w:bottom w:val="none" w:sz="0" w:space="0" w:color="auto"/>
        <w:right w:val="none" w:sz="0" w:space="0" w:color="auto"/>
      </w:divBdr>
    </w:div>
    <w:div w:id="144125423">
      <w:bodyDiv w:val="1"/>
      <w:marLeft w:val="0"/>
      <w:marRight w:val="0"/>
      <w:marTop w:val="0"/>
      <w:marBottom w:val="0"/>
      <w:divBdr>
        <w:top w:val="none" w:sz="0" w:space="0" w:color="auto"/>
        <w:left w:val="none" w:sz="0" w:space="0" w:color="auto"/>
        <w:bottom w:val="none" w:sz="0" w:space="0" w:color="auto"/>
        <w:right w:val="none" w:sz="0" w:space="0" w:color="auto"/>
      </w:divBdr>
    </w:div>
    <w:div w:id="144322217">
      <w:bodyDiv w:val="1"/>
      <w:marLeft w:val="0"/>
      <w:marRight w:val="0"/>
      <w:marTop w:val="0"/>
      <w:marBottom w:val="0"/>
      <w:divBdr>
        <w:top w:val="none" w:sz="0" w:space="0" w:color="auto"/>
        <w:left w:val="none" w:sz="0" w:space="0" w:color="auto"/>
        <w:bottom w:val="none" w:sz="0" w:space="0" w:color="auto"/>
        <w:right w:val="none" w:sz="0" w:space="0" w:color="auto"/>
      </w:divBdr>
    </w:div>
    <w:div w:id="144977536">
      <w:bodyDiv w:val="1"/>
      <w:marLeft w:val="0"/>
      <w:marRight w:val="0"/>
      <w:marTop w:val="0"/>
      <w:marBottom w:val="0"/>
      <w:divBdr>
        <w:top w:val="none" w:sz="0" w:space="0" w:color="auto"/>
        <w:left w:val="none" w:sz="0" w:space="0" w:color="auto"/>
        <w:bottom w:val="none" w:sz="0" w:space="0" w:color="auto"/>
        <w:right w:val="none" w:sz="0" w:space="0" w:color="auto"/>
      </w:divBdr>
    </w:div>
    <w:div w:id="150293591">
      <w:bodyDiv w:val="1"/>
      <w:marLeft w:val="0"/>
      <w:marRight w:val="0"/>
      <w:marTop w:val="0"/>
      <w:marBottom w:val="0"/>
      <w:divBdr>
        <w:top w:val="none" w:sz="0" w:space="0" w:color="auto"/>
        <w:left w:val="none" w:sz="0" w:space="0" w:color="auto"/>
        <w:bottom w:val="none" w:sz="0" w:space="0" w:color="auto"/>
        <w:right w:val="none" w:sz="0" w:space="0" w:color="auto"/>
      </w:divBdr>
    </w:div>
    <w:div w:id="153569007">
      <w:bodyDiv w:val="1"/>
      <w:marLeft w:val="0"/>
      <w:marRight w:val="0"/>
      <w:marTop w:val="0"/>
      <w:marBottom w:val="0"/>
      <w:divBdr>
        <w:top w:val="none" w:sz="0" w:space="0" w:color="auto"/>
        <w:left w:val="none" w:sz="0" w:space="0" w:color="auto"/>
        <w:bottom w:val="none" w:sz="0" w:space="0" w:color="auto"/>
        <w:right w:val="none" w:sz="0" w:space="0" w:color="auto"/>
      </w:divBdr>
    </w:div>
    <w:div w:id="153644675">
      <w:bodyDiv w:val="1"/>
      <w:marLeft w:val="0"/>
      <w:marRight w:val="0"/>
      <w:marTop w:val="0"/>
      <w:marBottom w:val="0"/>
      <w:divBdr>
        <w:top w:val="none" w:sz="0" w:space="0" w:color="auto"/>
        <w:left w:val="none" w:sz="0" w:space="0" w:color="auto"/>
        <w:bottom w:val="none" w:sz="0" w:space="0" w:color="auto"/>
        <w:right w:val="none" w:sz="0" w:space="0" w:color="auto"/>
      </w:divBdr>
    </w:div>
    <w:div w:id="153880950">
      <w:bodyDiv w:val="1"/>
      <w:marLeft w:val="0"/>
      <w:marRight w:val="0"/>
      <w:marTop w:val="0"/>
      <w:marBottom w:val="0"/>
      <w:divBdr>
        <w:top w:val="none" w:sz="0" w:space="0" w:color="auto"/>
        <w:left w:val="none" w:sz="0" w:space="0" w:color="auto"/>
        <w:bottom w:val="none" w:sz="0" w:space="0" w:color="auto"/>
        <w:right w:val="none" w:sz="0" w:space="0" w:color="auto"/>
      </w:divBdr>
    </w:div>
    <w:div w:id="154342493">
      <w:bodyDiv w:val="1"/>
      <w:marLeft w:val="0"/>
      <w:marRight w:val="0"/>
      <w:marTop w:val="0"/>
      <w:marBottom w:val="0"/>
      <w:divBdr>
        <w:top w:val="none" w:sz="0" w:space="0" w:color="auto"/>
        <w:left w:val="none" w:sz="0" w:space="0" w:color="auto"/>
        <w:bottom w:val="none" w:sz="0" w:space="0" w:color="auto"/>
        <w:right w:val="none" w:sz="0" w:space="0" w:color="auto"/>
      </w:divBdr>
    </w:div>
    <w:div w:id="161360262">
      <w:bodyDiv w:val="1"/>
      <w:marLeft w:val="0"/>
      <w:marRight w:val="0"/>
      <w:marTop w:val="0"/>
      <w:marBottom w:val="0"/>
      <w:divBdr>
        <w:top w:val="none" w:sz="0" w:space="0" w:color="auto"/>
        <w:left w:val="none" w:sz="0" w:space="0" w:color="auto"/>
        <w:bottom w:val="none" w:sz="0" w:space="0" w:color="auto"/>
        <w:right w:val="none" w:sz="0" w:space="0" w:color="auto"/>
      </w:divBdr>
    </w:div>
    <w:div w:id="167521540">
      <w:bodyDiv w:val="1"/>
      <w:marLeft w:val="0"/>
      <w:marRight w:val="0"/>
      <w:marTop w:val="0"/>
      <w:marBottom w:val="0"/>
      <w:divBdr>
        <w:top w:val="none" w:sz="0" w:space="0" w:color="auto"/>
        <w:left w:val="none" w:sz="0" w:space="0" w:color="auto"/>
        <w:bottom w:val="none" w:sz="0" w:space="0" w:color="auto"/>
        <w:right w:val="none" w:sz="0" w:space="0" w:color="auto"/>
      </w:divBdr>
    </w:div>
    <w:div w:id="172383032">
      <w:bodyDiv w:val="1"/>
      <w:marLeft w:val="0"/>
      <w:marRight w:val="0"/>
      <w:marTop w:val="0"/>
      <w:marBottom w:val="0"/>
      <w:divBdr>
        <w:top w:val="none" w:sz="0" w:space="0" w:color="auto"/>
        <w:left w:val="none" w:sz="0" w:space="0" w:color="auto"/>
        <w:bottom w:val="none" w:sz="0" w:space="0" w:color="auto"/>
        <w:right w:val="none" w:sz="0" w:space="0" w:color="auto"/>
      </w:divBdr>
    </w:div>
    <w:div w:id="172494147">
      <w:bodyDiv w:val="1"/>
      <w:marLeft w:val="0"/>
      <w:marRight w:val="0"/>
      <w:marTop w:val="0"/>
      <w:marBottom w:val="0"/>
      <w:divBdr>
        <w:top w:val="none" w:sz="0" w:space="0" w:color="auto"/>
        <w:left w:val="none" w:sz="0" w:space="0" w:color="auto"/>
        <w:bottom w:val="none" w:sz="0" w:space="0" w:color="auto"/>
        <w:right w:val="none" w:sz="0" w:space="0" w:color="auto"/>
      </w:divBdr>
    </w:div>
    <w:div w:id="179390915">
      <w:bodyDiv w:val="1"/>
      <w:marLeft w:val="0"/>
      <w:marRight w:val="0"/>
      <w:marTop w:val="0"/>
      <w:marBottom w:val="0"/>
      <w:divBdr>
        <w:top w:val="none" w:sz="0" w:space="0" w:color="auto"/>
        <w:left w:val="none" w:sz="0" w:space="0" w:color="auto"/>
        <w:bottom w:val="none" w:sz="0" w:space="0" w:color="auto"/>
        <w:right w:val="none" w:sz="0" w:space="0" w:color="auto"/>
      </w:divBdr>
    </w:div>
    <w:div w:id="180246906">
      <w:bodyDiv w:val="1"/>
      <w:marLeft w:val="0"/>
      <w:marRight w:val="0"/>
      <w:marTop w:val="0"/>
      <w:marBottom w:val="0"/>
      <w:divBdr>
        <w:top w:val="none" w:sz="0" w:space="0" w:color="auto"/>
        <w:left w:val="none" w:sz="0" w:space="0" w:color="auto"/>
        <w:bottom w:val="none" w:sz="0" w:space="0" w:color="auto"/>
        <w:right w:val="none" w:sz="0" w:space="0" w:color="auto"/>
      </w:divBdr>
    </w:div>
    <w:div w:id="184756664">
      <w:bodyDiv w:val="1"/>
      <w:marLeft w:val="0"/>
      <w:marRight w:val="0"/>
      <w:marTop w:val="0"/>
      <w:marBottom w:val="0"/>
      <w:divBdr>
        <w:top w:val="none" w:sz="0" w:space="0" w:color="auto"/>
        <w:left w:val="none" w:sz="0" w:space="0" w:color="auto"/>
        <w:bottom w:val="none" w:sz="0" w:space="0" w:color="auto"/>
        <w:right w:val="none" w:sz="0" w:space="0" w:color="auto"/>
      </w:divBdr>
    </w:div>
    <w:div w:id="186331943">
      <w:bodyDiv w:val="1"/>
      <w:marLeft w:val="0"/>
      <w:marRight w:val="0"/>
      <w:marTop w:val="0"/>
      <w:marBottom w:val="0"/>
      <w:divBdr>
        <w:top w:val="none" w:sz="0" w:space="0" w:color="auto"/>
        <w:left w:val="none" w:sz="0" w:space="0" w:color="auto"/>
        <w:bottom w:val="none" w:sz="0" w:space="0" w:color="auto"/>
        <w:right w:val="none" w:sz="0" w:space="0" w:color="auto"/>
      </w:divBdr>
    </w:div>
    <w:div w:id="186454207">
      <w:bodyDiv w:val="1"/>
      <w:marLeft w:val="0"/>
      <w:marRight w:val="0"/>
      <w:marTop w:val="0"/>
      <w:marBottom w:val="0"/>
      <w:divBdr>
        <w:top w:val="none" w:sz="0" w:space="0" w:color="auto"/>
        <w:left w:val="none" w:sz="0" w:space="0" w:color="auto"/>
        <w:bottom w:val="none" w:sz="0" w:space="0" w:color="auto"/>
        <w:right w:val="none" w:sz="0" w:space="0" w:color="auto"/>
      </w:divBdr>
    </w:div>
    <w:div w:id="188033101">
      <w:bodyDiv w:val="1"/>
      <w:marLeft w:val="0"/>
      <w:marRight w:val="0"/>
      <w:marTop w:val="0"/>
      <w:marBottom w:val="0"/>
      <w:divBdr>
        <w:top w:val="none" w:sz="0" w:space="0" w:color="auto"/>
        <w:left w:val="none" w:sz="0" w:space="0" w:color="auto"/>
        <w:bottom w:val="none" w:sz="0" w:space="0" w:color="auto"/>
        <w:right w:val="none" w:sz="0" w:space="0" w:color="auto"/>
      </w:divBdr>
    </w:div>
    <w:div w:id="190580142">
      <w:bodyDiv w:val="1"/>
      <w:marLeft w:val="0"/>
      <w:marRight w:val="0"/>
      <w:marTop w:val="0"/>
      <w:marBottom w:val="0"/>
      <w:divBdr>
        <w:top w:val="none" w:sz="0" w:space="0" w:color="auto"/>
        <w:left w:val="none" w:sz="0" w:space="0" w:color="auto"/>
        <w:bottom w:val="none" w:sz="0" w:space="0" w:color="auto"/>
        <w:right w:val="none" w:sz="0" w:space="0" w:color="auto"/>
      </w:divBdr>
    </w:div>
    <w:div w:id="190925034">
      <w:bodyDiv w:val="1"/>
      <w:marLeft w:val="0"/>
      <w:marRight w:val="0"/>
      <w:marTop w:val="0"/>
      <w:marBottom w:val="0"/>
      <w:divBdr>
        <w:top w:val="none" w:sz="0" w:space="0" w:color="auto"/>
        <w:left w:val="none" w:sz="0" w:space="0" w:color="auto"/>
        <w:bottom w:val="none" w:sz="0" w:space="0" w:color="auto"/>
        <w:right w:val="none" w:sz="0" w:space="0" w:color="auto"/>
      </w:divBdr>
    </w:div>
    <w:div w:id="194083462">
      <w:bodyDiv w:val="1"/>
      <w:marLeft w:val="0"/>
      <w:marRight w:val="0"/>
      <w:marTop w:val="0"/>
      <w:marBottom w:val="0"/>
      <w:divBdr>
        <w:top w:val="none" w:sz="0" w:space="0" w:color="auto"/>
        <w:left w:val="none" w:sz="0" w:space="0" w:color="auto"/>
        <w:bottom w:val="none" w:sz="0" w:space="0" w:color="auto"/>
        <w:right w:val="none" w:sz="0" w:space="0" w:color="auto"/>
      </w:divBdr>
    </w:div>
    <w:div w:id="194345556">
      <w:bodyDiv w:val="1"/>
      <w:marLeft w:val="0"/>
      <w:marRight w:val="0"/>
      <w:marTop w:val="0"/>
      <w:marBottom w:val="0"/>
      <w:divBdr>
        <w:top w:val="none" w:sz="0" w:space="0" w:color="auto"/>
        <w:left w:val="none" w:sz="0" w:space="0" w:color="auto"/>
        <w:bottom w:val="none" w:sz="0" w:space="0" w:color="auto"/>
        <w:right w:val="none" w:sz="0" w:space="0" w:color="auto"/>
      </w:divBdr>
    </w:div>
    <w:div w:id="194580125">
      <w:bodyDiv w:val="1"/>
      <w:marLeft w:val="0"/>
      <w:marRight w:val="0"/>
      <w:marTop w:val="0"/>
      <w:marBottom w:val="0"/>
      <w:divBdr>
        <w:top w:val="none" w:sz="0" w:space="0" w:color="auto"/>
        <w:left w:val="none" w:sz="0" w:space="0" w:color="auto"/>
        <w:bottom w:val="none" w:sz="0" w:space="0" w:color="auto"/>
        <w:right w:val="none" w:sz="0" w:space="0" w:color="auto"/>
      </w:divBdr>
    </w:div>
    <w:div w:id="195777318">
      <w:bodyDiv w:val="1"/>
      <w:marLeft w:val="0"/>
      <w:marRight w:val="0"/>
      <w:marTop w:val="0"/>
      <w:marBottom w:val="0"/>
      <w:divBdr>
        <w:top w:val="none" w:sz="0" w:space="0" w:color="auto"/>
        <w:left w:val="none" w:sz="0" w:space="0" w:color="auto"/>
        <w:bottom w:val="none" w:sz="0" w:space="0" w:color="auto"/>
        <w:right w:val="none" w:sz="0" w:space="0" w:color="auto"/>
      </w:divBdr>
    </w:div>
    <w:div w:id="197669494">
      <w:bodyDiv w:val="1"/>
      <w:marLeft w:val="0"/>
      <w:marRight w:val="0"/>
      <w:marTop w:val="0"/>
      <w:marBottom w:val="0"/>
      <w:divBdr>
        <w:top w:val="none" w:sz="0" w:space="0" w:color="auto"/>
        <w:left w:val="none" w:sz="0" w:space="0" w:color="auto"/>
        <w:bottom w:val="none" w:sz="0" w:space="0" w:color="auto"/>
        <w:right w:val="none" w:sz="0" w:space="0" w:color="auto"/>
      </w:divBdr>
    </w:div>
    <w:div w:id="198204098">
      <w:bodyDiv w:val="1"/>
      <w:marLeft w:val="0"/>
      <w:marRight w:val="0"/>
      <w:marTop w:val="0"/>
      <w:marBottom w:val="0"/>
      <w:divBdr>
        <w:top w:val="none" w:sz="0" w:space="0" w:color="auto"/>
        <w:left w:val="none" w:sz="0" w:space="0" w:color="auto"/>
        <w:bottom w:val="none" w:sz="0" w:space="0" w:color="auto"/>
        <w:right w:val="none" w:sz="0" w:space="0" w:color="auto"/>
      </w:divBdr>
    </w:div>
    <w:div w:id="205291237">
      <w:bodyDiv w:val="1"/>
      <w:marLeft w:val="0"/>
      <w:marRight w:val="0"/>
      <w:marTop w:val="0"/>
      <w:marBottom w:val="0"/>
      <w:divBdr>
        <w:top w:val="none" w:sz="0" w:space="0" w:color="auto"/>
        <w:left w:val="none" w:sz="0" w:space="0" w:color="auto"/>
        <w:bottom w:val="none" w:sz="0" w:space="0" w:color="auto"/>
        <w:right w:val="none" w:sz="0" w:space="0" w:color="auto"/>
      </w:divBdr>
    </w:div>
    <w:div w:id="209806010">
      <w:bodyDiv w:val="1"/>
      <w:marLeft w:val="0"/>
      <w:marRight w:val="0"/>
      <w:marTop w:val="0"/>
      <w:marBottom w:val="0"/>
      <w:divBdr>
        <w:top w:val="none" w:sz="0" w:space="0" w:color="auto"/>
        <w:left w:val="none" w:sz="0" w:space="0" w:color="auto"/>
        <w:bottom w:val="none" w:sz="0" w:space="0" w:color="auto"/>
        <w:right w:val="none" w:sz="0" w:space="0" w:color="auto"/>
      </w:divBdr>
    </w:div>
    <w:div w:id="213976368">
      <w:bodyDiv w:val="1"/>
      <w:marLeft w:val="0"/>
      <w:marRight w:val="0"/>
      <w:marTop w:val="0"/>
      <w:marBottom w:val="0"/>
      <w:divBdr>
        <w:top w:val="none" w:sz="0" w:space="0" w:color="auto"/>
        <w:left w:val="none" w:sz="0" w:space="0" w:color="auto"/>
        <w:bottom w:val="none" w:sz="0" w:space="0" w:color="auto"/>
        <w:right w:val="none" w:sz="0" w:space="0" w:color="auto"/>
      </w:divBdr>
    </w:div>
    <w:div w:id="214171688">
      <w:bodyDiv w:val="1"/>
      <w:marLeft w:val="0"/>
      <w:marRight w:val="0"/>
      <w:marTop w:val="0"/>
      <w:marBottom w:val="0"/>
      <w:divBdr>
        <w:top w:val="none" w:sz="0" w:space="0" w:color="auto"/>
        <w:left w:val="none" w:sz="0" w:space="0" w:color="auto"/>
        <w:bottom w:val="none" w:sz="0" w:space="0" w:color="auto"/>
        <w:right w:val="none" w:sz="0" w:space="0" w:color="auto"/>
      </w:divBdr>
    </w:div>
    <w:div w:id="214200501">
      <w:bodyDiv w:val="1"/>
      <w:marLeft w:val="0"/>
      <w:marRight w:val="0"/>
      <w:marTop w:val="0"/>
      <w:marBottom w:val="0"/>
      <w:divBdr>
        <w:top w:val="none" w:sz="0" w:space="0" w:color="auto"/>
        <w:left w:val="none" w:sz="0" w:space="0" w:color="auto"/>
        <w:bottom w:val="none" w:sz="0" w:space="0" w:color="auto"/>
        <w:right w:val="none" w:sz="0" w:space="0" w:color="auto"/>
      </w:divBdr>
    </w:div>
    <w:div w:id="218438770">
      <w:bodyDiv w:val="1"/>
      <w:marLeft w:val="0"/>
      <w:marRight w:val="0"/>
      <w:marTop w:val="0"/>
      <w:marBottom w:val="0"/>
      <w:divBdr>
        <w:top w:val="none" w:sz="0" w:space="0" w:color="auto"/>
        <w:left w:val="none" w:sz="0" w:space="0" w:color="auto"/>
        <w:bottom w:val="none" w:sz="0" w:space="0" w:color="auto"/>
        <w:right w:val="none" w:sz="0" w:space="0" w:color="auto"/>
      </w:divBdr>
    </w:div>
    <w:div w:id="221020121">
      <w:bodyDiv w:val="1"/>
      <w:marLeft w:val="0"/>
      <w:marRight w:val="0"/>
      <w:marTop w:val="0"/>
      <w:marBottom w:val="0"/>
      <w:divBdr>
        <w:top w:val="none" w:sz="0" w:space="0" w:color="auto"/>
        <w:left w:val="none" w:sz="0" w:space="0" w:color="auto"/>
        <w:bottom w:val="none" w:sz="0" w:space="0" w:color="auto"/>
        <w:right w:val="none" w:sz="0" w:space="0" w:color="auto"/>
      </w:divBdr>
    </w:div>
    <w:div w:id="222525809">
      <w:bodyDiv w:val="1"/>
      <w:marLeft w:val="0"/>
      <w:marRight w:val="0"/>
      <w:marTop w:val="0"/>
      <w:marBottom w:val="0"/>
      <w:divBdr>
        <w:top w:val="none" w:sz="0" w:space="0" w:color="auto"/>
        <w:left w:val="none" w:sz="0" w:space="0" w:color="auto"/>
        <w:bottom w:val="none" w:sz="0" w:space="0" w:color="auto"/>
        <w:right w:val="none" w:sz="0" w:space="0" w:color="auto"/>
      </w:divBdr>
    </w:div>
    <w:div w:id="223103964">
      <w:bodyDiv w:val="1"/>
      <w:marLeft w:val="0"/>
      <w:marRight w:val="0"/>
      <w:marTop w:val="0"/>
      <w:marBottom w:val="0"/>
      <w:divBdr>
        <w:top w:val="none" w:sz="0" w:space="0" w:color="auto"/>
        <w:left w:val="none" w:sz="0" w:space="0" w:color="auto"/>
        <w:bottom w:val="none" w:sz="0" w:space="0" w:color="auto"/>
        <w:right w:val="none" w:sz="0" w:space="0" w:color="auto"/>
      </w:divBdr>
    </w:div>
    <w:div w:id="223370429">
      <w:bodyDiv w:val="1"/>
      <w:marLeft w:val="0"/>
      <w:marRight w:val="0"/>
      <w:marTop w:val="0"/>
      <w:marBottom w:val="0"/>
      <w:divBdr>
        <w:top w:val="none" w:sz="0" w:space="0" w:color="auto"/>
        <w:left w:val="none" w:sz="0" w:space="0" w:color="auto"/>
        <w:bottom w:val="none" w:sz="0" w:space="0" w:color="auto"/>
        <w:right w:val="none" w:sz="0" w:space="0" w:color="auto"/>
      </w:divBdr>
    </w:div>
    <w:div w:id="225460290">
      <w:bodyDiv w:val="1"/>
      <w:marLeft w:val="0"/>
      <w:marRight w:val="0"/>
      <w:marTop w:val="0"/>
      <w:marBottom w:val="0"/>
      <w:divBdr>
        <w:top w:val="none" w:sz="0" w:space="0" w:color="auto"/>
        <w:left w:val="none" w:sz="0" w:space="0" w:color="auto"/>
        <w:bottom w:val="none" w:sz="0" w:space="0" w:color="auto"/>
        <w:right w:val="none" w:sz="0" w:space="0" w:color="auto"/>
      </w:divBdr>
    </w:div>
    <w:div w:id="225536440">
      <w:bodyDiv w:val="1"/>
      <w:marLeft w:val="0"/>
      <w:marRight w:val="0"/>
      <w:marTop w:val="0"/>
      <w:marBottom w:val="0"/>
      <w:divBdr>
        <w:top w:val="none" w:sz="0" w:space="0" w:color="auto"/>
        <w:left w:val="none" w:sz="0" w:space="0" w:color="auto"/>
        <w:bottom w:val="none" w:sz="0" w:space="0" w:color="auto"/>
        <w:right w:val="none" w:sz="0" w:space="0" w:color="auto"/>
      </w:divBdr>
    </w:div>
    <w:div w:id="226842829">
      <w:bodyDiv w:val="1"/>
      <w:marLeft w:val="0"/>
      <w:marRight w:val="0"/>
      <w:marTop w:val="0"/>
      <w:marBottom w:val="0"/>
      <w:divBdr>
        <w:top w:val="none" w:sz="0" w:space="0" w:color="auto"/>
        <w:left w:val="none" w:sz="0" w:space="0" w:color="auto"/>
        <w:bottom w:val="none" w:sz="0" w:space="0" w:color="auto"/>
        <w:right w:val="none" w:sz="0" w:space="0" w:color="auto"/>
      </w:divBdr>
    </w:div>
    <w:div w:id="229849657">
      <w:bodyDiv w:val="1"/>
      <w:marLeft w:val="0"/>
      <w:marRight w:val="0"/>
      <w:marTop w:val="0"/>
      <w:marBottom w:val="0"/>
      <w:divBdr>
        <w:top w:val="none" w:sz="0" w:space="0" w:color="auto"/>
        <w:left w:val="none" w:sz="0" w:space="0" w:color="auto"/>
        <w:bottom w:val="none" w:sz="0" w:space="0" w:color="auto"/>
        <w:right w:val="none" w:sz="0" w:space="0" w:color="auto"/>
      </w:divBdr>
    </w:div>
    <w:div w:id="233971088">
      <w:bodyDiv w:val="1"/>
      <w:marLeft w:val="0"/>
      <w:marRight w:val="0"/>
      <w:marTop w:val="0"/>
      <w:marBottom w:val="0"/>
      <w:divBdr>
        <w:top w:val="none" w:sz="0" w:space="0" w:color="auto"/>
        <w:left w:val="none" w:sz="0" w:space="0" w:color="auto"/>
        <w:bottom w:val="none" w:sz="0" w:space="0" w:color="auto"/>
        <w:right w:val="none" w:sz="0" w:space="0" w:color="auto"/>
      </w:divBdr>
    </w:div>
    <w:div w:id="234165078">
      <w:bodyDiv w:val="1"/>
      <w:marLeft w:val="0"/>
      <w:marRight w:val="0"/>
      <w:marTop w:val="0"/>
      <w:marBottom w:val="0"/>
      <w:divBdr>
        <w:top w:val="none" w:sz="0" w:space="0" w:color="auto"/>
        <w:left w:val="none" w:sz="0" w:space="0" w:color="auto"/>
        <w:bottom w:val="none" w:sz="0" w:space="0" w:color="auto"/>
        <w:right w:val="none" w:sz="0" w:space="0" w:color="auto"/>
      </w:divBdr>
    </w:div>
    <w:div w:id="235365649">
      <w:bodyDiv w:val="1"/>
      <w:marLeft w:val="0"/>
      <w:marRight w:val="0"/>
      <w:marTop w:val="0"/>
      <w:marBottom w:val="0"/>
      <w:divBdr>
        <w:top w:val="none" w:sz="0" w:space="0" w:color="auto"/>
        <w:left w:val="none" w:sz="0" w:space="0" w:color="auto"/>
        <w:bottom w:val="none" w:sz="0" w:space="0" w:color="auto"/>
        <w:right w:val="none" w:sz="0" w:space="0" w:color="auto"/>
      </w:divBdr>
    </w:div>
    <w:div w:id="235482856">
      <w:bodyDiv w:val="1"/>
      <w:marLeft w:val="0"/>
      <w:marRight w:val="0"/>
      <w:marTop w:val="0"/>
      <w:marBottom w:val="0"/>
      <w:divBdr>
        <w:top w:val="none" w:sz="0" w:space="0" w:color="auto"/>
        <w:left w:val="none" w:sz="0" w:space="0" w:color="auto"/>
        <w:bottom w:val="none" w:sz="0" w:space="0" w:color="auto"/>
        <w:right w:val="none" w:sz="0" w:space="0" w:color="auto"/>
      </w:divBdr>
    </w:div>
    <w:div w:id="237634995">
      <w:bodyDiv w:val="1"/>
      <w:marLeft w:val="0"/>
      <w:marRight w:val="0"/>
      <w:marTop w:val="0"/>
      <w:marBottom w:val="0"/>
      <w:divBdr>
        <w:top w:val="none" w:sz="0" w:space="0" w:color="auto"/>
        <w:left w:val="none" w:sz="0" w:space="0" w:color="auto"/>
        <w:bottom w:val="none" w:sz="0" w:space="0" w:color="auto"/>
        <w:right w:val="none" w:sz="0" w:space="0" w:color="auto"/>
      </w:divBdr>
    </w:div>
    <w:div w:id="242253651">
      <w:bodyDiv w:val="1"/>
      <w:marLeft w:val="0"/>
      <w:marRight w:val="0"/>
      <w:marTop w:val="0"/>
      <w:marBottom w:val="0"/>
      <w:divBdr>
        <w:top w:val="none" w:sz="0" w:space="0" w:color="auto"/>
        <w:left w:val="none" w:sz="0" w:space="0" w:color="auto"/>
        <w:bottom w:val="none" w:sz="0" w:space="0" w:color="auto"/>
        <w:right w:val="none" w:sz="0" w:space="0" w:color="auto"/>
      </w:divBdr>
    </w:div>
    <w:div w:id="245040005">
      <w:bodyDiv w:val="1"/>
      <w:marLeft w:val="0"/>
      <w:marRight w:val="0"/>
      <w:marTop w:val="0"/>
      <w:marBottom w:val="0"/>
      <w:divBdr>
        <w:top w:val="none" w:sz="0" w:space="0" w:color="auto"/>
        <w:left w:val="none" w:sz="0" w:space="0" w:color="auto"/>
        <w:bottom w:val="none" w:sz="0" w:space="0" w:color="auto"/>
        <w:right w:val="none" w:sz="0" w:space="0" w:color="auto"/>
      </w:divBdr>
    </w:div>
    <w:div w:id="247883388">
      <w:bodyDiv w:val="1"/>
      <w:marLeft w:val="0"/>
      <w:marRight w:val="0"/>
      <w:marTop w:val="0"/>
      <w:marBottom w:val="0"/>
      <w:divBdr>
        <w:top w:val="none" w:sz="0" w:space="0" w:color="auto"/>
        <w:left w:val="none" w:sz="0" w:space="0" w:color="auto"/>
        <w:bottom w:val="none" w:sz="0" w:space="0" w:color="auto"/>
        <w:right w:val="none" w:sz="0" w:space="0" w:color="auto"/>
      </w:divBdr>
    </w:div>
    <w:div w:id="251551194">
      <w:bodyDiv w:val="1"/>
      <w:marLeft w:val="0"/>
      <w:marRight w:val="0"/>
      <w:marTop w:val="0"/>
      <w:marBottom w:val="0"/>
      <w:divBdr>
        <w:top w:val="none" w:sz="0" w:space="0" w:color="auto"/>
        <w:left w:val="none" w:sz="0" w:space="0" w:color="auto"/>
        <w:bottom w:val="none" w:sz="0" w:space="0" w:color="auto"/>
        <w:right w:val="none" w:sz="0" w:space="0" w:color="auto"/>
      </w:divBdr>
    </w:div>
    <w:div w:id="261183917">
      <w:bodyDiv w:val="1"/>
      <w:marLeft w:val="0"/>
      <w:marRight w:val="0"/>
      <w:marTop w:val="0"/>
      <w:marBottom w:val="0"/>
      <w:divBdr>
        <w:top w:val="none" w:sz="0" w:space="0" w:color="auto"/>
        <w:left w:val="none" w:sz="0" w:space="0" w:color="auto"/>
        <w:bottom w:val="none" w:sz="0" w:space="0" w:color="auto"/>
        <w:right w:val="none" w:sz="0" w:space="0" w:color="auto"/>
      </w:divBdr>
    </w:div>
    <w:div w:id="263195262">
      <w:bodyDiv w:val="1"/>
      <w:marLeft w:val="0"/>
      <w:marRight w:val="0"/>
      <w:marTop w:val="0"/>
      <w:marBottom w:val="0"/>
      <w:divBdr>
        <w:top w:val="none" w:sz="0" w:space="0" w:color="auto"/>
        <w:left w:val="none" w:sz="0" w:space="0" w:color="auto"/>
        <w:bottom w:val="none" w:sz="0" w:space="0" w:color="auto"/>
        <w:right w:val="none" w:sz="0" w:space="0" w:color="auto"/>
      </w:divBdr>
    </w:div>
    <w:div w:id="263805057">
      <w:bodyDiv w:val="1"/>
      <w:marLeft w:val="0"/>
      <w:marRight w:val="0"/>
      <w:marTop w:val="0"/>
      <w:marBottom w:val="0"/>
      <w:divBdr>
        <w:top w:val="none" w:sz="0" w:space="0" w:color="auto"/>
        <w:left w:val="none" w:sz="0" w:space="0" w:color="auto"/>
        <w:bottom w:val="none" w:sz="0" w:space="0" w:color="auto"/>
        <w:right w:val="none" w:sz="0" w:space="0" w:color="auto"/>
      </w:divBdr>
    </w:div>
    <w:div w:id="266038217">
      <w:bodyDiv w:val="1"/>
      <w:marLeft w:val="0"/>
      <w:marRight w:val="0"/>
      <w:marTop w:val="0"/>
      <w:marBottom w:val="0"/>
      <w:divBdr>
        <w:top w:val="none" w:sz="0" w:space="0" w:color="auto"/>
        <w:left w:val="none" w:sz="0" w:space="0" w:color="auto"/>
        <w:bottom w:val="none" w:sz="0" w:space="0" w:color="auto"/>
        <w:right w:val="none" w:sz="0" w:space="0" w:color="auto"/>
      </w:divBdr>
    </w:div>
    <w:div w:id="266080519">
      <w:bodyDiv w:val="1"/>
      <w:marLeft w:val="0"/>
      <w:marRight w:val="0"/>
      <w:marTop w:val="0"/>
      <w:marBottom w:val="0"/>
      <w:divBdr>
        <w:top w:val="none" w:sz="0" w:space="0" w:color="auto"/>
        <w:left w:val="none" w:sz="0" w:space="0" w:color="auto"/>
        <w:bottom w:val="none" w:sz="0" w:space="0" w:color="auto"/>
        <w:right w:val="none" w:sz="0" w:space="0" w:color="auto"/>
      </w:divBdr>
    </w:div>
    <w:div w:id="269053507">
      <w:bodyDiv w:val="1"/>
      <w:marLeft w:val="0"/>
      <w:marRight w:val="0"/>
      <w:marTop w:val="0"/>
      <w:marBottom w:val="0"/>
      <w:divBdr>
        <w:top w:val="none" w:sz="0" w:space="0" w:color="auto"/>
        <w:left w:val="none" w:sz="0" w:space="0" w:color="auto"/>
        <w:bottom w:val="none" w:sz="0" w:space="0" w:color="auto"/>
        <w:right w:val="none" w:sz="0" w:space="0" w:color="auto"/>
      </w:divBdr>
    </w:div>
    <w:div w:id="269629299">
      <w:bodyDiv w:val="1"/>
      <w:marLeft w:val="0"/>
      <w:marRight w:val="0"/>
      <w:marTop w:val="0"/>
      <w:marBottom w:val="0"/>
      <w:divBdr>
        <w:top w:val="none" w:sz="0" w:space="0" w:color="auto"/>
        <w:left w:val="none" w:sz="0" w:space="0" w:color="auto"/>
        <w:bottom w:val="none" w:sz="0" w:space="0" w:color="auto"/>
        <w:right w:val="none" w:sz="0" w:space="0" w:color="auto"/>
      </w:divBdr>
    </w:div>
    <w:div w:id="270863449">
      <w:bodyDiv w:val="1"/>
      <w:marLeft w:val="0"/>
      <w:marRight w:val="0"/>
      <w:marTop w:val="0"/>
      <w:marBottom w:val="0"/>
      <w:divBdr>
        <w:top w:val="none" w:sz="0" w:space="0" w:color="auto"/>
        <w:left w:val="none" w:sz="0" w:space="0" w:color="auto"/>
        <w:bottom w:val="none" w:sz="0" w:space="0" w:color="auto"/>
        <w:right w:val="none" w:sz="0" w:space="0" w:color="auto"/>
      </w:divBdr>
    </w:div>
    <w:div w:id="272830428">
      <w:bodyDiv w:val="1"/>
      <w:marLeft w:val="0"/>
      <w:marRight w:val="0"/>
      <w:marTop w:val="0"/>
      <w:marBottom w:val="0"/>
      <w:divBdr>
        <w:top w:val="none" w:sz="0" w:space="0" w:color="auto"/>
        <w:left w:val="none" w:sz="0" w:space="0" w:color="auto"/>
        <w:bottom w:val="none" w:sz="0" w:space="0" w:color="auto"/>
        <w:right w:val="none" w:sz="0" w:space="0" w:color="auto"/>
      </w:divBdr>
    </w:div>
    <w:div w:id="274866837">
      <w:bodyDiv w:val="1"/>
      <w:marLeft w:val="0"/>
      <w:marRight w:val="0"/>
      <w:marTop w:val="0"/>
      <w:marBottom w:val="0"/>
      <w:divBdr>
        <w:top w:val="none" w:sz="0" w:space="0" w:color="auto"/>
        <w:left w:val="none" w:sz="0" w:space="0" w:color="auto"/>
        <w:bottom w:val="none" w:sz="0" w:space="0" w:color="auto"/>
        <w:right w:val="none" w:sz="0" w:space="0" w:color="auto"/>
      </w:divBdr>
    </w:div>
    <w:div w:id="279185719">
      <w:bodyDiv w:val="1"/>
      <w:marLeft w:val="0"/>
      <w:marRight w:val="0"/>
      <w:marTop w:val="0"/>
      <w:marBottom w:val="0"/>
      <w:divBdr>
        <w:top w:val="none" w:sz="0" w:space="0" w:color="auto"/>
        <w:left w:val="none" w:sz="0" w:space="0" w:color="auto"/>
        <w:bottom w:val="none" w:sz="0" w:space="0" w:color="auto"/>
        <w:right w:val="none" w:sz="0" w:space="0" w:color="auto"/>
      </w:divBdr>
    </w:div>
    <w:div w:id="280572083">
      <w:bodyDiv w:val="1"/>
      <w:marLeft w:val="0"/>
      <w:marRight w:val="0"/>
      <w:marTop w:val="0"/>
      <w:marBottom w:val="0"/>
      <w:divBdr>
        <w:top w:val="none" w:sz="0" w:space="0" w:color="auto"/>
        <w:left w:val="none" w:sz="0" w:space="0" w:color="auto"/>
        <w:bottom w:val="none" w:sz="0" w:space="0" w:color="auto"/>
        <w:right w:val="none" w:sz="0" w:space="0" w:color="auto"/>
      </w:divBdr>
    </w:div>
    <w:div w:id="281352475">
      <w:bodyDiv w:val="1"/>
      <w:marLeft w:val="0"/>
      <w:marRight w:val="0"/>
      <w:marTop w:val="0"/>
      <w:marBottom w:val="0"/>
      <w:divBdr>
        <w:top w:val="none" w:sz="0" w:space="0" w:color="auto"/>
        <w:left w:val="none" w:sz="0" w:space="0" w:color="auto"/>
        <w:bottom w:val="none" w:sz="0" w:space="0" w:color="auto"/>
        <w:right w:val="none" w:sz="0" w:space="0" w:color="auto"/>
      </w:divBdr>
    </w:div>
    <w:div w:id="282156937">
      <w:bodyDiv w:val="1"/>
      <w:marLeft w:val="0"/>
      <w:marRight w:val="0"/>
      <w:marTop w:val="0"/>
      <w:marBottom w:val="0"/>
      <w:divBdr>
        <w:top w:val="none" w:sz="0" w:space="0" w:color="auto"/>
        <w:left w:val="none" w:sz="0" w:space="0" w:color="auto"/>
        <w:bottom w:val="none" w:sz="0" w:space="0" w:color="auto"/>
        <w:right w:val="none" w:sz="0" w:space="0" w:color="auto"/>
      </w:divBdr>
    </w:div>
    <w:div w:id="284774905">
      <w:bodyDiv w:val="1"/>
      <w:marLeft w:val="0"/>
      <w:marRight w:val="0"/>
      <w:marTop w:val="0"/>
      <w:marBottom w:val="0"/>
      <w:divBdr>
        <w:top w:val="none" w:sz="0" w:space="0" w:color="auto"/>
        <w:left w:val="none" w:sz="0" w:space="0" w:color="auto"/>
        <w:bottom w:val="none" w:sz="0" w:space="0" w:color="auto"/>
        <w:right w:val="none" w:sz="0" w:space="0" w:color="auto"/>
      </w:divBdr>
    </w:div>
    <w:div w:id="285157248">
      <w:bodyDiv w:val="1"/>
      <w:marLeft w:val="0"/>
      <w:marRight w:val="0"/>
      <w:marTop w:val="0"/>
      <w:marBottom w:val="0"/>
      <w:divBdr>
        <w:top w:val="none" w:sz="0" w:space="0" w:color="auto"/>
        <w:left w:val="none" w:sz="0" w:space="0" w:color="auto"/>
        <w:bottom w:val="none" w:sz="0" w:space="0" w:color="auto"/>
        <w:right w:val="none" w:sz="0" w:space="0" w:color="auto"/>
      </w:divBdr>
    </w:div>
    <w:div w:id="285700372">
      <w:bodyDiv w:val="1"/>
      <w:marLeft w:val="0"/>
      <w:marRight w:val="0"/>
      <w:marTop w:val="0"/>
      <w:marBottom w:val="0"/>
      <w:divBdr>
        <w:top w:val="none" w:sz="0" w:space="0" w:color="auto"/>
        <w:left w:val="none" w:sz="0" w:space="0" w:color="auto"/>
        <w:bottom w:val="none" w:sz="0" w:space="0" w:color="auto"/>
        <w:right w:val="none" w:sz="0" w:space="0" w:color="auto"/>
      </w:divBdr>
    </w:div>
    <w:div w:id="287125811">
      <w:bodyDiv w:val="1"/>
      <w:marLeft w:val="0"/>
      <w:marRight w:val="0"/>
      <w:marTop w:val="0"/>
      <w:marBottom w:val="0"/>
      <w:divBdr>
        <w:top w:val="none" w:sz="0" w:space="0" w:color="auto"/>
        <w:left w:val="none" w:sz="0" w:space="0" w:color="auto"/>
        <w:bottom w:val="none" w:sz="0" w:space="0" w:color="auto"/>
        <w:right w:val="none" w:sz="0" w:space="0" w:color="auto"/>
      </w:divBdr>
    </w:div>
    <w:div w:id="291912716">
      <w:bodyDiv w:val="1"/>
      <w:marLeft w:val="0"/>
      <w:marRight w:val="0"/>
      <w:marTop w:val="0"/>
      <w:marBottom w:val="0"/>
      <w:divBdr>
        <w:top w:val="none" w:sz="0" w:space="0" w:color="auto"/>
        <w:left w:val="none" w:sz="0" w:space="0" w:color="auto"/>
        <w:bottom w:val="none" w:sz="0" w:space="0" w:color="auto"/>
        <w:right w:val="none" w:sz="0" w:space="0" w:color="auto"/>
      </w:divBdr>
    </w:div>
    <w:div w:id="293949860">
      <w:bodyDiv w:val="1"/>
      <w:marLeft w:val="0"/>
      <w:marRight w:val="0"/>
      <w:marTop w:val="0"/>
      <w:marBottom w:val="0"/>
      <w:divBdr>
        <w:top w:val="none" w:sz="0" w:space="0" w:color="auto"/>
        <w:left w:val="none" w:sz="0" w:space="0" w:color="auto"/>
        <w:bottom w:val="none" w:sz="0" w:space="0" w:color="auto"/>
        <w:right w:val="none" w:sz="0" w:space="0" w:color="auto"/>
      </w:divBdr>
    </w:div>
    <w:div w:id="294024558">
      <w:bodyDiv w:val="1"/>
      <w:marLeft w:val="0"/>
      <w:marRight w:val="0"/>
      <w:marTop w:val="0"/>
      <w:marBottom w:val="0"/>
      <w:divBdr>
        <w:top w:val="none" w:sz="0" w:space="0" w:color="auto"/>
        <w:left w:val="none" w:sz="0" w:space="0" w:color="auto"/>
        <w:bottom w:val="none" w:sz="0" w:space="0" w:color="auto"/>
        <w:right w:val="none" w:sz="0" w:space="0" w:color="auto"/>
      </w:divBdr>
    </w:div>
    <w:div w:id="294795740">
      <w:bodyDiv w:val="1"/>
      <w:marLeft w:val="0"/>
      <w:marRight w:val="0"/>
      <w:marTop w:val="0"/>
      <w:marBottom w:val="0"/>
      <w:divBdr>
        <w:top w:val="none" w:sz="0" w:space="0" w:color="auto"/>
        <w:left w:val="none" w:sz="0" w:space="0" w:color="auto"/>
        <w:bottom w:val="none" w:sz="0" w:space="0" w:color="auto"/>
        <w:right w:val="none" w:sz="0" w:space="0" w:color="auto"/>
      </w:divBdr>
    </w:div>
    <w:div w:id="299772706">
      <w:bodyDiv w:val="1"/>
      <w:marLeft w:val="0"/>
      <w:marRight w:val="0"/>
      <w:marTop w:val="0"/>
      <w:marBottom w:val="0"/>
      <w:divBdr>
        <w:top w:val="none" w:sz="0" w:space="0" w:color="auto"/>
        <w:left w:val="none" w:sz="0" w:space="0" w:color="auto"/>
        <w:bottom w:val="none" w:sz="0" w:space="0" w:color="auto"/>
        <w:right w:val="none" w:sz="0" w:space="0" w:color="auto"/>
      </w:divBdr>
    </w:div>
    <w:div w:id="299960769">
      <w:bodyDiv w:val="1"/>
      <w:marLeft w:val="0"/>
      <w:marRight w:val="0"/>
      <w:marTop w:val="0"/>
      <w:marBottom w:val="0"/>
      <w:divBdr>
        <w:top w:val="none" w:sz="0" w:space="0" w:color="auto"/>
        <w:left w:val="none" w:sz="0" w:space="0" w:color="auto"/>
        <w:bottom w:val="none" w:sz="0" w:space="0" w:color="auto"/>
        <w:right w:val="none" w:sz="0" w:space="0" w:color="auto"/>
      </w:divBdr>
    </w:div>
    <w:div w:id="301691656">
      <w:bodyDiv w:val="1"/>
      <w:marLeft w:val="0"/>
      <w:marRight w:val="0"/>
      <w:marTop w:val="0"/>
      <w:marBottom w:val="0"/>
      <w:divBdr>
        <w:top w:val="none" w:sz="0" w:space="0" w:color="auto"/>
        <w:left w:val="none" w:sz="0" w:space="0" w:color="auto"/>
        <w:bottom w:val="none" w:sz="0" w:space="0" w:color="auto"/>
        <w:right w:val="none" w:sz="0" w:space="0" w:color="auto"/>
      </w:divBdr>
    </w:div>
    <w:div w:id="302153692">
      <w:bodyDiv w:val="1"/>
      <w:marLeft w:val="0"/>
      <w:marRight w:val="0"/>
      <w:marTop w:val="0"/>
      <w:marBottom w:val="0"/>
      <w:divBdr>
        <w:top w:val="none" w:sz="0" w:space="0" w:color="auto"/>
        <w:left w:val="none" w:sz="0" w:space="0" w:color="auto"/>
        <w:bottom w:val="none" w:sz="0" w:space="0" w:color="auto"/>
        <w:right w:val="none" w:sz="0" w:space="0" w:color="auto"/>
      </w:divBdr>
    </w:div>
    <w:div w:id="303314447">
      <w:bodyDiv w:val="1"/>
      <w:marLeft w:val="0"/>
      <w:marRight w:val="0"/>
      <w:marTop w:val="0"/>
      <w:marBottom w:val="0"/>
      <w:divBdr>
        <w:top w:val="none" w:sz="0" w:space="0" w:color="auto"/>
        <w:left w:val="none" w:sz="0" w:space="0" w:color="auto"/>
        <w:bottom w:val="none" w:sz="0" w:space="0" w:color="auto"/>
        <w:right w:val="none" w:sz="0" w:space="0" w:color="auto"/>
      </w:divBdr>
    </w:div>
    <w:div w:id="305085376">
      <w:bodyDiv w:val="1"/>
      <w:marLeft w:val="0"/>
      <w:marRight w:val="0"/>
      <w:marTop w:val="0"/>
      <w:marBottom w:val="0"/>
      <w:divBdr>
        <w:top w:val="none" w:sz="0" w:space="0" w:color="auto"/>
        <w:left w:val="none" w:sz="0" w:space="0" w:color="auto"/>
        <w:bottom w:val="none" w:sz="0" w:space="0" w:color="auto"/>
        <w:right w:val="none" w:sz="0" w:space="0" w:color="auto"/>
      </w:divBdr>
    </w:div>
    <w:div w:id="309137095">
      <w:bodyDiv w:val="1"/>
      <w:marLeft w:val="0"/>
      <w:marRight w:val="0"/>
      <w:marTop w:val="0"/>
      <w:marBottom w:val="0"/>
      <w:divBdr>
        <w:top w:val="none" w:sz="0" w:space="0" w:color="auto"/>
        <w:left w:val="none" w:sz="0" w:space="0" w:color="auto"/>
        <w:bottom w:val="none" w:sz="0" w:space="0" w:color="auto"/>
        <w:right w:val="none" w:sz="0" w:space="0" w:color="auto"/>
      </w:divBdr>
    </w:div>
    <w:div w:id="309214745">
      <w:bodyDiv w:val="1"/>
      <w:marLeft w:val="0"/>
      <w:marRight w:val="0"/>
      <w:marTop w:val="0"/>
      <w:marBottom w:val="0"/>
      <w:divBdr>
        <w:top w:val="none" w:sz="0" w:space="0" w:color="auto"/>
        <w:left w:val="none" w:sz="0" w:space="0" w:color="auto"/>
        <w:bottom w:val="none" w:sz="0" w:space="0" w:color="auto"/>
        <w:right w:val="none" w:sz="0" w:space="0" w:color="auto"/>
      </w:divBdr>
    </w:div>
    <w:div w:id="310528968">
      <w:bodyDiv w:val="1"/>
      <w:marLeft w:val="0"/>
      <w:marRight w:val="0"/>
      <w:marTop w:val="0"/>
      <w:marBottom w:val="0"/>
      <w:divBdr>
        <w:top w:val="none" w:sz="0" w:space="0" w:color="auto"/>
        <w:left w:val="none" w:sz="0" w:space="0" w:color="auto"/>
        <w:bottom w:val="none" w:sz="0" w:space="0" w:color="auto"/>
        <w:right w:val="none" w:sz="0" w:space="0" w:color="auto"/>
      </w:divBdr>
    </w:div>
    <w:div w:id="311175218">
      <w:bodyDiv w:val="1"/>
      <w:marLeft w:val="0"/>
      <w:marRight w:val="0"/>
      <w:marTop w:val="0"/>
      <w:marBottom w:val="0"/>
      <w:divBdr>
        <w:top w:val="none" w:sz="0" w:space="0" w:color="auto"/>
        <w:left w:val="none" w:sz="0" w:space="0" w:color="auto"/>
        <w:bottom w:val="none" w:sz="0" w:space="0" w:color="auto"/>
        <w:right w:val="none" w:sz="0" w:space="0" w:color="auto"/>
      </w:divBdr>
    </w:div>
    <w:div w:id="313415644">
      <w:bodyDiv w:val="1"/>
      <w:marLeft w:val="0"/>
      <w:marRight w:val="0"/>
      <w:marTop w:val="0"/>
      <w:marBottom w:val="0"/>
      <w:divBdr>
        <w:top w:val="none" w:sz="0" w:space="0" w:color="auto"/>
        <w:left w:val="none" w:sz="0" w:space="0" w:color="auto"/>
        <w:bottom w:val="none" w:sz="0" w:space="0" w:color="auto"/>
        <w:right w:val="none" w:sz="0" w:space="0" w:color="auto"/>
      </w:divBdr>
    </w:div>
    <w:div w:id="317850964">
      <w:bodyDiv w:val="1"/>
      <w:marLeft w:val="0"/>
      <w:marRight w:val="0"/>
      <w:marTop w:val="0"/>
      <w:marBottom w:val="0"/>
      <w:divBdr>
        <w:top w:val="none" w:sz="0" w:space="0" w:color="auto"/>
        <w:left w:val="none" w:sz="0" w:space="0" w:color="auto"/>
        <w:bottom w:val="none" w:sz="0" w:space="0" w:color="auto"/>
        <w:right w:val="none" w:sz="0" w:space="0" w:color="auto"/>
      </w:divBdr>
    </w:div>
    <w:div w:id="318316744">
      <w:bodyDiv w:val="1"/>
      <w:marLeft w:val="0"/>
      <w:marRight w:val="0"/>
      <w:marTop w:val="0"/>
      <w:marBottom w:val="0"/>
      <w:divBdr>
        <w:top w:val="none" w:sz="0" w:space="0" w:color="auto"/>
        <w:left w:val="none" w:sz="0" w:space="0" w:color="auto"/>
        <w:bottom w:val="none" w:sz="0" w:space="0" w:color="auto"/>
        <w:right w:val="none" w:sz="0" w:space="0" w:color="auto"/>
      </w:divBdr>
    </w:div>
    <w:div w:id="324628709">
      <w:bodyDiv w:val="1"/>
      <w:marLeft w:val="0"/>
      <w:marRight w:val="0"/>
      <w:marTop w:val="0"/>
      <w:marBottom w:val="0"/>
      <w:divBdr>
        <w:top w:val="none" w:sz="0" w:space="0" w:color="auto"/>
        <w:left w:val="none" w:sz="0" w:space="0" w:color="auto"/>
        <w:bottom w:val="none" w:sz="0" w:space="0" w:color="auto"/>
        <w:right w:val="none" w:sz="0" w:space="0" w:color="auto"/>
      </w:divBdr>
    </w:div>
    <w:div w:id="328296047">
      <w:bodyDiv w:val="1"/>
      <w:marLeft w:val="0"/>
      <w:marRight w:val="0"/>
      <w:marTop w:val="0"/>
      <w:marBottom w:val="0"/>
      <w:divBdr>
        <w:top w:val="none" w:sz="0" w:space="0" w:color="auto"/>
        <w:left w:val="none" w:sz="0" w:space="0" w:color="auto"/>
        <w:bottom w:val="none" w:sz="0" w:space="0" w:color="auto"/>
        <w:right w:val="none" w:sz="0" w:space="0" w:color="auto"/>
      </w:divBdr>
    </w:div>
    <w:div w:id="330332603">
      <w:bodyDiv w:val="1"/>
      <w:marLeft w:val="0"/>
      <w:marRight w:val="0"/>
      <w:marTop w:val="0"/>
      <w:marBottom w:val="0"/>
      <w:divBdr>
        <w:top w:val="none" w:sz="0" w:space="0" w:color="auto"/>
        <w:left w:val="none" w:sz="0" w:space="0" w:color="auto"/>
        <w:bottom w:val="none" w:sz="0" w:space="0" w:color="auto"/>
        <w:right w:val="none" w:sz="0" w:space="0" w:color="auto"/>
      </w:divBdr>
    </w:div>
    <w:div w:id="330911913">
      <w:bodyDiv w:val="1"/>
      <w:marLeft w:val="0"/>
      <w:marRight w:val="0"/>
      <w:marTop w:val="0"/>
      <w:marBottom w:val="0"/>
      <w:divBdr>
        <w:top w:val="none" w:sz="0" w:space="0" w:color="auto"/>
        <w:left w:val="none" w:sz="0" w:space="0" w:color="auto"/>
        <w:bottom w:val="none" w:sz="0" w:space="0" w:color="auto"/>
        <w:right w:val="none" w:sz="0" w:space="0" w:color="auto"/>
      </w:divBdr>
    </w:div>
    <w:div w:id="333386437">
      <w:bodyDiv w:val="1"/>
      <w:marLeft w:val="0"/>
      <w:marRight w:val="0"/>
      <w:marTop w:val="0"/>
      <w:marBottom w:val="0"/>
      <w:divBdr>
        <w:top w:val="none" w:sz="0" w:space="0" w:color="auto"/>
        <w:left w:val="none" w:sz="0" w:space="0" w:color="auto"/>
        <w:bottom w:val="none" w:sz="0" w:space="0" w:color="auto"/>
        <w:right w:val="none" w:sz="0" w:space="0" w:color="auto"/>
      </w:divBdr>
    </w:div>
    <w:div w:id="346106107">
      <w:bodyDiv w:val="1"/>
      <w:marLeft w:val="0"/>
      <w:marRight w:val="0"/>
      <w:marTop w:val="0"/>
      <w:marBottom w:val="0"/>
      <w:divBdr>
        <w:top w:val="none" w:sz="0" w:space="0" w:color="auto"/>
        <w:left w:val="none" w:sz="0" w:space="0" w:color="auto"/>
        <w:bottom w:val="none" w:sz="0" w:space="0" w:color="auto"/>
        <w:right w:val="none" w:sz="0" w:space="0" w:color="auto"/>
      </w:divBdr>
    </w:div>
    <w:div w:id="348332274">
      <w:bodyDiv w:val="1"/>
      <w:marLeft w:val="0"/>
      <w:marRight w:val="0"/>
      <w:marTop w:val="0"/>
      <w:marBottom w:val="0"/>
      <w:divBdr>
        <w:top w:val="none" w:sz="0" w:space="0" w:color="auto"/>
        <w:left w:val="none" w:sz="0" w:space="0" w:color="auto"/>
        <w:bottom w:val="none" w:sz="0" w:space="0" w:color="auto"/>
        <w:right w:val="none" w:sz="0" w:space="0" w:color="auto"/>
      </w:divBdr>
    </w:div>
    <w:div w:id="351343672">
      <w:bodyDiv w:val="1"/>
      <w:marLeft w:val="0"/>
      <w:marRight w:val="0"/>
      <w:marTop w:val="0"/>
      <w:marBottom w:val="0"/>
      <w:divBdr>
        <w:top w:val="none" w:sz="0" w:space="0" w:color="auto"/>
        <w:left w:val="none" w:sz="0" w:space="0" w:color="auto"/>
        <w:bottom w:val="none" w:sz="0" w:space="0" w:color="auto"/>
        <w:right w:val="none" w:sz="0" w:space="0" w:color="auto"/>
      </w:divBdr>
    </w:div>
    <w:div w:id="352196489">
      <w:bodyDiv w:val="1"/>
      <w:marLeft w:val="0"/>
      <w:marRight w:val="0"/>
      <w:marTop w:val="0"/>
      <w:marBottom w:val="0"/>
      <w:divBdr>
        <w:top w:val="none" w:sz="0" w:space="0" w:color="auto"/>
        <w:left w:val="none" w:sz="0" w:space="0" w:color="auto"/>
        <w:bottom w:val="none" w:sz="0" w:space="0" w:color="auto"/>
        <w:right w:val="none" w:sz="0" w:space="0" w:color="auto"/>
      </w:divBdr>
    </w:div>
    <w:div w:id="355549320">
      <w:bodyDiv w:val="1"/>
      <w:marLeft w:val="0"/>
      <w:marRight w:val="0"/>
      <w:marTop w:val="0"/>
      <w:marBottom w:val="0"/>
      <w:divBdr>
        <w:top w:val="none" w:sz="0" w:space="0" w:color="auto"/>
        <w:left w:val="none" w:sz="0" w:space="0" w:color="auto"/>
        <w:bottom w:val="none" w:sz="0" w:space="0" w:color="auto"/>
        <w:right w:val="none" w:sz="0" w:space="0" w:color="auto"/>
      </w:divBdr>
    </w:div>
    <w:div w:id="357313323">
      <w:bodyDiv w:val="1"/>
      <w:marLeft w:val="0"/>
      <w:marRight w:val="0"/>
      <w:marTop w:val="0"/>
      <w:marBottom w:val="0"/>
      <w:divBdr>
        <w:top w:val="none" w:sz="0" w:space="0" w:color="auto"/>
        <w:left w:val="none" w:sz="0" w:space="0" w:color="auto"/>
        <w:bottom w:val="none" w:sz="0" w:space="0" w:color="auto"/>
        <w:right w:val="none" w:sz="0" w:space="0" w:color="auto"/>
      </w:divBdr>
    </w:div>
    <w:div w:id="360056591">
      <w:bodyDiv w:val="1"/>
      <w:marLeft w:val="0"/>
      <w:marRight w:val="0"/>
      <w:marTop w:val="0"/>
      <w:marBottom w:val="0"/>
      <w:divBdr>
        <w:top w:val="none" w:sz="0" w:space="0" w:color="auto"/>
        <w:left w:val="none" w:sz="0" w:space="0" w:color="auto"/>
        <w:bottom w:val="none" w:sz="0" w:space="0" w:color="auto"/>
        <w:right w:val="none" w:sz="0" w:space="0" w:color="auto"/>
      </w:divBdr>
    </w:div>
    <w:div w:id="361125681">
      <w:bodyDiv w:val="1"/>
      <w:marLeft w:val="0"/>
      <w:marRight w:val="0"/>
      <w:marTop w:val="0"/>
      <w:marBottom w:val="0"/>
      <w:divBdr>
        <w:top w:val="none" w:sz="0" w:space="0" w:color="auto"/>
        <w:left w:val="none" w:sz="0" w:space="0" w:color="auto"/>
        <w:bottom w:val="none" w:sz="0" w:space="0" w:color="auto"/>
        <w:right w:val="none" w:sz="0" w:space="0" w:color="auto"/>
      </w:divBdr>
    </w:div>
    <w:div w:id="361129852">
      <w:bodyDiv w:val="1"/>
      <w:marLeft w:val="0"/>
      <w:marRight w:val="0"/>
      <w:marTop w:val="0"/>
      <w:marBottom w:val="0"/>
      <w:divBdr>
        <w:top w:val="none" w:sz="0" w:space="0" w:color="auto"/>
        <w:left w:val="none" w:sz="0" w:space="0" w:color="auto"/>
        <w:bottom w:val="none" w:sz="0" w:space="0" w:color="auto"/>
        <w:right w:val="none" w:sz="0" w:space="0" w:color="auto"/>
      </w:divBdr>
    </w:div>
    <w:div w:id="361786080">
      <w:bodyDiv w:val="1"/>
      <w:marLeft w:val="0"/>
      <w:marRight w:val="0"/>
      <w:marTop w:val="0"/>
      <w:marBottom w:val="0"/>
      <w:divBdr>
        <w:top w:val="none" w:sz="0" w:space="0" w:color="auto"/>
        <w:left w:val="none" w:sz="0" w:space="0" w:color="auto"/>
        <w:bottom w:val="none" w:sz="0" w:space="0" w:color="auto"/>
        <w:right w:val="none" w:sz="0" w:space="0" w:color="auto"/>
      </w:divBdr>
    </w:div>
    <w:div w:id="368187993">
      <w:bodyDiv w:val="1"/>
      <w:marLeft w:val="0"/>
      <w:marRight w:val="0"/>
      <w:marTop w:val="0"/>
      <w:marBottom w:val="0"/>
      <w:divBdr>
        <w:top w:val="none" w:sz="0" w:space="0" w:color="auto"/>
        <w:left w:val="none" w:sz="0" w:space="0" w:color="auto"/>
        <w:bottom w:val="none" w:sz="0" w:space="0" w:color="auto"/>
        <w:right w:val="none" w:sz="0" w:space="0" w:color="auto"/>
      </w:divBdr>
    </w:div>
    <w:div w:id="378746306">
      <w:bodyDiv w:val="1"/>
      <w:marLeft w:val="0"/>
      <w:marRight w:val="0"/>
      <w:marTop w:val="0"/>
      <w:marBottom w:val="0"/>
      <w:divBdr>
        <w:top w:val="none" w:sz="0" w:space="0" w:color="auto"/>
        <w:left w:val="none" w:sz="0" w:space="0" w:color="auto"/>
        <w:bottom w:val="none" w:sz="0" w:space="0" w:color="auto"/>
        <w:right w:val="none" w:sz="0" w:space="0" w:color="auto"/>
      </w:divBdr>
    </w:div>
    <w:div w:id="379209945">
      <w:bodyDiv w:val="1"/>
      <w:marLeft w:val="0"/>
      <w:marRight w:val="0"/>
      <w:marTop w:val="0"/>
      <w:marBottom w:val="0"/>
      <w:divBdr>
        <w:top w:val="none" w:sz="0" w:space="0" w:color="auto"/>
        <w:left w:val="none" w:sz="0" w:space="0" w:color="auto"/>
        <w:bottom w:val="none" w:sz="0" w:space="0" w:color="auto"/>
        <w:right w:val="none" w:sz="0" w:space="0" w:color="auto"/>
      </w:divBdr>
    </w:div>
    <w:div w:id="381252468">
      <w:bodyDiv w:val="1"/>
      <w:marLeft w:val="0"/>
      <w:marRight w:val="0"/>
      <w:marTop w:val="0"/>
      <w:marBottom w:val="0"/>
      <w:divBdr>
        <w:top w:val="none" w:sz="0" w:space="0" w:color="auto"/>
        <w:left w:val="none" w:sz="0" w:space="0" w:color="auto"/>
        <w:bottom w:val="none" w:sz="0" w:space="0" w:color="auto"/>
        <w:right w:val="none" w:sz="0" w:space="0" w:color="auto"/>
      </w:divBdr>
    </w:div>
    <w:div w:id="381949799">
      <w:bodyDiv w:val="1"/>
      <w:marLeft w:val="0"/>
      <w:marRight w:val="0"/>
      <w:marTop w:val="0"/>
      <w:marBottom w:val="0"/>
      <w:divBdr>
        <w:top w:val="none" w:sz="0" w:space="0" w:color="auto"/>
        <w:left w:val="none" w:sz="0" w:space="0" w:color="auto"/>
        <w:bottom w:val="none" w:sz="0" w:space="0" w:color="auto"/>
        <w:right w:val="none" w:sz="0" w:space="0" w:color="auto"/>
      </w:divBdr>
    </w:div>
    <w:div w:id="389888898">
      <w:bodyDiv w:val="1"/>
      <w:marLeft w:val="0"/>
      <w:marRight w:val="0"/>
      <w:marTop w:val="0"/>
      <w:marBottom w:val="0"/>
      <w:divBdr>
        <w:top w:val="none" w:sz="0" w:space="0" w:color="auto"/>
        <w:left w:val="none" w:sz="0" w:space="0" w:color="auto"/>
        <w:bottom w:val="none" w:sz="0" w:space="0" w:color="auto"/>
        <w:right w:val="none" w:sz="0" w:space="0" w:color="auto"/>
      </w:divBdr>
    </w:div>
    <w:div w:id="394861096">
      <w:bodyDiv w:val="1"/>
      <w:marLeft w:val="0"/>
      <w:marRight w:val="0"/>
      <w:marTop w:val="0"/>
      <w:marBottom w:val="0"/>
      <w:divBdr>
        <w:top w:val="none" w:sz="0" w:space="0" w:color="auto"/>
        <w:left w:val="none" w:sz="0" w:space="0" w:color="auto"/>
        <w:bottom w:val="none" w:sz="0" w:space="0" w:color="auto"/>
        <w:right w:val="none" w:sz="0" w:space="0" w:color="auto"/>
      </w:divBdr>
    </w:div>
    <w:div w:id="395205519">
      <w:bodyDiv w:val="1"/>
      <w:marLeft w:val="0"/>
      <w:marRight w:val="0"/>
      <w:marTop w:val="0"/>
      <w:marBottom w:val="0"/>
      <w:divBdr>
        <w:top w:val="none" w:sz="0" w:space="0" w:color="auto"/>
        <w:left w:val="none" w:sz="0" w:space="0" w:color="auto"/>
        <w:bottom w:val="none" w:sz="0" w:space="0" w:color="auto"/>
        <w:right w:val="none" w:sz="0" w:space="0" w:color="auto"/>
      </w:divBdr>
    </w:div>
    <w:div w:id="397435039">
      <w:bodyDiv w:val="1"/>
      <w:marLeft w:val="0"/>
      <w:marRight w:val="0"/>
      <w:marTop w:val="0"/>
      <w:marBottom w:val="0"/>
      <w:divBdr>
        <w:top w:val="none" w:sz="0" w:space="0" w:color="auto"/>
        <w:left w:val="none" w:sz="0" w:space="0" w:color="auto"/>
        <w:bottom w:val="none" w:sz="0" w:space="0" w:color="auto"/>
        <w:right w:val="none" w:sz="0" w:space="0" w:color="auto"/>
      </w:divBdr>
    </w:div>
    <w:div w:id="397945129">
      <w:bodyDiv w:val="1"/>
      <w:marLeft w:val="0"/>
      <w:marRight w:val="0"/>
      <w:marTop w:val="0"/>
      <w:marBottom w:val="0"/>
      <w:divBdr>
        <w:top w:val="none" w:sz="0" w:space="0" w:color="auto"/>
        <w:left w:val="none" w:sz="0" w:space="0" w:color="auto"/>
        <w:bottom w:val="none" w:sz="0" w:space="0" w:color="auto"/>
        <w:right w:val="none" w:sz="0" w:space="0" w:color="auto"/>
      </w:divBdr>
    </w:div>
    <w:div w:id="401098639">
      <w:bodyDiv w:val="1"/>
      <w:marLeft w:val="0"/>
      <w:marRight w:val="0"/>
      <w:marTop w:val="0"/>
      <w:marBottom w:val="0"/>
      <w:divBdr>
        <w:top w:val="none" w:sz="0" w:space="0" w:color="auto"/>
        <w:left w:val="none" w:sz="0" w:space="0" w:color="auto"/>
        <w:bottom w:val="none" w:sz="0" w:space="0" w:color="auto"/>
        <w:right w:val="none" w:sz="0" w:space="0" w:color="auto"/>
      </w:divBdr>
    </w:div>
    <w:div w:id="401290633">
      <w:bodyDiv w:val="1"/>
      <w:marLeft w:val="0"/>
      <w:marRight w:val="0"/>
      <w:marTop w:val="0"/>
      <w:marBottom w:val="0"/>
      <w:divBdr>
        <w:top w:val="none" w:sz="0" w:space="0" w:color="auto"/>
        <w:left w:val="none" w:sz="0" w:space="0" w:color="auto"/>
        <w:bottom w:val="none" w:sz="0" w:space="0" w:color="auto"/>
        <w:right w:val="none" w:sz="0" w:space="0" w:color="auto"/>
      </w:divBdr>
    </w:div>
    <w:div w:id="404959313">
      <w:bodyDiv w:val="1"/>
      <w:marLeft w:val="0"/>
      <w:marRight w:val="0"/>
      <w:marTop w:val="0"/>
      <w:marBottom w:val="0"/>
      <w:divBdr>
        <w:top w:val="none" w:sz="0" w:space="0" w:color="auto"/>
        <w:left w:val="none" w:sz="0" w:space="0" w:color="auto"/>
        <w:bottom w:val="none" w:sz="0" w:space="0" w:color="auto"/>
        <w:right w:val="none" w:sz="0" w:space="0" w:color="auto"/>
      </w:divBdr>
    </w:div>
    <w:div w:id="405032020">
      <w:bodyDiv w:val="1"/>
      <w:marLeft w:val="0"/>
      <w:marRight w:val="0"/>
      <w:marTop w:val="0"/>
      <w:marBottom w:val="0"/>
      <w:divBdr>
        <w:top w:val="none" w:sz="0" w:space="0" w:color="auto"/>
        <w:left w:val="none" w:sz="0" w:space="0" w:color="auto"/>
        <w:bottom w:val="none" w:sz="0" w:space="0" w:color="auto"/>
        <w:right w:val="none" w:sz="0" w:space="0" w:color="auto"/>
      </w:divBdr>
    </w:div>
    <w:div w:id="405612972">
      <w:bodyDiv w:val="1"/>
      <w:marLeft w:val="0"/>
      <w:marRight w:val="0"/>
      <w:marTop w:val="0"/>
      <w:marBottom w:val="0"/>
      <w:divBdr>
        <w:top w:val="none" w:sz="0" w:space="0" w:color="auto"/>
        <w:left w:val="none" w:sz="0" w:space="0" w:color="auto"/>
        <w:bottom w:val="none" w:sz="0" w:space="0" w:color="auto"/>
        <w:right w:val="none" w:sz="0" w:space="0" w:color="auto"/>
      </w:divBdr>
    </w:div>
    <w:div w:id="407843225">
      <w:bodyDiv w:val="1"/>
      <w:marLeft w:val="0"/>
      <w:marRight w:val="0"/>
      <w:marTop w:val="0"/>
      <w:marBottom w:val="0"/>
      <w:divBdr>
        <w:top w:val="none" w:sz="0" w:space="0" w:color="auto"/>
        <w:left w:val="none" w:sz="0" w:space="0" w:color="auto"/>
        <w:bottom w:val="none" w:sz="0" w:space="0" w:color="auto"/>
        <w:right w:val="none" w:sz="0" w:space="0" w:color="auto"/>
      </w:divBdr>
    </w:div>
    <w:div w:id="408962408">
      <w:bodyDiv w:val="1"/>
      <w:marLeft w:val="0"/>
      <w:marRight w:val="0"/>
      <w:marTop w:val="0"/>
      <w:marBottom w:val="0"/>
      <w:divBdr>
        <w:top w:val="none" w:sz="0" w:space="0" w:color="auto"/>
        <w:left w:val="none" w:sz="0" w:space="0" w:color="auto"/>
        <w:bottom w:val="none" w:sz="0" w:space="0" w:color="auto"/>
        <w:right w:val="none" w:sz="0" w:space="0" w:color="auto"/>
      </w:divBdr>
    </w:div>
    <w:div w:id="413478883">
      <w:bodyDiv w:val="1"/>
      <w:marLeft w:val="0"/>
      <w:marRight w:val="0"/>
      <w:marTop w:val="0"/>
      <w:marBottom w:val="0"/>
      <w:divBdr>
        <w:top w:val="none" w:sz="0" w:space="0" w:color="auto"/>
        <w:left w:val="none" w:sz="0" w:space="0" w:color="auto"/>
        <w:bottom w:val="none" w:sz="0" w:space="0" w:color="auto"/>
        <w:right w:val="none" w:sz="0" w:space="0" w:color="auto"/>
      </w:divBdr>
    </w:div>
    <w:div w:id="413747637">
      <w:bodyDiv w:val="1"/>
      <w:marLeft w:val="0"/>
      <w:marRight w:val="0"/>
      <w:marTop w:val="0"/>
      <w:marBottom w:val="0"/>
      <w:divBdr>
        <w:top w:val="none" w:sz="0" w:space="0" w:color="auto"/>
        <w:left w:val="none" w:sz="0" w:space="0" w:color="auto"/>
        <w:bottom w:val="none" w:sz="0" w:space="0" w:color="auto"/>
        <w:right w:val="none" w:sz="0" w:space="0" w:color="auto"/>
      </w:divBdr>
    </w:div>
    <w:div w:id="416942704">
      <w:bodyDiv w:val="1"/>
      <w:marLeft w:val="0"/>
      <w:marRight w:val="0"/>
      <w:marTop w:val="0"/>
      <w:marBottom w:val="0"/>
      <w:divBdr>
        <w:top w:val="none" w:sz="0" w:space="0" w:color="auto"/>
        <w:left w:val="none" w:sz="0" w:space="0" w:color="auto"/>
        <w:bottom w:val="none" w:sz="0" w:space="0" w:color="auto"/>
        <w:right w:val="none" w:sz="0" w:space="0" w:color="auto"/>
      </w:divBdr>
    </w:div>
    <w:div w:id="417210877">
      <w:bodyDiv w:val="1"/>
      <w:marLeft w:val="0"/>
      <w:marRight w:val="0"/>
      <w:marTop w:val="0"/>
      <w:marBottom w:val="0"/>
      <w:divBdr>
        <w:top w:val="none" w:sz="0" w:space="0" w:color="auto"/>
        <w:left w:val="none" w:sz="0" w:space="0" w:color="auto"/>
        <w:bottom w:val="none" w:sz="0" w:space="0" w:color="auto"/>
        <w:right w:val="none" w:sz="0" w:space="0" w:color="auto"/>
      </w:divBdr>
    </w:div>
    <w:div w:id="421800142">
      <w:bodyDiv w:val="1"/>
      <w:marLeft w:val="0"/>
      <w:marRight w:val="0"/>
      <w:marTop w:val="0"/>
      <w:marBottom w:val="0"/>
      <w:divBdr>
        <w:top w:val="none" w:sz="0" w:space="0" w:color="auto"/>
        <w:left w:val="none" w:sz="0" w:space="0" w:color="auto"/>
        <w:bottom w:val="none" w:sz="0" w:space="0" w:color="auto"/>
        <w:right w:val="none" w:sz="0" w:space="0" w:color="auto"/>
      </w:divBdr>
    </w:div>
    <w:div w:id="421990762">
      <w:bodyDiv w:val="1"/>
      <w:marLeft w:val="0"/>
      <w:marRight w:val="0"/>
      <w:marTop w:val="0"/>
      <w:marBottom w:val="0"/>
      <w:divBdr>
        <w:top w:val="none" w:sz="0" w:space="0" w:color="auto"/>
        <w:left w:val="none" w:sz="0" w:space="0" w:color="auto"/>
        <w:bottom w:val="none" w:sz="0" w:space="0" w:color="auto"/>
        <w:right w:val="none" w:sz="0" w:space="0" w:color="auto"/>
      </w:divBdr>
    </w:div>
    <w:div w:id="422606089">
      <w:bodyDiv w:val="1"/>
      <w:marLeft w:val="0"/>
      <w:marRight w:val="0"/>
      <w:marTop w:val="0"/>
      <w:marBottom w:val="0"/>
      <w:divBdr>
        <w:top w:val="none" w:sz="0" w:space="0" w:color="auto"/>
        <w:left w:val="none" w:sz="0" w:space="0" w:color="auto"/>
        <w:bottom w:val="none" w:sz="0" w:space="0" w:color="auto"/>
        <w:right w:val="none" w:sz="0" w:space="0" w:color="auto"/>
      </w:divBdr>
    </w:div>
    <w:div w:id="427386186">
      <w:bodyDiv w:val="1"/>
      <w:marLeft w:val="0"/>
      <w:marRight w:val="0"/>
      <w:marTop w:val="0"/>
      <w:marBottom w:val="0"/>
      <w:divBdr>
        <w:top w:val="none" w:sz="0" w:space="0" w:color="auto"/>
        <w:left w:val="none" w:sz="0" w:space="0" w:color="auto"/>
        <w:bottom w:val="none" w:sz="0" w:space="0" w:color="auto"/>
        <w:right w:val="none" w:sz="0" w:space="0" w:color="auto"/>
      </w:divBdr>
    </w:div>
    <w:div w:id="429933685">
      <w:bodyDiv w:val="1"/>
      <w:marLeft w:val="0"/>
      <w:marRight w:val="0"/>
      <w:marTop w:val="0"/>
      <w:marBottom w:val="0"/>
      <w:divBdr>
        <w:top w:val="none" w:sz="0" w:space="0" w:color="auto"/>
        <w:left w:val="none" w:sz="0" w:space="0" w:color="auto"/>
        <w:bottom w:val="none" w:sz="0" w:space="0" w:color="auto"/>
        <w:right w:val="none" w:sz="0" w:space="0" w:color="auto"/>
      </w:divBdr>
    </w:div>
    <w:div w:id="431586929">
      <w:bodyDiv w:val="1"/>
      <w:marLeft w:val="0"/>
      <w:marRight w:val="0"/>
      <w:marTop w:val="0"/>
      <w:marBottom w:val="0"/>
      <w:divBdr>
        <w:top w:val="none" w:sz="0" w:space="0" w:color="auto"/>
        <w:left w:val="none" w:sz="0" w:space="0" w:color="auto"/>
        <w:bottom w:val="none" w:sz="0" w:space="0" w:color="auto"/>
        <w:right w:val="none" w:sz="0" w:space="0" w:color="auto"/>
      </w:divBdr>
    </w:div>
    <w:div w:id="432214319">
      <w:bodyDiv w:val="1"/>
      <w:marLeft w:val="0"/>
      <w:marRight w:val="0"/>
      <w:marTop w:val="0"/>
      <w:marBottom w:val="0"/>
      <w:divBdr>
        <w:top w:val="none" w:sz="0" w:space="0" w:color="auto"/>
        <w:left w:val="none" w:sz="0" w:space="0" w:color="auto"/>
        <w:bottom w:val="none" w:sz="0" w:space="0" w:color="auto"/>
        <w:right w:val="none" w:sz="0" w:space="0" w:color="auto"/>
      </w:divBdr>
    </w:div>
    <w:div w:id="435515302">
      <w:bodyDiv w:val="1"/>
      <w:marLeft w:val="0"/>
      <w:marRight w:val="0"/>
      <w:marTop w:val="0"/>
      <w:marBottom w:val="0"/>
      <w:divBdr>
        <w:top w:val="none" w:sz="0" w:space="0" w:color="auto"/>
        <w:left w:val="none" w:sz="0" w:space="0" w:color="auto"/>
        <w:bottom w:val="none" w:sz="0" w:space="0" w:color="auto"/>
        <w:right w:val="none" w:sz="0" w:space="0" w:color="auto"/>
      </w:divBdr>
    </w:div>
    <w:div w:id="436290892">
      <w:bodyDiv w:val="1"/>
      <w:marLeft w:val="0"/>
      <w:marRight w:val="0"/>
      <w:marTop w:val="0"/>
      <w:marBottom w:val="0"/>
      <w:divBdr>
        <w:top w:val="none" w:sz="0" w:space="0" w:color="auto"/>
        <w:left w:val="none" w:sz="0" w:space="0" w:color="auto"/>
        <w:bottom w:val="none" w:sz="0" w:space="0" w:color="auto"/>
        <w:right w:val="none" w:sz="0" w:space="0" w:color="auto"/>
      </w:divBdr>
    </w:div>
    <w:div w:id="436876885">
      <w:bodyDiv w:val="1"/>
      <w:marLeft w:val="0"/>
      <w:marRight w:val="0"/>
      <w:marTop w:val="0"/>
      <w:marBottom w:val="0"/>
      <w:divBdr>
        <w:top w:val="none" w:sz="0" w:space="0" w:color="auto"/>
        <w:left w:val="none" w:sz="0" w:space="0" w:color="auto"/>
        <w:bottom w:val="none" w:sz="0" w:space="0" w:color="auto"/>
        <w:right w:val="none" w:sz="0" w:space="0" w:color="auto"/>
      </w:divBdr>
    </w:div>
    <w:div w:id="438185176">
      <w:bodyDiv w:val="1"/>
      <w:marLeft w:val="0"/>
      <w:marRight w:val="0"/>
      <w:marTop w:val="0"/>
      <w:marBottom w:val="0"/>
      <w:divBdr>
        <w:top w:val="none" w:sz="0" w:space="0" w:color="auto"/>
        <w:left w:val="none" w:sz="0" w:space="0" w:color="auto"/>
        <w:bottom w:val="none" w:sz="0" w:space="0" w:color="auto"/>
        <w:right w:val="none" w:sz="0" w:space="0" w:color="auto"/>
      </w:divBdr>
    </w:div>
    <w:div w:id="438449081">
      <w:bodyDiv w:val="1"/>
      <w:marLeft w:val="0"/>
      <w:marRight w:val="0"/>
      <w:marTop w:val="0"/>
      <w:marBottom w:val="0"/>
      <w:divBdr>
        <w:top w:val="none" w:sz="0" w:space="0" w:color="auto"/>
        <w:left w:val="none" w:sz="0" w:space="0" w:color="auto"/>
        <w:bottom w:val="none" w:sz="0" w:space="0" w:color="auto"/>
        <w:right w:val="none" w:sz="0" w:space="0" w:color="auto"/>
      </w:divBdr>
    </w:div>
    <w:div w:id="447043237">
      <w:bodyDiv w:val="1"/>
      <w:marLeft w:val="0"/>
      <w:marRight w:val="0"/>
      <w:marTop w:val="0"/>
      <w:marBottom w:val="0"/>
      <w:divBdr>
        <w:top w:val="none" w:sz="0" w:space="0" w:color="auto"/>
        <w:left w:val="none" w:sz="0" w:space="0" w:color="auto"/>
        <w:bottom w:val="none" w:sz="0" w:space="0" w:color="auto"/>
        <w:right w:val="none" w:sz="0" w:space="0" w:color="auto"/>
      </w:divBdr>
    </w:div>
    <w:div w:id="449394505">
      <w:bodyDiv w:val="1"/>
      <w:marLeft w:val="0"/>
      <w:marRight w:val="0"/>
      <w:marTop w:val="0"/>
      <w:marBottom w:val="0"/>
      <w:divBdr>
        <w:top w:val="none" w:sz="0" w:space="0" w:color="auto"/>
        <w:left w:val="none" w:sz="0" w:space="0" w:color="auto"/>
        <w:bottom w:val="none" w:sz="0" w:space="0" w:color="auto"/>
        <w:right w:val="none" w:sz="0" w:space="0" w:color="auto"/>
      </w:divBdr>
    </w:div>
    <w:div w:id="449477176">
      <w:bodyDiv w:val="1"/>
      <w:marLeft w:val="0"/>
      <w:marRight w:val="0"/>
      <w:marTop w:val="0"/>
      <w:marBottom w:val="0"/>
      <w:divBdr>
        <w:top w:val="none" w:sz="0" w:space="0" w:color="auto"/>
        <w:left w:val="none" w:sz="0" w:space="0" w:color="auto"/>
        <w:bottom w:val="none" w:sz="0" w:space="0" w:color="auto"/>
        <w:right w:val="none" w:sz="0" w:space="0" w:color="auto"/>
      </w:divBdr>
    </w:div>
    <w:div w:id="450444805">
      <w:bodyDiv w:val="1"/>
      <w:marLeft w:val="0"/>
      <w:marRight w:val="0"/>
      <w:marTop w:val="0"/>
      <w:marBottom w:val="0"/>
      <w:divBdr>
        <w:top w:val="none" w:sz="0" w:space="0" w:color="auto"/>
        <w:left w:val="none" w:sz="0" w:space="0" w:color="auto"/>
        <w:bottom w:val="none" w:sz="0" w:space="0" w:color="auto"/>
        <w:right w:val="none" w:sz="0" w:space="0" w:color="auto"/>
      </w:divBdr>
    </w:div>
    <w:div w:id="451941837">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3209118">
      <w:bodyDiv w:val="1"/>
      <w:marLeft w:val="0"/>
      <w:marRight w:val="0"/>
      <w:marTop w:val="0"/>
      <w:marBottom w:val="0"/>
      <w:divBdr>
        <w:top w:val="none" w:sz="0" w:space="0" w:color="auto"/>
        <w:left w:val="none" w:sz="0" w:space="0" w:color="auto"/>
        <w:bottom w:val="none" w:sz="0" w:space="0" w:color="auto"/>
        <w:right w:val="none" w:sz="0" w:space="0" w:color="auto"/>
      </w:divBdr>
    </w:div>
    <w:div w:id="456145724">
      <w:bodyDiv w:val="1"/>
      <w:marLeft w:val="0"/>
      <w:marRight w:val="0"/>
      <w:marTop w:val="0"/>
      <w:marBottom w:val="0"/>
      <w:divBdr>
        <w:top w:val="none" w:sz="0" w:space="0" w:color="auto"/>
        <w:left w:val="none" w:sz="0" w:space="0" w:color="auto"/>
        <w:bottom w:val="none" w:sz="0" w:space="0" w:color="auto"/>
        <w:right w:val="none" w:sz="0" w:space="0" w:color="auto"/>
      </w:divBdr>
    </w:div>
    <w:div w:id="456878916">
      <w:bodyDiv w:val="1"/>
      <w:marLeft w:val="0"/>
      <w:marRight w:val="0"/>
      <w:marTop w:val="0"/>
      <w:marBottom w:val="0"/>
      <w:divBdr>
        <w:top w:val="none" w:sz="0" w:space="0" w:color="auto"/>
        <w:left w:val="none" w:sz="0" w:space="0" w:color="auto"/>
        <w:bottom w:val="none" w:sz="0" w:space="0" w:color="auto"/>
        <w:right w:val="none" w:sz="0" w:space="0" w:color="auto"/>
      </w:divBdr>
    </w:div>
    <w:div w:id="459615055">
      <w:bodyDiv w:val="1"/>
      <w:marLeft w:val="0"/>
      <w:marRight w:val="0"/>
      <w:marTop w:val="0"/>
      <w:marBottom w:val="0"/>
      <w:divBdr>
        <w:top w:val="none" w:sz="0" w:space="0" w:color="auto"/>
        <w:left w:val="none" w:sz="0" w:space="0" w:color="auto"/>
        <w:bottom w:val="none" w:sz="0" w:space="0" w:color="auto"/>
        <w:right w:val="none" w:sz="0" w:space="0" w:color="auto"/>
      </w:divBdr>
    </w:div>
    <w:div w:id="460805168">
      <w:bodyDiv w:val="1"/>
      <w:marLeft w:val="0"/>
      <w:marRight w:val="0"/>
      <w:marTop w:val="0"/>
      <w:marBottom w:val="0"/>
      <w:divBdr>
        <w:top w:val="none" w:sz="0" w:space="0" w:color="auto"/>
        <w:left w:val="none" w:sz="0" w:space="0" w:color="auto"/>
        <w:bottom w:val="none" w:sz="0" w:space="0" w:color="auto"/>
        <w:right w:val="none" w:sz="0" w:space="0" w:color="auto"/>
      </w:divBdr>
    </w:div>
    <w:div w:id="464351061">
      <w:bodyDiv w:val="1"/>
      <w:marLeft w:val="0"/>
      <w:marRight w:val="0"/>
      <w:marTop w:val="0"/>
      <w:marBottom w:val="0"/>
      <w:divBdr>
        <w:top w:val="none" w:sz="0" w:space="0" w:color="auto"/>
        <w:left w:val="none" w:sz="0" w:space="0" w:color="auto"/>
        <w:bottom w:val="none" w:sz="0" w:space="0" w:color="auto"/>
        <w:right w:val="none" w:sz="0" w:space="0" w:color="auto"/>
      </w:divBdr>
    </w:div>
    <w:div w:id="465313506">
      <w:bodyDiv w:val="1"/>
      <w:marLeft w:val="0"/>
      <w:marRight w:val="0"/>
      <w:marTop w:val="0"/>
      <w:marBottom w:val="0"/>
      <w:divBdr>
        <w:top w:val="none" w:sz="0" w:space="0" w:color="auto"/>
        <w:left w:val="none" w:sz="0" w:space="0" w:color="auto"/>
        <w:bottom w:val="none" w:sz="0" w:space="0" w:color="auto"/>
        <w:right w:val="none" w:sz="0" w:space="0" w:color="auto"/>
      </w:divBdr>
    </w:div>
    <w:div w:id="465901835">
      <w:bodyDiv w:val="1"/>
      <w:marLeft w:val="0"/>
      <w:marRight w:val="0"/>
      <w:marTop w:val="0"/>
      <w:marBottom w:val="0"/>
      <w:divBdr>
        <w:top w:val="none" w:sz="0" w:space="0" w:color="auto"/>
        <w:left w:val="none" w:sz="0" w:space="0" w:color="auto"/>
        <w:bottom w:val="none" w:sz="0" w:space="0" w:color="auto"/>
        <w:right w:val="none" w:sz="0" w:space="0" w:color="auto"/>
      </w:divBdr>
    </w:div>
    <w:div w:id="466551384">
      <w:bodyDiv w:val="1"/>
      <w:marLeft w:val="0"/>
      <w:marRight w:val="0"/>
      <w:marTop w:val="0"/>
      <w:marBottom w:val="0"/>
      <w:divBdr>
        <w:top w:val="none" w:sz="0" w:space="0" w:color="auto"/>
        <w:left w:val="none" w:sz="0" w:space="0" w:color="auto"/>
        <w:bottom w:val="none" w:sz="0" w:space="0" w:color="auto"/>
        <w:right w:val="none" w:sz="0" w:space="0" w:color="auto"/>
      </w:divBdr>
    </w:div>
    <w:div w:id="467015099">
      <w:bodyDiv w:val="1"/>
      <w:marLeft w:val="0"/>
      <w:marRight w:val="0"/>
      <w:marTop w:val="0"/>
      <w:marBottom w:val="0"/>
      <w:divBdr>
        <w:top w:val="none" w:sz="0" w:space="0" w:color="auto"/>
        <w:left w:val="none" w:sz="0" w:space="0" w:color="auto"/>
        <w:bottom w:val="none" w:sz="0" w:space="0" w:color="auto"/>
        <w:right w:val="none" w:sz="0" w:space="0" w:color="auto"/>
      </w:divBdr>
    </w:div>
    <w:div w:id="470637532">
      <w:bodyDiv w:val="1"/>
      <w:marLeft w:val="0"/>
      <w:marRight w:val="0"/>
      <w:marTop w:val="0"/>
      <w:marBottom w:val="0"/>
      <w:divBdr>
        <w:top w:val="none" w:sz="0" w:space="0" w:color="auto"/>
        <w:left w:val="none" w:sz="0" w:space="0" w:color="auto"/>
        <w:bottom w:val="none" w:sz="0" w:space="0" w:color="auto"/>
        <w:right w:val="none" w:sz="0" w:space="0" w:color="auto"/>
      </w:divBdr>
    </w:div>
    <w:div w:id="470707108">
      <w:bodyDiv w:val="1"/>
      <w:marLeft w:val="0"/>
      <w:marRight w:val="0"/>
      <w:marTop w:val="0"/>
      <w:marBottom w:val="0"/>
      <w:divBdr>
        <w:top w:val="none" w:sz="0" w:space="0" w:color="auto"/>
        <w:left w:val="none" w:sz="0" w:space="0" w:color="auto"/>
        <w:bottom w:val="none" w:sz="0" w:space="0" w:color="auto"/>
        <w:right w:val="none" w:sz="0" w:space="0" w:color="auto"/>
      </w:divBdr>
    </w:div>
    <w:div w:id="475340298">
      <w:bodyDiv w:val="1"/>
      <w:marLeft w:val="0"/>
      <w:marRight w:val="0"/>
      <w:marTop w:val="0"/>
      <w:marBottom w:val="0"/>
      <w:divBdr>
        <w:top w:val="none" w:sz="0" w:space="0" w:color="auto"/>
        <w:left w:val="none" w:sz="0" w:space="0" w:color="auto"/>
        <w:bottom w:val="none" w:sz="0" w:space="0" w:color="auto"/>
        <w:right w:val="none" w:sz="0" w:space="0" w:color="auto"/>
      </w:divBdr>
    </w:div>
    <w:div w:id="475729757">
      <w:bodyDiv w:val="1"/>
      <w:marLeft w:val="0"/>
      <w:marRight w:val="0"/>
      <w:marTop w:val="0"/>
      <w:marBottom w:val="0"/>
      <w:divBdr>
        <w:top w:val="none" w:sz="0" w:space="0" w:color="auto"/>
        <w:left w:val="none" w:sz="0" w:space="0" w:color="auto"/>
        <w:bottom w:val="none" w:sz="0" w:space="0" w:color="auto"/>
        <w:right w:val="none" w:sz="0" w:space="0" w:color="auto"/>
      </w:divBdr>
    </w:div>
    <w:div w:id="488252571">
      <w:bodyDiv w:val="1"/>
      <w:marLeft w:val="0"/>
      <w:marRight w:val="0"/>
      <w:marTop w:val="0"/>
      <w:marBottom w:val="0"/>
      <w:divBdr>
        <w:top w:val="none" w:sz="0" w:space="0" w:color="auto"/>
        <w:left w:val="none" w:sz="0" w:space="0" w:color="auto"/>
        <w:bottom w:val="none" w:sz="0" w:space="0" w:color="auto"/>
        <w:right w:val="none" w:sz="0" w:space="0" w:color="auto"/>
      </w:divBdr>
    </w:div>
    <w:div w:id="492838250">
      <w:bodyDiv w:val="1"/>
      <w:marLeft w:val="0"/>
      <w:marRight w:val="0"/>
      <w:marTop w:val="0"/>
      <w:marBottom w:val="0"/>
      <w:divBdr>
        <w:top w:val="none" w:sz="0" w:space="0" w:color="auto"/>
        <w:left w:val="none" w:sz="0" w:space="0" w:color="auto"/>
        <w:bottom w:val="none" w:sz="0" w:space="0" w:color="auto"/>
        <w:right w:val="none" w:sz="0" w:space="0" w:color="auto"/>
      </w:divBdr>
    </w:div>
    <w:div w:id="492993984">
      <w:bodyDiv w:val="1"/>
      <w:marLeft w:val="0"/>
      <w:marRight w:val="0"/>
      <w:marTop w:val="0"/>
      <w:marBottom w:val="0"/>
      <w:divBdr>
        <w:top w:val="none" w:sz="0" w:space="0" w:color="auto"/>
        <w:left w:val="none" w:sz="0" w:space="0" w:color="auto"/>
        <w:bottom w:val="none" w:sz="0" w:space="0" w:color="auto"/>
        <w:right w:val="none" w:sz="0" w:space="0" w:color="auto"/>
      </w:divBdr>
    </w:div>
    <w:div w:id="496923924">
      <w:bodyDiv w:val="1"/>
      <w:marLeft w:val="0"/>
      <w:marRight w:val="0"/>
      <w:marTop w:val="0"/>
      <w:marBottom w:val="0"/>
      <w:divBdr>
        <w:top w:val="none" w:sz="0" w:space="0" w:color="auto"/>
        <w:left w:val="none" w:sz="0" w:space="0" w:color="auto"/>
        <w:bottom w:val="none" w:sz="0" w:space="0" w:color="auto"/>
        <w:right w:val="none" w:sz="0" w:space="0" w:color="auto"/>
      </w:divBdr>
    </w:div>
    <w:div w:id="497310940">
      <w:bodyDiv w:val="1"/>
      <w:marLeft w:val="0"/>
      <w:marRight w:val="0"/>
      <w:marTop w:val="0"/>
      <w:marBottom w:val="0"/>
      <w:divBdr>
        <w:top w:val="none" w:sz="0" w:space="0" w:color="auto"/>
        <w:left w:val="none" w:sz="0" w:space="0" w:color="auto"/>
        <w:bottom w:val="none" w:sz="0" w:space="0" w:color="auto"/>
        <w:right w:val="none" w:sz="0" w:space="0" w:color="auto"/>
      </w:divBdr>
    </w:div>
    <w:div w:id="499660821">
      <w:bodyDiv w:val="1"/>
      <w:marLeft w:val="0"/>
      <w:marRight w:val="0"/>
      <w:marTop w:val="0"/>
      <w:marBottom w:val="0"/>
      <w:divBdr>
        <w:top w:val="none" w:sz="0" w:space="0" w:color="auto"/>
        <w:left w:val="none" w:sz="0" w:space="0" w:color="auto"/>
        <w:bottom w:val="none" w:sz="0" w:space="0" w:color="auto"/>
        <w:right w:val="none" w:sz="0" w:space="0" w:color="auto"/>
      </w:divBdr>
    </w:div>
    <w:div w:id="501625163">
      <w:bodyDiv w:val="1"/>
      <w:marLeft w:val="0"/>
      <w:marRight w:val="0"/>
      <w:marTop w:val="0"/>
      <w:marBottom w:val="0"/>
      <w:divBdr>
        <w:top w:val="none" w:sz="0" w:space="0" w:color="auto"/>
        <w:left w:val="none" w:sz="0" w:space="0" w:color="auto"/>
        <w:bottom w:val="none" w:sz="0" w:space="0" w:color="auto"/>
        <w:right w:val="none" w:sz="0" w:space="0" w:color="auto"/>
      </w:divBdr>
    </w:div>
    <w:div w:id="505555998">
      <w:bodyDiv w:val="1"/>
      <w:marLeft w:val="0"/>
      <w:marRight w:val="0"/>
      <w:marTop w:val="0"/>
      <w:marBottom w:val="0"/>
      <w:divBdr>
        <w:top w:val="none" w:sz="0" w:space="0" w:color="auto"/>
        <w:left w:val="none" w:sz="0" w:space="0" w:color="auto"/>
        <w:bottom w:val="none" w:sz="0" w:space="0" w:color="auto"/>
        <w:right w:val="none" w:sz="0" w:space="0" w:color="auto"/>
      </w:divBdr>
    </w:div>
    <w:div w:id="506214124">
      <w:bodyDiv w:val="1"/>
      <w:marLeft w:val="0"/>
      <w:marRight w:val="0"/>
      <w:marTop w:val="0"/>
      <w:marBottom w:val="0"/>
      <w:divBdr>
        <w:top w:val="none" w:sz="0" w:space="0" w:color="auto"/>
        <w:left w:val="none" w:sz="0" w:space="0" w:color="auto"/>
        <w:bottom w:val="none" w:sz="0" w:space="0" w:color="auto"/>
        <w:right w:val="none" w:sz="0" w:space="0" w:color="auto"/>
      </w:divBdr>
    </w:div>
    <w:div w:id="511535822">
      <w:bodyDiv w:val="1"/>
      <w:marLeft w:val="0"/>
      <w:marRight w:val="0"/>
      <w:marTop w:val="0"/>
      <w:marBottom w:val="0"/>
      <w:divBdr>
        <w:top w:val="none" w:sz="0" w:space="0" w:color="auto"/>
        <w:left w:val="none" w:sz="0" w:space="0" w:color="auto"/>
        <w:bottom w:val="none" w:sz="0" w:space="0" w:color="auto"/>
        <w:right w:val="none" w:sz="0" w:space="0" w:color="auto"/>
      </w:divBdr>
    </w:div>
    <w:div w:id="519513104">
      <w:bodyDiv w:val="1"/>
      <w:marLeft w:val="0"/>
      <w:marRight w:val="0"/>
      <w:marTop w:val="0"/>
      <w:marBottom w:val="0"/>
      <w:divBdr>
        <w:top w:val="none" w:sz="0" w:space="0" w:color="auto"/>
        <w:left w:val="none" w:sz="0" w:space="0" w:color="auto"/>
        <w:bottom w:val="none" w:sz="0" w:space="0" w:color="auto"/>
        <w:right w:val="none" w:sz="0" w:space="0" w:color="auto"/>
      </w:divBdr>
    </w:div>
    <w:div w:id="521633195">
      <w:bodyDiv w:val="1"/>
      <w:marLeft w:val="0"/>
      <w:marRight w:val="0"/>
      <w:marTop w:val="0"/>
      <w:marBottom w:val="0"/>
      <w:divBdr>
        <w:top w:val="none" w:sz="0" w:space="0" w:color="auto"/>
        <w:left w:val="none" w:sz="0" w:space="0" w:color="auto"/>
        <w:bottom w:val="none" w:sz="0" w:space="0" w:color="auto"/>
        <w:right w:val="none" w:sz="0" w:space="0" w:color="auto"/>
      </w:divBdr>
    </w:div>
    <w:div w:id="525869696">
      <w:bodyDiv w:val="1"/>
      <w:marLeft w:val="0"/>
      <w:marRight w:val="0"/>
      <w:marTop w:val="0"/>
      <w:marBottom w:val="0"/>
      <w:divBdr>
        <w:top w:val="none" w:sz="0" w:space="0" w:color="auto"/>
        <w:left w:val="none" w:sz="0" w:space="0" w:color="auto"/>
        <w:bottom w:val="none" w:sz="0" w:space="0" w:color="auto"/>
        <w:right w:val="none" w:sz="0" w:space="0" w:color="auto"/>
      </w:divBdr>
    </w:div>
    <w:div w:id="530458064">
      <w:bodyDiv w:val="1"/>
      <w:marLeft w:val="0"/>
      <w:marRight w:val="0"/>
      <w:marTop w:val="0"/>
      <w:marBottom w:val="0"/>
      <w:divBdr>
        <w:top w:val="none" w:sz="0" w:space="0" w:color="auto"/>
        <w:left w:val="none" w:sz="0" w:space="0" w:color="auto"/>
        <w:bottom w:val="none" w:sz="0" w:space="0" w:color="auto"/>
        <w:right w:val="none" w:sz="0" w:space="0" w:color="auto"/>
      </w:divBdr>
    </w:div>
    <w:div w:id="531921183">
      <w:bodyDiv w:val="1"/>
      <w:marLeft w:val="0"/>
      <w:marRight w:val="0"/>
      <w:marTop w:val="0"/>
      <w:marBottom w:val="0"/>
      <w:divBdr>
        <w:top w:val="none" w:sz="0" w:space="0" w:color="auto"/>
        <w:left w:val="none" w:sz="0" w:space="0" w:color="auto"/>
        <w:bottom w:val="none" w:sz="0" w:space="0" w:color="auto"/>
        <w:right w:val="none" w:sz="0" w:space="0" w:color="auto"/>
      </w:divBdr>
    </w:div>
    <w:div w:id="532807829">
      <w:bodyDiv w:val="1"/>
      <w:marLeft w:val="0"/>
      <w:marRight w:val="0"/>
      <w:marTop w:val="0"/>
      <w:marBottom w:val="0"/>
      <w:divBdr>
        <w:top w:val="none" w:sz="0" w:space="0" w:color="auto"/>
        <w:left w:val="none" w:sz="0" w:space="0" w:color="auto"/>
        <w:bottom w:val="none" w:sz="0" w:space="0" w:color="auto"/>
        <w:right w:val="none" w:sz="0" w:space="0" w:color="auto"/>
      </w:divBdr>
    </w:div>
    <w:div w:id="536158726">
      <w:bodyDiv w:val="1"/>
      <w:marLeft w:val="0"/>
      <w:marRight w:val="0"/>
      <w:marTop w:val="0"/>
      <w:marBottom w:val="0"/>
      <w:divBdr>
        <w:top w:val="none" w:sz="0" w:space="0" w:color="auto"/>
        <w:left w:val="none" w:sz="0" w:space="0" w:color="auto"/>
        <w:bottom w:val="none" w:sz="0" w:space="0" w:color="auto"/>
        <w:right w:val="none" w:sz="0" w:space="0" w:color="auto"/>
      </w:divBdr>
    </w:div>
    <w:div w:id="536238764">
      <w:bodyDiv w:val="1"/>
      <w:marLeft w:val="0"/>
      <w:marRight w:val="0"/>
      <w:marTop w:val="0"/>
      <w:marBottom w:val="0"/>
      <w:divBdr>
        <w:top w:val="none" w:sz="0" w:space="0" w:color="auto"/>
        <w:left w:val="none" w:sz="0" w:space="0" w:color="auto"/>
        <w:bottom w:val="none" w:sz="0" w:space="0" w:color="auto"/>
        <w:right w:val="none" w:sz="0" w:space="0" w:color="auto"/>
      </w:divBdr>
    </w:div>
    <w:div w:id="536696769">
      <w:bodyDiv w:val="1"/>
      <w:marLeft w:val="0"/>
      <w:marRight w:val="0"/>
      <w:marTop w:val="0"/>
      <w:marBottom w:val="0"/>
      <w:divBdr>
        <w:top w:val="none" w:sz="0" w:space="0" w:color="auto"/>
        <w:left w:val="none" w:sz="0" w:space="0" w:color="auto"/>
        <w:bottom w:val="none" w:sz="0" w:space="0" w:color="auto"/>
        <w:right w:val="none" w:sz="0" w:space="0" w:color="auto"/>
      </w:divBdr>
    </w:div>
    <w:div w:id="539825682">
      <w:bodyDiv w:val="1"/>
      <w:marLeft w:val="0"/>
      <w:marRight w:val="0"/>
      <w:marTop w:val="0"/>
      <w:marBottom w:val="0"/>
      <w:divBdr>
        <w:top w:val="none" w:sz="0" w:space="0" w:color="auto"/>
        <w:left w:val="none" w:sz="0" w:space="0" w:color="auto"/>
        <w:bottom w:val="none" w:sz="0" w:space="0" w:color="auto"/>
        <w:right w:val="none" w:sz="0" w:space="0" w:color="auto"/>
      </w:divBdr>
    </w:div>
    <w:div w:id="546062819">
      <w:bodyDiv w:val="1"/>
      <w:marLeft w:val="0"/>
      <w:marRight w:val="0"/>
      <w:marTop w:val="0"/>
      <w:marBottom w:val="0"/>
      <w:divBdr>
        <w:top w:val="none" w:sz="0" w:space="0" w:color="auto"/>
        <w:left w:val="none" w:sz="0" w:space="0" w:color="auto"/>
        <w:bottom w:val="none" w:sz="0" w:space="0" w:color="auto"/>
        <w:right w:val="none" w:sz="0" w:space="0" w:color="auto"/>
      </w:divBdr>
    </w:div>
    <w:div w:id="550922452">
      <w:bodyDiv w:val="1"/>
      <w:marLeft w:val="0"/>
      <w:marRight w:val="0"/>
      <w:marTop w:val="0"/>
      <w:marBottom w:val="0"/>
      <w:divBdr>
        <w:top w:val="none" w:sz="0" w:space="0" w:color="auto"/>
        <w:left w:val="none" w:sz="0" w:space="0" w:color="auto"/>
        <w:bottom w:val="none" w:sz="0" w:space="0" w:color="auto"/>
        <w:right w:val="none" w:sz="0" w:space="0" w:color="auto"/>
      </w:divBdr>
    </w:div>
    <w:div w:id="556474002">
      <w:bodyDiv w:val="1"/>
      <w:marLeft w:val="0"/>
      <w:marRight w:val="0"/>
      <w:marTop w:val="0"/>
      <w:marBottom w:val="0"/>
      <w:divBdr>
        <w:top w:val="none" w:sz="0" w:space="0" w:color="auto"/>
        <w:left w:val="none" w:sz="0" w:space="0" w:color="auto"/>
        <w:bottom w:val="none" w:sz="0" w:space="0" w:color="auto"/>
        <w:right w:val="none" w:sz="0" w:space="0" w:color="auto"/>
      </w:divBdr>
    </w:div>
    <w:div w:id="559900124">
      <w:bodyDiv w:val="1"/>
      <w:marLeft w:val="0"/>
      <w:marRight w:val="0"/>
      <w:marTop w:val="0"/>
      <w:marBottom w:val="0"/>
      <w:divBdr>
        <w:top w:val="none" w:sz="0" w:space="0" w:color="auto"/>
        <w:left w:val="none" w:sz="0" w:space="0" w:color="auto"/>
        <w:bottom w:val="none" w:sz="0" w:space="0" w:color="auto"/>
        <w:right w:val="none" w:sz="0" w:space="0" w:color="auto"/>
      </w:divBdr>
    </w:div>
    <w:div w:id="561671102">
      <w:bodyDiv w:val="1"/>
      <w:marLeft w:val="0"/>
      <w:marRight w:val="0"/>
      <w:marTop w:val="0"/>
      <w:marBottom w:val="0"/>
      <w:divBdr>
        <w:top w:val="none" w:sz="0" w:space="0" w:color="auto"/>
        <w:left w:val="none" w:sz="0" w:space="0" w:color="auto"/>
        <w:bottom w:val="none" w:sz="0" w:space="0" w:color="auto"/>
        <w:right w:val="none" w:sz="0" w:space="0" w:color="auto"/>
      </w:divBdr>
    </w:div>
    <w:div w:id="561911139">
      <w:bodyDiv w:val="1"/>
      <w:marLeft w:val="0"/>
      <w:marRight w:val="0"/>
      <w:marTop w:val="0"/>
      <w:marBottom w:val="0"/>
      <w:divBdr>
        <w:top w:val="none" w:sz="0" w:space="0" w:color="auto"/>
        <w:left w:val="none" w:sz="0" w:space="0" w:color="auto"/>
        <w:bottom w:val="none" w:sz="0" w:space="0" w:color="auto"/>
        <w:right w:val="none" w:sz="0" w:space="0" w:color="auto"/>
      </w:divBdr>
    </w:div>
    <w:div w:id="564029015">
      <w:bodyDiv w:val="1"/>
      <w:marLeft w:val="0"/>
      <w:marRight w:val="0"/>
      <w:marTop w:val="0"/>
      <w:marBottom w:val="0"/>
      <w:divBdr>
        <w:top w:val="none" w:sz="0" w:space="0" w:color="auto"/>
        <w:left w:val="none" w:sz="0" w:space="0" w:color="auto"/>
        <w:bottom w:val="none" w:sz="0" w:space="0" w:color="auto"/>
        <w:right w:val="none" w:sz="0" w:space="0" w:color="auto"/>
      </w:divBdr>
    </w:div>
    <w:div w:id="565528168">
      <w:bodyDiv w:val="1"/>
      <w:marLeft w:val="0"/>
      <w:marRight w:val="0"/>
      <w:marTop w:val="0"/>
      <w:marBottom w:val="0"/>
      <w:divBdr>
        <w:top w:val="none" w:sz="0" w:space="0" w:color="auto"/>
        <w:left w:val="none" w:sz="0" w:space="0" w:color="auto"/>
        <w:bottom w:val="none" w:sz="0" w:space="0" w:color="auto"/>
        <w:right w:val="none" w:sz="0" w:space="0" w:color="auto"/>
      </w:divBdr>
    </w:div>
    <w:div w:id="567615589">
      <w:bodyDiv w:val="1"/>
      <w:marLeft w:val="0"/>
      <w:marRight w:val="0"/>
      <w:marTop w:val="0"/>
      <w:marBottom w:val="0"/>
      <w:divBdr>
        <w:top w:val="none" w:sz="0" w:space="0" w:color="auto"/>
        <w:left w:val="none" w:sz="0" w:space="0" w:color="auto"/>
        <w:bottom w:val="none" w:sz="0" w:space="0" w:color="auto"/>
        <w:right w:val="none" w:sz="0" w:space="0" w:color="auto"/>
      </w:divBdr>
    </w:div>
    <w:div w:id="569584845">
      <w:bodyDiv w:val="1"/>
      <w:marLeft w:val="0"/>
      <w:marRight w:val="0"/>
      <w:marTop w:val="0"/>
      <w:marBottom w:val="0"/>
      <w:divBdr>
        <w:top w:val="none" w:sz="0" w:space="0" w:color="auto"/>
        <w:left w:val="none" w:sz="0" w:space="0" w:color="auto"/>
        <w:bottom w:val="none" w:sz="0" w:space="0" w:color="auto"/>
        <w:right w:val="none" w:sz="0" w:space="0" w:color="auto"/>
      </w:divBdr>
    </w:div>
    <w:div w:id="570310623">
      <w:bodyDiv w:val="1"/>
      <w:marLeft w:val="0"/>
      <w:marRight w:val="0"/>
      <w:marTop w:val="0"/>
      <w:marBottom w:val="0"/>
      <w:divBdr>
        <w:top w:val="none" w:sz="0" w:space="0" w:color="auto"/>
        <w:left w:val="none" w:sz="0" w:space="0" w:color="auto"/>
        <w:bottom w:val="none" w:sz="0" w:space="0" w:color="auto"/>
        <w:right w:val="none" w:sz="0" w:space="0" w:color="auto"/>
      </w:divBdr>
    </w:div>
    <w:div w:id="570654299">
      <w:bodyDiv w:val="1"/>
      <w:marLeft w:val="0"/>
      <w:marRight w:val="0"/>
      <w:marTop w:val="0"/>
      <w:marBottom w:val="0"/>
      <w:divBdr>
        <w:top w:val="none" w:sz="0" w:space="0" w:color="auto"/>
        <w:left w:val="none" w:sz="0" w:space="0" w:color="auto"/>
        <w:bottom w:val="none" w:sz="0" w:space="0" w:color="auto"/>
        <w:right w:val="none" w:sz="0" w:space="0" w:color="auto"/>
      </w:divBdr>
    </w:div>
    <w:div w:id="576791327">
      <w:bodyDiv w:val="1"/>
      <w:marLeft w:val="0"/>
      <w:marRight w:val="0"/>
      <w:marTop w:val="0"/>
      <w:marBottom w:val="0"/>
      <w:divBdr>
        <w:top w:val="none" w:sz="0" w:space="0" w:color="auto"/>
        <w:left w:val="none" w:sz="0" w:space="0" w:color="auto"/>
        <w:bottom w:val="none" w:sz="0" w:space="0" w:color="auto"/>
        <w:right w:val="none" w:sz="0" w:space="0" w:color="auto"/>
      </w:divBdr>
    </w:div>
    <w:div w:id="577445698">
      <w:bodyDiv w:val="1"/>
      <w:marLeft w:val="0"/>
      <w:marRight w:val="0"/>
      <w:marTop w:val="0"/>
      <w:marBottom w:val="0"/>
      <w:divBdr>
        <w:top w:val="none" w:sz="0" w:space="0" w:color="auto"/>
        <w:left w:val="none" w:sz="0" w:space="0" w:color="auto"/>
        <w:bottom w:val="none" w:sz="0" w:space="0" w:color="auto"/>
        <w:right w:val="none" w:sz="0" w:space="0" w:color="auto"/>
      </w:divBdr>
    </w:div>
    <w:div w:id="578448848">
      <w:bodyDiv w:val="1"/>
      <w:marLeft w:val="0"/>
      <w:marRight w:val="0"/>
      <w:marTop w:val="0"/>
      <w:marBottom w:val="0"/>
      <w:divBdr>
        <w:top w:val="none" w:sz="0" w:space="0" w:color="auto"/>
        <w:left w:val="none" w:sz="0" w:space="0" w:color="auto"/>
        <w:bottom w:val="none" w:sz="0" w:space="0" w:color="auto"/>
        <w:right w:val="none" w:sz="0" w:space="0" w:color="auto"/>
      </w:divBdr>
    </w:div>
    <w:div w:id="578683675">
      <w:bodyDiv w:val="1"/>
      <w:marLeft w:val="0"/>
      <w:marRight w:val="0"/>
      <w:marTop w:val="0"/>
      <w:marBottom w:val="0"/>
      <w:divBdr>
        <w:top w:val="none" w:sz="0" w:space="0" w:color="auto"/>
        <w:left w:val="none" w:sz="0" w:space="0" w:color="auto"/>
        <w:bottom w:val="none" w:sz="0" w:space="0" w:color="auto"/>
        <w:right w:val="none" w:sz="0" w:space="0" w:color="auto"/>
      </w:divBdr>
    </w:div>
    <w:div w:id="582837011">
      <w:bodyDiv w:val="1"/>
      <w:marLeft w:val="0"/>
      <w:marRight w:val="0"/>
      <w:marTop w:val="0"/>
      <w:marBottom w:val="0"/>
      <w:divBdr>
        <w:top w:val="none" w:sz="0" w:space="0" w:color="auto"/>
        <w:left w:val="none" w:sz="0" w:space="0" w:color="auto"/>
        <w:bottom w:val="none" w:sz="0" w:space="0" w:color="auto"/>
        <w:right w:val="none" w:sz="0" w:space="0" w:color="auto"/>
      </w:divBdr>
    </w:div>
    <w:div w:id="582841786">
      <w:bodyDiv w:val="1"/>
      <w:marLeft w:val="0"/>
      <w:marRight w:val="0"/>
      <w:marTop w:val="0"/>
      <w:marBottom w:val="0"/>
      <w:divBdr>
        <w:top w:val="none" w:sz="0" w:space="0" w:color="auto"/>
        <w:left w:val="none" w:sz="0" w:space="0" w:color="auto"/>
        <w:bottom w:val="none" w:sz="0" w:space="0" w:color="auto"/>
        <w:right w:val="none" w:sz="0" w:space="0" w:color="auto"/>
      </w:divBdr>
    </w:div>
    <w:div w:id="584723303">
      <w:bodyDiv w:val="1"/>
      <w:marLeft w:val="0"/>
      <w:marRight w:val="0"/>
      <w:marTop w:val="0"/>
      <w:marBottom w:val="0"/>
      <w:divBdr>
        <w:top w:val="none" w:sz="0" w:space="0" w:color="auto"/>
        <w:left w:val="none" w:sz="0" w:space="0" w:color="auto"/>
        <w:bottom w:val="none" w:sz="0" w:space="0" w:color="auto"/>
        <w:right w:val="none" w:sz="0" w:space="0" w:color="auto"/>
      </w:divBdr>
    </w:div>
    <w:div w:id="585117764">
      <w:bodyDiv w:val="1"/>
      <w:marLeft w:val="0"/>
      <w:marRight w:val="0"/>
      <w:marTop w:val="0"/>
      <w:marBottom w:val="0"/>
      <w:divBdr>
        <w:top w:val="none" w:sz="0" w:space="0" w:color="auto"/>
        <w:left w:val="none" w:sz="0" w:space="0" w:color="auto"/>
        <w:bottom w:val="none" w:sz="0" w:space="0" w:color="auto"/>
        <w:right w:val="none" w:sz="0" w:space="0" w:color="auto"/>
      </w:divBdr>
    </w:div>
    <w:div w:id="590048779">
      <w:bodyDiv w:val="1"/>
      <w:marLeft w:val="0"/>
      <w:marRight w:val="0"/>
      <w:marTop w:val="0"/>
      <w:marBottom w:val="0"/>
      <w:divBdr>
        <w:top w:val="none" w:sz="0" w:space="0" w:color="auto"/>
        <w:left w:val="none" w:sz="0" w:space="0" w:color="auto"/>
        <w:bottom w:val="none" w:sz="0" w:space="0" w:color="auto"/>
        <w:right w:val="none" w:sz="0" w:space="0" w:color="auto"/>
      </w:divBdr>
    </w:div>
    <w:div w:id="591285518">
      <w:bodyDiv w:val="1"/>
      <w:marLeft w:val="0"/>
      <w:marRight w:val="0"/>
      <w:marTop w:val="0"/>
      <w:marBottom w:val="0"/>
      <w:divBdr>
        <w:top w:val="none" w:sz="0" w:space="0" w:color="auto"/>
        <w:left w:val="none" w:sz="0" w:space="0" w:color="auto"/>
        <w:bottom w:val="none" w:sz="0" w:space="0" w:color="auto"/>
        <w:right w:val="none" w:sz="0" w:space="0" w:color="auto"/>
      </w:divBdr>
    </w:div>
    <w:div w:id="591667592">
      <w:bodyDiv w:val="1"/>
      <w:marLeft w:val="0"/>
      <w:marRight w:val="0"/>
      <w:marTop w:val="0"/>
      <w:marBottom w:val="0"/>
      <w:divBdr>
        <w:top w:val="none" w:sz="0" w:space="0" w:color="auto"/>
        <w:left w:val="none" w:sz="0" w:space="0" w:color="auto"/>
        <w:bottom w:val="none" w:sz="0" w:space="0" w:color="auto"/>
        <w:right w:val="none" w:sz="0" w:space="0" w:color="auto"/>
      </w:divBdr>
    </w:div>
    <w:div w:id="593589562">
      <w:bodyDiv w:val="1"/>
      <w:marLeft w:val="0"/>
      <w:marRight w:val="0"/>
      <w:marTop w:val="0"/>
      <w:marBottom w:val="0"/>
      <w:divBdr>
        <w:top w:val="none" w:sz="0" w:space="0" w:color="auto"/>
        <w:left w:val="none" w:sz="0" w:space="0" w:color="auto"/>
        <w:bottom w:val="none" w:sz="0" w:space="0" w:color="auto"/>
        <w:right w:val="none" w:sz="0" w:space="0" w:color="auto"/>
      </w:divBdr>
    </w:div>
    <w:div w:id="595482271">
      <w:bodyDiv w:val="1"/>
      <w:marLeft w:val="0"/>
      <w:marRight w:val="0"/>
      <w:marTop w:val="0"/>
      <w:marBottom w:val="0"/>
      <w:divBdr>
        <w:top w:val="none" w:sz="0" w:space="0" w:color="auto"/>
        <w:left w:val="none" w:sz="0" w:space="0" w:color="auto"/>
        <w:bottom w:val="none" w:sz="0" w:space="0" w:color="auto"/>
        <w:right w:val="none" w:sz="0" w:space="0" w:color="auto"/>
      </w:divBdr>
    </w:div>
    <w:div w:id="595871834">
      <w:bodyDiv w:val="1"/>
      <w:marLeft w:val="0"/>
      <w:marRight w:val="0"/>
      <w:marTop w:val="0"/>
      <w:marBottom w:val="0"/>
      <w:divBdr>
        <w:top w:val="none" w:sz="0" w:space="0" w:color="auto"/>
        <w:left w:val="none" w:sz="0" w:space="0" w:color="auto"/>
        <w:bottom w:val="none" w:sz="0" w:space="0" w:color="auto"/>
        <w:right w:val="none" w:sz="0" w:space="0" w:color="auto"/>
      </w:divBdr>
    </w:div>
    <w:div w:id="597561764">
      <w:bodyDiv w:val="1"/>
      <w:marLeft w:val="0"/>
      <w:marRight w:val="0"/>
      <w:marTop w:val="0"/>
      <w:marBottom w:val="0"/>
      <w:divBdr>
        <w:top w:val="none" w:sz="0" w:space="0" w:color="auto"/>
        <w:left w:val="none" w:sz="0" w:space="0" w:color="auto"/>
        <w:bottom w:val="none" w:sz="0" w:space="0" w:color="auto"/>
        <w:right w:val="none" w:sz="0" w:space="0" w:color="auto"/>
      </w:divBdr>
    </w:div>
    <w:div w:id="600139272">
      <w:bodyDiv w:val="1"/>
      <w:marLeft w:val="0"/>
      <w:marRight w:val="0"/>
      <w:marTop w:val="0"/>
      <w:marBottom w:val="0"/>
      <w:divBdr>
        <w:top w:val="none" w:sz="0" w:space="0" w:color="auto"/>
        <w:left w:val="none" w:sz="0" w:space="0" w:color="auto"/>
        <w:bottom w:val="none" w:sz="0" w:space="0" w:color="auto"/>
        <w:right w:val="none" w:sz="0" w:space="0" w:color="auto"/>
      </w:divBdr>
    </w:div>
    <w:div w:id="601768738">
      <w:bodyDiv w:val="1"/>
      <w:marLeft w:val="0"/>
      <w:marRight w:val="0"/>
      <w:marTop w:val="0"/>
      <w:marBottom w:val="0"/>
      <w:divBdr>
        <w:top w:val="none" w:sz="0" w:space="0" w:color="auto"/>
        <w:left w:val="none" w:sz="0" w:space="0" w:color="auto"/>
        <w:bottom w:val="none" w:sz="0" w:space="0" w:color="auto"/>
        <w:right w:val="none" w:sz="0" w:space="0" w:color="auto"/>
      </w:divBdr>
    </w:div>
    <w:div w:id="604311072">
      <w:bodyDiv w:val="1"/>
      <w:marLeft w:val="0"/>
      <w:marRight w:val="0"/>
      <w:marTop w:val="0"/>
      <w:marBottom w:val="0"/>
      <w:divBdr>
        <w:top w:val="none" w:sz="0" w:space="0" w:color="auto"/>
        <w:left w:val="none" w:sz="0" w:space="0" w:color="auto"/>
        <w:bottom w:val="none" w:sz="0" w:space="0" w:color="auto"/>
        <w:right w:val="none" w:sz="0" w:space="0" w:color="auto"/>
      </w:divBdr>
    </w:div>
    <w:div w:id="605581717">
      <w:bodyDiv w:val="1"/>
      <w:marLeft w:val="0"/>
      <w:marRight w:val="0"/>
      <w:marTop w:val="0"/>
      <w:marBottom w:val="0"/>
      <w:divBdr>
        <w:top w:val="none" w:sz="0" w:space="0" w:color="auto"/>
        <w:left w:val="none" w:sz="0" w:space="0" w:color="auto"/>
        <w:bottom w:val="none" w:sz="0" w:space="0" w:color="auto"/>
        <w:right w:val="none" w:sz="0" w:space="0" w:color="auto"/>
      </w:divBdr>
    </w:div>
    <w:div w:id="606349816">
      <w:bodyDiv w:val="1"/>
      <w:marLeft w:val="0"/>
      <w:marRight w:val="0"/>
      <w:marTop w:val="0"/>
      <w:marBottom w:val="0"/>
      <w:divBdr>
        <w:top w:val="none" w:sz="0" w:space="0" w:color="auto"/>
        <w:left w:val="none" w:sz="0" w:space="0" w:color="auto"/>
        <w:bottom w:val="none" w:sz="0" w:space="0" w:color="auto"/>
        <w:right w:val="none" w:sz="0" w:space="0" w:color="auto"/>
      </w:divBdr>
    </w:div>
    <w:div w:id="608779439">
      <w:bodyDiv w:val="1"/>
      <w:marLeft w:val="0"/>
      <w:marRight w:val="0"/>
      <w:marTop w:val="0"/>
      <w:marBottom w:val="0"/>
      <w:divBdr>
        <w:top w:val="none" w:sz="0" w:space="0" w:color="auto"/>
        <w:left w:val="none" w:sz="0" w:space="0" w:color="auto"/>
        <w:bottom w:val="none" w:sz="0" w:space="0" w:color="auto"/>
        <w:right w:val="none" w:sz="0" w:space="0" w:color="auto"/>
      </w:divBdr>
    </w:div>
    <w:div w:id="610165571">
      <w:bodyDiv w:val="1"/>
      <w:marLeft w:val="0"/>
      <w:marRight w:val="0"/>
      <w:marTop w:val="0"/>
      <w:marBottom w:val="0"/>
      <w:divBdr>
        <w:top w:val="none" w:sz="0" w:space="0" w:color="auto"/>
        <w:left w:val="none" w:sz="0" w:space="0" w:color="auto"/>
        <w:bottom w:val="none" w:sz="0" w:space="0" w:color="auto"/>
        <w:right w:val="none" w:sz="0" w:space="0" w:color="auto"/>
      </w:divBdr>
    </w:div>
    <w:div w:id="611593391">
      <w:bodyDiv w:val="1"/>
      <w:marLeft w:val="0"/>
      <w:marRight w:val="0"/>
      <w:marTop w:val="0"/>
      <w:marBottom w:val="0"/>
      <w:divBdr>
        <w:top w:val="none" w:sz="0" w:space="0" w:color="auto"/>
        <w:left w:val="none" w:sz="0" w:space="0" w:color="auto"/>
        <w:bottom w:val="none" w:sz="0" w:space="0" w:color="auto"/>
        <w:right w:val="none" w:sz="0" w:space="0" w:color="auto"/>
      </w:divBdr>
    </w:div>
    <w:div w:id="611593649">
      <w:bodyDiv w:val="1"/>
      <w:marLeft w:val="0"/>
      <w:marRight w:val="0"/>
      <w:marTop w:val="0"/>
      <w:marBottom w:val="0"/>
      <w:divBdr>
        <w:top w:val="none" w:sz="0" w:space="0" w:color="auto"/>
        <w:left w:val="none" w:sz="0" w:space="0" w:color="auto"/>
        <w:bottom w:val="none" w:sz="0" w:space="0" w:color="auto"/>
        <w:right w:val="none" w:sz="0" w:space="0" w:color="auto"/>
      </w:divBdr>
    </w:div>
    <w:div w:id="612906720">
      <w:bodyDiv w:val="1"/>
      <w:marLeft w:val="0"/>
      <w:marRight w:val="0"/>
      <w:marTop w:val="0"/>
      <w:marBottom w:val="0"/>
      <w:divBdr>
        <w:top w:val="none" w:sz="0" w:space="0" w:color="auto"/>
        <w:left w:val="none" w:sz="0" w:space="0" w:color="auto"/>
        <w:bottom w:val="none" w:sz="0" w:space="0" w:color="auto"/>
        <w:right w:val="none" w:sz="0" w:space="0" w:color="auto"/>
      </w:divBdr>
    </w:div>
    <w:div w:id="615481280">
      <w:bodyDiv w:val="1"/>
      <w:marLeft w:val="0"/>
      <w:marRight w:val="0"/>
      <w:marTop w:val="0"/>
      <w:marBottom w:val="0"/>
      <w:divBdr>
        <w:top w:val="none" w:sz="0" w:space="0" w:color="auto"/>
        <w:left w:val="none" w:sz="0" w:space="0" w:color="auto"/>
        <w:bottom w:val="none" w:sz="0" w:space="0" w:color="auto"/>
        <w:right w:val="none" w:sz="0" w:space="0" w:color="auto"/>
      </w:divBdr>
    </w:div>
    <w:div w:id="618340889">
      <w:bodyDiv w:val="1"/>
      <w:marLeft w:val="0"/>
      <w:marRight w:val="0"/>
      <w:marTop w:val="0"/>
      <w:marBottom w:val="0"/>
      <w:divBdr>
        <w:top w:val="none" w:sz="0" w:space="0" w:color="auto"/>
        <w:left w:val="none" w:sz="0" w:space="0" w:color="auto"/>
        <w:bottom w:val="none" w:sz="0" w:space="0" w:color="auto"/>
        <w:right w:val="none" w:sz="0" w:space="0" w:color="auto"/>
      </w:divBdr>
    </w:div>
    <w:div w:id="618949693">
      <w:bodyDiv w:val="1"/>
      <w:marLeft w:val="0"/>
      <w:marRight w:val="0"/>
      <w:marTop w:val="0"/>
      <w:marBottom w:val="0"/>
      <w:divBdr>
        <w:top w:val="none" w:sz="0" w:space="0" w:color="auto"/>
        <w:left w:val="none" w:sz="0" w:space="0" w:color="auto"/>
        <w:bottom w:val="none" w:sz="0" w:space="0" w:color="auto"/>
        <w:right w:val="none" w:sz="0" w:space="0" w:color="auto"/>
      </w:divBdr>
    </w:div>
    <w:div w:id="622229440">
      <w:bodyDiv w:val="1"/>
      <w:marLeft w:val="0"/>
      <w:marRight w:val="0"/>
      <w:marTop w:val="0"/>
      <w:marBottom w:val="0"/>
      <w:divBdr>
        <w:top w:val="none" w:sz="0" w:space="0" w:color="auto"/>
        <w:left w:val="none" w:sz="0" w:space="0" w:color="auto"/>
        <w:bottom w:val="none" w:sz="0" w:space="0" w:color="auto"/>
        <w:right w:val="none" w:sz="0" w:space="0" w:color="auto"/>
      </w:divBdr>
    </w:div>
    <w:div w:id="622538161">
      <w:bodyDiv w:val="1"/>
      <w:marLeft w:val="0"/>
      <w:marRight w:val="0"/>
      <w:marTop w:val="0"/>
      <w:marBottom w:val="0"/>
      <w:divBdr>
        <w:top w:val="none" w:sz="0" w:space="0" w:color="auto"/>
        <w:left w:val="none" w:sz="0" w:space="0" w:color="auto"/>
        <w:bottom w:val="none" w:sz="0" w:space="0" w:color="auto"/>
        <w:right w:val="none" w:sz="0" w:space="0" w:color="auto"/>
      </w:divBdr>
    </w:div>
    <w:div w:id="624583886">
      <w:bodyDiv w:val="1"/>
      <w:marLeft w:val="0"/>
      <w:marRight w:val="0"/>
      <w:marTop w:val="0"/>
      <w:marBottom w:val="0"/>
      <w:divBdr>
        <w:top w:val="none" w:sz="0" w:space="0" w:color="auto"/>
        <w:left w:val="none" w:sz="0" w:space="0" w:color="auto"/>
        <w:bottom w:val="none" w:sz="0" w:space="0" w:color="auto"/>
        <w:right w:val="none" w:sz="0" w:space="0" w:color="auto"/>
      </w:divBdr>
    </w:div>
    <w:div w:id="624584241">
      <w:bodyDiv w:val="1"/>
      <w:marLeft w:val="0"/>
      <w:marRight w:val="0"/>
      <w:marTop w:val="0"/>
      <w:marBottom w:val="0"/>
      <w:divBdr>
        <w:top w:val="none" w:sz="0" w:space="0" w:color="auto"/>
        <w:left w:val="none" w:sz="0" w:space="0" w:color="auto"/>
        <w:bottom w:val="none" w:sz="0" w:space="0" w:color="auto"/>
        <w:right w:val="none" w:sz="0" w:space="0" w:color="auto"/>
      </w:divBdr>
    </w:div>
    <w:div w:id="625114154">
      <w:bodyDiv w:val="1"/>
      <w:marLeft w:val="0"/>
      <w:marRight w:val="0"/>
      <w:marTop w:val="0"/>
      <w:marBottom w:val="0"/>
      <w:divBdr>
        <w:top w:val="none" w:sz="0" w:space="0" w:color="auto"/>
        <w:left w:val="none" w:sz="0" w:space="0" w:color="auto"/>
        <w:bottom w:val="none" w:sz="0" w:space="0" w:color="auto"/>
        <w:right w:val="none" w:sz="0" w:space="0" w:color="auto"/>
      </w:divBdr>
    </w:div>
    <w:div w:id="626206235">
      <w:bodyDiv w:val="1"/>
      <w:marLeft w:val="0"/>
      <w:marRight w:val="0"/>
      <w:marTop w:val="0"/>
      <w:marBottom w:val="0"/>
      <w:divBdr>
        <w:top w:val="none" w:sz="0" w:space="0" w:color="auto"/>
        <w:left w:val="none" w:sz="0" w:space="0" w:color="auto"/>
        <w:bottom w:val="none" w:sz="0" w:space="0" w:color="auto"/>
        <w:right w:val="none" w:sz="0" w:space="0" w:color="auto"/>
      </w:divBdr>
    </w:div>
    <w:div w:id="627779872">
      <w:bodyDiv w:val="1"/>
      <w:marLeft w:val="0"/>
      <w:marRight w:val="0"/>
      <w:marTop w:val="0"/>
      <w:marBottom w:val="0"/>
      <w:divBdr>
        <w:top w:val="none" w:sz="0" w:space="0" w:color="auto"/>
        <w:left w:val="none" w:sz="0" w:space="0" w:color="auto"/>
        <w:bottom w:val="none" w:sz="0" w:space="0" w:color="auto"/>
        <w:right w:val="none" w:sz="0" w:space="0" w:color="auto"/>
      </w:divBdr>
    </w:div>
    <w:div w:id="634406315">
      <w:bodyDiv w:val="1"/>
      <w:marLeft w:val="0"/>
      <w:marRight w:val="0"/>
      <w:marTop w:val="0"/>
      <w:marBottom w:val="0"/>
      <w:divBdr>
        <w:top w:val="none" w:sz="0" w:space="0" w:color="auto"/>
        <w:left w:val="none" w:sz="0" w:space="0" w:color="auto"/>
        <w:bottom w:val="none" w:sz="0" w:space="0" w:color="auto"/>
        <w:right w:val="none" w:sz="0" w:space="0" w:color="auto"/>
      </w:divBdr>
    </w:div>
    <w:div w:id="635724740">
      <w:bodyDiv w:val="1"/>
      <w:marLeft w:val="0"/>
      <w:marRight w:val="0"/>
      <w:marTop w:val="0"/>
      <w:marBottom w:val="0"/>
      <w:divBdr>
        <w:top w:val="none" w:sz="0" w:space="0" w:color="auto"/>
        <w:left w:val="none" w:sz="0" w:space="0" w:color="auto"/>
        <w:bottom w:val="none" w:sz="0" w:space="0" w:color="auto"/>
        <w:right w:val="none" w:sz="0" w:space="0" w:color="auto"/>
      </w:divBdr>
    </w:div>
    <w:div w:id="636229284">
      <w:bodyDiv w:val="1"/>
      <w:marLeft w:val="0"/>
      <w:marRight w:val="0"/>
      <w:marTop w:val="0"/>
      <w:marBottom w:val="0"/>
      <w:divBdr>
        <w:top w:val="none" w:sz="0" w:space="0" w:color="auto"/>
        <w:left w:val="none" w:sz="0" w:space="0" w:color="auto"/>
        <w:bottom w:val="none" w:sz="0" w:space="0" w:color="auto"/>
        <w:right w:val="none" w:sz="0" w:space="0" w:color="auto"/>
      </w:divBdr>
    </w:div>
    <w:div w:id="637301765">
      <w:bodyDiv w:val="1"/>
      <w:marLeft w:val="0"/>
      <w:marRight w:val="0"/>
      <w:marTop w:val="0"/>
      <w:marBottom w:val="0"/>
      <w:divBdr>
        <w:top w:val="none" w:sz="0" w:space="0" w:color="auto"/>
        <w:left w:val="none" w:sz="0" w:space="0" w:color="auto"/>
        <w:bottom w:val="none" w:sz="0" w:space="0" w:color="auto"/>
        <w:right w:val="none" w:sz="0" w:space="0" w:color="auto"/>
      </w:divBdr>
    </w:div>
    <w:div w:id="639698806">
      <w:bodyDiv w:val="1"/>
      <w:marLeft w:val="0"/>
      <w:marRight w:val="0"/>
      <w:marTop w:val="0"/>
      <w:marBottom w:val="0"/>
      <w:divBdr>
        <w:top w:val="none" w:sz="0" w:space="0" w:color="auto"/>
        <w:left w:val="none" w:sz="0" w:space="0" w:color="auto"/>
        <w:bottom w:val="none" w:sz="0" w:space="0" w:color="auto"/>
        <w:right w:val="none" w:sz="0" w:space="0" w:color="auto"/>
      </w:divBdr>
    </w:div>
    <w:div w:id="639769009">
      <w:bodyDiv w:val="1"/>
      <w:marLeft w:val="0"/>
      <w:marRight w:val="0"/>
      <w:marTop w:val="0"/>
      <w:marBottom w:val="0"/>
      <w:divBdr>
        <w:top w:val="none" w:sz="0" w:space="0" w:color="auto"/>
        <w:left w:val="none" w:sz="0" w:space="0" w:color="auto"/>
        <w:bottom w:val="none" w:sz="0" w:space="0" w:color="auto"/>
        <w:right w:val="none" w:sz="0" w:space="0" w:color="auto"/>
      </w:divBdr>
    </w:div>
    <w:div w:id="641349429">
      <w:bodyDiv w:val="1"/>
      <w:marLeft w:val="0"/>
      <w:marRight w:val="0"/>
      <w:marTop w:val="0"/>
      <w:marBottom w:val="0"/>
      <w:divBdr>
        <w:top w:val="none" w:sz="0" w:space="0" w:color="auto"/>
        <w:left w:val="none" w:sz="0" w:space="0" w:color="auto"/>
        <w:bottom w:val="none" w:sz="0" w:space="0" w:color="auto"/>
        <w:right w:val="none" w:sz="0" w:space="0" w:color="auto"/>
      </w:divBdr>
    </w:div>
    <w:div w:id="642202520">
      <w:bodyDiv w:val="1"/>
      <w:marLeft w:val="0"/>
      <w:marRight w:val="0"/>
      <w:marTop w:val="0"/>
      <w:marBottom w:val="0"/>
      <w:divBdr>
        <w:top w:val="none" w:sz="0" w:space="0" w:color="auto"/>
        <w:left w:val="none" w:sz="0" w:space="0" w:color="auto"/>
        <w:bottom w:val="none" w:sz="0" w:space="0" w:color="auto"/>
        <w:right w:val="none" w:sz="0" w:space="0" w:color="auto"/>
      </w:divBdr>
    </w:div>
    <w:div w:id="643126529">
      <w:bodyDiv w:val="1"/>
      <w:marLeft w:val="0"/>
      <w:marRight w:val="0"/>
      <w:marTop w:val="0"/>
      <w:marBottom w:val="0"/>
      <w:divBdr>
        <w:top w:val="none" w:sz="0" w:space="0" w:color="auto"/>
        <w:left w:val="none" w:sz="0" w:space="0" w:color="auto"/>
        <w:bottom w:val="none" w:sz="0" w:space="0" w:color="auto"/>
        <w:right w:val="none" w:sz="0" w:space="0" w:color="auto"/>
      </w:divBdr>
    </w:div>
    <w:div w:id="646514741">
      <w:bodyDiv w:val="1"/>
      <w:marLeft w:val="0"/>
      <w:marRight w:val="0"/>
      <w:marTop w:val="0"/>
      <w:marBottom w:val="0"/>
      <w:divBdr>
        <w:top w:val="none" w:sz="0" w:space="0" w:color="auto"/>
        <w:left w:val="none" w:sz="0" w:space="0" w:color="auto"/>
        <w:bottom w:val="none" w:sz="0" w:space="0" w:color="auto"/>
        <w:right w:val="none" w:sz="0" w:space="0" w:color="auto"/>
      </w:divBdr>
    </w:div>
    <w:div w:id="650720789">
      <w:bodyDiv w:val="1"/>
      <w:marLeft w:val="0"/>
      <w:marRight w:val="0"/>
      <w:marTop w:val="0"/>
      <w:marBottom w:val="0"/>
      <w:divBdr>
        <w:top w:val="none" w:sz="0" w:space="0" w:color="auto"/>
        <w:left w:val="none" w:sz="0" w:space="0" w:color="auto"/>
        <w:bottom w:val="none" w:sz="0" w:space="0" w:color="auto"/>
        <w:right w:val="none" w:sz="0" w:space="0" w:color="auto"/>
      </w:divBdr>
    </w:div>
    <w:div w:id="651909963">
      <w:bodyDiv w:val="1"/>
      <w:marLeft w:val="0"/>
      <w:marRight w:val="0"/>
      <w:marTop w:val="0"/>
      <w:marBottom w:val="0"/>
      <w:divBdr>
        <w:top w:val="none" w:sz="0" w:space="0" w:color="auto"/>
        <w:left w:val="none" w:sz="0" w:space="0" w:color="auto"/>
        <w:bottom w:val="none" w:sz="0" w:space="0" w:color="auto"/>
        <w:right w:val="none" w:sz="0" w:space="0" w:color="auto"/>
      </w:divBdr>
    </w:div>
    <w:div w:id="652178603">
      <w:bodyDiv w:val="1"/>
      <w:marLeft w:val="0"/>
      <w:marRight w:val="0"/>
      <w:marTop w:val="0"/>
      <w:marBottom w:val="0"/>
      <w:divBdr>
        <w:top w:val="none" w:sz="0" w:space="0" w:color="auto"/>
        <w:left w:val="none" w:sz="0" w:space="0" w:color="auto"/>
        <w:bottom w:val="none" w:sz="0" w:space="0" w:color="auto"/>
        <w:right w:val="none" w:sz="0" w:space="0" w:color="auto"/>
      </w:divBdr>
    </w:div>
    <w:div w:id="652299814">
      <w:bodyDiv w:val="1"/>
      <w:marLeft w:val="0"/>
      <w:marRight w:val="0"/>
      <w:marTop w:val="0"/>
      <w:marBottom w:val="0"/>
      <w:divBdr>
        <w:top w:val="none" w:sz="0" w:space="0" w:color="auto"/>
        <w:left w:val="none" w:sz="0" w:space="0" w:color="auto"/>
        <w:bottom w:val="none" w:sz="0" w:space="0" w:color="auto"/>
        <w:right w:val="none" w:sz="0" w:space="0" w:color="auto"/>
      </w:divBdr>
    </w:div>
    <w:div w:id="655183230">
      <w:bodyDiv w:val="1"/>
      <w:marLeft w:val="0"/>
      <w:marRight w:val="0"/>
      <w:marTop w:val="0"/>
      <w:marBottom w:val="0"/>
      <w:divBdr>
        <w:top w:val="none" w:sz="0" w:space="0" w:color="auto"/>
        <w:left w:val="none" w:sz="0" w:space="0" w:color="auto"/>
        <w:bottom w:val="none" w:sz="0" w:space="0" w:color="auto"/>
        <w:right w:val="none" w:sz="0" w:space="0" w:color="auto"/>
      </w:divBdr>
    </w:div>
    <w:div w:id="660356634">
      <w:bodyDiv w:val="1"/>
      <w:marLeft w:val="0"/>
      <w:marRight w:val="0"/>
      <w:marTop w:val="0"/>
      <w:marBottom w:val="0"/>
      <w:divBdr>
        <w:top w:val="none" w:sz="0" w:space="0" w:color="auto"/>
        <w:left w:val="none" w:sz="0" w:space="0" w:color="auto"/>
        <w:bottom w:val="none" w:sz="0" w:space="0" w:color="auto"/>
        <w:right w:val="none" w:sz="0" w:space="0" w:color="auto"/>
      </w:divBdr>
    </w:div>
    <w:div w:id="661078556">
      <w:bodyDiv w:val="1"/>
      <w:marLeft w:val="0"/>
      <w:marRight w:val="0"/>
      <w:marTop w:val="0"/>
      <w:marBottom w:val="0"/>
      <w:divBdr>
        <w:top w:val="none" w:sz="0" w:space="0" w:color="auto"/>
        <w:left w:val="none" w:sz="0" w:space="0" w:color="auto"/>
        <w:bottom w:val="none" w:sz="0" w:space="0" w:color="auto"/>
        <w:right w:val="none" w:sz="0" w:space="0" w:color="auto"/>
      </w:divBdr>
    </w:div>
    <w:div w:id="661202244">
      <w:bodyDiv w:val="1"/>
      <w:marLeft w:val="0"/>
      <w:marRight w:val="0"/>
      <w:marTop w:val="0"/>
      <w:marBottom w:val="0"/>
      <w:divBdr>
        <w:top w:val="none" w:sz="0" w:space="0" w:color="auto"/>
        <w:left w:val="none" w:sz="0" w:space="0" w:color="auto"/>
        <w:bottom w:val="none" w:sz="0" w:space="0" w:color="auto"/>
        <w:right w:val="none" w:sz="0" w:space="0" w:color="auto"/>
      </w:divBdr>
    </w:div>
    <w:div w:id="662660759">
      <w:bodyDiv w:val="1"/>
      <w:marLeft w:val="0"/>
      <w:marRight w:val="0"/>
      <w:marTop w:val="0"/>
      <w:marBottom w:val="0"/>
      <w:divBdr>
        <w:top w:val="none" w:sz="0" w:space="0" w:color="auto"/>
        <w:left w:val="none" w:sz="0" w:space="0" w:color="auto"/>
        <w:bottom w:val="none" w:sz="0" w:space="0" w:color="auto"/>
        <w:right w:val="none" w:sz="0" w:space="0" w:color="auto"/>
      </w:divBdr>
    </w:div>
    <w:div w:id="663045282">
      <w:bodyDiv w:val="1"/>
      <w:marLeft w:val="0"/>
      <w:marRight w:val="0"/>
      <w:marTop w:val="0"/>
      <w:marBottom w:val="0"/>
      <w:divBdr>
        <w:top w:val="none" w:sz="0" w:space="0" w:color="auto"/>
        <w:left w:val="none" w:sz="0" w:space="0" w:color="auto"/>
        <w:bottom w:val="none" w:sz="0" w:space="0" w:color="auto"/>
        <w:right w:val="none" w:sz="0" w:space="0" w:color="auto"/>
      </w:divBdr>
    </w:div>
    <w:div w:id="663358107">
      <w:bodyDiv w:val="1"/>
      <w:marLeft w:val="0"/>
      <w:marRight w:val="0"/>
      <w:marTop w:val="0"/>
      <w:marBottom w:val="0"/>
      <w:divBdr>
        <w:top w:val="none" w:sz="0" w:space="0" w:color="auto"/>
        <w:left w:val="none" w:sz="0" w:space="0" w:color="auto"/>
        <w:bottom w:val="none" w:sz="0" w:space="0" w:color="auto"/>
        <w:right w:val="none" w:sz="0" w:space="0" w:color="auto"/>
      </w:divBdr>
    </w:div>
    <w:div w:id="664868019">
      <w:bodyDiv w:val="1"/>
      <w:marLeft w:val="0"/>
      <w:marRight w:val="0"/>
      <w:marTop w:val="0"/>
      <w:marBottom w:val="0"/>
      <w:divBdr>
        <w:top w:val="none" w:sz="0" w:space="0" w:color="auto"/>
        <w:left w:val="none" w:sz="0" w:space="0" w:color="auto"/>
        <w:bottom w:val="none" w:sz="0" w:space="0" w:color="auto"/>
        <w:right w:val="none" w:sz="0" w:space="0" w:color="auto"/>
      </w:divBdr>
    </w:div>
    <w:div w:id="666900650">
      <w:bodyDiv w:val="1"/>
      <w:marLeft w:val="0"/>
      <w:marRight w:val="0"/>
      <w:marTop w:val="0"/>
      <w:marBottom w:val="0"/>
      <w:divBdr>
        <w:top w:val="none" w:sz="0" w:space="0" w:color="auto"/>
        <w:left w:val="none" w:sz="0" w:space="0" w:color="auto"/>
        <w:bottom w:val="none" w:sz="0" w:space="0" w:color="auto"/>
        <w:right w:val="none" w:sz="0" w:space="0" w:color="auto"/>
      </w:divBdr>
    </w:div>
    <w:div w:id="668093818">
      <w:bodyDiv w:val="1"/>
      <w:marLeft w:val="0"/>
      <w:marRight w:val="0"/>
      <w:marTop w:val="0"/>
      <w:marBottom w:val="0"/>
      <w:divBdr>
        <w:top w:val="none" w:sz="0" w:space="0" w:color="auto"/>
        <w:left w:val="none" w:sz="0" w:space="0" w:color="auto"/>
        <w:bottom w:val="none" w:sz="0" w:space="0" w:color="auto"/>
        <w:right w:val="none" w:sz="0" w:space="0" w:color="auto"/>
      </w:divBdr>
    </w:div>
    <w:div w:id="679744486">
      <w:bodyDiv w:val="1"/>
      <w:marLeft w:val="0"/>
      <w:marRight w:val="0"/>
      <w:marTop w:val="0"/>
      <w:marBottom w:val="0"/>
      <w:divBdr>
        <w:top w:val="none" w:sz="0" w:space="0" w:color="auto"/>
        <w:left w:val="none" w:sz="0" w:space="0" w:color="auto"/>
        <w:bottom w:val="none" w:sz="0" w:space="0" w:color="auto"/>
        <w:right w:val="none" w:sz="0" w:space="0" w:color="auto"/>
      </w:divBdr>
    </w:div>
    <w:div w:id="683168752">
      <w:bodyDiv w:val="1"/>
      <w:marLeft w:val="0"/>
      <w:marRight w:val="0"/>
      <w:marTop w:val="0"/>
      <w:marBottom w:val="0"/>
      <w:divBdr>
        <w:top w:val="none" w:sz="0" w:space="0" w:color="auto"/>
        <w:left w:val="none" w:sz="0" w:space="0" w:color="auto"/>
        <w:bottom w:val="none" w:sz="0" w:space="0" w:color="auto"/>
        <w:right w:val="none" w:sz="0" w:space="0" w:color="auto"/>
      </w:divBdr>
    </w:div>
    <w:div w:id="683677763">
      <w:bodyDiv w:val="1"/>
      <w:marLeft w:val="0"/>
      <w:marRight w:val="0"/>
      <w:marTop w:val="0"/>
      <w:marBottom w:val="0"/>
      <w:divBdr>
        <w:top w:val="none" w:sz="0" w:space="0" w:color="auto"/>
        <w:left w:val="none" w:sz="0" w:space="0" w:color="auto"/>
        <w:bottom w:val="none" w:sz="0" w:space="0" w:color="auto"/>
        <w:right w:val="none" w:sz="0" w:space="0" w:color="auto"/>
      </w:divBdr>
    </w:div>
    <w:div w:id="684135618">
      <w:bodyDiv w:val="1"/>
      <w:marLeft w:val="0"/>
      <w:marRight w:val="0"/>
      <w:marTop w:val="0"/>
      <w:marBottom w:val="0"/>
      <w:divBdr>
        <w:top w:val="none" w:sz="0" w:space="0" w:color="auto"/>
        <w:left w:val="none" w:sz="0" w:space="0" w:color="auto"/>
        <w:bottom w:val="none" w:sz="0" w:space="0" w:color="auto"/>
        <w:right w:val="none" w:sz="0" w:space="0" w:color="auto"/>
      </w:divBdr>
    </w:div>
    <w:div w:id="684214278">
      <w:bodyDiv w:val="1"/>
      <w:marLeft w:val="0"/>
      <w:marRight w:val="0"/>
      <w:marTop w:val="0"/>
      <w:marBottom w:val="0"/>
      <w:divBdr>
        <w:top w:val="none" w:sz="0" w:space="0" w:color="auto"/>
        <w:left w:val="none" w:sz="0" w:space="0" w:color="auto"/>
        <w:bottom w:val="none" w:sz="0" w:space="0" w:color="auto"/>
        <w:right w:val="none" w:sz="0" w:space="0" w:color="auto"/>
      </w:divBdr>
    </w:div>
    <w:div w:id="684592952">
      <w:bodyDiv w:val="1"/>
      <w:marLeft w:val="0"/>
      <w:marRight w:val="0"/>
      <w:marTop w:val="0"/>
      <w:marBottom w:val="0"/>
      <w:divBdr>
        <w:top w:val="none" w:sz="0" w:space="0" w:color="auto"/>
        <w:left w:val="none" w:sz="0" w:space="0" w:color="auto"/>
        <w:bottom w:val="none" w:sz="0" w:space="0" w:color="auto"/>
        <w:right w:val="none" w:sz="0" w:space="0" w:color="auto"/>
      </w:divBdr>
    </w:div>
    <w:div w:id="686641226">
      <w:bodyDiv w:val="1"/>
      <w:marLeft w:val="0"/>
      <w:marRight w:val="0"/>
      <w:marTop w:val="0"/>
      <w:marBottom w:val="0"/>
      <w:divBdr>
        <w:top w:val="none" w:sz="0" w:space="0" w:color="auto"/>
        <w:left w:val="none" w:sz="0" w:space="0" w:color="auto"/>
        <w:bottom w:val="none" w:sz="0" w:space="0" w:color="auto"/>
        <w:right w:val="none" w:sz="0" w:space="0" w:color="auto"/>
      </w:divBdr>
    </w:div>
    <w:div w:id="687367685">
      <w:bodyDiv w:val="1"/>
      <w:marLeft w:val="0"/>
      <w:marRight w:val="0"/>
      <w:marTop w:val="0"/>
      <w:marBottom w:val="0"/>
      <w:divBdr>
        <w:top w:val="none" w:sz="0" w:space="0" w:color="auto"/>
        <w:left w:val="none" w:sz="0" w:space="0" w:color="auto"/>
        <w:bottom w:val="none" w:sz="0" w:space="0" w:color="auto"/>
        <w:right w:val="none" w:sz="0" w:space="0" w:color="auto"/>
      </w:divBdr>
    </w:div>
    <w:div w:id="688487302">
      <w:bodyDiv w:val="1"/>
      <w:marLeft w:val="0"/>
      <w:marRight w:val="0"/>
      <w:marTop w:val="0"/>
      <w:marBottom w:val="0"/>
      <w:divBdr>
        <w:top w:val="none" w:sz="0" w:space="0" w:color="auto"/>
        <w:left w:val="none" w:sz="0" w:space="0" w:color="auto"/>
        <w:bottom w:val="none" w:sz="0" w:space="0" w:color="auto"/>
        <w:right w:val="none" w:sz="0" w:space="0" w:color="auto"/>
      </w:divBdr>
    </w:div>
    <w:div w:id="692414495">
      <w:bodyDiv w:val="1"/>
      <w:marLeft w:val="0"/>
      <w:marRight w:val="0"/>
      <w:marTop w:val="0"/>
      <w:marBottom w:val="0"/>
      <w:divBdr>
        <w:top w:val="none" w:sz="0" w:space="0" w:color="auto"/>
        <w:left w:val="none" w:sz="0" w:space="0" w:color="auto"/>
        <w:bottom w:val="none" w:sz="0" w:space="0" w:color="auto"/>
        <w:right w:val="none" w:sz="0" w:space="0" w:color="auto"/>
      </w:divBdr>
    </w:div>
    <w:div w:id="695541560">
      <w:bodyDiv w:val="1"/>
      <w:marLeft w:val="0"/>
      <w:marRight w:val="0"/>
      <w:marTop w:val="0"/>
      <w:marBottom w:val="0"/>
      <w:divBdr>
        <w:top w:val="none" w:sz="0" w:space="0" w:color="auto"/>
        <w:left w:val="none" w:sz="0" w:space="0" w:color="auto"/>
        <w:bottom w:val="none" w:sz="0" w:space="0" w:color="auto"/>
        <w:right w:val="none" w:sz="0" w:space="0" w:color="auto"/>
      </w:divBdr>
    </w:div>
    <w:div w:id="698361457">
      <w:bodyDiv w:val="1"/>
      <w:marLeft w:val="0"/>
      <w:marRight w:val="0"/>
      <w:marTop w:val="0"/>
      <w:marBottom w:val="0"/>
      <w:divBdr>
        <w:top w:val="none" w:sz="0" w:space="0" w:color="auto"/>
        <w:left w:val="none" w:sz="0" w:space="0" w:color="auto"/>
        <w:bottom w:val="none" w:sz="0" w:space="0" w:color="auto"/>
        <w:right w:val="none" w:sz="0" w:space="0" w:color="auto"/>
      </w:divBdr>
    </w:div>
    <w:div w:id="699863347">
      <w:bodyDiv w:val="1"/>
      <w:marLeft w:val="0"/>
      <w:marRight w:val="0"/>
      <w:marTop w:val="0"/>
      <w:marBottom w:val="0"/>
      <w:divBdr>
        <w:top w:val="none" w:sz="0" w:space="0" w:color="auto"/>
        <w:left w:val="none" w:sz="0" w:space="0" w:color="auto"/>
        <w:bottom w:val="none" w:sz="0" w:space="0" w:color="auto"/>
        <w:right w:val="none" w:sz="0" w:space="0" w:color="auto"/>
      </w:divBdr>
    </w:div>
    <w:div w:id="699933517">
      <w:bodyDiv w:val="1"/>
      <w:marLeft w:val="0"/>
      <w:marRight w:val="0"/>
      <w:marTop w:val="0"/>
      <w:marBottom w:val="0"/>
      <w:divBdr>
        <w:top w:val="none" w:sz="0" w:space="0" w:color="auto"/>
        <w:left w:val="none" w:sz="0" w:space="0" w:color="auto"/>
        <w:bottom w:val="none" w:sz="0" w:space="0" w:color="auto"/>
        <w:right w:val="none" w:sz="0" w:space="0" w:color="auto"/>
      </w:divBdr>
    </w:div>
    <w:div w:id="701319073">
      <w:bodyDiv w:val="1"/>
      <w:marLeft w:val="0"/>
      <w:marRight w:val="0"/>
      <w:marTop w:val="0"/>
      <w:marBottom w:val="0"/>
      <w:divBdr>
        <w:top w:val="none" w:sz="0" w:space="0" w:color="auto"/>
        <w:left w:val="none" w:sz="0" w:space="0" w:color="auto"/>
        <w:bottom w:val="none" w:sz="0" w:space="0" w:color="auto"/>
        <w:right w:val="none" w:sz="0" w:space="0" w:color="auto"/>
      </w:divBdr>
    </w:div>
    <w:div w:id="703139578">
      <w:bodyDiv w:val="1"/>
      <w:marLeft w:val="0"/>
      <w:marRight w:val="0"/>
      <w:marTop w:val="0"/>
      <w:marBottom w:val="0"/>
      <w:divBdr>
        <w:top w:val="none" w:sz="0" w:space="0" w:color="auto"/>
        <w:left w:val="none" w:sz="0" w:space="0" w:color="auto"/>
        <w:bottom w:val="none" w:sz="0" w:space="0" w:color="auto"/>
        <w:right w:val="none" w:sz="0" w:space="0" w:color="auto"/>
      </w:divBdr>
    </w:div>
    <w:div w:id="704527910">
      <w:bodyDiv w:val="1"/>
      <w:marLeft w:val="0"/>
      <w:marRight w:val="0"/>
      <w:marTop w:val="0"/>
      <w:marBottom w:val="0"/>
      <w:divBdr>
        <w:top w:val="none" w:sz="0" w:space="0" w:color="auto"/>
        <w:left w:val="none" w:sz="0" w:space="0" w:color="auto"/>
        <w:bottom w:val="none" w:sz="0" w:space="0" w:color="auto"/>
        <w:right w:val="none" w:sz="0" w:space="0" w:color="auto"/>
      </w:divBdr>
    </w:div>
    <w:div w:id="707533370">
      <w:bodyDiv w:val="1"/>
      <w:marLeft w:val="0"/>
      <w:marRight w:val="0"/>
      <w:marTop w:val="0"/>
      <w:marBottom w:val="0"/>
      <w:divBdr>
        <w:top w:val="none" w:sz="0" w:space="0" w:color="auto"/>
        <w:left w:val="none" w:sz="0" w:space="0" w:color="auto"/>
        <w:bottom w:val="none" w:sz="0" w:space="0" w:color="auto"/>
        <w:right w:val="none" w:sz="0" w:space="0" w:color="auto"/>
      </w:divBdr>
    </w:div>
    <w:div w:id="709497015">
      <w:bodyDiv w:val="1"/>
      <w:marLeft w:val="0"/>
      <w:marRight w:val="0"/>
      <w:marTop w:val="0"/>
      <w:marBottom w:val="0"/>
      <w:divBdr>
        <w:top w:val="none" w:sz="0" w:space="0" w:color="auto"/>
        <w:left w:val="none" w:sz="0" w:space="0" w:color="auto"/>
        <w:bottom w:val="none" w:sz="0" w:space="0" w:color="auto"/>
        <w:right w:val="none" w:sz="0" w:space="0" w:color="auto"/>
      </w:divBdr>
    </w:div>
    <w:div w:id="709841959">
      <w:bodyDiv w:val="1"/>
      <w:marLeft w:val="0"/>
      <w:marRight w:val="0"/>
      <w:marTop w:val="0"/>
      <w:marBottom w:val="0"/>
      <w:divBdr>
        <w:top w:val="none" w:sz="0" w:space="0" w:color="auto"/>
        <w:left w:val="none" w:sz="0" w:space="0" w:color="auto"/>
        <w:bottom w:val="none" w:sz="0" w:space="0" w:color="auto"/>
        <w:right w:val="none" w:sz="0" w:space="0" w:color="auto"/>
      </w:divBdr>
    </w:div>
    <w:div w:id="714737951">
      <w:bodyDiv w:val="1"/>
      <w:marLeft w:val="0"/>
      <w:marRight w:val="0"/>
      <w:marTop w:val="0"/>
      <w:marBottom w:val="0"/>
      <w:divBdr>
        <w:top w:val="none" w:sz="0" w:space="0" w:color="auto"/>
        <w:left w:val="none" w:sz="0" w:space="0" w:color="auto"/>
        <w:bottom w:val="none" w:sz="0" w:space="0" w:color="auto"/>
        <w:right w:val="none" w:sz="0" w:space="0" w:color="auto"/>
      </w:divBdr>
    </w:div>
    <w:div w:id="714935735">
      <w:bodyDiv w:val="1"/>
      <w:marLeft w:val="0"/>
      <w:marRight w:val="0"/>
      <w:marTop w:val="0"/>
      <w:marBottom w:val="0"/>
      <w:divBdr>
        <w:top w:val="none" w:sz="0" w:space="0" w:color="auto"/>
        <w:left w:val="none" w:sz="0" w:space="0" w:color="auto"/>
        <w:bottom w:val="none" w:sz="0" w:space="0" w:color="auto"/>
        <w:right w:val="none" w:sz="0" w:space="0" w:color="auto"/>
      </w:divBdr>
    </w:div>
    <w:div w:id="716004311">
      <w:bodyDiv w:val="1"/>
      <w:marLeft w:val="0"/>
      <w:marRight w:val="0"/>
      <w:marTop w:val="0"/>
      <w:marBottom w:val="0"/>
      <w:divBdr>
        <w:top w:val="none" w:sz="0" w:space="0" w:color="auto"/>
        <w:left w:val="none" w:sz="0" w:space="0" w:color="auto"/>
        <w:bottom w:val="none" w:sz="0" w:space="0" w:color="auto"/>
        <w:right w:val="none" w:sz="0" w:space="0" w:color="auto"/>
      </w:divBdr>
    </w:div>
    <w:div w:id="718432571">
      <w:bodyDiv w:val="1"/>
      <w:marLeft w:val="0"/>
      <w:marRight w:val="0"/>
      <w:marTop w:val="0"/>
      <w:marBottom w:val="0"/>
      <w:divBdr>
        <w:top w:val="none" w:sz="0" w:space="0" w:color="auto"/>
        <w:left w:val="none" w:sz="0" w:space="0" w:color="auto"/>
        <w:bottom w:val="none" w:sz="0" w:space="0" w:color="auto"/>
        <w:right w:val="none" w:sz="0" w:space="0" w:color="auto"/>
      </w:divBdr>
    </w:div>
    <w:div w:id="720372845">
      <w:bodyDiv w:val="1"/>
      <w:marLeft w:val="0"/>
      <w:marRight w:val="0"/>
      <w:marTop w:val="0"/>
      <w:marBottom w:val="0"/>
      <w:divBdr>
        <w:top w:val="none" w:sz="0" w:space="0" w:color="auto"/>
        <w:left w:val="none" w:sz="0" w:space="0" w:color="auto"/>
        <w:bottom w:val="none" w:sz="0" w:space="0" w:color="auto"/>
        <w:right w:val="none" w:sz="0" w:space="0" w:color="auto"/>
      </w:divBdr>
    </w:div>
    <w:div w:id="721295601">
      <w:bodyDiv w:val="1"/>
      <w:marLeft w:val="0"/>
      <w:marRight w:val="0"/>
      <w:marTop w:val="0"/>
      <w:marBottom w:val="0"/>
      <w:divBdr>
        <w:top w:val="none" w:sz="0" w:space="0" w:color="auto"/>
        <w:left w:val="none" w:sz="0" w:space="0" w:color="auto"/>
        <w:bottom w:val="none" w:sz="0" w:space="0" w:color="auto"/>
        <w:right w:val="none" w:sz="0" w:space="0" w:color="auto"/>
      </w:divBdr>
    </w:div>
    <w:div w:id="722414598">
      <w:bodyDiv w:val="1"/>
      <w:marLeft w:val="0"/>
      <w:marRight w:val="0"/>
      <w:marTop w:val="0"/>
      <w:marBottom w:val="0"/>
      <w:divBdr>
        <w:top w:val="none" w:sz="0" w:space="0" w:color="auto"/>
        <w:left w:val="none" w:sz="0" w:space="0" w:color="auto"/>
        <w:bottom w:val="none" w:sz="0" w:space="0" w:color="auto"/>
        <w:right w:val="none" w:sz="0" w:space="0" w:color="auto"/>
      </w:divBdr>
    </w:div>
    <w:div w:id="724064129">
      <w:bodyDiv w:val="1"/>
      <w:marLeft w:val="0"/>
      <w:marRight w:val="0"/>
      <w:marTop w:val="0"/>
      <w:marBottom w:val="0"/>
      <w:divBdr>
        <w:top w:val="none" w:sz="0" w:space="0" w:color="auto"/>
        <w:left w:val="none" w:sz="0" w:space="0" w:color="auto"/>
        <w:bottom w:val="none" w:sz="0" w:space="0" w:color="auto"/>
        <w:right w:val="none" w:sz="0" w:space="0" w:color="auto"/>
      </w:divBdr>
    </w:div>
    <w:div w:id="725882990">
      <w:bodyDiv w:val="1"/>
      <w:marLeft w:val="0"/>
      <w:marRight w:val="0"/>
      <w:marTop w:val="0"/>
      <w:marBottom w:val="0"/>
      <w:divBdr>
        <w:top w:val="none" w:sz="0" w:space="0" w:color="auto"/>
        <w:left w:val="none" w:sz="0" w:space="0" w:color="auto"/>
        <w:bottom w:val="none" w:sz="0" w:space="0" w:color="auto"/>
        <w:right w:val="none" w:sz="0" w:space="0" w:color="auto"/>
      </w:divBdr>
    </w:div>
    <w:div w:id="727843863">
      <w:bodyDiv w:val="1"/>
      <w:marLeft w:val="0"/>
      <w:marRight w:val="0"/>
      <w:marTop w:val="0"/>
      <w:marBottom w:val="0"/>
      <w:divBdr>
        <w:top w:val="none" w:sz="0" w:space="0" w:color="auto"/>
        <w:left w:val="none" w:sz="0" w:space="0" w:color="auto"/>
        <w:bottom w:val="none" w:sz="0" w:space="0" w:color="auto"/>
        <w:right w:val="none" w:sz="0" w:space="0" w:color="auto"/>
      </w:divBdr>
    </w:div>
    <w:div w:id="732703107">
      <w:bodyDiv w:val="1"/>
      <w:marLeft w:val="0"/>
      <w:marRight w:val="0"/>
      <w:marTop w:val="0"/>
      <w:marBottom w:val="0"/>
      <w:divBdr>
        <w:top w:val="none" w:sz="0" w:space="0" w:color="auto"/>
        <w:left w:val="none" w:sz="0" w:space="0" w:color="auto"/>
        <w:bottom w:val="none" w:sz="0" w:space="0" w:color="auto"/>
        <w:right w:val="none" w:sz="0" w:space="0" w:color="auto"/>
      </w:divBdr>
    </w:div>
    <w:div w:id="735319776">
      <w:bodyDiv w:val="1"/>
      <w:marLeft w:val="0"/>
      <w:marRight w:val="0"/>
      <w:marTop w:val="0"/>
      <w:marBottom w:val="0"/>
      <w:divBdr>
        <w:top w:val="none" w:sz="0" w:space="0" w:color="auto"/>
        <w:left w:val="none" w:sz="0" w:space="0" w:color="auto"/>
        <w:bottom w:val="none" w:sz="0" w:space="0" w:color="auto"/>
        <w:right w:val="none" w:sz="0" w:space="0" w:color="auto"/>
      </w:divBdr>
    </w:div>
    <w:div w:id="738527050">
      <w:bodyDiv w:val="1"/>
      <w:marLeft w:val="0"/>
      <w:marRight w:val="0"/>
      <w:marTop w:val="0"/>
      <w:marBottom w:val="0"/>
      <w:divBdr>
        <w:top w:val="none" w:sz="0" w:space="0" w:color="auto"/>
        <w:left w:val="none" w:sz="0" w:space="0" w:color="auto"/>
        <w:bottom w:val="none" w:sz="0" w:space="0" w:color="auto"/>
        <w:right w:val="none" w:sz="0" w:space="0" w:color="auto"/>
      </w:divBdr>
    </w:div>
    <w:div w:id="739866836">
      <w:bodyDiv w:val="1"/>
      <w:marLeft w:val="0"/>
      <w:marRight w:val="0"/>
      <w:marTop w:val="0"/>
      <w:marBottom w:val="0"/>
      <w:divBdr>
        <w:top w:val="none" w:sz="0" w:space="0" w:color="auto"/>
        <w:left w:val="none" w:sz="0" w:space="0" w:color="auto"/>
        <w:bottom w:val="none" w:sz="0" w:space="0" w:color="auto"/>
        <w:right w:val="none" w:sz="0" w:space="0" w:color="auto"/>
      </w:divBdr>
    </w:div>
    <w:div w:id="742064379">
      <w:bodyDiv w:val="1"/>
      <w:marLeft w:val="0"/>
      <w:marRight w:val="0"/>
      <w:marTop w:val="0"/>
      <w:marBottom w:val="0"/>
      <w:divBdr>
        <w:top w:val="none" w:sz="0" w:space="0" w:color="auto"/>
        <w:left w:val="none" w:sz="0" w:space="0" w:color="auto"/>
        <w:bottom w:val="none" w:sz="0" w:space="0" w:color="auto"/>
        <w:right w:val="none" w:sz="0" w:space="0" w:color="auto"/>
      </w:divBdr>
    </w:div>
    <w:div w:id="745146567">
      <w:bodyDiv w:val="1"/>
      <w:marLeft w:val="0"/>
      <w:marRight w:val="0"/>
      <w:marTop w:val="0"/>
      <w:marBottom w:val="0"/>
      <w:divBdr>
        <w:top w:val="none" w:sz="0" w:space="0" w:color="auto"/>
        <w:left w:val="none" w:sz="0" w:space="0" w:color="auto"/>
        <w:bottom w:val="none" w:sz="0" w:space="0" w:color="auto"/>
        <w:right w:val="none" w:sz="0" w:space="0" w:color="auto"/>
      </w:divBdr>
    </w:div>
    <w:div w:id="745616137">
      <w:bodyDiv w:val="1"/>
      <w:marLeft w:val="0"/>
      <w:marRight w:val="0"/>
      <w:marTop w:val="0"/>
      <w:marBottom w:val="0"/>
      <w:divBdr>
        <w:top w:val="none" w:sz="0" w:space="0" w:color="auto"/>
        <w:left w:val="none" w:sz="0" w:space="0" w:color="auto"/>
        <w:bottom w:val="none" w:sz="0" w:space="0" w:color="auto"/>
        <w:right w:val="none" w:sz="0" w:space="0" w:color="auto"/>
      </w:divBdr>
    </w:div>
    <w:div w:id="745617216">
      <w:bodyDiv w:val="1"/>
      <w:marLeft w:val="0"/>
      <w:marRight w:val="0"/>
      <w:marTop w:val="0"/>
      <w:marBottom w:val="0"/>
      <w:divBdr>
        <w:top w:val="none" w:sz="0" w:space="0" w:color="auto"/>
        <w:left w:val="none" w:sz="0" w:space="0" w:color="auto"/>
        <w:bottom w:val="none" w:sz="0" w:space="0" w:color="auto"/>
        <w:right w:val="none" w:sz="0" w:space="0" w:color="auto"/>
      </w:divBdr>
    </w:div>
    <w:div w:id="750783559">
      <w:bodyDiv w:val="1"/>
      <w:marLeft w:val="0"/>
      <w:marRight w:val="0"/>
      <w:marTop w:val="0"/>
      <w:marBottom w:val="0"/>
      <w:divBdr>
        <w:top w:val="none" w:sz="0" w:space="0" w:color="auto"/>
        <w:left w:val="none" w:sz="0" w:space="0" w:color="auto"/>
        <w:bottom w:val="none" w:sz="0" w:space="0" w:color="auto"/>
        <w:right w:val="none" w:sz="0" w:space="0" w:color="auto"/>
      </w:divBdr>
    </w:div>
    <w:div w:id="752510899">
      <w:bodyDiv w:val="1"/>
      <w:marLeft w:val="0"/>
      <w:marRight w:val="0"/>
      <w:marTop w:val="0"/>
      <w:marBottom w:val="0"/>
      <w:divBdr>
        <w:top w:val="none" w:sz="0" w:space="0" w:color="auto"/>
        <w:left w:val="none" w:sz="0" w:space="0" w:color="auto"/>
        <w:bottom w:val="none" w:sz="0" w:space="0" w:color="auto"/>
        <w:right w:val="none" w:sz="0" w:space="0" w:color="auto"/>
      </w:divBdr>
    </w:div>
    <w:div w:id="755126690">
      <w:bodyDiv w:val="1"/>
      <w:marLeft w:val="0"/>
      <w:marRight w:val="0"/>
      <w:marTop w:val="0"/>
      <w:marBottom w:val="0"/>
      <w:divBdr>
        <w:top w:val="none" w:sz="0" w:space="0" w:color="auto"/>
        <w:left w:val="none" w:sz="0" w:space="0" w:color="auto"/>
        <w:bottom w:val="none" w:sz="0" w:space="0" w:color="auto"/>
        <w:right w:val="none" w:sz="0" w:space="0" w:color="auto"/>
      </w:divBdr>
    </w:div>
    <w:div w:id="756514584">
      <w:bodyDiv w:val="1"/>
      <w:marLeft w:val="0"/>
      <w:marRight w:val="0"/>
      <w:marTop w:val="0"/>
      <w:marBottom w:val="0"/>
      <w:divBdr>
        <w:top w:val="none" w:sz="0" w:space="0" w:color="auto"/>
        <w:left w:val="none" w:sz="0" w:space="0" w:color="auto"/>
        <w:bottom w:val="none" w:sz="0" w:space="0" w:color="auto"/>
        <w:right w:val="none" w:sz="0" w:space="0" w:color="auto"/>
      </w:divBdr>
    </w:div>
    <w:div w:id="757292943">
      <w:bodyDiv w:val="1"/>
      <w:marLeft w:val="0"/>
      <w:marRight w:val="0"/>
      <w:marTop w:val="0"/>
      <w:marBottom w:val="0"/>
      <w:divBdr>
        <w:top w:val="none" w:sz="0" w:space="0" w:color="auto"/>
        <w:left w:val="none" w:sz="0" w:space="0" w:color="auto"/>
        <w:bottom w:val="none" w:sz="0" w:space="0" w:color="auto"/>
        <w:right w:val="none" w:sz="0" w:space="0" w:color="auto"/>
      </w:divBdr>
    </w:div>
    <w:div w:id="758870898">
      <w:bodyDiv w:val="1"/>
      <w:marLeft w:val="0"/>
      <w:marRight w:val="0"/>
      <w:marTop w:val="0"/>
      <w:marBottom w:val="0"/>
      <w:divBdr>
        <w:top w:val="none" w:sz="0" w:space="0" w:color="auto"/>
        <w:left w:val="none" w:sz="0" w:space="0" w:color="auto"/>
        <w:bottom w:val="none" w:sz="0" w:space="0" w:color="auto"/>
        <w:right w:val="none" w:sz="0" w:space="0" w:color="auto"/>
      </w:divBdr>
    </w:div>
    <w:div w:id="761414902">
      <w:bodyDiv w:val="1"/>
      <w:marLeft w:val="0"/>
      <w:marRight w:val="0"/>
      <w:marTop w:val="0"/>
      <w:marBottom w:val="0"/>
      <w:divBdr>
        <w:top w:val="none" w:sz="0" w:space="0" w:color="auto"/>
        <w:left w:val="none" w:sz="0" w:space="0" w:color="auto"/>
        <w:bottom w:val="none" w:sz="0" w:space="0" w:color="auto"/>
        <w:right w:val="none" w:sz="0" w:space="0" w:color="auto"/>
      </w:divBdr>
    </w:div>
    <w:div w:id="764420595">
      <w:bodyDiv w:val="1"/>
      <w:marLeft w:val="0"/>
      <w:marRight w:val="0"/>
      <w:marTop w:val="0"/>
      <w:marBottom w:val="0"/>
      <w:divBdr>
        <w:top w:val="none" w:sz="0" w:space="0" w:color="auto"/>
        <w:left w:val="none" w:sz="0" w:space="0" w:color="auto"/>
        <w:bottom w:val="none" w:sz="0" w:space="0" w:color="auto"/>
        <w:right w:val="none" w:sz="0" w:space="0" w:color="auto"/>
      </w:divBdr>
    </w:div>
    <w:div w:id="764813033">
      <w:bodyDiv w:val="1"/>
      <w:marLeft w:val="0"/>
      <w:marRight w:val="0"/>
      <w:marTop w:val="0"/>
      <w:marBottom w:val="0"/>
      <w:divBdr>
        <w:top w:val="none" w:sz="0" w:space="0" w:color="auto"/>
        <w:left w:val="none" w:sz="0" w:space="0" w:color="auto"/>
        <w:bottom w:val="none" w:sz="0" w:space="0" w:color="auto"/>
        <w:right w:val="none" w:sz="0" w:space="0" w:color="auto"/>
      </w:divBdr>
    </w:div>
    <w:div w:id="769547126">
      <w:bodyDiv w:val="1"/>
      <w:marLeft w:val="0"/>
      <w:marRight w:val="0"/>
      <w:marTop w:val="0"/>
      <w:marBottom w:val="0"/>
      <w:divBdr>
        <w:top w:val="none" w:sz="0" w:space="0" w:color="auto"/>
        <w:left w:val="none" w:sz="0" w:space="0" w:color="auto"/>
        <w:bottom w:val="none" w:sz="0" w:space="0" w:color="auto"/>
        <w:right w:val="none" w:sz="0" w:space="0" w:color="auto"/>
      </w:divBdr>
    </w:div>
    <w:div w:id="772898560">
      <w:bodyDiv w:val="1"/>
      <w:marLeft w:val="0"/>
      <w:marRight w:val="0"/>
      <w:marTop w:val="0"/>
      <w:marBottom w:val="0"/>
      <w:divBdr>
        <w:top w:val="none" w:sz="0" w:space="0" w:color="auto"/>
        <w:left w:val="none" w:sz="0" w:space="0" w:color="auto"/>
        <w:bottom w:val="none" w:sz="0" w:space="0" w:color="auto"/>
        <w:right w:val="none" w:sz="0" w:space="0" w:color="auto"/>
      </w:divBdr>
    </w:div>
    <w:div w:id="773087175">
      <w:bodyDiv w:val="1"/>
      <w:marLeft w:val="0"/>
      <w:marRight w:val="0"/>
      <w:marTop w:val="0"/>
      <w:marBottom w:val="0"/>
      <w:divBdr>
        <w:top w:val="none" w:sz="0" w:space="0" w:color="auto"/>
        <w:left w:val="none" w:sz="0" w:space="0" w:color="auto"/>
        <w:bottom w:val="none" w:sz="0" w:space="0" w:color="auto"/>
        <w:right w:val="none" w:sz="0" w:space="0" w:color="auto"/>
      </w:divBdr>
    </w:div>
    <w:div w:id="773133724">
      <w:bodyDiv w:val="1"/>
      <w:marLeft w:val="0"/>
      <w:marRight w:val="0"/>
      <w:marTop w:val="0"/>
      <w:marBottom w:val="0"/>
      <w:divBdr>
        <w:top w:val="none" w:sz="0" w:space="0" w:color="auto"/>
        <w:left w:val="none" w:sz="0" w:space="0" w:color="auto"/>
        <w:bottom w:val="none" w:sz="0" w:space="0" w:color="auto"/>
        <w:right w:val="none" w:sz="0" w:space="0" w:color="auto"/>
      </w:divBdr>
    </w:div>
    <w:div w:id="774863270">
      <w:bodyDiv w:val="1"/>
      <w:marLeft w:val="0"/>
      <w:marRight w:val="0"/>
      <w:marTop w:val="0"/>
      <w:marBottom w:val="0"/>
      <w:divBdr>
        <w:top w:val="none" w:sz="0" w:space="0" w:color="auto"/>
        <w:left w:val="none" w:sz="0" w:space="0" w:color="auto"/>
        <w:bottom w:val="none" w:sz="0" w:space="0" w:color="auto"/>
        <w:right w:val="none" w:sz="0" w:space="0" w:color="auto"/>
      </w:divBdr>
    </w:div>
    <w:div w:id="781265145">
      <w:bodyDiv w:val="1"/>
      <w:marLeft w:val="0"/>
      <w:marRight w:val="0"/>
      <w:marTop w:val="0"/>
      <w:marBottom w:val="0"/>
      <w:divBdr>
        <w:top w:val="none" w:sz="0" w:space="0" w:color="auto"/>
        <w:left w:val="none" w:sz="0" w:space="0" w:color="auto"/>
        <w:bottom w:val="none" w:sz="0" w:space="0" w:color="auto"/>
        <w:right w:val="none" w:sz="0" w:space="0" w:color="auto"/>
      </w:divBdr>
    </w:div>
    <w:div w:id="786195354">
      <w:bodyDiv w:val="1"/>
      <w:marLeft w:val="0"/>
      <w:marRight w:val="0"/>
      <w:marTop w:val="0"/>
      <w:marBottom w:val="0"/>
      <w:divBdr>
        <w:top w:val="none" w:sz="0" w:space="0" w:color="auto"/>
        <w:left w:val="none" w:sz="0" w:space="0" w:color="auto"/>
        <w:bottom w:val="none" w:sz="0" w:space="0" w:color="auto"/>
        <w:right w:val="none" w:sz="0" w:space="0" w:color="auto"/>
      </w:divBdr>
    </w:div>
    <w:div w:id="790780029">
      <w:bodyDiv w:val="1"/>
      <w:marLeft w:val="0"/>
      <w:marRight w:val="0"/>
      <w:marTop w:val="0"/>
      <w:marBottom w:val="0"/>
      <w:divBdr>
        <w:top w:val="none" w:sz="0" w:space="0" w:color="auto"/>
        <w:left w:val="none" w:sz="0" w:space="0" w:color="auto"/>
        <w:bottom w:val="none" w:sz="0" w:space="0" w:color="auto"/>
        <w:right w:val="none" w:sz="0" w:space="0" w:color="auto"/>
      </w:divBdr>
    </w:div>
    <w:div w:id="796340582">
      <w:bodyDiv w:val="1"/>
      <w:marLeft w:val="0"/>
      <w:marRight w:val="0"/>
      <w:marTop w:val="0"/>
      <w:marBottom w:val="0"/>
      <w:divBdr>
        <w:top w:val="none" w:sz="0" w:space="0" w:color="auto"/>
        <w:left w:val="none" w:sz="0" w:space="0" w:color="auto"/>
        <w:bottom w:val="none" w:sz="0" w:space="0" w:color="auto"/>
        <w:right w:val="none" w:sz="0" w:space="0" w:color="auto"/>
      </w:divBdr>
    </w:div>
    <w:div w:id="804084124">
      <w:bodyDiv w:val="1"/>
      <w:marLeft w:val="0"/>
      <w:marRight w:val="0"/>
      <w:marTop w:val="0"/>
      <w:marBottom w:val="0"/>
      <w:divBdr>
        <w:top w:val="none" w:sz="0" w:space="0" w:color="auto"/>
        <w:left w:val="none" w:sz="0" w:space="0" w:color="auto"/>
        <w:bottom w:val="none" w:sz="0" w:space="0" w:color="auto"/>
        <w:right w:val="none" w:sz="0" w:space="0" w:color="auto"/>
      </w:divBdr>
    </w:div>
    <w:div w:id="804199818">
      <w:bodyDiv w:val="1"/>
      <w:marLeft w:val="0"/>
      <w:marRight w:val="0"/>
      <w:marTop w:val="0"/>
      <w:marBottom w:val="0"/>
      <w:divBdr>
        <w:top w:val="none" w:sz="0" w:space="0" w:color="auto"/>
        <w:left w:val="none" w:sz="0" w:space="0" w:color="auto"/>
        <w:bottom w:val="none" w:sz="0" w:space="0" w:color="auto"/>
        <w:right w:val="none" w:sz="0" w:space="0" w:color="auto"/>
      </w:divBdr>
    </w:div>
    <w:div w:id="804469396">
      <w:bodyDiv w:val="1"/>
      <w:marLeft w:val="0"/>
      <w:marRight w:val="0"/>
      <w:marTop w:val="0"/>
      <w:marBottom w:val="0"/>
      <w:divBdr>
        <w:top w:val="none" w:sz="0" w:space="0" w:color="auto"/>
        <w:left w:val="none" w:sz="0" w:space="0" w:color="auto"/>
        <w:bottom w:val="none" w:sz="0" w:space="0" w:color="auto"/>
        <w:right w:val="none" w:sz="0" w:space="0" w:color="auto"/>
      </w:divBdr>
    </w:div>
    <w:div w:id="805270475">
      <w:bodyDiv w:val="1"/>
      <w:marLeft w:val="0"/>
      <w:marRight w:val="0"/>
      <w:marTop w:val="0"/>
      <w:marBottom w:val="0"/>
      <w:divBdr>
        <w:top w:val="none" w:sz="0" w:space="0" w:color="auto"/>
        <w:left w:val="none" w:sz="0" w:space="0" w:color="auto"/>
        <w:bottom w:val="none" w:sz="0" w:space="0" w:color="auto"/>
        <w:right w:val="none" w:sz="0" w:space="0" w:color="auto"/>
      </w:divBdr>
    </w:div>
    <w:div w:id="814877319">
      <w:bodyDiv w:val="1"/>
      <w:marLeft w:val="0"/>
      <w:marRight w:val="0"/>
      <w:marTop w:val="0"/>
      <w:marBottom w:val="0"/>
      <w:divBdr>
        <w:top w:val="none" w:sz="0" w:space="0" w:color="auto"/>
        <w:left w:val="none" w:sz="0" w:space="0" w:color="auto"/>
        <w:bottom w:val="none" w:sz="0" w:space="0" w:color="auto"/>
        <w:right w:val="none" w:sz="0" w:space="0" w:color="auto"/>
      </w:divBdr>
    </w:div>
    <w:div w:id="817771513">
      <w:bodyDiv w:val="1"/>
      <w:marLeft w:val="0"/>
      <w:marRight w:val="0"/>
      <w:marTop w:val="0"/>
      <w:marBottom w:val="0"/>
      <w:divBdr>
        <w:top w:val="none" w:sz="0" w:space="0" w:color="auto"/>
        <w:left w:val="none" w:sz="0" w:space="0" w:color="auto"/>
        <w:bottom w:val="none" w:sz="0" w:space="0" w:color="auto"/>
        <w:right w:val="none" w:sz="0" w:space="0" w:color="auto"/>
      </w:divBdr>
    </w:div>
    <w:div w:id="817965799">
      <w:bodyDiv w:val="1"/>
      <w:marLeft w:val="0"/>
      <w:marRight w:val="0"/>
      <w:marTop w:val="0"/>
      <w:marBottom w:val="0"/>
      <w:divBdr>
        <w:top w:val="none" w:sz="0" w:space="0" w:color="auto"/>
        <w:left w:val="none" w:sz="0" w:space="0" w:color="auto"/>
        <w:bottom w:val="none" w:sz="0" w:space="0" w:color="auto"/>
        <w:right w:val="none" w:sz="0" w:space="0" w:color="auto"/>
      </w:divBdr>
    </w:div>
    <w:div w:id="826438207">
      <w:bodyDiv w:val="1"/>
      <w:marLeft w:val="0"/>
      <w:marRight w:val="0"/>
      <w:marTop w:val="0"/>
      <w:marBottom w:val="0"/>
      <w:divBdr>
        <w:top w:val="none" w:sz="0" w:space="0" w:color="auto"/>
        <w:left w:val="none" w:sz="0" w:space="0" w:color="auto"/>
        <w:bottom w:val="none" w:sz="0" w:space="0" w:color="auto"/>
        <w:right w:val="none" w:sz="0" w:space="0" w:color="auto"/>
      </w:divBdr>
    </w:div>
    <w:div w:id="828207648">
      <w:bodyDiv w:val="1"/>
      <w:marLeft w:val="0"/>
      <w:marRight w:val="0"/>
      <w:marTop w:val="0"/>
      <w:marBottom w:val="0"/>
      <w:divBdr>
        <w:top w:val="none" w:sz="0" w:space="0" w:color="auto"/>
        <w:left w:val="none" w:sz="0" w:space="0" w:color="auto"/>
        <w:bottom w:val="none" w:sz="0" w:space="0" w:color="auto"/>
        <w:right w:val="none" w:sz="0" w:space="0" w:color="auto"/>
      </w:divBdr>
    </w:div>
    <w:div w:id="833105613">
      <w:bodyDiv w:val="1"/>
      <w:marLeft w:val="0"/>
      <w:marRight w:val="0"/>
      <w:marTop w:val="0"/>
      <w:marBottom w:val="0"/>
      <w:divBdr>
        <w:top w:val="none" w:sz="0" w:space="0" w:color="auto"/>
        <w:left w:val="none" w:sz="0" w:space="0" w:color="auto"/>
        <w:bottom w:val="none" w:sz="0" w:space="0" w:color="auto"/>
        <w:right w:val="none" w:sz="0" w:space="0" w:color="auto"/>
      </w:divBdr>
    </w:div>
    <w:div w:id="837233896">
      <w:bodyDiv w:val="1"/>
      <w:marLeft w:val="0"/>
      <w:marRight w:val="0"/>
      <w:marTop w:val="0"/>
      <w:marBottom w:val="0"/>
      <w:divBdr>
        <w:top w:val="none" w:sz="0" w:space="0" w:color="auto"/>
        <w:left w:val="none" w:sz="0" w:space="0" w:color="auto"/>
        <w:bottom w:val="none" w:sz="0" w:space="0" w:color="auto"/>
        <w:right w:val="none" w:sz="0" w:space="0" w:color="auto"/>
      </w:divBdr>
    </w:div>
    <w:div w:id="838539362">
      <w:bodyDiv w:val="1"/>
      <w:marLeft w:val="0"/>
      <w:marRight w:val="0"/>
      <w:marTop w:val="0"/>
      <w:marBottom w:val="0"/>
      <w:divBdr>
        <w:top w:val="none" w:sz="0" w:space="0" w:color="auto"/>
        <w:left w:val="none" w:sz="0" w:space="0" w:color="auto"/>
        <w:bottom w:val="none" w:sz="0" w:space="0" w:color="auto"/>
        <w:right w:val="none" w:sz="0" w:space="0" w:color="auto"/>
      </w:divBdr>
    </w:div>
    <w:div w:id="839007004">
      <w:bodyDiv w:val="1"/>
      <w:marLeft w:val="0"/>
      <w:marRight w:val="0"/>
      <w:marTop w:val="0"/>
      <w:marBottom w:val="0"/>
      <w:divBdr>
        <w:top w:val="none" w:sz="0" w:space="0" w:color="auto"/>
        <w:left w:val="none" w:sz="0" w:space="0" w:color="auto"/>
        <w:bottom w:val="none" w:sz="0" w:space="0" w:color="auto"/>
        <w:right w:val="none" w:sz="0" w:space="0" w:color="auto"/>
      </w:divBdr>
    </w:div>
    <w:div w:id="840202123">
      <w:bodyDiv w:val="1"/>
      <w:marLeft w:val="0"/>
      <w:marRight w:val="0"/>
      <w:marTop w:val="0"/>
      <w:marBottom w:val="0"/>
      <w:divBdr>
        <w:top w:val="none" w:sz="0" w:space="0" w:color="auto"/>
        <w:left w:val="none" w:sz="0" w:space="0" w:color="auto"/>
        <w:bottom w:val="none" w:sz="0" w:space="0" w:color="auto"/>
        <w:right w:val="none" w:sz="0" w:space="0" w:color="auto"/>
      </w:divBdr>
    </w:div>
    <w:div w:id="841167645">
      <w:bodyDiv w:val="1"/>
      <w:marLeft w:val="0"/>
      <w:marRight w:val="0"/>
      <w:marTop w:val="0"/>
      <w:marBottom w:val="0"/>
      <w:divBdr>
        <w:top w:val="none" w:sz="0" w:space="0" w:color="auto"/>
        <w:left w:val="none" w:sz="0" w:space="0" w:color="auto"/>
        <w:bottom w:val="none" w:sz="0" w:space="0" w:color="auto"/>
        <w:right w:val="none" w:sz="0" w:space="0" w:color="auto"/>
      </w:divBdr>
    </w:div>
    <w:div w:id="842670399">
      <w:bodyDiv w:val="1"/>
      <w:marLeft w:val="0"/>
      <w:marRight w:val="0"/>
      <w:marTop w:val="0"/>
      <w:marBottom w:val="0"/>
      <w:divBdr>
        <w:top w:val="none" w:sz="0" w:space="0" w:color="auto"/>
        <w:left w:val="none" w:sz="0" w:space="0" w:color="auto"/>
        <w:bottom w:val="none" w:sz="0" w:space="0" w:color="auto"/>
        <w:right w:val="none" w:sz="0" w:space="0" w:color="auto"/>
      </w:divBdr>
    </w:div>
    <w:div w:id="844831042">
      <w:bodyDiv w:val="1"/>
      <w:marLeft w:val="0"/>
      <w:marRight w:val="0"/>
      <w:marTop w:val="0"/>
      <w:marBottom w:val="0"/>
      <w:divBdr>
        <w:top w:val="none" w:sz="0" w:space="0" w:color="auto"/>
        <w:left w:val="none" w:sz="0" w:space="0" w:color="auto"/>
        <w:bottom w:val="none" w:sz="0" w:space="0" w:color="auto"/>
        <w:right w:val="none" w:sz="0" w:space="0" w:color="auto"/>
      </w:divBdr>
    </w:div>
    <w:div w:id="847793814">
      <w:bodyDiv w:val="1"/>
      <w:marLeft w:val="0"/>
      <w:marRight w:val="0"/>
      <w:marTop w:val="0"/>
      <w:marBottom w:val="0"/>
      <w:divBdr>
        <w:top w:val="none" w:sz="0" w:space="0" w:color="auto"/>
        <w:left w:val="none" w:sz="0" w:space="0" w:color="auto"/>
        <w:bottom w:val="none" w:sz="0" w:space="0" w:color="auto"/>
        <w:right w:val="none" w:sz="0" w:space="0" w:color="auto"/>
      </w:divBdr>
    </w:div>
    <w:div w:id="849442699">
      <w:bodyDiv w:val="1"/>
      <w:marLeft w:val="0"/>
      <w:marRight w:val="0"/>
      <w:marTop w:val="0"/>
      <w:marBottom w:val="0"/>
      <w:divBdr>
        <w:top w:val="none" w:sz="0" w:space="0" w:color="auto"/>
        <w:left w:val="none" w:sz="0" w:space="0" w:color="auto"/>
        <w:bottom w:val="none" w:sz="0" w:space="0" w:color="auto"/>
        <w:right w:val="none" w:sz="0" w:space="0" w:color="auto"/>
      </w:divBdr>
    </w:div>
    <w:div w:id="856117926">
      <w:bodyDiv w:val="1"/>
      <w:marLeft w:val="0"/>
      <w:marRight w:val="0"/>
      <w:marTop w:val="0"/>
      <w:marBottom w:val="0"/>
      <w:divBdr>
        <w:top w:val="none" w:sz="0" w:space="0" w:color="auto"/>
        <w:left w:val="none" w:sz="0" w:space="0" w:color="auto"/>
        <w:bottom w:val="none" w:sz="0" w:space="0" w:color="auto"/>
        <w:right w:val="none" w:sz="0" w:space="0" w:color="auto"/>
      </w:divBdr>
    </w:div>
    <w:div w:id="862061660">
      <w:bodyDiv w:val="1"/>
      <w:marLeft w:val="0"/>
      <w:marRight w:val="0"/>
      <w:marTop w:val="0"/>
      <w:marBottom w:val="0"/>
      <w:divBdr>
        <w:top w:val="none" w:sz="0" w:space="0" w:color="auto"/>
        <w:left w:val="none" w:sz="0" w:space="0" w:color="auto"/>
        <w:bottom w:val="none" w:sz="0" w:space="0" w:color="auto"/>
        <w:right w:val="none" w:sz="0" w:space="0" w:color="auto"/>
      </w:divBdr>
    </w:div>
    <w:div w:id="867984663">
      <w:bodyDiv w:val="1"/>
      <w:marLeft w:val="0"/>
      <w:marRight w:val="0"/>
      <w:marTop w:val="0"/>
      <w:marBottom w:val="0"/>
      <w:divBdr>
        <w:top w:val="none" w:sz="0" w:space="0" w:color="auto"/>
        <w:left w:val="none" w:sz="0" w:space="0" w:color="auto"/>
        <w:bottom w:val="none" w:sz="0" w:space="0" w:color="auto"/>
        <w:right w:val="none" w:sz="0" w:space="0" w:color="auto"/>
      </w:divBdr>
    </w:div>
    <w:div w:id="869420360">
      <w:bodyDiv w:val="1"/>
      <w:marLeft w:val="0"/>
      <w:marRight w:val="0"/>
      <w:marTop w:val="0"/>
      <w:marBottom w:val="0"/>
      <w:divBdr>
        <w:top w:val="none" w:sz="0" w:space="0" w:color="auto"/>
        <w:left w:val="none" w:sz="0" w:space="0" w:color="auto"/>
        <w:bottom w:val="none" w:sz="0" w:space="0" w:color="auto"/>
        <w:right w:val="none" w:sz="0" w:space="0" w:color="auto"/>
      </w:divBdr>
    </w:div>
    <w:div w:id="872494745">
      <w:bodyDiv w:val="1"/>
      <w:marLeft w:val="0"/>
      <w:marRight w:val="0"/>
      <w:marTop w:val="0"/>
      <w:marBottom w:val="0"/>
      <w:divBdr>
        <w:top w:val="none" w:sz="0" w:space="0" w:color="auto"/>
        <w:left w:val="none" w:sz="0" w:space="0" w:color="auto"/>
        <w:bottom w:val="none" w:sz="0" w:space="0" w:color="auto"/>
        <w:right w:val="none" w:sz="0" w:space="0" w:color="auto"/>
      </w:divBdr>
    </w:div>
    <w:div w:id="879517061">
      <w:bodyDiv w:val="1"/>
      <w:marLeft w:val="0"/>
      <w:marRight w:val="0"/>
      <w:marTop w:val="0"/>
      <w:marBottom w:val="0"/>
      <w:divBdr>
        <w:top w:val="none" w:sz="0" w:space="0" w:color="auto"/>
        <w:left w:val="none" w:sz="0" w:space="0" w:color="auto"/>
        <w:bottom w:val="none" w:sz="0" w:space="0" w:color="auto"/>
        <w:right w:val="none" w:sz="0" w:space="0" w:color="auto"/>
      </w:divBdr>
    </w:div>
    <w:div w:id="881406534">
      <w:bodyDiv w:val="1"/>
      <w:marLeft w:val="0"/>
      <w:marRight w:val="0"/>
      <w:marTop w:val="0"/>
      <w:marBottom w:val="0"/>
      <w:divBdr>
        <w:top w:val="none" w:sz="0" w:space="0" w:color="auto"/>
        <w:left w:val="none" w:sz="0" w:space="0" w:color="auto"/>
        <w:bottom w:val="none" w:sz="0" w:space="0" w:color="auto"/>
        <w:right w:val="none" w:sz="0" w:space="0" w:color="auto"/>
      </w:divBdr>
    </w:div>
    <w:div w:id="890192392">
      <w:bodyDiv w:val="1"/>
      <w:marLeft w:val="0"/>
      <w:marRight w:val="0"/>
      <w:marTop w:val="0"/>
      <w:marBottom w:val="0"/>
      <w:divBdr>
        <w:top w:val="none" w:sz="0" w:space="0" w:color="auto"/>
        <w:left w:val="none" w:sz="0" w:space="0" w:color="auto"/>
        <w:bottom w:val="none" w:sz="0" w:space="0" w:color="auto"/>
        <w:right w:val="none" w:sz="0" w:space="0" w:color="auto"/>
      </w:divBdr>
    </w:div>
    <w:div w:id="890573626">
      <w:bodyDiv w:val="1"/>
      <w:marLeft w:val="0"/>
      <w:marRight w:val="0"/>
      <w:marTop w:val="0"/>
      <w:marBottom w:val="0"/>
      <w:divBdr>
        <w:top w:val="none" w:sz="0" w:space="0" w:color="auto"/>
        <w:left w:val="none" w:sz="0" w:space="0" w:color="auto"/>
        <w:bottom w:val="none" w:sz="0" w:space="0" w:color="auto"/>
        <w:right w:val="none" w:sz="0" w:space="0" w:color="auto"/>
      </w:divBdr>
    </w:div>
    <w:div w:id="890922231">
      <w:bodyDiv w:val="1"/>
      <w:marLeft w:val="0"/>
      <w:marRight w:val="0"/>
      <w:marTop w:val="0"/>
      <w:marBottom w:val="0"/>
      <w:divBdr>
        <w:top w:val="none" w:sz="0" w:space="0" w:color="auto"/>
        <w:left w:val="none" w:sz="0" w:space="0" w:color="auto"/>
        <w:bottom w:val="none" w:sz="0" w:space="0" w:color="auto"/>
        <w:right w:val="none" w:sz="0" w:space="0" w:color="auto"/>
      </w:divBdr>
    </w:div>
    <w:div w:id="892430521">
      <w:bodyDiv w:val="1"/>
      <w:marLeft w:val="0"/>
      <w:marRight w:val="0"/>
      <w:marTop w:val="0"/>
      <w:marBottom w:val="0"/>
      <w:divBdr>
        <w:top w:val="none" w:sz="0" w:space="0" w:color="auto"/>
        <w:left w:val="none" w:sz="0" w:space="0" w:color="auto"/>
        <w:bottom w:val="none" w:sz="0" w:space="0" w:color="auto"/>
        <w:right w:val="none" w:sz="0" w:space="0" w:color="auto"/>
      </w:divBdr>
    </w:div>
    <w:div w:id="896670099">
      <w:bodyDiv w:val="1"/>
      <w:marLeft w:val="0"/>
      <w:marRight w:val="0"/>
      <w:marTop w:val="0"/>
      <w:marBottom w:val="0"/>
      <w:divBdr>
        <w:top w:val="none" w:sz="0" w:space="0" w:color="auto"/>
        <w:left w:val="none" w:sz="0" w:space="0" w:color="auto"/>
        <w:bottom w:val="none" w:sz="0" w:space="0" w:color="auto"/>
        <w:right w:val="none" w:sz="0" w:space="0" w:color="auto"/>
      </w:divBdr>
    </w:div>
    <w:div w:id="897285924">
      <w:bodyDiv w:val="1"/>
      <w:marLeft w:val="0"/>
      <w:marRight w:val="0"/>
      <w:marTop w:val="0"/>
      <w:marBottom w:val="0"/>
      <w:divBdr>
        <w:top w:val="none" w:sz="0" w:space="0" w:color="auto"/>
        <w:left w:val="none" w:sz="0" w:space="0" w:color="auto"/>
        <w:bottom w:val="none" w:sz="0" w:space="0" w:color="auto"/>
        <w:right w:val="none" w:sz="0" w:space="0" w:color="auto"/>
      </w:divBdr>
    </w:div>
    <w:div w:id="899172153">
      <w:bodyDiv w:val="1"/>
      <w:marLeft w:val="0"/>
      <w:marRight w:val="0"/>
      <w:marTop w:val="0"/>
      <w:marBottom w:val="0"/>
      <w:divBdr>
        <w:top w:val="none" w:sz="0" w:space="0" w:color="auto"/>
        <w:left w:val="none" w:sz="0" w:space="0" w:color="auto"/>
        <w:bottom w:val="none" w:sz="0" w:space="0" w:color="auto"/>
        <w:right w:val="none" w:sz="0" w:space="0" w:color="auto"/>
      </w:divBdr>
    </w:div>
    <w:div w:id="899630014">
      <w:bodyDiv w:val="1"/>
      <w:marLeft w:val="0"/>
      <w:marRight w:val="0"/>
      <w:marTop w:val="0"/>
      <w:marBottom w:val="0"/>
      <w:divBdr>
        <w:top w:val="none" w:sz="0" w:space="0" w:color="auto"/>
        <w:left w:val="none" w:sz="0" w:space="0" w:color="auto"/>
        <w:bottom w:val="none" w:sz="0" w:space="0" w:color="auto"/>
        <w:right w:val="none" w:sz="0" w:space="0" w:color="auto"/>
      </w:divBdr>
    </w:div>
    <w:div w:id="899948182">
      <w:bodyDiv w:val="1"/>
      <w:marLeft w:val="0"/>
      <w:marRight w:val="0"/>
      <w:marTop w:val="0"/>
      <w:marBottom w:val="0"/>
      <w:divBdr>
        <w:top w:val="none" w:sz="0" w:space="0" w:color="auto"/>
        <w:left w:val="none" w:sz="0" w:space="0" w:color="auto"/>
        <w:bottom w:val="none" w:sz="0" w:space="0" w:color="auto"/>
        <w:right w:val="none" w:sz="0" w:space="0" w:color="auto"/>
      </w:divBdr>
    </w:div>
    <w:div w:id="900094999">
      <w:bodyDiv w:val="1"/>
      <w:marLeft w:val="0"/>
      <w:marRight w:val="0"/>
      <w:marTop w:val="0"/>
      <w:marBottom w:val="0"/>
      <w:divBdr>
        <w:top w:val="none" w:sz="0" w:space="0" w:color="auto"/>
        <w:left w:val="none" w:sz="0" w:space="0" w:color="auto"/>
        <w:bottom w:val="none" w:sz="0" w:space="0" w:color="auto"/>
        <w:right w:val="none" w:sz="0" w:space="0" w:color="auto"/>
      </w:divBdr>
    </w:div>
    <w:div w:id="900364250">
      <w:bodyDiv w:val="1"/>
      <w:marLeft w:val="0"/>
      <w:marRight w:val="0"/>
      <w:marTop w:val="0"/>
      <w:marBottom w:val="0"/>
      <w:divBdr>
        <w:top w:val="none" w:sz="0" w:space="0" w:color="auto"/>
        <w:left w:val="none" w:sz="0" w:space="0" w:color="auto"/>
        <w:bottom w:val="none" w:sz="0" w:space="0" w:color="auto"/>
        <w:right w:val="none" w:sz="0" w:space="0" w:color="auto"/>
      </w:divBdr>
    </w:div>
    <w:div w:id="904223527">
      <w:bodyDiv w:val="1"/>
      <w:marLeft w:val="0"/>
      <w:marRight w:val="0"/>
      <w:marTop w:val="0"/>
      <w:marBottom w:val="0"/>
      <w:divBdr>
        <w:top w:val="none" w:sz="0" w:space="0" w:color="auto"/>
        <w:left w:val="none" w:sz="0" w:space="0" w:color="auto"/>
        <w:bottom w:val="none" w:sz="0" w:space="0" w:color="auto"/>
        <w:right w:val="none" w:sz="0" w:space="0" w:color="auto"/>
      </w:divBdr>
    </w:div>
    <w:div w:id="911696003">
      <w:bodyDiv w:val="1"/>
      <w:marLeft w:val="0"/>
      <w:marRight w:val="0"/>
      <w:marTop w:val="0"/>
      <w:marBottom w:val="0"/>
      <w:divBdr>
        <w:top w:val="none" w:sz="0" w:space="0" w:color="auto"/>
        <w:left w:val="none" w:sz="0" w:space="0" w:color="auto"/>
        <w:bottom w:val="none" w:sz="0" w:space="0" w:color="auto"/>
        <w:right w:val="none" w:sz="0" w:space="0" w:color="auto"/>
      </w:divBdr>
    </w:div>
    <w:div w:id="914634185">
      <w:bodyDiv w:val="1"/>
      <w:marLeft w:val="0"/>
      <w:marRight w:val="0"/>
      <w:marTop w:val="0"/>
      <w:marBottom w:val="0"/>
      <w:divBdr>
        <w:top w:val="none" w:sz="0" w:space="0" w:color="auto"/>
        <w:left w:val="none" w:sz="0" w:space="0" w:color="auto"/>
        <w:bottom w:val="none" w:sz="0" w:space="0" w:color="auto"/>
        <w:right w:val="none" w:sz="0" w:space="0" w:color="auto"/>
      </w:divBdr>
    </w:div>
    <w:div w:id="915167453">
      <w:bodyDiv w:val="1"/>
      <w:marLeft w:val="0"/>
      <w:marRight w:val="0"/>
      <w:marTop w:val="0"/>
      <w:marBottom w:val="0"/>
      <w:divBdr>
        <w:top w:val="none" w:sz="0" w:space="0" w:color="auto"/>
        <w:left w:val="none" w:sz="0" w:space="0" w:color="auto"/>
        <w:bottom w:val="none" w:sz="0" w:space="0" w:color="auto"/>
        <w:right w:val="none" w:sz="0" w:space="0" w:color="auto"/>
      </w:divBdr>
    </w:div>
    <w:div w:id="915362764">
      <w:bodyDiv w:val="1"/>
      <w:marLeft w:val="0"/>
      <w:marRight w:val="0"/>
      <w:marTop w:val="0"/>
      <w:marBottom w:val="0"/>
      <w:divBdr>
        <w:top w:val="none" w:sz="0" w:space="0" w:color="auto"/>
        <w:left w:val="none" w:sz="0" w:space="0" w:color="auto"/>
        <w:bottom w:val="none" w:sz="0" w:space="0" w:color="auto"/>
        <w:right w:val="none" w:sz="0" w:space="0" w:color="auto"/>
      </w:divBdr>
    </w:div>
    <w:div w:id="917204005">
      <w:bodyDiv w:val="1"/>
      <w:marLeft w:val="0"/>
      <w:marRight w:val="0"/>
      <w:marTop w:val="0"/>
      <w:marBottom w:val="0"/>
      <w:divBdr>
        <w:top w:val="none" w:sz="0" w:space="0" w:color="auto"/>
        <w:left w:val="none" w:sz="0" w:space="0" w:color="auto"/>
        <w:bottom w:val="none" w:sz="0" w:space="0" w:color="auto"/>
        <w:right w:val="none" w:sz="0" w:space="0" w:color="auto"/>
      </w:divBdr>
    </w:div>
    <w:div w:id="920022784">
      <w:bodyDiv w:val="1"/>
      <w:marLeft w:val="0"/>
      <w:marRight w:val="0"/>
      <w:marTop w:val="0"/>
      <w:marBottom w:val="0"/>
      <w:divBdr>
        <w:top w:val="none" w:sz="0" w:space="0" w:color="auto"/>
        <w:left w:val="none" w:sz="0" w:space="0" w:color="auto"/>
        <w:bottom w:val="none" w:sz="0" w:space="0" w:color="auto"/>
        <w:right w:val="none" w:sz="0" w:space="0" w:color="auto"/>
      </w:divBdr>
    </w:div>
    <w:div w:id="929971144">
      <w:bodyDiv w:val="1"/>
      <w:marLeft w:val="0"/>
      <w:marRight w:val="0"/>
      <w:marTop w:val="0"/>
      <w:marBottom w:val="0"/>
      <w:divBdr>
        <w:top w:val="none" w:sz="0" w:space="0" w:color="auto"/>
        <w:left w:val="none" w:sz="0" w:space="0" w:color="auto"/>
        <w:bottom w:val="none" w:sz="0" w:space="0" w:color="auto"/>
        <w:right w:val="none" w:sz="0" w:space="0" w:color="auto"/>
      </w:divBdr>
    </w:div>
    <w:div w:id="931859838">
      <w:bodyDiv w:val="1"/>
      <w:marLeft w:val="0"/>
      <w:marRight w:val="0"/>
      <w:marTop w:val="0"/>
      <w:marBottom w:val="0"/>
      <w:divBdr>
        <w:top w:val="none" w:sz="0" w:space="0" w:color="auto"/>
        <w:left w:val="none" w:sz="0" w:space="0" w:color="auto"/>
        <w:bottom w:val="none" w:sz="0" w:space="0" w:color="auto"/>
        <w:right w:val="none" w:sz="0" w:space="0" w:color="auto"/>
      </w:divBdr>
    </w:div>
    <w:div w:id="936133963">
      <w:bodyDiv w:val="1"/>
      <w:marLeft w:val="0"/>
      <w:marRight w:val="0"/>
      <w:marTop w:val="0"/>
      <w:marBottom w:val="0"/>
      <w:divBdr>
        <w:top w:val="none" w:sz="0" w:space="0" w:color="auto"/>
        <w:left w:val="none" w:sz="0" w:space="0" w:color="auto"/>
        <w:bottom w:val="none" w:sz="0" w:space="0" w:color="auto"/>
        <w:right w:val="none" w:sz="0" w:space="0" w:color="auto"/>
      </w:divBdr>
    </w:div>
    <w:div w:id="940181591">
      <w:bodyDiv w:val="1"/>
      <w:marLeft w:val="0"/>
      <w:marRight w:val="0"/>
      <w:marTop w:val="0"/>
      <w:marBottom w:val="0"/>
      <w:divBdr>
        <w:top w:val="none" w:sz="0" w:space="0" w:color="auto"/>
        <w:left w:val="none" w:sz="0" w:space="0" w:color="auto"/>
        <w:bottom w:val="none" w:sz="0" w:space="0" w:color="auto"/>
        <w:right w:val="none" w:sz="0" w:space="0" w:color="auto"/>
      </w:divBdr>
    </w:div>
    <w:div w:id="944731682">
      <w:bodyDiv w:val="1"/>
      <w:marLeft w:val="0"/>
      <w:marRight w:val="0"/>
      <w:marTop w:val="0"/>
      <w:marBottom w:val="0"/>
      <w:divBdr>
        <w:top w:val="none" w:sz="0" w:space="0" w:color="auto"/>
        <w:left w:val="none" w:sz="0" w:space="0" w:color="auto"/>
        <w:bottom w:val="none" w:sz="0" w:space="0" w:color="auto"/>
        <w:right w:val="none" w:sz="0" w:space="0" w:color="auto"/>
      </w:divBdr>
    </w:div>
    <w:div w:id="949432740">
      <w:bodyDiv w:val="1"/>
      <w:marLeft w:val="0"/>
      <w:marRight w:val="0"/>
      <w:marTop w:val="0"/>
      <w:marBottom w:val="0"/>
      <w:divBdr>
        <w:top w:val="none" w:sz="0" w:space="0" w:color="auto"/>
        <w:left w:val="none" w:sz="0" w:space="0" w:color="auto"/>
        <w:bottom w:val="none" w:sz="0" w:space="0" w:color="auto"/>
        <w:right w:val="none" w:sz="0" w:space="0" w:color="auto"/>
      </w:divBdr>
    </w:div>
    <w:div w:id="950627975">
      <w:bodyDiv w:val="1"/>
      <w:marLeft w:val="0"/>
      <w:marRight w:val="0"/>
      <w:marTop w:val="0"/>
      <w:marBottom w:val="0"/>
      <w:divBdr>
        <w:top w:val="none" w:sz="0" w:space="0" w:color="auto"/>
        <w:left w:val="none" w:sz="0" w:space="0" w:color="auto"/>
        <w:bottom w:val="none" w:sz="0" w:space="0" w:color="auto"/>
        <w:right w:val="none" w:sz="0" w:space="0" w:color="auto"/>
      </w:divBdr>
    </w:div>
    <w:div w:id="954824310">
      <w:bodyDiv w:val="1"/>
      <w:marLeft w:val="0"/>
      <w:marRight w:val="0"/>
      <w:marTop w:val="0"/>
      <w:marBottom w:val="0"/>
      <w:divBdr>
        <w:top w:val="none" w:sz="0" w:space="0" w:color="auto"/>
        <w:left w:val="none" w:sz="0" w:space="0" w:color="auto"/>
        <w:bottom w:val="none" w:sz="0" w:space="0" w:color="auto"/>
        <w:right w:val="none" w:sz="0" w:space="0" w:color="auto"/>
      </w:divBdr>
    </w:div>
    <w:div w:id="956837535">
      <w:bodyDiv w:val="1"/>
      <w:marLeft w:val="0"/>
      <w:marRight w:val="0"/>
      <w:marTop w:val="0"/>
      <w:marBottom w:val="0"/>
      <w:divBdr>
        <w:top w:val="none" w:sz="0" w:space="0" w:color="auto"/>
        <w:left w:val="none" w:sz="0" w:space="0" w:color="auto"/>
        <w:bottom w:val="none" w:sz="0" w:space="0" w:color="auto"/>
        <w:right w:val="none" w:sz="0" w:space="0" w:color="auto"/>
      </w:divBdr>
    </w:div>
    <w:div w:id="962855348">
      <w:bodyDiv w:val="1"/>
      <w:marLeft w:val="0"/>
      <w:marRight w:val="0"/>
      <w:marTop w:val="0"/>
      <w:marBottom w:val="0"/>
      <w:divBdr>
        <w:top w:val="none" w:sz="0" w:space="0" w:color="auto"/>
        <w:left w:val="none" w:sz="0" w:space="0" w:color="auto"/>
        <w:bottom w:val="none" w:sz="0" w:space="0" w:color="auto"/>
        <w:right w:val="none" w:sz="0" w:space="0" w:color="auto"/>
      </w:divBdr>
    </w:div>
    <w:div w:id="964042416">
      <w:bodyDiv w:val="1"/>
      <w:marLeft w:val="0"/>
      <w:marRight w:val="0"/>
      <w:marTop w:val="0"/>
      <w:marBottom w:val="0"/>
      <w:divBdr>
        <w:top w:val="none" w:sz="0" w:space="0" w:color="auto"/>
        <w:left w:val="none" w:sz="0" w:space="0" w:color="auto"/>
        <w:bottom w:val="none" w:sz="0" w:space="0" w:color="auto"/>
        <w:right w:val="none" w:sz="0" w:space="0" w:color="auto"/>
      </w:divBdr>
    </w:div>
    <w:div w:id="964507352">
      <w:bodyDiv w:val="1"/>
      <w:marLeft w:val="0"/>
      <w:marRight w:val="0"/>
      <w:marTop w:val="0"/>
      <w:marBottom w:val="0"/>
      <w:divBdr>
        <w:top w:val="none" w:sz="0" w:space="0" w:color="auto"/>
        <w:left w:val="none" w:sz="0" w:space="0" w:color="auto"/>
        <w:bottom w:val="none" w:sz="0" w:space="0" w:color="auto"/>
        <w:right w:val="none" w:sz="0" w:space="0" w:color="auto"/>
      </w:divBdr>
    </w:div>
    <w:div w:id="966739696">
      <w:bodyDiv w:val="1"/>
      <w:marLeft w:val="0"/>
      <w:marRight w:val="0"/>
      <w:marTop w:val="0"/>
      <w:marBottom w:val="0"/>
      <w:divBdr>
        <w:top w:val="none" w:sz="0" w:space="0" w:color="auto"/>
        <w:left w:val="none" w:sz="0" w:space="0" w:color="auto"/>
        <w:bottom w:val="none" w:sz="0" w:space="0" w:color="auto"/>
        <w:right w:val="none" w:sz="0" w:space="0" w:color="auto"/>
      </w:divBdr>
    </w:div>
    <w:div w:id="968513932">
      <w:bodyDiv w:val="1"/>
      <w:marLeft w:val="0"/>
      <w:marRight w:val="0"/>
      <w:marTop w:val="0"/>
      <w:marBottom w:val="0"/>
      <w:divBdr>
        <w:top w:val="none" w:sz="0" w:space="0" w:color="auto"/>
        <w:left w:val="none" w:sz="0" w:space="0" w:color="auto"/>
        <w:bottom w:val="none" w:sz="0" w:space="0" w:color="auto"/>
        <w:right w:val="none" w:sz="0" w:space="0" w:color="auto"/>
      </w:divBdr>
    </w:div>
    <w:div w:id="970745134">
      <w:bodyDiv w:val="1"/>
      <w:marLeft w:val="0"/>
      <w:marRight w:val="0"/>
      <w:marTop w:val="0"/>
      <w:marBottom w:val="0"/>
      <w:divBdr>
        <w:top w:val="none" w:sz="0" w:space="0" w:color="auto"/>
        <w:left w:val="none" w:sz="0" w:space="0" w:color="auto"/>
        <w:bottom w:val="none" w:sz="0" w:space="0" w:color="auto"/>
        <w:right w:val="none" w:sz="0" w:space="0" w:color="auto"/>
      </w:divBdr>
    </w:div>
    <w:div w:id="978343894">
      <w:bodyDiv w:val="1"/>
      <w:marLeft w:val="0"/>
      <w:marRight w:val="0"/>
      <w:marTop w:val="0"/>
      <w:marBottom w:val="0"/>
      <w:divBdr>
        <w:top w:val="none" w:sz="0" w:space="0" w:color="auto"/>
        <w:left w:val="none" w:sz="0" w:space="0" w:color="auto"/>
        <w:bottom w:val="none" w:sz="0" w:space="0" w:color="auto"/>
        <w:right w:val="none" w:sz="0" w:space="0" w:color="auto"/>
      </w:divBdr>
    </w:div>
    <w:div w:id="979186558">
      <w:bodyDiv w:val="1"/>
      <w:marLeft w:val="0"/>
      <w:marRight w:val="0"/>
      <w:marTop w:val="0"/>
      <w:marBottom w:val="0"/>
      <w:divBdr>
        <w:top w:val="none" w:sz="0" w:space="0" w:color="auto"/>
        <w:left w:val="none" w:sz="0" w:space="0" w:color="auto"/>
        <w:bottom w:val="none" w:sz="0" w:space="0" w:color="auto"/>
        <w:right w:val="none" w:sz="0" w:space="0" w:color="auto"/>
      </w:divBdr>
    </w:div>
    <w:div w:id="984628993">
      <w:bodyDiv w:val="1"/>
      <w:marLeft w:val="0"/>
      <w:marRight w:val="0"/>
      <w:marTop w:val="0"/>
      <w:marBottom w:val="0"/>
      <w:divBdr>
        <w:top w:val="none" w:sz="0" w:space="0" w:color="auto"/>
        <w:left w:val="none" w:sz="0" w:space="0" w:color="auto"/>
        <w:bottom w:val="none" w:sz="0" w:space="0" w:color="auto"/>
        <w:right w:val="none" w:sz="0" w:space="0" w:color="auto"/>
      </w:divBdr>
    </w:div>
    <w:div w:id="986862907">
      <w:bodyDiv w:val="1"/>
      <w:marLeft w:val="0"/>
      <w:marRight w:val="0"/>
      <w:marTop w:val="0"/>
      <w:marBottom w:val="0"/>
      <w:divBdr>
        <w:top w:val="none" w:sz="0" w:space="0" w:color="auto"/>
        <w:left w:val="none" w:sz="0" w:space="0" w:color="auto"/>
        <w:bottom w:val="none" w:sz="0" w:space="0" w:color="auto"/>
        <w:right w:val="none" w:sz="0" w:space="0" w:color="auto"/>
      </w:divBdr>
    </w:div>
    <w:div w:id="989745699">
      <w:bodyDiv w:val="1"/>
      <w:marLeft w:val="0"/>
      <w:marRight w:val="0"/>
      <w:marTop w:val="0"/>
      <w:marBottom w:val="0"/>
      <w:divBdr>
        <w:top w:val="none" w:sz="0" w:space="0" w:color="auto"/>
        <w:left w:val="none" w:sz="0" w:space="0" w:color="auto"/>
        <w:bottom w:val="none" w:sz="0" w:space="0" w:color="auto"/>
        <w:right w:val="none" w:sz="0" w:space="0" w:color="auto"/>
      </w:divBdr>
    </w:div>
    <w:div w:id="990450331">
      <w:bodyDiv w:val="1"/>
      <w:marLeft w:val="0"/>
      <w:marRight w:val="0"/>
      <w:marTop w:val="0"/>
      <w:marBottom w:val="0"/>
      <w:divBdr>
        <w:top w:val="none" w:sz="0" w:space="0" w:color="auto"/>
        <w:left w:val="none" w:sz="0" w:space="0" w:color="auto"/>
        <w:bottom w:val="none" w:sz="0" w:space="0" w:color="auto"/>
        <w:right w:val="none" w:sz="0" w:space="0" w:color="auto"/>
      </w:divBdr>
    </w:div>
    <w:div w:id="995106681">
      <w:bodyDiv w:val="1"/>
      <w:marLeft w:val="0"/>
      <w:marRight w:val="0"/>
      <w:marTop w:val="0"/>
      <w:marBottom w:val="0"/>
      <w:divBdr>
        <w:top w:val="none" w:sz="0" w:space="0" w:color="auto"/>
        <w:left w:val="none" w:sz="0" w:space="0" w:color="auto"/>
        <w:bottom w:val="none" w:sz="0" w:space="0" w:color="auto"/>
        <w:right w:val="none" w:sz="0" w:space="0" w:color="auto"/>
      </w:divBdr>
    </w:div>
    <w:div w:id="998532874">
      <w:bodyDiv w:val="1"/>
      <w:marLeft w:val="0"/>
      <w:marRight w:val="0"/>
      <w:marTop w:val="0"/>
      <w:marBottom w:val="0"/>
      <w:divBdr>
        <w:top w:val="none" w:sz="0" w:space="0" w:color="auto"/>
        <w:left w:val="none" w:sz="0" w:space="0" w:color="auto"/>
        <w:bottom w:val="none" w:sz="0" w:space="0" w:color="auto"/>
        <w:right w:val="none" w:sz="0" w:space="0" w:color="auto"/>
      </w:divBdr>
    </w:div>
    <w:div w:id="998845821">
      <w:bodyDiv w:val="1"/>
      <w:marLeft w:val="0"/>
      <w:marRight w:val="0"/>
      <w:marTop w:val="0"/>
      <w:marBottom w:val="0"/>
      <w:divBdr>
        <w:top w:val="none" w:sz="0" w:space="0" w:color="auto"/>
        <w:left w:val="none" w:sz="0" w:space="0" w:color="auto"/>
        <w:bottom w:val="none" w:sz="0" w:space="0" w:color="auto"/>
        <w:right w:val="none" w:sz="0" w:space="0" w:color="auto"/>
      </w:divBdr>
    </w:div>
    <w:div w:id="1000815700">
      <w:bodyDiv w:val="1"/>
      <w:marLeft w:val="0"/>
      <w:marRight w:val="0"/>
      <w:marTop w:val="0"/>
      <w:marBottom w:val="0"/>
      <w:divBdr>
        <w:top w:val="none" w:sz="0" w:space="0" w:color="auto"/>
        <w:left w:val="none" w:sz="0" w:space="0" w:color="auto"/>
        <w:bottom w:val="none" w:sz="0" w:space="0" w:color="auto"/>
        <w:right w:val="none" w:sz="0" w:space="0" w:color="auto"/>
      </w:divBdr>
    </w:div>
    <w:div w:id="1001547878">
      <w:bodyDiv w:val="1"/>
      <w:marLeft w:val="0"/>
      <w:marRight w:val="0"/>
      <w:marTop w:val="0"/>
      <w:marBottom w:val="0"/>
      <w:divBdr>
        <w:top w:val="none" w:sz="0" w:space="0" w:color="auto"/>
        <w:left w:val="none" w:sz="0" w:space="0" w:color="auto"/>
        <w:bottom w:val="none" w:sz="0" w:space="0" w:color="auto"/>
        <w:right w:val="none" w:sz="0" w:space="0" w:color="auto"/>
      </w:divBdr>
    </w:div>
    <w:div w:id="1001548190">
      <w:bodyDiv w:val="1"/>
      <w:marLeft w:val="0"/>
      <w:marRight w:val="0"/>
      <w:marTop w:val="0"/>
      <w:marBottom w:val="0"/>
      <w:divBdr>
        <w:top w:val="none" w:sz="0" w:space="0" w:color="auto"/>
        <w:left w:val="none" w:sz="0" w:space="0" w:color="auto"/>
        <w:bottom w:val="none" w:sz="0" w:space="0" w:color="auto"/>
        <w:right w:val="none" w:sz="0" w:space="0" w:color="auto"/>
      </w:divBdr>
    </w:div>
    <w:div w:id="1007976437">
      <w:bodyDiv w:val="1"/>
      <w:marLeft w:val="0"/>
      <w:marRight w:val="0"/>
      <w:marTop w:val="0"/>
      <w:marBottom w:val="0"/>
      <w:divBdr>
        <w:top w:val="none" w:sz="0" w:space="0" w:color="auto"/>
        <w:left w:val="none" w:sz="0" w:space="0" w:color="auto"/>
        <w:bottom w:val="none" w:sz="0" w:space="0" w:color="auto"/>
        <w:right w:val="none" w:sz="0" w:space="0" w:color="auto"/>
      </w:divBdr>
    </w:div>
    <w:div w:id="1022393256">
      <w:bodyDiv w:val="1"/>
      <w:marLeft w:val="0"/>
      <w:marRight w:val="0"/>
      <w:marTop w:val="0"/>
      <w:marBottom w:val="0"/>
      <w:divBdr>
        <w:top w:val="none" w:sz="0" w:space="0" w:color="auto"/>
        <w:left w:val="none" w:sz="0" w:space="0" w:color="auto"/>
        <w:bottom w:val="none" w:sz="0" w:space="0" w:color="auto"/>
        <w:right w:val="none" w:sz="0" w:space="0" w:color="auto"/>
      </w:divBdr>
    </w:div>
    <w:div w:id="1034767111">
      <w:bodyDiv w:val="1"/>
      <w:marLeft w:val="0"/>
      <w:marRight w:val="0"/>
      <w:marTop w:val="0"/>
      <w:marBottom w:val="0"/>
      <w:divBdr>
        <w:top w:val="none" w:sz="0" w:space="0" w:color="auto"/>
        <w:left w:val="none" w:sz="0" w:space="0" w:color="auto"/>
        <w:bottom w:val="none" w:sz="0" w:space="0" w:color="auto"/>
        <w:right w:val="none" w:sz="0" w:space="0" w:color="auto"/>
      </w:divBdr>
    </w:div>
    <w:div w:id="1034769933">
      <w:bodyDiv w:val="1"/>
      <w:marLeft w:val="0"/>
      <w:marRight w:val="0"/>
      <w:marTop w:val="0"/>
      <w:marBottom w:val="0"/>
      <w:divBdr>
        <w:top w:val="none" w:sz="0" w:space="0" w:color="auto"/>
        <w:left w:val="none" w:sz="0" w:space="0" w:color="auto"/>
        <w:bottom w:val="none" w:sz="0" w:space="0" w:color="auto"/>
        <w:right w:val="none" w:sz="0" w:space="0" w:color="auto"/>
      </w:divBdr>
    </w:div>
    <w:div w:id="1036156571">
      <w:bodyDiv w:val="1"/>
      <w:marLeft w:val="0"/>
      <w:marRight w:val="0"/>
      <w:marTop w:val="0"/>
      <w:marBottom w:val="0"/>
      <w:divBdr>
        <w:top w:val="none" w:sz="0" w:space="0" w:color="auto"/>
        <w:left w:val="none" w:sz="0" w:space="0" w:color="auto"/>
        <w:bottom w:val="none" w:sz="0" w:space="0" w:color="auto"/>
        <w:right w:val="none" w:sz="0" w:space="0" w:color="auto"/>
      </w:divBdr>
    </w:div>
    <w:div w:id="1037775846">
      <w:bodyDiv w:val="1"/>
      <w:marLeft w:val="0"/>
      <w:marRight w:val="0"/>
      <w:marTop w:val="0"/>
      <w:marBottom w:val="0"/>
      <w:divBdr>
        <w:top w:val="none" w:sz="0" w:space="0" w:color="auto"/>
        <w:left w:val="none" w:sz="0" w:space="0" w:color="auto"/>
        <w:bottom w:val="none" w:sz="0" w:space="0" w:color="auto"/>
        <w:right w:val="none" w:sz="0" w:space="0" w:color="auto"/>
      </w:divBdr>
    </w:div>
    <w:div w:id="1041709481">
      <w:bodyDiv w:val="1"/>
      <w:marLeft w:val="0"/>
      <w:marRight w:val="0"/>
      <w:marTop w:val="0"/>
      <w:marBottom w:val="0"/>
      <w:divBdr>
        <w:top w:val="none" w:sz="0" w:space="0" w:color="auto"/>
        <w:left w:val="none" w:sz="0" w:space="0" w:color="auto"/>
        <w:bottom w:val="none" w:sz="0" w:space="0" w:color="auto"/>
        <w:right w:val="none" w:sz="0" w:space="0" w:color="auto"/>
      </w:divBdr>
    </w:div>
    <w:div w:id="1042368803">
      <w:bodyDiv w:val="1"/>
      <w:marLeft w:val="0"/>
      <w:marRight w:val="0"/>
      <w:marTop w:val="0"/>
      <w:marBottom w:val="0"/>
      <w:divBdr>
        <w:top w:val="none" w:sz="0" w:space="0" w:color="auto"/>
        <w:left w:val="none" w:sz="0" w:space="0" w:color="auto"/>
        <w:bottom w:val="none" w:sz="0" w:space="0" w:color="auto"/>
        <w:right w:val="none" w:sz="0" w:space="0" w:color="auto"/>
      </w:divBdr>
    </w:div>
    <w:div w:id="1044600744">
      <w:bodyDiv w:val="1"/>
      <w:marLeft w:val="0"/>
      <w:marRight w:val="0"/>
      <w:marTop w:val="0"/>
      <w:marBottom w:val="0"/>
      <w:divBdr>
        <w:top w:val="none" w:sz="0" w:space="0" w:color="auto"/>
        <w:left w:val="none" w:sz="0" w:space="0" w:color="auto"/>
        <w:bottom w:val="none" w:sz="0" w:space="0" w:color="auto"/>
        <w:right w:val="none" w:sz="0" w:space="0" w:color="auto"/>
      </w:divBdr>
    </w:div>
    <w:div w:id="1045369357">
      <w:bodyDiv w:val="1"/>
      <w:marLeft w:val="0"/>
      <w:marRight w:val="0"/>
      <w:marTop w:val="0"/>
      <w:marBottom w:val="0"/>
      <w:divBdr>
        <w:top w:val="none" w:sz="0" w:space="0" w:color="auto"/>
        <w:left w:val="none" w:sz="0" w:space="0" w:color="auto"/>
        <w:bottom w:val="none" w:sz="0" w:space="0" w:color="auto"/>
        <w:right w:val="none" w:sz="0" w:space="0" w:color="auto"/>
      </w:divBdr>
    </w:div>
    <w:div w:id="1046182711">
      <w:bodyDiv w:val="1"/>
      <w:marLeft w:val="0"/>
      <w:marRight w:val="0"/>
      <w:marTop w:val="0"/>
      <w:marBottom w:val="0"/>
      <w:divBdr>
        <w:top w:val="none" w:sz="0" w:space="0" w:color="auto"/>
        <w:left w:val="none" w:sz="0" w:space="0" w:color="auto"/>
        <w:bottom w:val="none" w:sz="0" w:space="0" w:color="auto"/>
        <w:right w:val="none" w:sz="0" w:space="0" w:color="auto"/>
      </w:divBdr>
    </w:div>
    <w:div w:id="1047922638">
      <w:bodyDiv w:val="1"/>
      <w:marLeft w:val="0"/>
      <w:marRight w:val="0"/>
      <w:marTop w:val="0"/>
      <w:marBottom w:val="0"/>
      <w:divBdr>
        <w:top w:val="none" w:sz="0" w:space="0" w:color="auto"/>
        <w:left w:val="none" w:sz="0" w:space="0" w:color="auto"/>
        <w:bottom w:val="none" w:sz="0" w:space="0" w:color="auto"/>
        <w:right w:val="none" w:sz="0" w:space="0" w:color="auto"/>
      </w:divBdr>
    </w:div>
    <w:div w:id="1051462468">
      <w:bodyDiv w:val="1"/>
      <w:marLeft w:val="0"/>
      <w:marRight w:val="0"/>
      <w:marTop w:val="0"/>
      <w:marBottom w:val="0"/>
      <w:divBdr>
        <w:top w:val="none" w:sz="0" w:space="0" w:color="auto"/>
        <w:left w:val="none" w:sz="0" w:space="0" w:color="auto"/>
        <w:bottom w:val="none" w:sz="0" w:space="0" w:color="auto"/>
        <w:right w:val="none" w:sz="0" w:space="0" w:color="auto"/>
      </w:divBdr>
    </w:div>
    <w:div w:id="1052191648">
      <w:bodyDiv w:val="1"/>
      <w:marLeft w:val="0"/>
      <w:marRight w:val="0"/>
      <w:marTop w:val="0"/>
      <w:marBottom w:val="0"/>
      <w:divBdr>
        <w:top w:val="none" w:sz="0" w:space="0" w:color="auto"/>
        <w:left w:val="none" w:sz="0" w:space="0" w:color="auto"/>
        <w:bottom w:val="none" w:sz="0" w:space="0" w:color="auto"/>
        <w:right w:val="none" w:sz="0" w:space="0" w:color="auto"/>
      </w:divBdr>
    </w:div>
    <w:div w:id="1057898941">
      <w:bodyDiv w:val="1"/>
      <w:marLeft w:val="0"/>
      <w:marRight w:val="0"/>
      <w:marTop w:val="0"/>
      <w:marBottom w:val="0"/>
      <w:divBdr>
        <w:top w:val="none" w:sz="0" w:space="0" w:color="auto"/>
        <w:left w:val="none" w:sz="0" w:space="0" w:color="auto"/>
        <w:bottom w:val="none" w:sz="0" w:space="0" w:color="auto"/>
        <w:right w:val="none" w:sz="0" w:space="0" w:color="auto"/>
      </w:divBdr>
    </w:div>
    <w:div w:id="1059400908">
      <w:bodyDiv w:val="1"/>
      <w:marLeft w:val="0"/>
      <w:marRight w:val="0"/>
      <w:marTop w:val="0"/>
      <w:marBottom w:val="0"/>
      <w:divBdr>
        <w:top w:val="none" w:sz="0" w:space="0" w:color="auto"/>
        <w:left w:val="none" w:sz="0" w:space="0" w:color="auto"/>
        <w:bottom w:val="none" w:sz="0" w:space="0" w:color="auto"/>
        <w:right w:val="none" w:sz="0" w:space="0" w:color="auto"/>
      </w:divBdr>
    </w:div>
    <w:div w:id="1059476082">
      <w:bodyDiv w:val="1"/>
      <w:marLeft w:val="0"/>
      <w:marRight w:val="0"/>
      <w:marTop w:val="0"/>
      <w:marBottom w:val="0"/>
      <w:divBdr>
        <w:top w:val="none" w:sz="0" w:space="0" w:color="auto"/>
        <w:left w:val="none" w:sz="0" w:space="0" w:color="auto"/>
        <w:bottom w:val="none" w:sz="0" w:space="0" w:color="auto"/>
        <w:right w:val="none" w:sz="0" w:space="0" w:color="auto"/>
      </w:divBdr>
    </w:div>
    <w:div w:id="1061296229">
      <w:bodyDiv w:val="1"/>
      <w:marLeft w:val="0"/>
      <w:marRight w:val="0"/>
      <w:marTop w:val="0"/>
      <w:marBottom w:val="0"/>
      <w:divBdr>
        <w:top w:val="none" w:sz="0" w:space="0" w:color="auto"/>
        <w:left w:val="none" w:sz="0" w:space="0" w:color="auto"/>
        <w:bottom w:val="none" w:sz="0" w:space="0" w:color="auto"/>
        <w:right w:val="none" w:sz="0" w:space="0" w:color="auto"/>
      </w:divBdr>
    </w:div>
    <w:div w:id="1062485467">
      <w:bodyDiv w:val="1"/>
      <w:marLeft w:val="0"/>
      <w:marRight w:val="0"/>
      <w:marTop w:val="0"/>
      <w:marBottom w:val="0"/>
      <w:divBdr>
        <w:top w:val="none" w:sz="0" w:space="0" w:color="auto"/>
        <w:left w:val="none" w:sz="0" w:space="0" w:color="auto"/>
        <w:bottom w:val="none" w:sz="0" w:space="0" w:color="auto"/>
        <w:right w:val="none" w:sz="0" w:space="0" w:color="auto"/>
      </w:divBdr>
    </w:div>
    <w:div w:id="1063530647">
      <w:bodyDiv w:val="1"/>
      <w:marLeft w:val="0"/>
      <w:marRight w:val="0"/>
      <w:marTop w:val="0"/>
      <w:marBottom w:val="0"/>
      <w:divBdr>
        <w:top w:val="none" w:sz="0" w:space="0" w:color="auto"/>
        <w:left w:val="none" w:sz="0" w:space="0" w:color="auto"/>
        <w:bottom w:val="none" w:sz="0" w:space="0" w:color="auto"/>
        <w:right w:val="none" w:sz="0" w:space="0" w:color="auto"/>
      </w:divBdr>
    </w:div>
    <w:div w:id="1064522328">
      <w:bodyDiv w:val="1"/>
      <w:marLeft w:val="0"/>
      <w:marRight w:val="0"/>
      <w:marTop w:val="0"/>
      <w:marBottom w:val="0"/>
      <w:divBdr>
        <w:top w:val="none" w:sz="0" w:space="0" w:color="auto"/>
        <w:left w:val="none" w:sz="0" w:space="0" w:color="auto"/>
        <w:bottom w:val="none" w:sz="0" w:space="0" w:color="auto"/>
        <w:right w:val="none" w:sz="0" w:space="0" w:color="auto"/>
      </w:divBdr>
    </w:div>
    <w:div w:id="1068118078">
      <w:bodyDiv w:val="1"/>
      <w:marLeft w:val="0"/>
      <w:marRight w:val="0"/>
      <w:marTop w:val="0"/>
      <w:marBottom w:val="0"/>
      <w:divBdr>
        <w:top w:val="none" w:sz="0" w:space="0" w:color="auto"/>
        <w:left w:val="none" w:sz="0" w:space="0" w:color="auto"/>
        <w:bottom w:val="none" w:sz="0" w:space="0" w:color="auto"/>
        <w:right w:val="none" w:sz="0" w:space="0" w:color="auto"/>
      </w:divBdr>
    </w:div>
    <w:div w:id="1068334860">
      <w:bodyDiv w:val="1"/>
      <w:marLeft w:val="0"/>
      <w:marRight w:val="0"/>
      <w:marTop w:val="0"/>
      <w:marBottom w:val="0"/>
      <w:divBdr>
        <w:top w:val="none" w:sz="0" w:space="0" w:color="auto"/>
        <w:left w:val="none" w:sz="0" w:space="0" w:color="auto"/>
        <w:bottom w:val="none" w:sz="0" w:space="0" w:color="auto"/>
        <w:right w:val="none" w:sz="0" w:space="0" w:color="auto"/>
      </w:divBdr>
    </w:div>
    <w:div w:id="1071150328">
      <w:bodyDiv w:val="1"/>
      <w:marLeft w:val="0"/>
      <w:marRight w:val="0"/>
      <w:marTop w:val="0"/>
      <w:marBottom w:val="0"/>
      <w:divBdr>
        <w:top w:val="none" w:sz="0" w:space="0" w:color="auto"/>
        <w:left w:val="none" w:sz="0" w:space="0" w:color="auto"/>
        <w:bottom w:val="none" w:sz="0" w:space="0" w:color="auto"/>
        <w:right w:val="none" w:sz="0" w:space="0" w:color="auto"/>
      </w:divBdr>
    </w:div>
    <w:div w:id="1076166951">
      <w:bodyDiv w:val="1"/>
      <w:marLeft w:val="0"/>
      <w:marRight w:val="0"/>
      <w:marTop w:val="0"/>
      <w:marBottom w:val="0"/>
      <w:divBdr>
        <w:top w:val="none" w:sz="0" w:space="0" w:color="auto"/>
        <w:left w:val="none" w:sz="0" w:space="0" w:color="auto"/>
        <w:bottom w:val="none" w:sz="0" w:space="0" w:color="auto"/>
        <w:right w:val="none" w:sz="0" w:space="0" w:color="auto"/>
      </w:divBdr>
    </w:div>
    <w:div w:id="1077477619">
      <w:bodyDiv w:val="1"/>
      <w:marLeft w:val="0"/>
      <w:marRight w:val="0"/>
      <w:marTop w:val="0"/>
      <w:marBottom w:val="0"/>
      <w:divBdr>
        <w:top w:val="none" w:sz="0" w:space="0" w:color="auto"/>
        <w:left w:val="none" w:sz="0" w:space="0" w:color="auto"/>
        <w:bottom w:val="none" w:sz="0" w:space="0" w:color="auto"/>
        <w:right w:val="none" w:sz="0" w:space="0" w:color="auto"/>
      </w:divBdr>
    </w:div>
    <w:div w:id="1084572008">
      <w:bodyDiv w:val="1"/>
      <w:marLeft w:val="0"/>
      <w:marRight w:val="0"/>
      <w:marTop w:val="0"/>
      <w:marBottom w:val="0"/>
      <w:divBdr>
        <w:top w:val="none" w:sz="0" w:space="0" w:color="auto"/>
        <w:left w:val="none" w:sz="0" w:space="0" w:color="auto"/>
        <w:bottom w:val="none" w:sz="0" w:space="0" w:color="auto"/>
        <w:right w:val="none" w:sz="0" w:space="0" w:color="auto"/>
      </w:divBdr>
    </w:div>
    <w:div w:id="1085540341">
      <w:bodyDiv w:val="1"/>
      <w:marLeft w:val="0"/>
      <w:marRight w:val="0"/>
      <w:marTop w:val="0"/>
      <w:marBottom w:val="0"/>
      <w:divBdr>
        <w:top w:val="none" w:sz="0" w:space="0" w:color="auto"/>
        <w:left w:val="none" w:sz="0" w:space="0" w:color="auto"/>
        <w:bottom w:val="none" w:sz="0" w:space="0" w:color="auto"/>
        <w:right w:val="none" w:sz="0" w:space="0" w:color="auto"/>
      </w:divBdr>
    </w:div>
    <w:div w:id="1087388059">
      <w:bodyDiv w:val="1"/>
      <w:marLeft w:val="0"/>
      <w:marRight w:val="0"/>
      <w:marTop w:val="0"/>
      <w:marBottom w:val="0"/>
      <w:divBdr>
        <w:top w:val="none" w:sz="0" w:space="0" w:color="auto"/>
        <w:left w:val="none" w:sz="0" w:space="0" w:color="auto"/>
        <w:bottom w:val="none" w:sz="0" w:space="0" w:color="auto"/>
        <w:right w:val="none" w:sz="0" w:space="0" w:color="auto"/>
      </w:divBdr>
    </w:div>
    <w:div w:id="1090082895">
      <w:bodyDiv w:val="1"/>
      <w:marLeft w:val="0"/>
      <w:marRight w:val="0"/>
      <w:marTop w:val="0"/>
      <w:marBottom w:val="0"/>
      <w:divBdr>
        <w:top w:val="none" w:sz="0" w:space="0" w:color="auto"/>
        <w:left w:val="none" w:sz="0" w:space="0" w:color="auto"/>
        <w:bottom w:val="none" w:sz="0" w:space="0" w:color="auto"/>
        <w:right w:val="none" w:sz="0" w:space="0" w:color="auto"/>
      </w:divBdr>
    </w:div>
    <w:div w:id="1091314934">
      <w:bodyDiv w:val="1"/>
      <w:marLeft w:val="0"/>
      <w:marRight w:val="0"/>
      <w:marTop w:val="0"/>
      <w:marBottom w:val="0"/>
      <w:divBdr>
        <w:top w:val="none" w:sz="0" w:space="0" w:color="auto"/>
        <w:left w:val="none" w:sz="0" w:space="0" w:color="auto"/>
        <w:bottom w:val="none" w:sz="0" w:space="0" w:color="auto"/>
        <w:right w:val="none" w:sz="0" w:space="0" w:color="auto"/>
      </w:divBdr>
    </w:div>
    <w:div w:id="1092429381">
      <w:bodyDiv w:val="1"/>
      <w:marLeft w:val="0"/>
      <w:marRight w:val="0"/>
      <w:marTop w:val="0"/>
      <w:marBottom w:val="0"/>
      <w:divBdr>
        <w:top w:val="none" w:sz="0" w:space="0" w:color="auto"/>
        <w:left w:val="none" w:sz="0" w:space="0" w:color="auto"/>
        <w:bottom w:val="none" w:sz="0" w:space="0" w:color="auto"/>
        <w:right w:val="none" w:sz="0" w:space="0" w:color="auto"/>
      </w:divBdr>
    </w:div>
    <w:div w:id="1092623739">
      <w:bodyDiv w:val="1"/>
      <w:marLeft w:val="0"/>
      <w:marRight w:val="0"/>
      <w:marTop w:val="0"/>
      <w:marBottom w:val="0"/>
      <w:divBdr>
        <w:top w:val="none" w:sz="0" w:space="0" w:color="auto"/>
        <w:left w:val="none" w:sz="0" w:space="0" w:color="auto"/>
        <w:bottom w:val="none" w:sz="0" w:space="0" w:color="auto"/>
        <w:right w:val="none" w:sz="0" w:space="0" w:color="auto"/>
      </w:divBdr>
    </w:div>
    <w:div w:id="1094130458">
      <w:bodyDiv w:val="1"/>
      <w:marLeft w:val="0"/>
      <w:marRight w:val="0"/>
      <w:marTop w:val="0"/>
      <w:marBottom w:val="0"/>
      <w:divBdr>
        <w:top w:val="none" w:sz="0" w:space="0" w:color="auto"/>
        <w:left w:val="none" w:sz="0" w:space="0" w:color="auto"/>
        <w:bottom w:val="none" w:sz="0" w:space="0" w:color="auto"/>
        <w:right w:val="none" w:sz="0" w:space="0" w:color="auto"/>
      </w:divBdr>
    </w:div>
    <w:div w:id="1100026519">
      <w:bodyDiv w:val="1"/>
      <w:marLeft w:val="0"/>
      <w:marRight w:val="0"/>
      <w:marTop w:val="0"/>
      <w:marBottom w:val="0"/>
      <w:divBdr>
        <w:top w:val="none" w:sz="0" w:space="0" w:color="auto"/>
        <w:left w:val="none" w:sz="0" w:space="0" w:color="auto"/>
        <w:bottom w:val="none" w:sz="0" w:space="0" w:color="auto"/>
        <w:right w:val="none" w:sz="0" w:space="0" w:color="auto"/>
      </w:divBdr>
    </w:div>
    <w:div w:id="1100561079">
      <w:bodyDiv w:val="1"/>
      <w:marLeft w:val="0"/>
      <w:marRight w:val="0"/>
      <w:marTop w:val="0"/>
      <w:marBottom w:val="0"/>
      <w:divBdr>
        <w:top w:val="none" w:sz="0" w:space="0" w:color="auto"/>
        <w:left w:val="none" w:sz="0" w:space="0" w:color="auto"/>
        <w:bottom w:val="none" w:sz="0" w:space="0" w:color="auto"/>
        <w:right w:val="none" w:sz="0" w:space="0" w:color="auto"/>
      </w:divBdr>
    </w:div>
    <w:div w:id="1103450866">
      <w:bodyDiv w:val="1"/>
      <w:marLeft w:val="0"/>
      <w:marRight w:val="0"/>
      <w:marTop w:val="0"/>
      <w:marBottom w:val="0"/>
      <w:divBdr>
        <w:top w:val="none" w:sz="0" w:space="0" w:color="auto"/>
        <w:left w:val="none" w:sz="0" w:space="0" w:color="auto"/>
        <w:bottom w:val="none" w:sz="0" w:space="0" w:color="auto"/>
        <w:right w:val="none" w:sz="0" w:space="0" w:color="auto"/>
      </w:divBdr>
    </w:div>
    <w:div w:id="1105273583">
      <w:bodyDiv w:val="1"/>
      <w:marLeft w:val="0"/>
      <w:marRight w:val="0"/>
      <w:marTop w:val="0"/>
      <w:marBottom w:val="0"/>
      <w:divBdr>
        <w:top w:val="none" w:sz="0" w:space="0" w:color="auto"/>
        <w:left w:val="none" w:sz="0" w:space="0" w:color="auto"/>
        <w:bottom w:val="none" w:sz="0" w:space="0" w:color="auto"/>
        <w:right w:val="none" w:sz="0" w:space="0" w:color="auto"/>
      </w:divBdr>
    </w:div>
    <w:div w:id="1107389166">
      <w:bodyDiv w:val="1"/>
      <w:marLeft w:val="0"/>
      <w:marRight w:val="0"/>
      <w:marTop w:val="0"/>
      <w:marBottom w:val="0"/>
      <w:divBdr>
        <w:top w:val="none" w:sz="0" w:space="0" w:color="auto"/>
        <w:left w:val="none" w:sz="0" w:space="0" w:color="auto"/>
        <w:bottom w:val="none" w:sz="0" w:space="0" w:color="auto"/>
        <w:right w:val="none" w:sz="0" w:space="0" w:color="auto"/>
      </w:divBdr>
    </w:div>
    <w:div w:id="1113746350">
      <w:bodyDiv w:val="1"/>
      <w:marLeft w:val="0"/>
      <w:marRight w:val="0"/>
      <w:marTop w:val="0"/>
      <w:marBottom w:val="0"/>
      <w:divBdr>
        <w:top w:val="none" w:sz="0" w:space="0" w:color="auto"/>
        <w:left w:val="none" w:sz="0" w:space="0" w:color="auto"/>
        <w:bottom w:val="none" w:sz="0" w:space="0" w:color="auto"/>
        <w:right w:val="none" w:sz="0" w:space="0" w:color="auto"/>
      </w:divBdr>
    </w:div>
    <w:div w:id="1114590139">
      <w:bodyDiv w:val="1"/>
      <w:marLeft w:val="0"/>
      <w:marRight w:val="0"/>
      <w:marTop w:val="0"/>
      <w:marBottom w:val="0"/>
      <w:divBdr>
        <w:top w:val="none" w:sz="0" w:space="0" w:color="auto"/>
        <w:left w:val="none" w:sz="0" w:space="0" w:color="auto"/>
        <w:bottom w:val="none" w:sz="0" w:space="0" w:color="auto"/>
        <w:right w:val="none" w:sz="0" w:space="0" w:color="auto"/>
      </w:divBdr>
    </w:div>
    <w:div w:id="1116413081">
      <w:bodyDiv w:val="1"/>
      <w:marLeft w:val="0"/>
      <w:marRight w:val="0"/>
      <w:marTop w:val="0"/>
      <w:marBottom w:val="0"/>
      <w:divBdr>
        <w:top w:val="none" w:sz="0" w:space="0" w:color="auto"/>
        <w:left w:val="none" w:sz="0" w:space="0" w:color="auto"/>
        <w:bottom w:val="none" w:sz="0" w:space="0" w:color="auto"/>
        <w:right w:val="none" w:sz="0" w:space="0" w:color="auto"/>
      </w:divBdr>
    </w:div>
    <w:div w:id="1117874841">
      <w:bodyDiv w:val="1"/>
      <w:marLeft w:val="0"/>
      <w:marRight w:val="0"/>
      <w:marTop w:val="0"/>
      <w:marBottom w:val="0"/>
      <w:divBdr>
        <w:top w:val="none" w:sz="0" w:space="0" w:color="auto"/>
        <w:left w:val="none" w:sz="0" w:space="0" w:color="auto"/>
        <w:bottom w:val="none" w:sz="0" w:space="0" w:color="auto"/>
        <w:right w:val="none" w:sz="0" w:space="0" w:color="auto"/>
      </w:divBdr>
    </w:div>
    <w:div w:id="1120076506">
      <w:bodyDiv w:val="1"/>
      <w:marLeft w:val="0"/>
      <w:marRight w:val="0"/>
      <w:marTop w:val="0"/>
      <w:marBottom w:val="0"/>
      <w:divBdr>
        <w:top w:val="none" w:sz="0" w:space="0" w:color="auto"/>
        <w:left w:val="none" w:sz="0" w:space="0" w:color="auto"/>
        <w:bottom w:val="none" w:sz="0" w:space="0" w:color="auto"/>
        <w:right w:val="none" w:sz="0" w:space="0" w:color="auto"/>
      </w:divBdr>
    </w:div>
    <w:div w:id="1123227560">
      <w:bodyDiv w:val="1"/>
      <w:marLeft w:val="0"/>
      <w:marRight w:val="0"/>
      <w:marTop w:val="0"/>
      <w:marBottom w:val="0"/>
      <w:divBdr>
        <w:top w:val="none" w:sz="0" w:space="0" w:color="auto"/>
        <w:left w:val="none" w:sz="0" w:space="0" w:color="auto"/>
        <w:bottom w:val="none" w:sz="0" w:space="0" w:color="auto"/>
        <w:right w:val="none" w:sz="0" w:space="0" w:color="auto"/>
      </w:divBdr>
    </w:div>
    <w:div w:id="1127354863">
      <w:bodyDiv w:val="1"/>
      <w:marLeft w:val="0"/>
      <w:marRight w:val="0"/>
      <w:marTop w:val="0"/>
      <w:marBottom w:val="0"/>
      <w:divBdr>
        <w:top w:val="none" w:sz="0" w:space="0" w:color="auto"/>
        <w:left w:val="none" w:sz="0" w:space="0" w:color="auto"/>
        <w:bottom w:val="none" w:sz="0" w:space="0" w:color="auto"/>
        <w:right w:val="none" w:sz="0" w:space="0" w:color="auto"/>
      </w:divBdr>
    </w:div>
    <w:div w:id="1128400604">
      <w:bodyDiv w:val="1"/>
      <w:marLeft w:val="0"/>
      <w:marRight w:val="0"/>
      <w:marTop w:val="0"/>
      <w:marBottom w:val="0"/>
      <w:divBdr>
        <w:top w:val="none" w:sz="0" w:space="0" w:color="auto"/>
        <w:left w:val="none" w:sz="0" w:space="0" w:color="auto"/>
        <w:bottom w:val="none" w:sz="0" w:space="0" w:color="auto"/>
        <w:right w:val="none" w:sz="0" w:space="0" w:color="auto"/>
      </w:divBdr>
    </w:div>
    <w:div w:id="1129054953">
      <w:bodyDiv w:val="1"/>
      <w:marLeft w:val="0"/>
      <w:marRight w:val="0"/>
      <w:marTop w:val="0"/>
      <w:marBottom w:val="0"/>
      <w:divBdr>
        <w:top w:val="none" w:sz="0" w:space="0" w:color="auto"/>
        <w:left w:val="none" w:sz="0" w:space="0" w:color="auto"/>
        <w:bottom w:val="none" w:sz="0" w:space="0" w:color="auto"/>
        <w:right w:val="none" w:sz="0" w:space="0" w:color="auto"/>
      </w:divBdr>
    </w:div>
    <w:div w:id="1129322681">
      <w:bodyDiv w:val="1"/>
      <w:marLeft w:val="0"/>
      <w:marRight w:val="0"/>
      <w:marTop w:val="0"/>
      <w:marBottom w:val="0"/>
      <w:divBdr>
        <w:top w:val="none" w:sz="0" w:space="0" w:color="auto"/>
        <w:left w:val="none" w:sz="0" w:space="0" w:color="auto"/>
        <w:bottom w:val="none" w:sz="0" w:space="0" w:color="auto"/>
        <w:right w:val="none" w:sz="0" w:space="0" w:color="auto"/>
      </w:divBdr>
    </w:div>
    <w:div w:id="1129781342">
      <w:bodyDiv w:val="1"/>
      <w:marLeft w:val="0"/>
      <w:marRight w:val="0"/>
      <w:marTop w:val="0"/>
      <w:marBottom w:val="0"/>
      <w:divBdr>
        <w:top w:val="none" w:sz="0" w:space="0" w:color="auto"/>
        <w:left w:val="none" w:sz="0" w:space="0" w:color="auto"/>
        <w:bottom w:val="none" w:sz="0" w:space="0" w:color="auto"/>
        <w:right w:val="none" w:sz="0" w:space="0" w:color="auto"/>
      </w:divBdr>
    </w:div>
    <w:div w:id="1130246234">
      <w:bodyDiv w:val="1"/>
      <w:marLeft w:val="0"/>
      <w:marRight w:val="0"/>
      <w:marTop w:val="0"/>
      <w:marBottom w:val="0"/>
      <w:divBdr>
        <w:top w:val="none" w:sz="0" w:space="0" w:color="auto"/>
        <w:left w:val="none" w:sz="0" w:space="0" w:color="auto"/>
        <w:bottom w:val="none" w:sz="0" w:space="0" w:color="auto"/>
        <w:right w:val="none" w:sz="0" w:space="0" w:color="auto"/>
      </w:divBdr>
    </w:div>
    <w:div w:id="1131171831">
      <w:bodyDiv w:val="1"/>
      <w:marLeft w:val="0"/>
      <w:marRight w:val="0"/>
      <w:marTop w:val="0"/>
      <w:marBottom w:val="0"/>
      <w:divBdr>
        <w:top w:val="none" w:sz="0" w:space="0" w:color="auto"/>
        <w:left w:val="none" w:sz="0" w:space="0" w:color="auto"/>
        <w:bottom w:val="none" w:sz="0" w:space="0" w:color="auto"/>
        <w:right w:val="none" w:sz="0" w:space="0" w:color="auto"/>
      </w:divBdr>
    </w:div>
    <w:div w:id="1137336934">
      <w:bodyDiv w:val="1"/>
      <w:marLeft w:val="0"/>
      <w:marRight w:val="0"/>
      <w:marTop w:val="0"/>
      <w:marBottom w:val="0"/>
      <w:divBdr>
        <w:top w:val="none" w:sz="0" w:space="0" w:color="auto"/>
        <w:left w:val="none" w:sz="0" w:space="0" w:color="auto"/>
        <w:bottom w:val="none" w:sz="0" w:space="0" w:color="auto"/>
        <w:right w:val="none" w:sz="0" w:space="0" w:color="auto"/>
      </w:divBdr>
    </w:div>
    <w:div w:id="1137599843">
      <w:bodyDiv w:val="1"/>
      <w:marLeft w:val="0"/>
      <w:marRight w:val="0"/>
      <w:marTop w:val="0"/>
      <w:marBottom w:val="0"/>
      <w:divBdr>
        <w:top w:val="none" w:sz="0" w:space="0" w:color="auto"/>
        <w:left w:val="none" w:sz="0" w:space="0" w:color="auto"/>
        <w:bottom w:val="none" w:sz="0" w:space="0" w:color="auto"/>
        <w:right w:val="none" w:sz="0" w:space="0" w:color="auto"/>
      </w:divBdr>
    </w:div>
    <w:div w:id="1140808971">
      <w:bodyDiv w:val="1"/>
      <w:marLeft w:val="0"/>
      <w:marRight w:val="0"/>
      <w:marTop w:val="0"/>
      <w:marBottom w:val="0"/>
      <w:divBdr>
        <w:top w:val="none" w:sz="0" w:space="0" w:color="auto"/>
        <w:left w:val="none" w:sz="0" w:space="0" w:color="auto"/>
        <w:bottom w:val="none" w:sz="0" w:space="0" w:color="auto"/>
        <w:right w:val="none" w:sz="0" w:space="0" w:color="auto"/>
      </w:divBdr>
    </w:div>
    <w:div w:id="1140880188">
      <w:bodyDiv w:val="1"/>
      <w:marLeft w:val="0"/>
      <w:marRight w:val="0"/>
      <w:marTop w:val="0"/>
      <w:marBottom w:val="0"/>
      <w:divBdr>
        <w:top w:val="none" w:sz="0" w:space="0" w:color="auto"/>
        <w:left w:val="none" w:sz="0" w:space="0" w:color="auto"/>
        <w:bottom w:val="none" w:sz="0" w:space="0" w:color="auto"/>
        <w:right w:val="none" w:sz="0" w:space="0" w:color="auto"/>
      </w:divBdr>
    </w:div>
    <w:div w:id="1143961147">
      <w:bodyDiv w:val="1"/>
      <w:marLeft w:val="0"/>
      <w:marRight w:val="0"/>
      <w:marTop w:val="0"/>
      <w:marBottom w:val="0"/>
      <w:divBdr>
        <w:top w:val="none" w:sz="0" w:space="0" w:color="auto"/>
        <w:left w:val="none" w:sz="0" w:space="0" w:color="auto"/>
        <w:bottom w:val="none" w:sz="0" w:space="0" w:color="auto"/>
        <w:right w:val="none" w:sz="0" w:space="0" w:color="auto"/>
      </w:divBdr>
    </w:div>
    <w:div w:id="1144271771">
      <w:bodyDiv w:val="1"/>
      <w:marLeft w:val="0"/>
      <w:marRight w:val="0"/>
      <w:marTop w:val="0"/>
      <w:marBottom w:val="0"/>
      <w:divBdr>
        <w:top w:val="none" w:sz="0" w:space="0" w:color="auto"/>
        <w:left w:val="none" w:sz="0" w:space="0" w:color="auto"/>
        <w:bottom w:val="none" w:sz="0" w:space="0" w:color="auto"/>
        <w:right w:val="none" w:sz="0" w:space="0" w:color="auto"/>
      </w:divBdr>
    </w:div>
    <w:div w:id="1146362151">
      <w:bodyDiv w:val="1"/>
      <w:marLeft w:val="0"/>
      <w:marRight w:val="0"/>
      <w:marTop w:val="0"/>
      <w:marBottom w:val="0"/>
      <w:divBdr>
        <w:top w:val="none" w:sz="0" w:space="0" w:color="auto"/>
        <w:left w:val="none" w:sz="0" w:space="0" w:color="auto"/>
        <w:bottom w:val="none" w:sz="0" w:space="0" w:color="auto"/>
        <w:right w:val="none" w:sz="0" w:space="0" w:color="auto"/>
      </w:divBdr>
    </w:div>
    <w:div w:id="1149833620">
      <w:bodyDiv w:val="1"/>
      <w:marLeft w:val="0"/>
      <w:marRight w:val="0"/>
      <w:marTop w:val="0"/>
      <w:marBottom w:val="0"/>
      <w:divBdr>
        <w:top w:val="none" w:sz="0" w:space="0" w:color="auto"/>
        <w:left w:val="none" w:sz="0" w:space="0" w:color="auto"/>
        <w:bottom w:val="none" w:sz="0" w:space="0" w:color="auto"/>
        <w:right w:val="none" w:sz="0" w:space="0" w:color="auto"/>
      </w:divBdr>
    </w:div>
    <w:div w:id="1152521729">
      <w:bodyDiv w:val="1"/>
      <w:marLeft w:val="0"/>
      <w:marRight w:val="0"/>
      <w:marTop w:val="0"/>
      <w:marBottom w:val="0"/>
      <w:divBdr>
        <w:top w:val="none" w:sz="0" w:space="0" w:color="auto"/>
        <w:left w:val="none" w:sz="0" w:space="0" w:color="auto"/>
        <w:bottom w:val="none" w:sz="0" w:space="0" w:color="auto"/>
        <w:right w:val="none" w:sz="0" w:space="0" w:color="auto"/>
      </w:divBdr>
    </w:div>
    <w:div w:id="1153523645">
      <w:bodyDiv w:val="1"/>
      <w:marLeft w:val="0"/>
      <w:marRight w:val="0"/>
      <w:marTop w:val="0"/>
      <w:marBottom w:val="0"/>
      <w:divBdr>
        <w:top w:val="none" w:sz="0" w:space="0" w:color="auto"/>
        <w:left w:val="none" w:sz="0" w:space="0" w:color="auto"/>
        <w:bottom w:val="none" w:sz="0" w:space="0" w:color="auto"/>
        <w:right w:val="none" w:sz="0" w:space="0" w:color="auto"/>
      </w:divBdr>
    </w:div>
    <w:div w:id="1155419606">
      <w:bodyDiv w:val="1"/>
      <w:marLeft w:val="0"/>
      <w:marRight w:val="0"/>
      <w:marTop w:val="0"/>
      <w:marBottom w:val="0"/>
      <w:divBdr>
        <w:top w:val="none" w:sz="0" w:space="0" w:color="auto"/>
        <w:left w:val="none" w:sz="0" w:space="0" w:color="auto"/>
        <w:bottom w:val="none" w:sz="0" w:space="0" w:color="auto"/>
        <w:right w:val="none" w:sz="0" w:space="0" w:color="auto"/>
      </w:divBdr>
    </w:div>
    <w:div w:id="1157040281">
      <w:bodyDiv w:val="1"/>
      <w:marLeft w:val="0"/>
      <w:marRight w:val="0"/>
      <w:marTop w:val="0"/>
      <w:marBottom w:val="0"/>
      <w:divBdr>
        <w:top w:val="none" w:sz="0" w:space="0" w:color="auto"/>
        <w:left w:val="none" w:sz="0" w:space="0" w:color="auto"/>
        <w:bottom w:val="none" w:sz="0" w:space="0" w:color="auto"/>
        <w:right w:val="none" w:sz="0" w:space="0" w:color="auto"/>
      </w:divBdr>
    </w:div>
    <w:div w:id="1157498978">
      <w:bodyDiv w:val="1"/>
      <w:marLeft w:val="0"/>
      <w:marRight w:val="0"/>
      <w:marTop w:val="0"/>
      <w:marBottom w:val="0"/>
      <w:divBdr>
        <w:top w:val="none" w:sz="0" w:space="0" w:color="auto"/>
        <w:left w:val="none" w:sz="0" w:space="0" w:color="auto"/>
        <w:bottom w:val="none" w:sz="0" w:space="0" w:color="auto"/>
        <w:right w:val="none" w:sz="0" w:space="0" w:color="auto"/>
      </w:divBdr>
    </w:div>
    <w:div w:id="1160468192">
      <w:bodyDiv w:val="1"/>
      <w:marLeft w:val="0"/>
      <w:marRight w:val="0"/>
      <w:marTop w:val="0"/>
      <w:marBottom w:val="0"/>
      <w:divBdr>
        <w:top w:val="none" w:sz="0" w:space="0" w:color="auto"/>
        <w:left w:val="none" w:sz="0" w:space="0" w:color="auto"/>
        <w:bottom w:val="none" w:sz="0" w:space="0" w:color="auto"/>
        <w:right w:val="none" w:sz="0" w:space="0" w:color="auto"/>
      </w:divBdr>
    </w:div>
    <w:div w:id="1165508511">
      <w:bodyDiv w:val="1"/>
      <w:marLeft w:val="0"/>
      <w:marRight w:val="0"/>
      <w:marTop w:val="0"/>
      <w:marBottom w:val="0"/>
      <w:divBdr>
        <w:top w:val="none" w:sz="0" w:space="0" w:color="auto"/>
        <w:left w:val="none" w:sz="0" w:space="0" w:color="auto"/>
        <w:bottom w:val="none" w:sz="0" w:space="0" w:color="auto"/>
        <w:right w:val="none" w:sz="0" w:space="0" w:color="auto"/>
      </w:divBdr>
    </w:div>
    <w:div w:id="1167936826">
      <w:bodyDiv w:val="1"/>
      <w:marLeft w:val="0"/>
      <w:marRight w:val="0"/>
      <w:marTop w:val="0"/>
      <w:marBottom w:val="0"/>
      <w:divBdr>
        <w:top w:val="none" w:sz="0" w:space="0" w:color="auto"/>
        <w:left w:val="none" w:sz="0" w:space="0" w:color="auto"/>
        <w:bottom w:val="none" w:sz="0" w:space="0" w:color="auto"/>
        <w:right w:val="none" w:sz="0" w:space="0" w:color="auto"/>
      </w:divBdr>
    </w:div>
    <w:div w:id="1170175899">
      <w:bodyDiv w:val="1"/>
      <w:marLeft w:val="0"/>
      <w:marRight w:val="0"/>
      <w:marTop w:val="0"/>
      <w:marBottom w:val="0"/>
      <w:divBdr>
        <w:top w:val="none" w:sz="0" w:space="0" w:color="auto"/>
        <w:left w:val="none" w:sz="0" w:space="0" w:color="auto"/>
        <w:bottom w:val="none" w:sz="0" w:space="0" w:color="auto"/>
        <w:right w:val="none" w:sz="0" w:space="0" w:color="auto"/>
      </w:divBdr>
    </w:div>
    <w:div w:id="1170750975">
      <w:bodyDiv w:val="1"/>
      <w:marLeft w:val="0"/>
      <w:marRight w:val="0"/>
      <w:marTop w:val="0"/>
      <w:marBottom w:val="0"/>
      <w:divBdr>
        <w:top w:val="none" w:sz="0" w:space="0" w:color="auto"/>
        <w:left w:val="none" w:sz="0" w:space="0" w:color="auto"/>
        <w:bottom w:val="none" w:sz="0" w:space="0" w:color="auto"/>
        <w:right w:val="none" w:sz="0" w:space="0" w:color="auto"/>
      </w:divBdr>
    </w:div>
    <w:div w:id="1171992547">
      <w:bodyDiv w:val="1"/>
      <w:marLeft w:val="0"/>
      <w:marRight w:val="0"/>
      <w:marTop w:val="0"/>
      <w:marBottom w:val="0"/>
      <w:divBdr>
        <w:top w:val="none" w:sz="0" w:space="0" w:color="auto"/>
        <w:left w:val="none" w:sz="0" w:space="0" w:color="auto"/>
        <w:bottom w:val="none" w:sz="0" w:space="0" w:color="auto"/>
        <w:right w:val="none" w:sz="0" w:space="0" w:color="auto"/>
      </w:divBdr>
    </w:div>
    <w:div w:id="1176727216">
      <w:bodyDiv w:val="1"/>
      <w:marLeft w:val="0"/>
      <w:marRight w:val="0"/>
      <w:marTop w:val="0"/>
      <w:marBottom w:val="0"/>
      <w:divBdr>
        <w:top w:val="none" w:sz="0" w:space="0" w:color="auto"/>
        <w:left w:val="none" w:sz="0" w:space="0" w:color="auto"/>
        <w:bottom w:val="none" w:sz="0" w:space="0" w:color="auto"/>
        <w:right w:val="none" w:sz="0" w:space="0" w:color="auto"/>
      </w:divBdr>
    </w:div>
    <w:div w:id="1179810266">
      <w:bodyDiv w:val="1"/>
      <w:marLeft w:val="0"/>
      <w:marRight w:val="0"/>
      <w:marTop w:val="0"/>
      <w:marBottom w:val="0"/>
      <w:divBdr>
        <w:top w:val="none" w:sz="0" w:space="0" w:color="auto"/>
        <w:left w:val="none" w:sz="0" w:space="0" w:color="auto"/>
        <w:bottom w:val="none" w:sz="0" w:space="0" w:color="auto"/>
        <w:right w:val="none" w:sz="0" w:space="0" w:color="auto"/>
      </w:divBdr>
    </w:div>
    <w:div w:id="1181427537">
      <w:bodyDiv w:val="1"/>
      <w:marLeft w:val="0"/>
      <w:marRight w:val="0"/>
      <w:marTop w:val="0"/>
      <w:marBottom w:val="0"/>
      <w:divBdr>
        <w:top w:val="none" w:sz="0" w:space="0" w:color="auto"/>
        <w:left w:val="none" w:sz="0" w:space="0" w:color="auto"/>
        <w:bottom w:val="none" w:sz="0" w:space="0" w:color="auto"/>
        <w:right w:val="none" w:sz="0" w:space="0" w:color="auto"/>
      </w:divBdr>
    </w:div>
    <w:div w:id="1185971972">
      <w:bodyDiv w:val="1"/>
      <w:marLeft w:val="0"/>
      <w:marRight w:val="0"/>
      <w:marTop w:val="0"/>
      <w:marBottom w:val="0"/>
      <w:divBdr>
        <w:top w:val="none" w:sz="0" w:space="0" w:color="auto"/>
        <w:left w:val="none" w:sz="0" w:space="0" w:color="auto"/>
        <w:bottom w:val="none" w:sz="0" w:space="0" w:color="auto"/>
        <w:right w:val="none" w:sz="0" w:space="0" w:color="auto"/>
      </w:divBdr>
    </w:div>
    <w:div w:id="1186093245">
      <w:bodyDiv w:val="1"/>
      <w:marLeft w:val="0"/>
      <w:marRight w:val="0"/>
      <w:marTop w:val="0"/>
      <w:marBottom w:val="0"/>
      <w:divBdr>
        <w:top w:val="none" w:sz="0" w:space="0" w:color="auto"/>
        <w:left w:val="none" w:sz="0" w:space="0" w:color="auto"/>
        <w:bottom w:val="none" w:sz="0" w:space="0" w:color="auto"/>
        <w:right w:val="none" w:sz="0" w:space="0" w:color="auto"/>
      </w:divBdr>
    </w:div>
    <w:div w:id="1186361786">
      <w:bodyDiv w:val="1"/>
      <w:marLeft w:val="0"/>
      <w:marRight w:val="0"/>
      <w:marTop w:val="0"/>
      <w:marBottom w:val="0"/>
      <w:divBdr>
        <w:top w:val="none" w:sz="0" w:space="0" w:color="auto"/>
        <w:left w:val="none" w:sz="0" w:space="0" w:color="auto"/>
        <w:bottom w:val="none" w:sz="0" w:space="0" w:color="auto"/>
        <w:right w:val="none" w:sz="0" w:space="0" w:color="auto"/>
      </w:divBdr>
    </w:div>
    <w:div w:id="1187406374">
      <w:bodyDiv w:val="1"/>
      <w:marLeft w:val="0"/>
      <w:marRight w:val="0"/>
      <w:marTop w:val="0"/>
      <w:marBottom w:val="0"/>
      <w:divBdr>
        <w:top w:val="none" w:sz="0" w:space="0" w:color="auto"/>
        <w:left w:val="none" w:sz="0" w:space="0" w:color="auto"/>
        <w:bottom w:val="none" w:sz="0" w:space="0" w:color="auto"/>
        <w:right w:val="none" w:sz="0" w:space="0" w:color="auto"/>
      </w:divBdr>
    </w:div>
    <w:div w:id="1188524033">
      <w:bodyDiv w:val="1"/>
      <w:marLeft w:val="0"/>
      <w:marRight w:val="0"/>
      <w:marTop w:val="0"/>
      <w:marBottom w:val="0"/>
      <w:divBdr>
        <w:top w:val="none" w:sz="0" w:space="0" w:color="auto"/>
        <w:left w:val="none" w:sz="0" w:space="0" w:color="auto"/>
        <w:bottom w:val="none" w:sz="0" w:space="0" w:color="auto"/>
        <w:right w:val="none" w:sz="0" w:space="0" w:color="auto"/>
      </w:divBdr>
    </w:div>
    <w:div w:id="1189493044">
      <w:bodyDiv w:val="1"/>
      <w:marLeft w:val="0"/>
      <w:marRight w:val="0"/>
      <w:marTop w:val="0"/>
      <w:marBottom w:val="0"/>
      <w:divBdr>
        <w:top w:val="none" w:sz="0" w:space="0" w:color="auto"/>
        <w:left w:val="none" w:sz="0" w:space="0" w:color="auto"/>
        <w:bottom w:val="none" w:sz="0" w:space="0" w:color="auto"/>
        <w:right w:val="none" w:sz="0" w:space="0" w:color="auto"/>
      </w:divBdr>
    </w:div>
    <w:div w:id="1193958836">
      <w:bodyDiv w:val="1"/>
      <w:marLeft w:val="0"/>
      <w:marRight w:val="0"/>
      <w:marTop w:val="0"/>
      <w:marBottom w:val="0"/>
      <w:divBdr>
        <w:top w:val="none" w:sz="0" w:space="0" w:color="auto"/>
        <w:left w:val="none" w:sz="0" w:space="0" w:color="auto"/>
        <w:bottom w:val="none" w:sz="0" w:space="0" w:color="auto"/>
        <w:right w:val="none" w:sz="0" w:space="0" w:color="auto"/>
      </w:divBdr>
    </w:div>
    <w:div w:id="1194463969">
      <w:bodyDiv w:val="1"/>
      <w:marLeft w:val="0"/>
      <w:marRight w:val="0"/>
      <w:marTop w:val="0"/>
      <w:marBottom w:val="0"/>
      <w:divBdr>
        <w:top w:val="none" w:sz="0" w:space="0" w:color="auto"/>
        <w:left w:val="none" w:sz="0" w:space="0" w:color="auto"/>
        <w:bottom w:val="none" w:sz="0" w:space="0" w:color="auto"/>
        <w:right w:val="none" w:sz="0" w:space="0" w:color="auto"/>
      </w:divBdr>
    </w:div>
    <w:div w:id="1194658164">
      <w:bodyDiv w:val="1"/>
      <w:marLeft w:val="0"/>
      <w:marRight w:val="0"/>
      <w:marTop w:val="0"/>
      <w:marBottom w:val="0"/>
      <w:divBdr>
        <w:top w:val="none" w:sz="0" w:space="0" w:color="auto"/>
        <w:left w:val="none" w:sz="0" w:space="0" w:color="auto"/>
        <w:bottom w:val="none" w:sz="0" w:space="0" w:color="auto"/>
        <w:right w:val="none" w:sz="0" w:space="0" w:color="auto"/>
      </w:divBdr>
    </w:div>
    <w:div w:id="1198472354">
      <w:bodyDiv w:val="1"/>
      <w:marLeft w:val="0"/>
      <w:marRight w:val="0"/>
      <w:marTop w:val="0"/>
      <w:marBottom w:val="0"/>
      <w:divBdr>
        <w:top w:val="none" w:sz="0" w:space="0" w:color="auto"/>
        <w:left w:val="none" w:sz="0" w:space="0" w:color="auto"/>
        <w:bottom w:val="none" w:sz="0" w:space="0" w:color="auto"/>
        <w:right w:val="none" w:sz="0" w:space="0" w:color="auto"/>
      </w:divBdr>
    </w:div>
    <w:div w:id="1199245778">
      <w:bodyDiv w:val="1"/>
      <w:marLeft w:val="0"/>
      <w:marRight w:val="0"/>
      <w:marTop w:val="0"/>
      <w:marBottom w:val="0"/>
      <w:divBdr>
        <w:top w:val="none" w:sz="0" w:space="0" w:color="auto"/>
        <w:left w:val="none" w:sz="0" w:space="0" w:color="auto"/>
        <w:bottom w:val="none" w:sz="0" w:space="0" w:color="auto"/>
        <w:right w:val="none" w:sz="0" w:space="0" w:color="auto"/>
      </w:divBdr>
    </w:div>
    <w:div w:id="1209410962">
      <w:bodyDiv w:val="1"/>
      <w:marLeft w:val="0"/>
      <w:marRight w:val="0"/>
      <w:marTop w:val="0"/>
      <w:marBottom w:val="0"/>
      <w:divBdr>
        <w:top w:val="none" w:sz="0" w:space="0" w:color="auto"/>
        <w:left w:val="none" w:sz="0" w:space="0" w:color="auto"/>
        <w:bottom w:val="none" w:sz="0" w:space="0" w:color="auto"/>
        <w:right w:val="none" w:sz="0" w:space="0" w:color="auto"/>
      </w:divBdr>
    </w:div>
    <w:div w:id="1210648353">
      <w:bodyDiv w:val="1"/>
      <w:marLeft w:val="0"/>
      <w:marRight w:val="0"/>
      <w:marTop w:val="0"/>
      <w:marBottom w:val="0"/>
      <w:divBdr>
        <w:top w:val="none" w:sz="0" w:space="0" w:color="auto"/>
        <w:left w:val="none" w:sz="0" w:space="0" w:color="auto"/>
        <w:bottom w:val="none" w:sz="0" w:space="0" w:color="auto"/>
        <w:right w:val="none" w:sz="0" w:space="0" w:color="auto"/>
      </w:divBdr>
    </w:div>
    <w:div w:id="1217279414">
      <w:bodyDiv w:val="1"/>
      <w:marLeft w:val="0"/>
      <w:marRight w:val="0"/>
      <w:marTop w:val="0"/>
      <w:marBottom w:val="0"/>
      <w:divBdr>
        <w:top w:val="none" w:sz="0" w:space="0" w:color="auto"/>
        <w:left w:val="none" w:sz="0" w:space="0" w:color="auto"/>
        <w:bottom w:val="none" w:sz="0" w:space="0" w:color="auto"/>
        <w:right w:val="none" w:sz="0" w:space="0" w:color="auto"/>
      </w:divBdr>
    </w:div>
    <w:div w:id="1217473688">
      <w:bodyDiv w:val="1"/>
      <w:marLeft w:val="0"/>
      <w:marRight w:val="0"/>
      <w:marTop w:val="0"/>
      <w:marBottom w:val="0"/>
      <w:divBdr>
        <w:top w:val="none" w:sz="0" w:space="0" w:color="auto"/>
        <w:left w:val="none" w:sz="0" w:space="0" w:color="auto"/>
        <w:bottom w:val="none" w:sz="0" w:space="0" w:color="auto"/>
        <w:right w:val="none" w:sz="0" w:space="0" w:color="auto"/>
      </w:divBdr>
    </w:div>
    <w:div w:id="1225261698">
      <w:bodyDiv w:val="1"/>
      <w:marLeft w:val="0"/>
      <w:marRight w:val="0"/>
      <w:marTop w:val="0"/>
      <w:marBottom w:val="0"/>
      <w:divBdr>
        <w:top w:val="none" w:sz="0" w:space="0" w:color="auto"/>
        <w:left w:val="none" w:sz="0" w:space="0" w:color="auto"/>
        <w:bottom w:val="none" w:sz="0" w:space="0" w:color="auto"/>
        <w:right w:val="none" w:sz="0" w:space="0" w:color="auto"/>
      </w:divBdr>
    </w:div>
    <w:div w:id="1226455734">
      <w:bodyDiv w:val="1"/>
      <w:marLeft w:val="0"/>
      <w:marRight w:val="0"/>
      <w:marTop w:val="0"/>
      <w:marBottom w:val="0"/>
      <w:divBdr>
        <w:top w:val="none" w:sz="0" w:space="0" w:color="auto"/>
        <w:left w:val="none" w:sz="0" w:space="0" w:color="auto"/>
        <w:bottom w:val="none" w:sz="0" w:space="0" w:color="auto"/>
        <w:right w:val="none" w:sz="0" w:space="0" w:color="auto"/>
      </w:divBdr>
    </w:div>
    <w:div w:id="1235775747">
      <w:bodyDiv w:val="1"/>
      <w:marLeft w:val="0"/>
      <w:marRight w:val="0"/>
      <w:marTop w:val="0"/>
      <w:marBottom w:val="0"/>
      <w:divBdr>
        <w:top w:val="none" w:sz="0" w:space="0" w:color="auto"/>
        <w:left w:val="none" w:sz="0" w:space="0" w:color="auto"/>
        <w:bottom w:val="none" w:sz="0" w:space="0" w:color="auto"/>
        <w:right w:val="none" w:sz="0" w:space="0" w:color="auto"/>
      </w:divBdr>
    </w:div>
    <w:div w:id="1237013122">
      <w:bodyDiv w:val="1"/>
      <w:marLeft w:val="0"/>
      <w:marRight w:val="0"/>
      <w:marTop w:val="0"/>
      <w:marBottom w:val="0"/>
      <w:divBdr>
        <w:top w:val="none" w:sz="0" w:space="0" w:color="auto"/>
        <w:left w:val="none" w:sz="0" w:space="0" w:color="auto"/>
        <w:bottom w:val="none" w:sz="0" w:space="0" w:color="auto"/>
        <w:right w:val="none" w:sz="0" w:space="0" w:color="auto"/>
      </w:divBdr>
    </w:div>
    <w:div w:id="1240797938">
      <w:bodyDiv w:val="1"/>
      <w:marLeft w:val="0"/>
      <w:marRight w:val="0"/>
      <w:marTop w:val="0"/>
      <w:marBottom w:val="0"/>
      <w:divBdr>
        <w:top w:val="none" w:sz="0" w:space="0" w:color="auto"/>
        <w:left w:val="none" w:sz="0" w:space="0" w:color="auto"/>
        <w:bottom w:val="none" w:sz="0" w:space="0" w:color="auto"/>
        <w:right w:val="none" w:sz="0" w:space="0" w:color="auto"/>
      </w:divBdr>
    </w:div>
    <w:div w:id="1247574325">
      <w:bodyDiv w:val="1"/>
      <w:marLeft w:val="0"/>
      <w:marRight w:val="0"/>
      <w:marTop w:val="0"/>
      <w:marBottom w:val="0"/>
      <w:divBdr>
        <w:top w:val="none" w:sz="0" w:space="0" w:color="auto"/>
        <w:left w:val="none" w:sz="0" w:space="0" w:color="auto"/>
        <w:bottom w:val="none" w:sz="0" w:space="0" w:color="auto"/>
        <w:right w:val="none" w:sz="0" w:space="0" w:color="auto"/>
      </w:divBdr>
    </w:div>
    <w:div w:id="1247694534">
      <w:bodyDiv w:val="1"/>
      <w:marLeft w:val="0"/>
      <w:marRight w:val="0"/>
      <w:marTop w:val="0"/>
      <w:marBottom w:val="0"/>
      <w:divBdr>
        <w:top w:val="none" w:sz="0" w:space="0" w:color="auto"/>
        <w:left w:val="none" w:sz="0" w:space="0" w:color="auto"/>
        <w:bottom w:val="none" w:sz="0" w:space="0" w:color="auto"/>
        <w:right w:val="none" w:sz="0" w:space="0" w:color="auto"/>
      </w:divBdr>
    </w:div>
    <w:div w:id="1249583645">
      <w:bodyDiv w:val="1"/>
      <w:marLeft w:val="0"/>
      <w:marRight w:val="0"/>
      <w:marTop w:val="0"/>
      <w:marBottom w:val="0"/>
      <w:divBdr>
        <w:top w:val="none" w:sz="0" w:space="0" w:color="auto"/>
        <w:left w:val="none" w:sz="0" w:space="0" w:color="auto"/>
        <w:bottom w:val="none" w:sz="0" w:space="0" w:color="auto"/>
        <w:right w:val="none" w:sz="0" w:space="0" w:color="auto"/>
      </w:divBdr>
    </w:div>
    <w:div w:id="1250777137">
      <w:bodyDiv w:val="1"/>
      <w:marLeft w:val="0"/>
      <w:marRight w:val="0"/>
      <w:marTop w:val="0"/>
      <w:marBottom w:val="0"/>
      <w:divBdr>
        <w:top w:val="none" w:sz="0" w:space="0" w:color="auto"/>
        <w:left w:val="none" w:sz="0" w:space="0" w:color="auto"/>
        <w:bottom w:val="none" w:sz="0" w:space="0" w:color="auto"/>
        <w:right w:val="none" w:sz="0" w:space="0" w:color="auto"/>
      </w:divBdr>
    </w:div>
    <w:div w:id="1253195850">
      <w:bodyDiv w:val="1"/>
      <w:marLeft w:val="0"/>
      <w:marRight w:val="0"/>
      <w:marTop w:val="0"/>
      <w:marBottom w:val="0"/>
      <w:divBdr>
        <w:top w:val="none" w:sz="0" w:space="0" w:color="auto"/>
        <w:left w:val="none" w:sz="0" w:space="0" w:color="auto"/>
        <w:bottom w:val="none" w:sz="0" w:space="0" w:color="auto"/>
        <w:right w:val="none" w:sz="0" w:space="0" w:color="auto"/>
      </w:divBdr>
    </w:div>
    <w:div w:id="1253778495">
      <w:bodyDiv w:val="1"/>
      <w:marLeft w:val="0"/>
      <w:marRight w:val="0"/>
      <w:marTop w:val="0"/>
      <w:marBottom w:val="0"/>
      <w:divBdr>
        <w:top w:val="none" w:sz="0" w:space="0" w:color="auto"/>
        <w:left w:val="none" w:sz="0" w:space="0" w:color="auto"/>
        <w:bottom w:val="none" w:sz="0" w:space="0" w:color="auto"/>
        <w:right w:val="none" w:sz="0" w:space="0" w:color="auto"/>
      </w:divBdr>
    </w:div>
    <w:div w:id="1261528630">
      <w:bodyDiv w:val="1"/>
      <w:marLeft w:val="0"/>
      <w:marRight w:val="0"/>
      <w:marTop w:val="0"/>
      <w:marBottom w:val="0"/>
      <w:divBdr>
        <w:top w:val="none" w:sz="0" w:space="0" w:color="auto"/>
        <w:left w:val="none" w:sz="0" w:space="0" w:color="auto"/>
        <w:bottom w:val="none" w:sz="0" w:space="0" w:color="auto"/>
        <w:right w:val="none" w:sz="0" w:space="0" w:color="auto"/>
      </w:divBdr>
    </w:div>
    <w:div w:id="1261797288">
      <w:bodyDiv w:val="1"/>
      <w:marLeft w:val="0"/>
      <w:marRight w:val="0"/>
      <w:marTop w:val="0"/>
      <w:marBottom w:val="0"/>
      <w:divBdr>
        <w:top w:val="none" w:sz="0" w:space="0" w:color="auto"/>
        <w:left w:val="none" w:sz="0" w:space="0" w:color="auto"/>
        <w:bottom w:val="none" w:sz="0" w:space="0" w:color="auto"/>
        <w:right w:val="none" w:sz="0" w:space="0" w:color="auto"/>
      </w:divBdr>
    </w:div>
    <w:div w:id="1262378051">
      <w:bodyDiv w:val="1"/>
      <w:marLeft w:val="0"/>
      <w:marRight w:val="0"/>
      <w:marTop w:val="0"/>
      <w:marBottom w:val="0"/>
      <w:divBdr>
        <w:top w:val="none" w:sz="0" w:space="0" w:color="auto"/>
        <w:left w:val="none" w:sz="0" w:space="0" w:color="auto"/>
        <w:bottom w:val="none" w:sz="0" w:space="0" w:color="auto"/>
        <w:right w:val="none" w:sz="0" w:space="0" w:color="auto"/>
      </w:divBdr>
    </w:div>
    <w:div w:id="1263419674">
      <w:bodyDiv w:val="1"/>
      <w:marLeft w:val="0"/>
      <w:marRight w:val="0"/>
      <w:marTop w:val="0"/>
      <w:marBottom w:val="0"/>
      <w:divBdr>
        <w:top w:val="none" w:sz="0" w:space="0" w:color="auto"/>
        <w:left w:val="none" w:sz="0" w:space="0" w:color="auto"/>
        <w:bottom w:val="none" w:sz="0" w:space="0" w:color="auto"/>
        <w:right w:val="none" w:sz="0" w:space="0" w:color="auto"/>
      </w:divBdr>
    </w:div>
    <w:div w:id="1267621400">
      <w:bodyDiv w:val="1"/>
      <w:marLeft w:val="0"/>
      <w:marRight w:val="0"/>
      <w:marTop w:val="0"/>
      <w:marBottom w:val="0"/>
      <w:divBdr>
        <w:top w:val="none" w:sz="0" w:space="0" w:color="auto"/>
        <w:left w:val="none" w:sz="0" w:space="0" w:color="auto"/>
        <w:bottom w:val="none" w:sz="0" w:space="0" w:color="auto"/>
        <w:right w:val="none" w:sz="0" w:space="0" w:color="auto"/>
      </w:divBdr>
    </w:div>
    <w:div w:id="1271008122">
      <w:bodyDiv w:val="1"/>
      <w:marLeft w:val="0"/>
      <w:marRight w:val="0"/>
      <w:marTop w:val="0"/>
      <w:marBottom w:val="0"/>
      <w:divBdr>
        <w:top w:val="none" w:sz="0" w:space="0" w:color="auto"/>
        <w:left w:val="none" w:sz="0" w:space="0" w:color="auto"/>
        <w:bottom w:val="none" w:sz="0" w:space="0" w:color="auto"/>
        <w:right w:val="none" w:sz="0" w:space="0" w:color="auto"/>
      </w:divBdr>
    </w:div>
    <w:div w:id="1272397440">
      <w:bodyDiv w:val="1"/>
      <w:marLeft w:val="0"/>
      <w:marRight w:val="0"/>
      <w:marTop w:val="0"/>
      <w:marBottom w:val="0"/>
      <w:divBdr>
        <w:top w:val="none" w:sz="0" w:space="0" w:color="auto"/>
        <w:left w:val="none" w:sz="0" w:space="0" w:color="auto"/>
        <w:bottom w:val="none" w:sz="0" w:space="0" w:color="auto"/>
        <w:right w:val="none" w:sz="0" w:space="0" w:color="auto"/>
      </w:divBdr>
    </w:div>
    <w:div w:id="1283271919">
      <w:bodyDiv w:val="1"/>
      <w:marLeft w:val="0"/>
      <w:marRight w:val="0"/>
      <w:marTop w:val="0"/>
      <w:marBottom w:val="0"/>
      <w:divBdr>
        <w:top w:val="none" w:sz="0" w:space="0" w:color="auto"/>
        <w:left w:val="none" w:sz="0" w:space="0" w:color="auto"/>
        <w:bottom w:val="none" w:sz="0" w:space="0" w:color="auto"/>
        <w:right w:val="none" w:sz="0" w:space="0" w:color="auto"/>
      </w:divBdr>
    </w:div>
    <w:div w:id="1285693444">
      <w:bodyDiv w:val="1"/>
      <w:marLeft w:val="0"/>
      <w:marRight w:val="0"/>
      <w:marTop w:val="0"/>
      <w:marBottom w:val="0"/>
      <w:divBdr>
        <w:top w:val="none" w:sz="0" w:space="0" w:color="auto"/>
        <w:left w:val="none" w:sz="0" w:space="0" w:color="auto"/>
        <w:bottom w:val="none" w:sz="0" w:space="0" w:color="auto"/>
        <w:right w:val="none" w:sz="0" w:space="0" w:color="auto"/>
      </w:divBdr>
    </w:div>
    <w:div w:id="1287783654">
      <w:bodyDiv w:val="1"/>
      <w:marLeft w:val="0"/>
      <w:marRight w:val="0"/>
      <w:marTop w:val="0"/>
      <w:marBottom w:val="0"/>
      <w:divBdr>
        <w:top w:val="none" w:sz="0" w:space="0" w:color="auto"/>
        <w:left w:val="none" w:sz="0" w:space="0" w:color="auto"/>
        <w:bottom w:val="none" w:sz="0" w:space="0" w:color="auto"/>
        <w:right w:val="none" w:sz="0" w:space="0" w:color="auto"/>
      </w:divBdr>
    </w:div>
    <w:div w:id="1288589994">
      <w:bodyDiv w:val="1"/>
      <w:marLeft w:val="0"/>
      <w:marRight w:val="0"/>
      <w:marTop w:val="0"/>
      <w:marBottom w:val="0"/>
      <w:divBdr>
        <w:top w:val="none" w:sz="0" w:space="0" w:color="auto"/>
        <w:left w:val="none" w:sz="0" w:space="0" w:color="auto"/>
        <w:bottom w:val="none" w:sz="0" w:space="0" w:color="auto"/>
        <w:right w:val="none" w:sz="0" w:space="0" w:color="auto"/>
      </w:divBdr>
    </w:div>
    <w:div w:id="1289703437">
      <w:bodyDiv w:val="1"/>
      <w:marLeft w:val="0"/>
      <w:marRight w:val="0"/>
      <w:marTop w:val="0"/>
      <w:marBottom w:val="0"/>
      <w:divBdr>
        <w:top w:val="none" w:sz="0" w:space="0" w:color="auto"/>
        <w:left w:val="none" w:sz="0" w:space="0" w:color="auto"/>
        <w:bottom w:val="none" w:sz="0" w:space="0" w:color="auto"/>
        <w:right w:val="none" w:sz="0" w:space="0" w:color="auto"/>
      </w:divBdr>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
    <w:div w:id="1295520191">
      <w:bodyDiv w:val="1"/>
      <w:marLeft w:val="0"/>
      <w:marRight w:val="0"/>
      <w:marTop w:val="0"/>
      <w:marBottom w:val="0"/>
      <w:divBdr>
        <w:top w:val="none" w:sz="0" w:space="0" w:color="auto"/>
        <w:left w:val="none" w:sz="0" w:space="0" w:color="auto"/>
        <w:bottom w:val="none" w:sz="0" w:space="0" w:color="auto"/>
        <w:right w:val="none" w:sz="0" w:space="0" w:color="auto"/>
      </w:divBdr>
    </w:div>
    <w:div w:id="1297225267">
      <w:bodyDiv w:val="1"/>
      <w:marLeft w:val="0"/>
      <w:marRight w:val="0"/>
      <w:marTop w:val="0"/>
      <w:marBottom w:val="0"/>
      <w:divBdr>
        <w:top w:val="none" w:sz="0" w:space="0" w:color="auto"/>
        <w:left w:val="none" w:sz="0" w:space="0" w:color="auto"/>
        <w:bottom w:val="none" w:sz="0" w:space="0" w:color="auto"/>
        <w:right w:val="none" w:sz="0" w:space="0" w:color="auto"/>
      </w:divBdr>
    </w:div>
    <w:div w:id="1298610230">
      <w:bodyDiv w:val="1"/>
      <w:marLeft w:val="0"/>
      <w:marRight w:val="0"/>
      <w:marTop w:val="0"/>
      <w:marBottom w:val="0"/>
      <w:divBdr>
        <w:top w:val="none" w:sz="0" w:space="0" w:color="auto"/>
        <w:left w:val="none" w:sz="0" w:space="0" w:color="auto"/>
        <w:bottom w:val="none" w:sz="0" w:space="0" w:color="auto"/>
        <w:right w:val="none" w:sz="0" w:space="0" w:color="auto"/>
      </w:divBdr>
    </w:div>
    <w:div w:id="1302029913">
      <w:bodyDiv w:val="1"/>
      <w:marLeft w:val="0"/>
      <w:marRight w:val="0"/>
      <w:marTop w:val="0"/>
      <w:marBottom w:val="0"/>
      <w:divBdr>
        <w:top w:val="none" w:sz="0" w:space="0" w:color="auto"/>
        <w:left w:val="none" w:sz="0" w:space="0" w:color="auto"/>
        <w:bottom w:val="none" w:sz="0" w:space="0" w:color="auto"/>
        <w:right w:val="none" w:sz="0" w:space="0" w:color="auto"/>
      </w:divBdr>
    </w:div>
    <w:div w:id="1306931649">
      <w:bodyDiv w:val="1"/>
      <w:marLeft w:val="0"/>
      <w:marRight w:val="0"/>
      <w:marTop w:val="0"/>
      <w:marBottom w:val="0"/>
      <w:divBdr>
        <w:top w:val="none" w:sz="0" w:space="0" w:color="auto"/>
        <w:left w:val="none" w:sz="0" w:space="0" w:color="auto"/>
        <w:bottom w:val="none" w:sz="0" w:space="0" w:color="auto"/>
        <w:right w:val="none" w:sz="0" w:space="0" w:color="auto"/>
      </w:divBdr>
    </w:div>
    <w:div w:id="1307006645">
      <w:bodyDiv w:val="1"/>
      <w:marLeft w:val="0"/>
      <w:marRight w:val="0"/>
      <w:marTop w:val="0"/>
      <w:marBottom w:val="0"/>
      <w:divBdr>
        <w:top w:val="none" w:sz="0" w:space="0" w:color="auto"/>
        <w:left w:val="none" w:sz="0" w:space="0" w:color="auto"/>
        <w:bottom w:val="none" w:sz="0" w:space="0" w:color="auto"/>
        <w:right w:val="none" w:sz="0" w:space="0" w:color="auto"/>
      </w:divBdr>
    </w:div>
    <w:div w:id="1310473917">
      <w:bodyDiv w:val="1"/>
      <w:marLeft w:val="0"/>
      <w:marRight w:val="0"/>
      <w:marTop w:val="0"/>
      <w:marBottom w:val="0"/>
      <w:divBdr>
        <w:top w:val="none" w:sz="0" w:space="0" w:color="auto"/>
        <w:left w:val="none" w:sz="0" w:space="0" w:color="auto"/>
        <w:bottom w:val="none" w:sz="0" w:space="0" w:color="auto"/>
        <w:right w:val="none" w:sz="0" w:space="0" w:color="auto"/>
      </w:divBdr>
    </w:div>
    <w:div w:id="1317877093">
      <w:bodyDiv w:val="1"/>
      <w:marLeft w:val="0"/>
      <w:marRight w:val="0"/>
      <w:marTop w:val="0"/>
      <w:marBottom w:val="0"/>
      <w:divBdr>
        <w:top w:val="none" w:sz="0" w:space="0" w:color="auto"/>
        <w:left w:val="none" w:sz="0" w:space="0" w:color="auto"/>
        <w:bottom w:val="none" w:sz="0" w:space="0" w:color="auto"/>
        <w:right w:val="none" w:sz="0" w:space="0" w:color="auto"/>
      </w:divBdr>
    </w:div>
    <w:div w:id="1319532258">
      <w:bodyDiv w:val="1"/>
      <w:marLeft w:val="0"/>
      <w:marRight w:val="0"/>
      <w:marTop w:val="0"/>
      <w:marBottom w:val="0"/>
      <w:divBdr>
        <w:top w:val="none" w:sz="0" w:space="0" w:color="auto"/>
        <w:left w:val="none" w:sz="0" w:space="0" w:color="auto"/>
        <w:bottom w:val="none" w:sz="0" w:space="0" w:color="auto"/>
        <w:right w:val="none" w:sz="0" w:space="0" w:color="auto"/>
      </w:divBdr>
    </w:div>
    <w:div w:id="1319574583">
      <w:bodyDiv w:val="1"/>
      <w:marLeft w:val="0"/>
      <w:marRight w:val="0"/>
      <w:marTop w:val="0"/>
      <w:marBottom w:val="0"/>
      <w:divBdr>
        <w:top w:val="none" w:sz="0" w:space="0" w:color="auto"/>
        <w:left w:val="none" w:sz="0" w:space="0" w:color="auto"/>
        <w:bottom w:val="none" w:sz="0" w:space="0" w:color="auto"/>
        <w:right w:val="none" w:sz="0" w:space="0" w:color="auto"/>
      </w:divBdr>
    </w:div>
    <w:div w:id="1325670181">
      <w:bodyDiv w:val="1"/>
      <w:marLeft w:val="0"/>
      <w:marRight w:val="0"/>
      <w:marTop w:val="0"/>
      <w:marBottom w:val="0"/>
      <w:divBdr>
        <w:top w:val="none" w:sz="0" w:space="0" w:color="auto"/>
        <w:left w:val="none" w:sz="0" w:space="0" w:color="auto"/>
        <w:bottom w:val="none" w:sz="0" w:space="0" w:color="auto"/>
        <w:right w:val="none" w:sz="0" w:space="0" w:color="auto"/>
      </w:divBdr>
    </w:div>
    <w:div w:id="1327709515">
      <w:bodyDiv w:val="1"/>
      <w:marLeft w:val="0"/>
      <w:marRight w:val="0"/>
      <w:marTop w:val="0"/>
      <w:marBottom w:val="0"/>
      <w:divBdr>
        <w:top w:val="none" w:sz="0" w:space="0" w:color="auto"/>
        <w:left w:val="none" w:sz="0" w:space="0" w:color="auto"/>
        <w:bottom w:val="none" w:sz="0" w:space="0" w:color="auto"/>
        <w:right w:val="none" w:sz="0" w:space="0" w:color="auto"/>
      </w:divBdr>
    </w:div>
    <w:div w:id="1335381021">
      <w:bodyDiv w:val="1"/>
      <w:marLeft w:val="0"/>
      <w:marRight w:val="0"/>
      <w:marTop w:val="0"/>
      <w:marBottom w:val="0"/>
      <w:divBdr>
        <w:top w:val="none" w:sz="0" w:space="0" w:color="auto"/>
        <w:left w:val="none" w:sz="0" w:space="0" w:color="auto"/>
        <w:bottom w:val="none" w:sz="0" w:space="0" w:color="auto"/>
        <w:right w:val="none" w:sz="0" w:space="0" w:color="auto"/>
      </w:divBdr>
    </w:div>
    <w:div w:id="1338851271">
      <w:bodyDiv w:val="1"/>
      <w:marLeft w:val="0"/>
      <w:marRight w:val="0"/>
      <w:marTop w:val="0"/>
      <w:marBottom w:val="0"/>
      <w:divBdr>
        <w:top w:val="none" w:sz="0" w:space="0" w:color="auto"/>
        <w:left w:val="none" w:sz="0" w:space="0" w:color="auto"/>
        <w:bottom w:val="none" w:sz="0" w:space="0" w:color="auto"/>
        <w:right w:val="none" w:sz="0" w:space="0" w:color="auto"/>
      </w:divBdr>
    </w:div>
    <w:div w:id="1340231439">
      <w:bodyDiv w:val="1"/>
      <w:marLeft w:val="0"/>
      <w:marRight w:val="0"/>
      <w:marTop w:val="0"/>
      <w:marBottom w:val="0"/>
      <w:divBdr>
        <w:top w:val="none" w:sz="0" w:space="0" w:color="auto"/>
        <w:left w:val="none" w:sz="0" w:space="0" w:color="auto"/>
        <w:bottom w:val="none" w:sz="0" w:space="0" w:color="auto"/>
        <w:right w:val="none" w:sz="0" w:space="0" w:color="auto"/>
      </w:divBdr>
    </w:div>
    <w:div w:id="1340741420">
      <w:bodyDiv w:val="1"/>
      <w:marLeft w:val="0"/>
      <w:marRight w:val="0"/>
      <w:marTop w:val="0"/>
      <w:marBottom w:val="0"/>
      <w:divBdr>
        <w:top w:val="none" w:sz="0" w:space="0" w:color="auto"/>
        <w:left w:val="none" w:sz="0" w:space="0" w:color="auto"/>
        <w:bottom w:val="none" w:sz="0" w:space="0" w:color="auto"/>
        <w:right w:val="none" w:sz="0" w:space="0" w:color="auto"/>
      </w:divBdr>
    </w:div>
    <w:div w:id="1341926057">
      <w:bodyDiv w:val="1"/>
      <w:marLeft w:val="0"/>
      <w:marRight w:val="0"/>
      <w:marTop w:val="0"/>
      <w:marBottom w:val="0"/>
      <w:divBdr>
        <w:top w:val="none" w:sz="0" w:space="0" w:color="auto"/>
        <w:left w:val="none" w:sz="0" w:space="0" w:color="auto"/>
        <w:bottom w:val="none" w:sz="0" w:space="0" w:color="auto"/>
        <w:right w:val="none" w:sz="0" w:space="0" w:color="auto"/>
      </w:divBdr>
    </w:div>
    <w:div w:id="1344015252">
      <w:bodyDiv w:val="1"/>
      <w:marLeft w:val="0"/>
      <w:marRight w:val="0"/>
      <w:marTop w:val="0"/>
      <w:marBottom w:val="0"/>
      <w:divBdr>
        <w:top w:val="none" w:sz="0" w:space="0" w:color="auto"/>
        <w:left w:val="none" w:sz="0" w:space="0" w:color="auto"/>
        <w:bottom w:val="none" w:sz="0" w:space="0" w:color="auto"/>
        <w:right w:val="none" w:sz="0" w:space="0" w:color="auto"/>
      </w:divBdr>
    </w:div>
    <w:div w:id="1344164869">
      <w:bodyDiv w:val="1"/>
      <w:marLeft w:val="0"/>
      <w:marRight w:val="0"/>
      <w:marTop w:val="0"/>
      <w:marBottom w:val="0"/>
      <w:divBdr>
        <w:top w:val="none" w:sz="0" w:space="0" w:color="auto"/>
        <w:left w:val="none" w:sz="0" w:space="0" w:color="auto"/>
        <w:bottom w:val="none" w:sz="0" w:space="0" w:color="auto"/>
        <w:right w:val="none" w:sz="0" w:space="0" w:color="auto"/>
      </w:divBdr>
    </w:div>
    <w:div w:id="1346009171">
      <w:bodyDiv w:val="1"/>
      <w:marLeft w:val="0"/>
      <w:marRight w:val="0"/>
      <w:marTop w:val="0"/>
      <w:marBottom w:val="0"/>
      <w:divBdr>
        <w:top w:val="none" w:sz="0" w:space="0" w:color="auto"/>
        <w:left w:val="none" w:sz="0" w:space="0" w:color="auto"/>
        <w:bottom w:val="none" w:sz="0" w:space="0" w:color="auto"/>
        <w:right w:val="none" w:sz="0" w:space="0" w:color="auto"/>
      </w:divBdr>
    </w:div>
    <w:div w:id="1346862229">
      <w:bodyDiv w:val="1"/>
      <w:marLeft w:val="0"/>
      <w:marRight w:val="0"/>
      <w:marTop w:val="0"/>
      <w:marBottom w:val="0"/>
      <w:divBdr>
        <w:top w:val="none" w:sz="0" w:space="0" w:color="auto"/>
        <w:left w:val="none" w:sz="0" w:space="0" w:color="auto"/>
        <w:bottom w:val="none" w:sz="0" w:space="0" w:color="auto"/>
        <w:right w:val="none" w:sz="0" w:space="0" w:color="auto"/>
      </w:divBdr>
    </w:div>
    <w:div w:id="1347902362">
      <w:bodyDiv w:val="1"/>
      <w:marLeft w:val="0"/>
      <w:marRight w:val="0"/>
      <w:marTop w:val="0"/>
      <w:marBottom w:val="0"/>
      <w:divBdr>
        <w:top w:val="none" w:sz="0" w:space="0" w:color="auto"/>
        <w:left w:val="none" w:sz="0" w:space="0" w:color="auto"/>
        <w:bottom w:val="none" w:sz="0" w:space="0" w:color="auto"/>
        <w:right w:val="none" w:sz="0" w:space="0" w:color="auto"/>
      </w:divBdr>
    </w:div>
    <w:div w:id="1348022009">
      <w:bodyDiv w:val="1"/>
      <w:marLeft w:val="0"/>
      <w:marRight w:val="0"/>
      <w:marTop w:val="0"/>
      <w:marBottom w:val="0"/>
      <w:divBdr>
        <w:top w:val="none" w:sz="0" w:space="0" w:color="auto"/>
        <w:left w:val="none" w:sz="0" w:space="0" w:color="auto"/>
        <w:bottom w:val="none" w:sz="0" w:space="0" w:color="auto"/>
        <w:right w:val="none" w:sz="0" w:space="0" w:color="auto"/>
      </w:divBdr>
    </w:div>
    <w:div w:id="1349721772">
      <w:bodyDiv w:val="1"/>
      <w:marLeft w:val="0"/>
      <w:marRight w:val="0"/>
      <w:marTop w:val="0"/>
      <w:marBottom w:val="0"/>
      <w:divBdr>
        <w:top w:val="none" w:sz="0" w:space="0" w:color="auto"/>
        <w:left w:val="none" w:sz="0" w:space="0" w:color="auto"/>
        <w:bottom w:val="none" w:sz="0" w:space="0" w:color="auto"/>
        <w:right w:val="none" w:sz="0" w:space="0" w:color="auto"/>
      </w:divBdr>
    </w:div>
    <w:div w:id="1352294605">
      <w:bodyDiv w:val="1"/>
      <w:marLeft w:val="0"/>
      <w:marRight w:val="0"/>
      <w:marTop w:val="0"/>
      <w:marBottom w:val="0"/>
      <w:divBdr>
        <w:top w:val="none" w:sz="0" w:space="0" w:color="auto"/>
        <w:left w:val="none" w:sz="0" w:space="0" w:color="auto"/>
        <w:bottom w:val="none" w:sz="0" w:space="0" w:color="auto"/>
        <w:right w:val="none" w:sz="0" w:space="0" w:color="auto"/>
      </w:divBdr>
    </w:div>
    <w:div w:id="1353649004">
      <w:bodyDiv w:val="1"/>
      <w:marLeft w:val="0"/>
      <w:marRight w:val="0"/>
      <w:marTop w:val="0"/>
      <w:marBottom w:val="0"/>
      <w:divBdr>
        <w:top w:val="none" w:sz="0" w:space="0" w:color="auto"/>
        <w:left w:val="none" w:sz="0" w:space="0" w:color="auto"/>
        <w:bottom w:val="none" w:sz="0" w:space="0" w:color="auto"/>
        <w:right w:val="none" w:sz="0" w:space="0" w:color="auto"/>
      </w:divBdr>
    </w:div>
    <w:div w:id="1353798248">
      <w:bodyDiv w:val="1"/>
      <w:marLeft w:val="0"/>
      <w:marRight w:val="0"/>
      <w:marTop w:val="0"/>
      <w:marBottom w:val="0"/>
      <w:divBdr>
        <w:top w:val="none" w:sz="0" w:space="0" w:color="auto"/>
        <w:left w:val="none" w:sz="0" w:space="0" w:color="auto"/>
        <w:bottom w:val="none" w:sz="0" w:space="0" w:color="auto"/>
        <w:right w:val="none" w:sz="0" w:space="0" w:color="auto"/>
      </w:divBdr>
    </w:div>
    <w:div w:id="1354769830">
      <w:bodyDiv w:val="1"/>
      <w:marLeft w:val="0"/>
      <w:marRight w:val="0"/>
      <w:marTop w:val="0"/>
      <w:marBottom w:val="0"/>
      <w:divBdr>
        <w:top w:val="none" w:sz="0" w:space="0" w:color="auto"/>
        <w:left w:val="none" w:sz="0" w:space="0" w:color="auto"/>
        <w:bottom w:val="none" w:sz="0" w:space="0" w:color="auto"/>
        <w:right w:val="none" w:sz="0" w:space="0" w:color="auto"/>
      </w:divBdr>
    </w:div>
    <w:div w:id="1354913958">
      <w:bodyDiv w:val="1"/>
      <w:marLeft w:val="0"/>
      <w:marRight w:val="0"/>
      <w:marTop w:val="0"/>
      <w:marBottom w:val="0"/>
      <w:divBdr>
        <w:top w:val="none" w:sz="0" w:space="0" w:color="auto"/>
        <w:left w:val="none" w:sz="0" w:space="0" w:color="auto"/>
        <w:bottom w:val="none" w:sz="0" w:space="0" w:color="auto"/>
        <w:right w:val="none" w:sz="0" w:space="0" w:color="auto"/>
      </w:divBdr>
    </w:div>
    <w:div w:id="1355424311">
      <w:bodyDiv w:val="1"/>
      <w:marLeft w:val="0"/>
      <w:marRight w:val="0"/>
      <w:marTop w:val="0"/>
      <w:marBottom w:val="0"/>
      <w:divBdr>
        <w:top w:val="none" w:sz="0" w:space="0" w:color="auto"/>
        <w:left w:val="none" w:sz="0" w:space="0" w:color="auto"/>
        <w:bottom w:val="none" w:sz="0" w:space="0" w:color="auto"/>
        <w:right w:val="none" w:sz="0" w:space="0" w:color="auto"/>
      </w:divBdr>
    </w:div>
    <w:div w:id="1357803630">
      <w:bodyDiv w:val="1"/>
      <w:marLeft w:val="0"/>
      <w:marRight w:val="0"/>
      <w:marTop w:val="0"/>
      <w:marBottom w:val="0"/>
      <w:divBdr>
        <w:top w:val="none" w:sz="0" w:space="0" w:color="auto"/>
        <w:left w:val="none" w:sz="0" w:space="0" w:color="auto"/>
        <w:bottom w:val="none" w:sz="0" w:space="0" w:color="auto"/>
        <w:right w:val="none" w:sz="0" w:space="0" w:color="auto"/>
      </w:divBdr>
    </w:div>
    <w:div w:id="1358117440">
      <w:bodyDiv w:val="1"/>
      <w:marLeft w:val="0"/>
      <w:marRight w:val="0"/>
      <w:marTop w:val="0"/>
      <w:marBottom w:val="0"/>
      <w:divBdr>
        <w:top w:val="none" w:sz="0" w:space="0" w:color="auto"/>
        <w:left w:val="none" w:sz="0" w:space="0" w:color="auto"/>
        <w:bottom w:val="none" w:sz="0" w:space="0" w:color="auto"/>
        <w:right w:val="none" w:sz="0" w:space="0" w:color="auto"/>
      </w:divBdr>
    </w:div>
    <w:div w:id="1359890696">
      <w:bodyDiv w:val="1"/>
      <w:marLeft w:val="0"/>
      <w:marRight w:val="0"/>
      <w:marTop w:val="0"/>
      <w:marBottom w:val="0"/>
      <w:divBdr>
        <w:top w:val="none" w:sz="0" w:space="0" w:color="auto"/>
        <w:left w:val="none" w:sz="0" w:space="0" w:color="auto"/>
        <w:bottom w:val="none" w:sz="0" w:space="0" w:color="auto"/>
        <w:right w:val="none" w:sz="0" w:space="0" w:color="auto"/>
      </w:divBdr>
    </w:div>
    <w:div w:id="1361736146">
      <w:bodyDiv w:val="1"/>
      <w:marLeft w:val="0"/>
      <w:marRight w:val="0"/>
      <w:marTop w:val="0"/>
      <w:marBottom w:val="0"/>
      <w:divBdr>
        <w:top w:val="none" w:sz="0" w:space="0" w:color="auto"/>
        <w:left w:val="none" w:sz="0" w:space="0" w:color="auto"/>
        <w:bottom w:val="none" w:sz="0" w:space="0" w:color="auto"/>
        <w:right w:val="none" w:sz="0" w:space="0" w:color="auto"/>
      </w:divBdr>
    </w:div>
    <w:div w:id="1364093935">
      <w:bodyDiv w:val="1"/>
      <w:marLeft w:val="0"/>
      <w:marRight w:val="0"/>
      <w:marTop w:val="0"/>
      <w:marBottom w:val="0"/>
      <w:divBdr>
        <w:top w:val="none" w:sz="0" w:space="0" w:color="auto"/>
        <w:left w:val="none" w:sz="0" w:space="0" w:color="auto"/>
        <w:bottom w:val="none" w:sz="0" w:space="0" w:color="auto"/>
        <w:right w:val="none" w:sz="0" w:space="0" w:color="auto"/>
      </w:divBdr>
    </w:div>
    <w:div w:id="1365322432">
      <w:bodyDiv w:val="1"/>
      <w:marLeft w:val="0"/>
      <w:marRight w:val="0"/>
      <w:marTop w:val="0"/>
      <w:marBottom w:val="0"/>
      <w:divBdr>
        <w:top w:val="none" w:sz="0" w:space="0" w:color="auto"/>
        <w:left w:val="none" w:sz="0" w:space="0" w:color="auto"/>
        <w:bottom w:val="none" w:sz="0" w:space="0" w:color="auto"/>
        <w:right w:val="none" w:sz="0" w:space="0" w:color="auto"/>
      </w:divBdr>
    </w:div>
    <w:div w:id="1365404541">
      <w:bodyDiv w:val="1"/>
      <w:marLeft w:val="0"/>
      <w:marRight w:val="0"/>
      <w:marTop w:val="0"/>
      <w:marBottom w:val="0"/>
      <w:divBdr>
        <w:top w:val="none" w:sz="0" w:space="0" w:color="auto"/>
        <w:left w:val="none" w:sz="0" w:space="0" w:color="auto"/>
        <w:bottom w:val="none" w:sz="0" w:space="0" w:color="auto"/>
        <w:right w:val="none" w:sz="0" w:space="0" w:color="auto"/>
      </w:divBdr>
    </w:div>
    <w:div w:id="1367028942">
      <w:bodyDiv w:val="1"/>
      <w:marLeft w:val="0"/>
      <w:marRight w:val="0"/>
      <w:marTop w:val="0"/>
      <w:marBottom w:val="0"/>
      <w:divBdr>
        <w:top w:val="none" w:sz="0" w:space="0" w:color="auto"/>
        <w:left w:val="none" w:sz="0" w:space="0" w:color="auto"/>
        <w:bottom w:val="none" w:sz="0" w:space="0" w:color="auto"/>
        <w:right w:val="none" w:sz="0" w:space="0" w:color="auto"/>
      </w:divBdr>
    </w:div>
    <w:div w:id="1374036364">
      <w:bodyDiv w:val="1"/>
      <w:marLeft w:val="0"/>
      <w:marRight w:val="0"/>
      <w:marTop w:val="0"/>
      <w:marBottom w:val="0"/>
      <w:divBdr>
        <w:top w:val="none" w:sz="0" w:space="0" w:color="auto"/>
        <w:left w:val="none" w:sz="0" w:space="0" w:color="auto"/>
        <w:bottom w:val="none" w:sz="0" w:space="0" w:color="auto"/>
        <w:right w:val="none" w:sz="0" w:space="0" w:color="auto"/>
      </w:divBdr>
    </w:div>
    <w:div w:id="1375545874">
      <w:bodyDiv w:val="1"/>
      <w:marLeft w:val="0"/>
      <w:marRight w:val="0"/>
      <w:marTop w:val="0"/>
      <w:marBottom w:val="0"/>
      <w:divBdr>
        <w:top w:val="none" w:sz="0" w:space="0" w:color="auto"/>
        <w:left w:val="none" w:sz="0" w:space="0" w:color="auto"/>
        <w:bottom w:val="none" w:sz="0" w:space="0" w:color="auto"/>
        <w:right w:val="none" w:sz="0" w:space="0" w:color="auto"/>
      </w:divBdr>
    </w:div>
    <w:div w:id="1376661700">
      <w:bodyDiv w:val="1"/>
      <w:marLeft w:val="0"/>
      <w:marRight w:val="0"/>
      <w:marTop w:val="0"/>
      <w:marBottom w:val="0"/>
      <w:divBdr>
        <w:top w:val="none" w:sz="0" w:space="0" w:color="auto"/>
        <w:left w:val="none" w:sz="0" w:space="0" w:color="auto"/>
        <w:bottom w:val="none" w:sz="0" w:space="0" w:color="auto"/>
        <w:right w:val="none" w:sz="0" w:space="0" w:color="auto"/>
      </w:divBdr>
    </w:div>
    <w:div w:id="1381593420">
      <w:bodyDiv w:val="1"/>
      <w:marLeft w:val="0"/>
      <w:marRight w:val="0"/>
      <w:marTop w:val="0"/>
      <w:marBottom w:val="0"/>
      <w:divBdr>
        <w:top w:val="none" w:sz="0" w:space="0" w:color="auto"/>
        <w:left w:val="none" w:sz="0" w:space="0" w:color="auto"/>
        <w:bottom w:val="none" w:sz="0" w:space="0" w:color="auto"/>
        <w:right w:val="none" w:sz="0" w:space="0" w:color="auto"/>
      </w:divBdr>
    </w:div>
    <w:div w:id="1385135117">
      <w:bodyDiv w:val="1"/>
      <w:marLeft w:val="0"/>
      <w:marRight w:val="0"/>
      <w:marTop w:val="0"/>
      <w:marBottom w:val="0"/>
      <w:divBdr>
        <w:top w:val="none" w:sz="0" w:space="0" w:color="auto"/>
        <w:left w:val="none" w:sz="0" w:space="0" w:color="auto"/>
        <w:bottom w:val="none" w:sz="0" w:space="0" w:color="auto"/>
        <w:right w:val="none" w:sz="0" w:space="0" w:color="auto"/>
      </w:divBdr>
    </w:div>
    <w:div w:id="1386486360">
      <w:bodyDiv w:val="1"/>
      <w:marLeft w:val="0"/>
      <w:marRight w:val="0"/>
      <w:marTop w:val="0"/>
      <w:marBottom w:val="0"/>
      <w:divBdr>
        <w:top w:val="none" w:sz="0" w:space="0" w:color="auto"/>
        <w:left w:val="none" w:sz="0" w:space="0" w:color="auto"/>
        <w:bottom w:val="none" w:sz="0" w:space="0" w:color="auto"/>
        <w:right w:val="none" w:sz="0" w:space="0" w:color="auto"/>
      </w:divBdr>
    </w:div>
    <w:div w:id="1388727821">
      <w:bodyDiv w:val="1"/>
      <w:marLeft w:val="0"/>
      <w:marRight w:val="0"/>
      <w:marTop w:val="0"/>
      <w:marBottom w:val="0"/>
      <w:divBdr>
        <w:top w:val="none" w:sz="0" w:space="0" w:color="auto"/>
        <w:left w:val="none" w:sz="0" w:space="0" w:color="auto"/>
        <w:bottom w:val="none" w:sz="0" w:space="0" w:color="auto"/>
        <w:right w:val="none" w:sz="0" w:space="0" w:color="auto"/>
      </w:divBdr>
    </w:div>
    <w:div w:id="1389762340">
      <w:bodyDiv w:val="1"/>
      <w:marLeft w:val="0"/>
      <w:marRight w:val="0"/>
      <w:marTop w:val="0"/>
      <w:marBottom w:val="0"/>
      <w:divBdr>
        <w:top w:val="none" w:sz="0" w:space="0" w:color="auto"/>
        <w:left w:val="none" w:sz="0" w:space="0" w:color="auto"/>
        <w:bottom w:val="none" w:sz="0" w:space="0" w:color="auto"/>
        <w:right w:val="none" w:sz="0" w:space="0" w:color="auto"/>
      </w:divBdr>
    </w:div>
    <w:div w:id="1392194279">
      <w:bodyDiv w:val="1"/>
      <w:marLeft w:val="0"/>
      <w:marRight w:val="0"/>
      <w:marTop w:val="0"/>
      <w:marBottom w:val="0"/>
      <w:divBdr>
        <w:top w:val="none" w:sz="0" w:space="0" w:color="auto"/>
        <w:left w:val="none" w:sz="0" w:space="0" w:color="auto"/>
        <w:bottom w:val="none" w:sz="0" w:space="0" w:color="auto"/>
        <w:right w:val="none" w:sz="0" w:space="0" w:color="auto"/>
      </w:divBdr>
    </w:div>
    <w:div w:id="1392576640">
      <w:bodyDiv w:val="1"/>
      <w:marLeft w:val="0"/>
      <w:marRight w:val="0"/>
      <w:marTop w:val="0"/>
      <w:marBottom w:val="0"/>
      <w:divBdr>
        <w:top w:val="none" w:sz="0" w:space="0" w:color="auto"/>
        <w:left w:val="none" w:sz="0" w:space="0" w:color="auto"/>
        <w:bottom w:val="none" w:sz="0" w:space="0" w:color="auto"/>
        <w:right w:val="none" w:sz="0" w:space="0" w:color="auto"/>
      </w:divBdr>
    </w:div>
    <w:div w:id="1393237026">
      <w:bodyDiv w:val="1"/>
      <w:marLeft w:val="0"/>
      <w:marRight w:val="0"/>
      <w:marTop w:val="0"/>
      <w:marBottom w:val="0"/>
      <w:divBdr>
        <w:top w:val="none" w:sz="0" w:space="0" w:color="auto"/>
        <w:left w:val="none" w:sz="0" w:space="0" w:color="auto"/>
        <w:bottom w:val="none" w:sz="0" w:space="0" w:color="auto"/>
        <w:right w:val="none" w:sz="0" w:space="0" w:color="auto"/>
      </w:divBdr>
    </w:div>
    <w:div w:id="1394810209">
      <w:bodyDiv w:val="1"/>
      <w:marLeft w:val="0"/>
      <w:marRight w:val="0"/>
      <w:marTop w:val="0"/>
      <w:marBottom w:val="0"/>
      <w:divBdr>
        <w:top w:val="none" w:sz="0" w:space="0" w:color="auto"/>
        <w:left w:val="none" w:sz="0" w:space="0" w:color="auto"/>
        <w:bottom w:val="none" w:sz="0" w:space="0" w:color="auto"/>
        <w:right w:val="none" w:sz="0" w:space="0" w:color="auto"/>
      </w:divBdr>
    </w:div>
    <w:div w:id="1397431587">
      <w:bodyDiv w:val="1"/>
      <w:marLeft w:val="0"/>
      <w:marRight w:val="0"/>
      <w:marTop w:val="0"/>
      <w:marBottom w:val="0"/>
      <w:divBdr>
        <w:top w:val="none" w:sz="0" w:space="0" w:color="auto"/>
        <w:left w:val="none" w:sz="0" w:space="0" w:color="auto"/>
        <w:bottom w:val="none" w:sz="0" w:space="0" w:color="auto"/>
        <w:right w:val="none" w:sz="0" w:space="0" w:color="auto"/>
      </w:divBdr>
    </w:div>
    <w:div w:id="1397625921">
      <w:bodyDiv w:val="1"/>
      <w:marLeft w:val="0"/>
      <w:marRight w:val="0"/>
      <w:marTop w:val="0"/>
      <w:marBottom w:val="0"/>
      <w:divBdr>
        <w:top w:val="none" w:sz="0" w:space="0" w:color="auto"/>
        <w:left w:val="none" w:sz="0" w:space="0" w:color="auto"/>
        <w:bottom w:val="none" w:sz="0" w:space="0" w:color="auto"/>
        <w:right w:val="none" w:sz="0" w:space="0" w:color="auto"/>
      </w:divBdr>
    </w:div>
    <w:div w:id="1398363503">
      <w:bodyDiv w:val="1"/>
      <w:marLeft w:val="0"/>
      <w:marRight w:val="0"/>
      <w:marTop w:val="0"/>
      <w:marBottom w:val="0"/>
      <w:divBdr>
        <w:top w:val="none" w:sz="0" w:space="0" w:color="auto"/>
        <w:left w:val="none" w:sz="0" w:space="0" w:color="auto"/>
        <w:bottom w:val="none" w:sz="0" w:space="0" w:color="auto"/>
        <w:right w:val="none" w:sz="0" w:space="0" w:color="auto"/>
      </w:divBdr>
    </w:div>
    <w:div w:id="1400714638">
      <w:bodyDiv w:val="1"/>
      <w:marLeft w:val="0"/>
      <w:marRight w:val="0"/>
      <w:marTop w:val="0"/>
      <w:marBottom w:val="0"/>
      <w:divBdr>
        <w:top w:val="none" w:sz="0" w:space="0" w:color="auto"/>
        <w:left w:val="none" w:sz="0" w:space="0" w:color="auto"/>
        <w:bottom w:val="none" w:sz="0" w:space="0" w:color="auto"/>
        <w:right w:val="none" w:sz="0" w:space="0" w:color="auto"/>
      </w:divBdr>
    </w:div>
    <w:div w:id="1400906924">
      <w:bodyDiv w:val="1"/>
      <w:marLeft w:val="0"/>
      <w:marRight w:val="0"/>
      <w:marTop w:val="0"/>
      <w:marBottom w:val="0"/>
      <w:divBdr>
        <w:top w:val="none" w:sz="0" w:space="0" w:color="auto"/>
        <w:left w:val="none" w:sz="0" w:space="0" w:color="auto"/>
        <w:bottom w:val="none" w:sz="0" w:space="0" w:color="auto"/>
        <w:right w:val="none" w:sz="0" w:space="0" w:color="auto"/>
      </w:divBdr>
    </w:div>
    <w:div w:id="1402412416">
      <w:bodyDiv w:val="1"/>
      <w:marLeft w:val="0"/>
      <w:marRight w:val="0"/>
      <w:marTop w:val="0"/>
      <w:marBottom w:val="0"/>
      <w:divBdr>
        <w:top w:val="none" w:sz="0" w:space="0" w:color="auto"/>
        <w:left w:val="none" w:sz="0" w:space="0" w:color="auto"/>
        <w:bottom w:val="none" w:sz="0" w:space="0" w:color="auto"/>
        <w:right w:val="none" w:sz="0" w:space="0" w:color="auto"/>
      </w:divBdr>
    </w:div>
    <w:div w:id="1404835818">
      <w:bodyDiv w:val="1"/>
      <w:marLeft w:val="0"/>
      <w:marRight w:val="0"/>
      <w:marTop w:val="0"/>
      <w:marBottom w:val="0"/>
      <w:divBdr>
        <w:top w:val="none" w:sz="0" w:space="0" w:color="auto"/>
        <w:left w:val="none" w:sz="0" w:space="0" w:color="auto"/>
        <w:bottom w:val="none" w:sz="0" w:space="0" w:color="auto"/>
        <w:right w:val="none" w:sz="0" w:space="0" w:color="auto"/>
      </w:divBdr>
    </w:div>
    <w:div w:id="1408113478">
      <w:bodyDiv w:val="1"/>
      <w:marLeft w:val="0"/>
      <w:marRight w:val="0"/>
      <w:marTop w:val="0"/>
      <w:marBottom w:val="0"/>
      <w:divBdr>
        <w:top w:val="none" w:sz="0" w:space="0" w:color="auto"/>
        <w:left w:val="none" w:sz="0" w:space="0" w:color="auto"/>
        <w:bottom w:val="none" w:sz="0" w:space="0" w:color="auto"/>
        <w:right w:val="none" w:sz="0" w:space="0" w:color="auto"/>
      </w:divBdr>
    </w:div>
    <w:div w:id="1411926980">
      <w:bodyDiv w:val="1"/>
      <w:marLeft w:val="0"/>
      <w:marRight w:val="0"/>
      <w:marTop w:val="0"/>
      <w:marBottom w:val="0"/>
      <w:divBdr>
        <w:top w:val="none" w:sz="0" w:space="0" w:color="auto"/>
        <w:left w:val="none" w:sz="0" w:space="0" w:color="auto"/>
        <w:bottom w:val="none" w:sz="0" w:space="0" w:color="auto"/>
        <w:right w:val="none" w:sz="0" w:space="0" w:color="auto"/>
      </w:divBdr>
    </w:div>
    <w:div w:id="1412503829">
      <w:bodyDiv w:val="1"/>
      <w:marLeft w:val="0"/>
      <w:marRight w:val="0"/>
      <w:marTop w:val="0"/>
      <w:marBottom w:val="0"/>
      <w:divBdr>
        <w:top w:val="none" w:sz="0" w:space="0" w:color="auto"/>
        <w:left w:val="none" w:sz="0" w:space="0" w:color="auto"/>
        <w:bottom w:val="none" w:sz="0" w:space="0" w:color="auto"/>
        <w:right w:val="none" w:sz="0" w:space="0" w:color="auto"/>
      </w:divBdr>
    </w:div>
    <w:div w:id="1414544252">
      <w:bodyDiv w:val="1"/>
      <w:marLeft w:val="0"/>
      <w:marRight w:val="0"/>
      <w:marTop w:val="0"/>
      <w:marBottom w:val="0"/>
      <w:divBdr>
        <w:top w:val="none" w:sz="0" w:space="0" w:color="auto"/>
        <w:left w:val="none" w:sz="0" w:space="0" w:color="auto"/>
        <w:bottom w:val="none" w:sz="0" w:space="0" w:color="auto"/>
        <w:right w:val="none" w:sz="0" w:space="0" w:color="auto"/>
      </w:divBdr>
    </w:div>
    <w:div w:id="1417940939">
      <w:bodyDiv w:val="1"/>
      <w:marLeft w:val="0"/>
      <w:marRight w:val="0"/>
      <w:marTop w:val="0"/>
      <w:marBottom w:val="0"/>
      <w:divBdr>
        <w:top w:val="none" w:sz="0" w:space="0" w:color="auto"/>
        <w:left w:val="none" w:sz="0" w:space="0" w:color="auto"/>
        <w:bottom w:val="none" w:sz="0" w:space="0" w:color="auto"/>
        <w:right w:val="none" w:sz="0" w:space="0" w:color="auto"/>
      </w:divBdr>
    </w:div>
    <w:div w:id="1418592702">
      <w:bodyDiv w:val="1"/>
      <w:marLeft w:val="0"/>
      <w:marRight w:val="0"/>
      <w:marTop w:val="0"/>
      <w:marBottom w:val="0"/>
      <w:divBdr>
        <w:top w:val="none" w:sz="0" w:space="0" w:color="auto"/>
        <w:left w:val="none" w:sz="0" w:space="0" w:color="auto"/>
        <w:bottom w:val="none" w:sz="0" w:space="0" w:color="auto"/>
        <w:right w:val="none" w:sz="0" w:space="0" w:color="auto"/>
      </w:divBdr>
    </w:div>
    <w:div w:id="1419519680">
      <w:bodyDiv w:val="1"/>
      <w:marLeft w:val="0"/>
      <w:marRight w:val="0"/>
      <w:marTop w:val="0"/>
      <w:marBottom w:val="0"/>
      <w:divBdr>
        <w:top w:val="none" w:sz="0" w:space="0" w:color="auto"/>
        <w:left w:val="none" w:sz="0" w:space="0" w:color="auto"/>
        <w:bottom w:val="none" w:sz="0" w:space="0" w:color="auto"/>
        <w:right w:val="none" w:sz="0" w:space="0" w:color="auto"/>
      </w:divBdr>
    </w:div>
    <w:div w:id="1419596607">
      <w:bodyDiv w:val="1"/>
      <w:marLeft w:val="0"/>
      <w:marRight w:val="0"/>
      <w:marTop w:val="0"/>
      <w:marBottom w:val="0"/>
      <w:divBdr>
        <w:top w:val="none" w:sz="0" w:space="0" w:color="auto"/>
        <w:left w:val="none" w:sz="0" w:space="0" w:color="auto"/>
        <w:bottom w:val="none" w:sz="0" w:space="0" w:color="auto"/>
        <w:right w:val="none" w:sz="0" w:space="0" w:color="auto"/>
      </w:divBdr>
    </w:div>
    <w:div w:id="1424064108">
      <w:bodyDiv w:val="1"/>
      <w:marLeft w:val="0"/>
      <w:marRight w:val="0"/>
      <w:marTop w:val="0"/>
      <w:marBottom w:val="0"/>
      <w:divBdr>
        <w:top w:val="none" w:sz="0" w:space="0" w:color="auto"/>
        <w:left w:val="none" w:sz="0" w:space="0" w:color="auto"/>
        <w:bottom w:val="none" w:sz="0" w:space="0" w:color="auto"/>
        <w:right w:val="none" w:sz="0" w:space="0" w:color="auto"/>
      </w:divBdr>
    </w:div>
    <w:div w:id="1424456311">
      <w:bodyDiv w:val="1"/>
      <w:marLeft w:val="0"/>
      <w:marRight w:val="0"/>
      <w:marTop w:val="0"/>
      <w:marBottom w:val="0"/>
      <w:divBdr>
        <w:top w:val="none" w:sz="0" w:space="0" w:color="auto"/>
        <w:left w:val="none" w:sz="0" w:space="0" w:color="auto"/>
        <w:bottom w:val="none" w:sz="0" w:space="0" w:color="auto"/>
        <w:right w:val="none" w:sz="0" w:space="0" w:color="auto"/>
      </w:divBdr>
    </w:div>
    <w:div w:id="1428817342">
      <w:bodyDiv w:val="1"/>
      <w:marLeft w:val="0"/>
      <w:marRight w:val="0"/>
      <w:marTop w:val="0"/>
      <w:marBottom w:val="0"/>
      <w:divBdr>
        <w:top w:val="none" w:sz="0" w:space="0" w:color="auto"/>
        <w:left w:val="none" w:sz="0" w:space="0" w:color="auto"/>
        <w:bottom w:val="none" w:sz="0" w:space="0" w:color="auto"/>
        <w:right w:val="none" w:sz="0" w:space="0" w:color="auto"/>
      </w:divBdr>
    </w:div>
    <w:div w:id="1431511194">
      <w:bodyDiv w:val="1"/>
      <w:marLeft w:val="0"/>
      <w:marRight w:val="0"/>
      <w:marTop w:val="0"/>
      <w:marBottom w:val="0"/>
      <w:divBdr>
        <w:top w:val="none" w:sz="0" w:space="0" w:color="auto"/>
        <w:left w:val="none" w:sz="0" w:space="0" w:color="auto"/>
        <w:bottom w:val="none" w:sz="0" w:space="0" w:color="auto"/>
        <w:right w:val="none" w:sz="0" w:space="0" w:color="auto"/>
      </w:divBdr>
    </w:div>
    <w:div w:id="1431855092">
      <w:bodyDiv w:val="1"/>
      <w:marLeft w:val="0"/>
      <w:marRight w:val="0"/>
      <w:marTop w:val="0"/>
      <w:marBottom w:val="0"/>
      <w:divBdr>
        <w:top w:val="none" w:sz="0" w:space="0" w:color="auto"/>
        <w:left w:val="none" w:sz="0" w:space="0" w:color="auto"/>
        <w:bottom w:val="none" w:sz="0" w:space="0" w:color="auto"/>
        <w:right w:val="none" w:sz="0" w:space="0" w:color="auto"/>
      </w:divBdr>
    </w:div>
    <w:div w:id="1432430145">
      <w:bodyDiv w:val="1"/>
      <w:marLeft w:val="0"/>
      <w:marRight w:val="0"/>
      <w:marTop w:val="0"/>
      <w:marBottom w:val="0"/>
      <w:divBdr>
        <w:top w:val="none" w:sz="0" w:space="0" w:color="auto"/>
        <w:left w:val="none" w:sz="0" w:space="0" w:color="auto"/>
        <w:bottom w:val="none" w:sz="0" w:space="0" w:color="auto"/>
        <w:right w:val="none" w:sz="0" w:space="0" w:color="auto"/>
      </w:divBdr>
    </w:div>
    <w:div w:id="1434856822">
      <w:bodyDiv w:val="1"/>
      <w:marLeft w:val="0"/>
      <w:marRight w:val="0"/>
      <w:marTop w:val="0"/>
      <w:marBottom w:val="0"/>
      <w:divBdr>
        <w:top w:val="none" w:sz="0" w:space="0" w:color="auto"/>
        <w:left w:val="none" w:sz="0" w:space="0" w:color="auto"/>
        <w:bottom w:val="none" w:sz="0" w:space="0" w:color="auto"/>
        <w:right w:val="none" w:sz="0" w:space="0" w:color="auto"/>
      </w:divBdr>
    </w:div>
    <w:div w:id="1436443554">
      <w:bodyDiv w:val="1"/>
      <w:marLeft w:val="0"/>
      <w:marRight w:val="0"/>
      <w:marTop w:val="0"/>
      <w:marBottom w:val="0"/>
      <w:divBdr>
        <w:top w:val="none" w:sz="0" w:space="0" w:color="auto"/>
        <w:left w:val="none" w:sz="0" w:space="0" w:color="auto"/>
        <w:bottom w:val="none" w:sz="0" w:space="0" w:color="auto"/>
        <w:right w:val="none" w:sz="0" w:space="0" w:color="auto"/>
      </w:divBdr>
    </w:div>
    <w:div w:id="1437169267">
      <w:bodyDiv w:val="1"/>
      <w:marLeft w:val="0"/>
      <w:marRight w:val="0"/>
      <w:marTop w:val="0"/>
      <w:marBottom w:val="0"/>
      <w:divBdr>
        <w:top w:val="none" w:sz="0" w:space="0" w:color="auto"/>
        <w:left w:val="none" w:sz="0" w:space="0" w:color="auto"/>
        <w:bottom w:val="none" w:sz="0" w:space="0" w:color="auto"/>
        <w:right w:val="none" w:sz="0" w:space="0" w:color="auto"/>
      </w:divBdr>
    </w:div>
    <w:div w:id="1437292111">
      <w:bodyDiv w:val="1"/>
      <w:marLeft w:val="0"/>
      <w:marRight w:val="0"/>
      <w:marTop w:val="0"/>
      <w:marBottom w:val="0"/>
      <w:divBdr>
        <w:top w:val="none" w:sz="0" w:space="0" w:color="auto"/>
        <w:left w:val="none" w:sz="0" w:space="0" w:color="auto"/>
        <w:bottom w:val="none" w:sz="0" w:space="0" w:color="auto"/>
        <w:right w:val="none" w:sz="0" w:space="0" w:color="auto"/>
      </w:divBdr>
    </w:div>
    <w:div w:id="1439566154">
      <w:bodyDiv w:val="1"/>
      <w:marLeft w:val="0"/>
      <w:marRight w:val="0"/>
      <w:marTop w:val="0"/>
      <w:marBottom w:val="0"/>
      <w:divBdr>
        <w:top w:val="none" w:sz="0" w:space="0" w:color="auto"/>
        <w:left w:val="none" w:sz="0" w:space="0" w:color="auto"/>
        <w:bottom w:val="none" w:sz="0" w:space="0" w:color="auto"/>
        <w:right w:val="none" w:sz="0" w:space="0" w:color="auto"/>
      </w:divBdr>
    </w:div>
    <w:div w:id="1439567080">
      <w:bodyDiv w:val="1"/>
      <w:marLeft w:val="0"/>
      <w:marRight w:val="0"/>
      <w:marTop w:val="0"/>
      <w:marBottom w:val="0"/>
      <w:divBdr>
        <w:top w:val="none" w:sz="0" w:space="0" w:color="auto"/>
        <w:left w:val="none" w:sz="0" w:space="0" w:color="auto"/>
        <w:bottom w:val="none" w:sz="0" w:space="0" w:color="auto"/>
        <w:right w:val="none" w:sz="0" w:space="0" w:color="auto"/>
      </w:divBdr>
    </w:div>
    <w:div w:id="1439790098">
      <w:bodyDiv w:val="1"/>
      <w:marLeft w:val="0"/>
      <w:marRight w:val="0"/>
      <w:marTop w:val="0"/>
      <w:marBottom w:val="0"/>
      <w:divBdr>
        <w:top w:val="none" w:sz="0" w:space="0" w:color="auto"/>
        <w:left w:val="none" w:sz="0" w:space="0" w:color="auto"/>
        <w:bottom w:val="none" w:sz="0" w:space="0" w:color="auto"/>
        <w:right w:val="none" w:sz="0" w:space="0" w:color="auto"/>
      </w:divBdr>
    </w:div>
    <w:div w:id="1439830725">
      <w:bodyDiv w:val="1"/>
      <w:marLeft w:val="0"/>
      <w:marRight w:val="0"/>
      <w:marTop w:val="0"/>
      <w:marBottom w:val="0"/>
      <w:divBdr>
        <w:top w:val="none" w:sz="0" w:space="0" w:color="auto"/>
        <w:left w:val="none" w:sz="0" w:space="0" w:color="auto"/>
        <w:bottom w:val="none" w:sz="0" w:space="0" w:color="auto"/>
        <w:right w:val="none" w:sz="0" w:space="0" w:color="auto"/>
      </w:divBdr>
    </w:div>
    <w:div w:id="1439985346">
      <w:bodyDiv w:val="1"/>
      <w:marLeft w:val="0"/>
      <w:marRight w:val="0"/>
      <w:marTop w:val="0"/>
      <w:marBottom w:val="0"/>
      <w:divBdr>
        <w:top w:val="none" w:sz="0" w:space="0" w:color="auto"/>
        <w:left w:val="none" w:sz="0" w:space="0" w:color="auto"/>
        <w:bottom w:val="none" w:sz="0" w:space="0" w:color="auto"/>
        <w:right w:val="none" w:sz="0" w:space="0" w:color="auto"/>
      </w:divBdr>
    </w:div>
    <w:div w:id="1440220726">
      <w:bodyDiv w:val="1"/>
      <w:marLeft w:val="0"/>
      <w:marRight w:val="0"/>
      <w:marTop w:val="0"/>
      <w:marBottom w:val="0"/>
      <w:divBdr>
        <w:top w:val="none" w:sz="0" w:space="0" w:color="auto"/>
        <w:left w:val="none" w:sz="0" w:space="0" w:color="auto"/>
        <w:bottom w:val="none" w:sz="0" w:space="0" w:color="auto"/>
        <w:right w:val="none" w:sz="0" w:space="0" w:color="auto"/>
      </w:divBdr>
    </w:div>
    <w:div w:id="1440953439">
      <w:bodyDiv w:val="1"/>
      <w:marLeft w:val="0"/>
      <w:marRight w:val="0"/>
      <w:marTop w:val="0"/>
      <w:marBottom w:val="0"/>
      <w:divBdr>
        <w:top w:val="none" w:sz="0" w:space="0" w:color="auto"/>
        <w:left w:val="none" w:sz="0" w:space="0" w:color="auto"/>
        <w:bottom w:val="none" w:sz="0" w:space="0" w:color="auto"/>
        <w:right w:val="none" w:sz="0" w:space="0" w:color="auto"/>
      </w:divBdr>
    </w:div>
    <w:div w:id="1442728368">
      <w:bodyDiv w:val="1"/>
      <w:marLeft w:val="0"/>
      <w:marRight w:val="0"/>
      <w:marTop w:val="0"/>
      <w:marBottom w:val="0"/>
      <w:divBdr>
        <w:top w:val="none" w:sz="0" w:space="0" w:color="auto"/>
        <w:left w:val="none" w:sz="0" w:space="0" w:color="auto"/>
        <w:bottom w:val="none" w:sz="0" w:space="0" w:color="auto"/>
        <w:right w:val="none" w:sz="0" w:space="0" w:color="auto"/>
      </w:divBdr>
    </w:div>
    <w:div w:id="1442728805">
      <w:bodyDiv w:val="1"/>
      <w:marLeft w:val="0"/>
      <w:marRight w:val="0"/>
      <w:marTop w:val="0"/>
      <w:marBottom w:val="0"/>
      <w:divBdr>
        <w:top w:val="none" w:sz="0" w:space="0" w:color="auto"/>
        <w:left w:val="none" w:sz="0" w:space="0" w:color="auto"/>
        <w:bottom w:val="none" w:sz="0" w:space="0" w:color="auto"/>
        <w:right w:val="none" w:sz="0" w:space="0" w:color="auto"/>
      </w:divBdr>
    </w:div>
    <w:div w:id="1445730525">
      <w:bodyDiv w:val="1"/>
      <w:marLeft w:val="0"/>
      <w:marRight w:val="0"/>
      <w:marTop w:val="0"/>
      <w:marBottom w:val="0"/>
      <w:divBdr>
        <w:top w:val="none" w:sz="0" w:space="0" w:color="auto"/>
        <w:left w:val="none" w:sz="0" w:space="0" w:color="auto"/>
        <w:bottom w:val="none" w:sz="0" w:space="0" w:color="auto"/>
        <w:right w:val="none" w:sz="0" w:space="0" w:color="auto"/>
      </w:divBdr>
    </w:div>
    <w:div w:id="1446732313">
      <w:bodyDiv w:val="1"/>
      <w:marLeft w:val="0"/>
      <w:marRight w:val="0"/>
      <w:marTop w:val="0"/>
      <w:marBottom w:val="0"/>
      <w:divBdr>
        <w:top w:val="none" w:sz="0" w:space="0" w:color="auto"/>
        <w:left w:val="none" w:sz="0" w:space="0" w:color="auto"/>
        <w:bottom w:val="none" w:sz="0" w:space="0" w:color="auto"/>
        <w:right w:val="none" w:sz="0" w:space="0" w:color="auto"/>
      </w:divBdr>
    </w:div>
    <w:div w:id="1452629264">
      <w:bodyDiv w:val="1"/>
      <w:marLeft w:val="0"/>
      <w:marRight w:val="0"/>
      <w:marTop w:val="0"/>
      <w:marBottom w:val="0"/>
      <w:divBdr>
        <w:top w:val="none" w:sz="0" w:space="0" w:color="auto"/>
        <w:left w:val="none" w:sz="0" w:space="0" w:color="auto"/>
        <w:bottom w:val="none" w:sz="0" w:space="0" w:color="auto"/>
        <w:right w:val="none" w:sz="0" w:space="0" w:color="auto"/>
      </w:divBdr>
    </w:div>
    <w:div w:id="1455639854">
      <w:bodyDiv w:val="1"/>
      <w:marLeft w:val="0"/>
      <w:marRight w:val="0"/>
      <w:marTop w:val="0"/>
      <w:marBottom w:val="0"/>
      <w:divBdr>
        <w:top w:val="none" w:sz="0" w:space="0" w:color="auto"/>
        <w:left w:val="none" w:sz="0" w:space="0" w:color="auto"/>
        <w:bottom w:val="none" w:sz="0" w:space="0" w:color="auto"/>
        <w:right w:val="none" w:sz="0" w:space="0" w:color="auto"/>
      </w:divBdr>
    </w:div>
    <w:div w:id="1456101895">
      <w:bodyDiv w:val="1"/>
      <w:marLeft w:val="0"/>
      <w:marRight w:val="0"/>
      <w:marTop w:val="0"/>
      <w:marBottom w:val="0"/>
      <w:divBdr>
        <w:top w:val="none" w:sz="0" w:space="0" w:color="auto"/>
        <w:left w:val="none" w:sz="0" w:space="0" w:color="auto"/>
        <w:bottom w:val="none" w:sz="0" w:space="0" w:color="auto"/>
        <w:right w:val="none" w:sz="0" w:space="0" w:color="auto"/>
      </w:divBdr>
    </w:div>
    <w:div w:id="1456557932">
      <w:bodyDiv w:val="1"/>
      <w:marLeft w:val="0"/>
      <w:marRight w:val="0"/>
      <w:marTop w:val="0"/>
      <w:marBottom w:val="0"/>
      <w:divBdr>
        <w:top w:val="none" w:sz="0" w:space="0" w:color="auto"/>
        <w:left w:val="none" w:sz="0" w:space="0" w:color="auto"/>
        <w:bottom w:val="none" w:sz="0" w:space="0" w:color="auto"/>
        <w:right w:val="none" w:sz="0" w:space="0" w:color="auto"/>
      </w:divBdr>
    </w:div>
    <w:div w:id="1460492742">
      <w:bodyDiv w:val="1"/>
      <w:marLeft w:val="0"/>
      <w:marRight w:val="0"/>
      <w:marTop w:val="0"/>
      <w:marBottom w:val="0"/>
      <w:divBdr>
        <w:top w:val="none" w:sz="0" w:space="0" w:color="auto"/>
        <w:left w:val="none" w:sz="0" w:space="0" w:color="auto"/>
        <w:bottom w:val="none" w:sz="0" w:space="0" w:color="auto"/>
        <w:right w:val="none" w:sz="0" w:space="0" w:color="auto"/>
      </w:divBdr>
    </w:div>
    <w:div w:id="1465000959">
      <w:bodyDiv w:val="1"/>
      <w:marLeft w:val="0"/>
      <w:marRight w:val="0"/>
      <w:marTop w:val="0"/>
      <w:marBottom w:val="0"/>
      <w:divBdr>
        <w:top w:val="none" w:sz="0" w:space="0" w:color="auto"/>
        <w:left w:val="none" w:sz="0" w:space="0" w:color="auto"/>
        <w:bottom w:val="none" w:sz="0" w:space="0" w:color="auto"/>
        <w:right w:val="none" w:sz="0" w:space="0" w:color="auto"/>
      </w:divBdr>
    </w:div>
    <w:div w:id="1465347438">
      <w:bodyDiv w:val="1"/>
      <w:marLeft w:val="0"/>
      <w:marRight w:val="0"/>
      <w:marTop w:val="0"/>
      <w:marBottom w:val="0"/>
      <w:divBdr>
        <w:top w:val="none" w:sz="0" w:space="0" w:color="auto"/>
        <w:left w:val="none" w:sz="0" w:space="0" w:color="auto"/>
        <w:bottom w:val="none" w:sz="0" w:space="0" w:color="auto"/>
        <w:right w:val="none" w:sz="0" w:space="0" w:color="auto"/>
      </w:divBdr>
    </w:div>
    <w:div w:id="1469861441">
      <w:bodyDiv w:val="1"/>
      <w:marLeft w:val="0"/>
      <w:marRight w:val="0"/>
      <w:marTop w:val="0"/>
      <w:marBottom w:val="0"/>
      <w:divBdr>
        <w:top w:val="none" w:sz="0" w:space="0" w:color="auto"/>
        <w:left w:val="none" w:sz="0" w:space="0" w:color="auto"/>
        <w:bottom w:val="none" w:sz="0" w:space="0" w:color="auto"/>
        <w:right w:val="none" w:sz="0" w:space="0" w:color="auto"/>
      </w:divBdr>
    </w:div>
    <w:div w:id="1471046640">
      <w:bodyDiv w:val="1"/>
      <w:marLeft w:val="0"/>
      <w:marRight w:val="0"/>
      <w:marTop w:val="0"/>
      <w:marBottom w:val="0"/>
      <w:divBdr>
        <w:top w:val="none" w:sz="0" w:space="0" w:color="auto"/>
        <w:left w:val="none" w:sz="0" w:space="0" w:color="auto"/>
        <w:bottom w:val="none" w:sz="0" w:space="0" w:color="auto"/>
        <w:right w:val="none" w:sz="0" w:space="0" w:color="auto"/>
      </w:divBdr>
    </w:div>
    <w:div w:id="1472821214">
      <w:bodyDiv w:val="1"/>
      <w:marLeft w:val="0"/>
      <w:marRight w:val="0"/>
      <w:marTop w:val="0"/>
      <w:marBottom w:val="0"/>
      <w:divBdr>
        <w:top w:val="none" w:sz="0" w:space="0" w:color="auto"/>
        <w:left w:val="none" w:sz="0" w:space="0" w:color="auto"/>
        <w:bottom w:val="none" w:sz="0" w:space="0" w:color="auto"/>
        <w:right w:val="none" w:sz="0" w:space="0" w:color="auto"/>
      </w:divBdr>
    </w:div>
    <w:div w:id="1473519974">
      <w:bodyDiv w:val="1"/>
      <w:marLeft w:val="0"/>
      <w:marRight w:val="0"/>
      <w:marTop w:val="0"/>
      <w:marBottom w:val="0"/>
      <w:divBdr>
        <w:top w:val="none" w:sz="0" w:space="0" w:color="auto"/>
        <w:left w:val="none" w:sz="0" w:space="0" w:color="auto"/>
        <w:bottom w:val="none" w:sz="0" w:space="0" w:color="auto"/>
        <w:right w:val="none" w:sz="0" w:space="0" w:color="auto"/>
      </w:divBdr>
    </w:div>
    <w:div w:id="1476214380">
      <w:bodyDiv w:val="1"/>
      <w:marLeft w:val="0"/>
      <w:marRight w:val="0"/>
      <w:marTop w:val="0"/>
      <w:marBottom w:val="0"/>
      <w:divBdr>
        <w:top w:val="none" w:sz="0" w:space="0" w:color="auto"/>
        <w:left w:val="none" w:sz="0" w:space="0" w:color="auto"/>
        <w:bottom w:val="none" w:sz="0" w:space="0" w:color="auto"/>
        <w:right w:val="none" w:sz="0" w:space="0" w:color="auto"/>
      </w:divBdr>
    </w:div>
    <w:div w:id="1479808558">
      <w:bodyDiv w:val="1"/>
      <w:marLeft w:val="0"/>
      <w:marRight w:val="0"/>
      <w:marTop w:val="0"/>
      <w:marBottom w:val="0"/>
      <w:divBdr>
        <w:top w:val="none" w:sz="0" w:space="0" w:color="auto"/>
        <w:left w:val="none" w:sz="0" w:space="0" w:color="auto"/>
        <w:bottom w:val="none" w:sz="0" w:space="0" w:color="auto"/>
        <w:right w:val="none" w:sz="0" w:space="0" w:color="auto"/>
      </w:divBdr>
    </w:div>
    <w:div w:id="1485001322">
      <w:bodyDiv w:val="1"/>
      <w:marLeft w:val="0"/>
      <w:marRight w:val="0"/>
      <w:marTop w:val="0"/>
      <w:marBottom w:val="0"/>
      <w:divBdr>
        <w:top w:val="none" w:sz="0" w:space="0" w:color="auto"/>
        <w:left w:val="none" w:sz="0" w:space="0" w:color="auto"/>
        <w:bottom w:val="none" w:sz="0" w:space="0" w:color="auto"/>
        <w:right w:val="none" w:sz="0" w:space="0" w:color="auto"/>
      </w:divBdr>
    </w:div>
    <w:div w:id="1486776113">
      <w:bodyDiv w:val="1"/>
      <w:marLeft w:val="0"/>
      <w:marRight w:val="0"/>
      <w:marTop w:val="0"/>
      <w:marBottom w:val="0"/>
      <w:divBdr>
        <w:top w:val="none" w:sz="0" w:space="0" w:color="auto"/>
        <w:left w:val="none" w:sz="0" w:space="0" w:color="auto"/>
        <w:bottom w:val="none" w:sz="0" w:space="0" w:color="auto"/>
        <w:right w:val="none" w:sz="0" w:space="0" w:color="auto"/>
      </w:divBdr>
    </w:div>
    <w:div w:id="1488521542">
      <w:bodyDiv w:val="1"/>
      <w:marLeft w:val="0"/>
      <w:marRight w:val="0"/>
      <w:marTop w:val="0"/>
      <w:marBottom w:val="0"/>
      <w:divBdr>
        <w:top w:val="none" w:sz="0" w:space="0" w:color="auto"/>
        <w:left w:val="none" w:sz="0" w:space="0" w:color="auto"/>
        <w:bottom w:val="none" w:sz="0" w:space="0" w:color="auto"/>
        <w:right w:val="none" w:sz="0" w:space="0" w:color="auto"/>
      </w:divBdr>
    </w:div>
    <w:div w:id="1488857767">
      <w:bodyDiv w:val="1"/>
      <w:marLeft w:val="0"/>
      <w:marRight w:val="0"/>
      <w:marTop w:val="0"/>
      <w:marBottom w:val="0"/>
      <w:divBdr>
        <w:top w:val="none" w:sz="0" w:space="0" w:color="auto"/>
        <w:left w:val="none" w:sz="0" w:space="0" w:color="auto"/>
        <w:bottom w:val="none" w:sz="0" w:space="0" w:color="auto"/>
        <w:right w:val="none" w:sz="0" w:space="0" w:color="auto"/>
      </w:divBdr>
    </w:div>
    <w:div w:id="1489516941">
      <w:bodyDiv w:val="1"/>
      <w:marLeft w:val="0"/>
      <w:marRight w:val="0"/>
      <w:marTop w:val="0"/>
      <w:marBottom w:val="0"/>
      <w:divBdr>
        <w:top w:val="none" w:sz="0" w:space="0" w:color="auto"/>
        <w:left w:val="none" w:sz="0" w:space="0" w:color="auto"/>
        <w:bottom w:val="none" w:sz="0" w:space="0" w:color="auto"/>
        <w:right w:val="none" w:sz="0" w:space="0" w:color="auto"/>
      </w:divBdr>
    </w:div>
    <w:div w:id="1496267244">
      <w:bodyDiv w:val="1"/>
      <w:marLeft w:val="0"/>
      <w:marRight w:val="0"/>
      <w:marTop w:val="0"/>
      <w:marBottom w:val="0"/>
      <w:divBdr>
        <w:top w:val="none" w:sz="0" w:space="0" w:color="auto"/>
        <w:left w:val="none" w:sz="0" w:space="0" w:color="auto"/>
        <w:bottom w:val="none" w:sz="0" w:space="0" w:color="auto"/>
        <w:right w:val="none" w:sz="0" w:space="0" w:color="auto"/>
      </w:divBdr>
    </w:div>
    <w:div w:id="1496649040">
      <w:bodyDiv w:val="1"/>
      <w:marLeft w:val="0"/>
      <w:marRight w:val="0"/>
      <w:marTop w:val="0"/>
      <w:marBottom w:val="0"/>
      <w:divBdr>
        <w:top w:val="none" w:sz="0" w:space="0" w:color="auto"/>
        <w:left w:val="none" w:sz="0" w:space="0" w:color="auto"/>
        <w:bottom w:val="none" w:sz="0" w:space="0" w:color="auto"/>
        <w:right w:val="none" w:sz="0" w:space="0" w:color="auto"/>
      </w:divBdr>
    </w:div>
    <w:div w:id="1497182039">
      <w:bodyDiv w:val="1"/>
      <w:marLeft w:val="0"/>
      <w:marRight w:val="0"/>
      <w:marTop w:val="0"/>
      <w:marBottom w:val="0"/>
      <w:divBdr>
        <w:top w:val="none" w:sz="0" w:space="0" w:color="auto"/>
        <w:left w:val="none" w:sz="0" w:space="0" w:color="auto"/>
        <w:bottom w:val="none" w:sz="0" w:space="0" w:color="auto"/>
        <w:right w:val="none" w:sz="0" w:space="0" w:color="auto"/>
      </w:divBdr>
    </w:div>
    <w:div w:id="1497765478">
      <w:bodyDiv w:val="1"/>
      <w:marLeft w:val="0"/>
      <w:marRight w:val="0"/>
      <w:marTop w:val="0"/>
      <w:marBottom w:val="0"/>
      <w:divBdr>
        <w:top w:val="none" w:sz="0" w:space="0" w:color="auto"/>
        <w:left w:val="none" w:sz="0" w:space="0" w:color="auto"/>
        <w:bottom w:val="none" w:sz="0" w:space="0" w:color="auto"/>
        <w:right w:val="none" w:sz="0" w:space="0" w:color="auto"/>
      </w:divBdr>
    </w:div>
    <w:div w:id="1499954434">
      <w:bodyDiv w:val="1"/>
      <w:marLeft w:val="0"/>
      <w:marRight w:val="0"/>
      <w:marTop w:val="0"/>
      <w:marBottom w:val="0"/>
      <w:divBdr>
        <w:top w:val="none" w:sz="0" w:space="0" w:color="auto"/>
        <w:left w:val="none" w:sz="0" w:space="0" w:color="auto"/>
        <w:bottom w:val="none" w:sz="0" w:space="0" w:color="auto"/>
        <w:right w:val="none" w:sz="0" w:space="0" w:color="auto"/>
      </w:divBdr>
    </w:div>
    <w:div w:id="1500652335">
      <w:bodyDiv w:val="1"/>
      <w:marLeft w:val="0"/>
      <w:marRight w:val="0"/>
      <w:marTop w:val="0"/>
      <w:marBottom w:val="0"/>
      <w:divBdr>
        <w:top w:val="none" w:sz="0" w:space="0" w:color="auto"/>
        <w:left w:val="none" w:sz="0" w:space="0" w:color="auto"/>
        <w:bottom w:val="none" w:sz="0" w:space="0" w:color="auto"/>
        <w:right w:val="none" w:sz="0" w:space="0" w:color="auto"/>
      </w:divBdr>
    </w:div>
    <w:div w:id="1505587581">
      <w:bodyDiv w:val="1"/>
      <w:marLeft w:val="0"/>
      <w:marRight w:val="0"/>
      <w:marTop w:val="0"/>
      <w:marBottom w:val="0"/>
      <w:divBdr>
        <w:top w:val="none" w:sz="0" w:space="0" w:color="auto"/>
        <w:left w:val="none" w:sz="0" w:space="0" w:color="auto"/>
        <w:bottom w:val="none" w:sz="0" w:space="0" w:color="auto"/>
        <w:right w:val="none" w:sz="0" w:space="0" w:color="auto"/>
      </w:divBdr>
    </w:div>
    <w:div w:id="1513884237">
      <w:bodyDiv w:val="1"/>
      <w:marLeft w:val="0"/>
      <w:marRight w:val="0"/>
      <w:marTop w:val="0"/>
      <w:marBottom w:val="0"/>
      <w:divBdr>
        <w:top w:val="none" w:sz="0" w:space="0" w:color="auto"/>
        <w:left w:val="none" w:sz="0" w:space="0" w:color="auto"/>
        <w:bottom w:val="none" w:sz="0" w:space="0" w:color="auto"/>
        <w:right w:val="none" w:sz="0" w:space="0" w:color="auto"/>
      </w:divBdr>
    </w:div>
    <w:div w:id="1515612912">
      <w:bodyDiv w:val="1"/>
      <w:marLeft w:val="0"/>
      <w:marRight w:val="0"/>
      <w:marTop w:val="0"/>
      <w:marBottom w:val="0"/>
      <w:divBdr>
        <w:top w:val="none" w:sz="0" w:space="0" w:color="auto"/>
        <w:left w:val="none" w:sz="0" w:space="0" w:color="auto"/>
        <w:bottom w:val="none" w:sz="0" w:space="0" w:color="auto"/>
        <w:right w:val="none" w:sz="0" w:space="0" w:color="auto"/>
      </w:divBdr>
    </w:div>
    <w:div w:id="1517428403">
      <w:bodyDiv w:val="1"/>
      <w:marLeft w:val="0"/>
      <w:marRight w:val="0"/>
      <w:marTop w:val="0"/>
      <w:marBottom w:val="0"/>
      <w:divBdr>
        <w:top w:val="none" w:sz="0" w:space="0" w:color="auto"/>
        <w:left w:val="none" w:sz="0" w:space="0" w:color="auto"/>
        <w:bottom w:val="none" w:sz="0" w:space="0" w:color="auto"/>
        <w:right w:val="none" w:sz="0" w:space="0" w:color="auto"/>
      </w:divBdr>
    </w:div>
    <w:div w:id="1519585911">
      <w:bodyDiv w:val="1"/>
      <w:marLeft w:val="0"/>
      <w:marRight w:val="0"/>
      <w:marTop w:val="0"/>
      <w:marBottom w:val="0"/>
      <w:divBdr>
        <w:top w:val="none" w:sz="0" w:space="0" w:color="auto"/>
        <w:left w:val="none" w:sz="0" w:space="0" w:color="auto"/>
        <w:bottom w:val="none" w:sz="0" w:space="0" w:color="auto"/>
        <w:right w:val="none" w:sz="0" w:space="0" w:color="auto"/>
      </w:divBdr>
    </w:div>
    <w:div w:id="1523589744">
      <w:bodyDiv w:val="1"/>
      <w:marLeft w:val="0"/>
      <w:marRight w:val="0"/>
      <w:marTop w:val="0"/>
      <w:marBottom w:val="0"/>
      <w:divBdr>
        <w:top w:val="none" w:sz="0" w:space="0" w:color="auto"/>
        <w:left w:val="none" w:sz="0" w:space="0" w:color="auto"/>
        <w:bottom w:val="none" w:sz="0" w:space="0" w:color="auto"/>
        <w:right w:val="none" w:sz="0" w:space="0" w:color="auto"/>
      </w:divBdr>
    </w:div>
    <w:div w:id="1525167405">
      <w:bodyDiv w:val="1"/>
      <w:marLeft w:val="0"/>
      <w:marRight w:val="0"/>
      <w:marTop w:val="0"/>
      <w:marBottom w:val="0"/>
      <w:divBdr>
        <w:top w:val="none" w:sz="0" w:space="0" w:color="auto"/>
        <w:left w:val="none" w:sz="0" w:space="0" w:color="auto"/>
        <w:bottom w:val="none" w:sz="0" w:space="0" w:color="auto"/>
        <w:right w:val="none" w:sz="0" w:space="0" w:color="auto"/>
      </w:divBdr>
    </w:div>
    <w:div w:id="1527719939">
      <w:bodyDiv w:val="1"/>
      <w:marLeft w:val="0"/>
      <w:marRight w:val="0"/>
      <w:marTop w:val="0"/>
      <w:marBottom w:val="0"/>
      <w:divBdr>
        <w:top w:val="none" w:sz="0" w:space="0" w:color="auto"/>
        <w:left w:val="none" w:sz="0" w:space="0" w:color="auto"/>
        <w:bottom w:val="none" w:sz="0" w:space="0" w:color="auto"/>
        <w:right w:val="none" w:sz="0" w:space="0" w:color="auto"/>
      </w:divBdr>
    </w:div>
    <w:div w:id="1529103427">
      <w:bodyDiv w:val="1"/>
      <w:marLeft w:val="0"/>
      <w:marRight w:val="0"/>
      <w:marTop w:val="0"/>
      <w:marBottom w:val="0"/>
      <w:divBdr>
        <w:top w:val="none" w:sz="0" w:space="0" w:color="auto"/>
        <w:left w:val="none" w:sz="0" w:space="0" w:color="auto"/>
        <w:bottom w:val="none" w:sz="0" w:space="0" w:color="auto"/>
        <w:right w:val="none" w:sz="0" w:space="0" w:color="auto"/>
      </w:divBdr>
    </w:div>
    <w:div w:id="1531606601">
      <w:bodyDiv w:val="1"/>
      <w:marLeft w:val="0"/>
      <w:marRight w:val="0"/>
      <w:marTop w:val="0"/>
      <w:marBottom w:val="0"/>
      <w:divBdr>
        <w:top w:val="none" w:sz="0" w:space="0" w:color="auto"/>
        <w:left w:val="none" w:sz="0" w:space="0" w:color="auto"/>
        <w:bottom w:val="none" w:sz="0" w:space="0" w:color="auto"/>
        <w:right w:val="none" w:sz="0" w:space="0" w:color="auto"/>
      </w:divBdr>
    </w:div>
    <w:div w:id="1533689664">
      <w:bodyDiv w:val="1"/>
      <w:marLeft w:val="0"/>
      <w:marRight w:val="0"/>
      <w:marTop w:val="0"/>
      <w:marBottom w:val="0"/>
      <w:divBdr>
        <w:top w:val="none" w:sz="0" w:space="0" w:color="auto"/>
        <w:left w:val="none" w:sz="0" w:space="0" w:color="auto"/>
        <w:bottom w:val="none" w:sz="0" w:space="0" w:color="auto"/>
        <w:right w:val="none" w:sz="0" w:space="0" w:color="auto"/>
      </w:divBdr>
    </w:div>
    <w:div w:id="1536697180">
      <w:bodyDiv w:val="1"/>
      <w:marLeft w:val="0"/>
      <w:marRight w:val="0"/>
      <w:marTop w:val="0"/>
      <w:marBottom w:val="0"/>
      <w:divBdr>
        <w:top w:val="none" w:sz="0" w:space="0" w:color="auto"/>
        <w:left w:val="none" w:sz="0" w:space="0" w:color="auto"/>
        <w:bottom w:val="none" w:sz="0" w:space="0" w:color="auto"/>
        <w:right w:val="none" w:sz="0" w:space="0" w:color="auto"/>
      </w:divBdr>
    </w:div>
    <w:div w:id="1538424618">
      <w:bodyDiv w:val="1"/>
      <w:marLeft w:val="0"/>
      <w:marRight w:val="0"/>
      <w:marTop w:val="0"/>
      <w:marBottom w:val="0"/>
      <w:divBdr>
        <w:top w:val="none" w:sz="0" w:space="0" w:color="auto"/>
        <w:left w:val="none" w:sz="0" w:space="0" w:color="auto"/>
        <w:bottom w:val="none" w:sz="0" w:space="0" w:color="auto"/>
        <w:right w:val="none" w:sz="0" w:space="0" w:color="auto"/>
      </w:divBdr>
    </w:div>
    <w:div w:id="1538856396">
      <w:bodyDiv w:val="1"/>
      <w:marLeft w:val="0"/>
      <w:marRight w:val="0"/>
      <w:marTop w:val="0"/>
      <w:marBottom w:val="0"/>
      <w:divBdr>
        <w:top w:val="none" w:sz="0" w:space="0" w:color="auto"/>
        <w:left w:val="none" w:sz="0" w:space="0" w:color="auto"/>
        <w:bottom w:val="none" w:sz="0" w:space="0" w:color="auto"/>
        <w:right w:val="none" w:sz="0" w:space="0" w:color="auto"/>
      </w:divBdr>
    </w:div>
    <w:div w:id="1540627419">
      <w:bodyDiv w:val="1"/>
      <w:marLeft w:val="0"/>
      <w:marRight w:val="0"/>
      <w:marTop w:val="0"/>
      <w:marBottom w:val="0"/>
      <w:divBdr>
        <w:top w:val="none" w:sz="0" w:space="0" w:color="auto"/>
        <w:left w:val="none" w:sz="0" w:space="0" w:color="auto"/>
        <w:bottom w:val="none" w:sz="0" w:space="0" w:color="auto"/>
        <w:right w:val="none" w:sz="0" w:space="0" w:color="auto"/>
      </w:divBdr>
    </w:div>
    <w:div w:id="1544369351">
      <w:bodyDiv w:val="1"/>
      <w:marLeft w:val="0"/>
      <w:marRight w:val="0"/>
      <w:marTop w:val="0"/>
      <w:marBottom w:val="0"/>
      <w:divBdr>
        <w:top w:val="none" w:sz="0" w:space="0" w:color="auto"/>
        <w:left w:val="none" w:sz="0" w:space="0" w:color="auto"/>
        <w:bottom w:val="none" w:sz="0" w:space="0" w:color="auto"/>
        <w:right w:val="none" w:sz="0" w:space="0" w:color="auto"/>
      </w:divBdr>
    </w:div>
    <w:div w:id="1546065808">
      <w:bodyDiv w:val="1"/>
      <w:marLeft w:val="0"/>
      <w:marRight w:val="0"/>
      <w:marTop w:val="0"/>
      <w:marBottom w:val="0"/>
      <w:divBdr>
        <w:top w:val="none" w:sz="0" w:space="0" w:color="auto"/>
        <w:left w:val="none" w:sz="0" w:space="0" w:color="auto"/>
        <w:bottom w:val="none" w:sz="0" w:space="0" w:color="auto"/>
        <w:right w:val="none" w:sz="0" w:space="0" w:color="auto"/>
      </w:divBdr>
    </w:div>
    <w:div w:id="1555192897">
      <w:bodyDiv w:val="1"/>
      <w:marLeft w:val="0"/>
      <w:marRight w:val="0"/>
      <w:marTop w:val="0"/>
      <w:marBottom w:val="0"/>
      <w:divBdr>
        <w:top w:val="none" w:sz="0" w:space="0" w:color="auto"/>
        <w:left w:val="none" w:sz="0" w:space="0" w:color="auto"/>
        <w:bottom w:val="none" w:sz="0" w:space="0" w:color="auto"/>
        <w:right w:val="none" w:sz="0" w:space="0" w:color="auto"/>
      </w:divBdr>
    </w:div>
    <w:div w:id="1556309605">
      <w:bodyDiv w:val="1"/>
      <w:marLeft w:val="0"/>
      <w:marRight w:val="0"/>
      <w:marTop w:val="0"/>
      <w:marBottom w:val="0"/>
      <w:divBdr>
        <w:top w:val="none" w:sz="0" w:space="0" w:color="auto"/>
        <w:left w:val="none" w:sz="0" w:space="0" w:color="auto"/>
        <w:bottom w:val="none" w:sz="0" w:space="0" w:color="auto"/>
        <w:right w:val="none" w:sz="0" w:space="0" w:color="auto"/>
      </w:divBdr>
    </w:div>
    <w:div w:id="1559633093">
      <w:bodyDiv w:val="1"/>
      <w:marLeft w:val="0"/>
      <w:marRight w:val="0"/>
      <w:marTop w:val="0"/>
      <w:marBottom w:val="0"/>
      <w:divBdr>
        <w:top w:val="none" w:sz="0" w:space="0" w:color="auto"/>
        <w:left w:val="none" w:sz="0" w:space="0" w:color="auto"/>
        <w:bottom w:val="none" w:sz="0" w:space="0" w:color="auto"/>
        <w:right w:val="none" w:sz="0" w:space="0" w:color="auto"/>
      </w:divBdr>
    </w:div>
    <w:div w:id="1561164291">
      <w:bodyDiv w:val="1"/>
      <w:marLeft w:val="0"/>
      <w:marRight w:val="0"/>
      <w:marTop w:val="0"/>
      <w:marBottom w:val="0"/>
      <w:divBdr>
        <w:top w:val="none" w:sz="0" w:space="0" w:color="auto"/>
        <w:left w:val="none" w:sz="0" w:space="0" w:color="auto"/>
        <w:bottom w:val="none" w:sz="0" w:space="0" w:color="auto"/>
        <w:right w:val="none" w:sz="0" w:space="0" w:color="auto"/>
      </w:divBdr>
    </w:div>
    <w:div w:id="1562249832">
      <w:bodyDiv w:val="1"/>
      <w:marLeft w:val="0"/>
      <w:marRight w:val="0"/>
      <w:marTop w:val="0"/>
      <w:marBottom w:val="0"/>
      <w:divBdr>
        <w:top w:val="none" w:sz="0" w:space="0" w:color="auto"/>
        <w:left w:val="none" w:sz="0" w:space="0" w:color="auto"/>
        <w:bottom w:val="none" w:sz="0" w:space="0" w:color="auto"/>
        <w:right w:val="none" w:sz="0" w:space="0" w:color="auto"/>
      </w:divBdr>
    </w:div>
    <w:div w:id="1563249685">
      <w:bodyDiv w:val="1"/>
      <w:marLeft w:val="0"/>
      <w:marRight w:val="0"/>
      <w:marTop w:val="0"/>
      <w:marBottom w:val="0"/>
      <w:divBdr>
        <w:top w:val="none" w:sz="0" w:space="0" w:color="auto"/>
        <w:left w:val="none" w:sz="0" w:space="0" w:color="auto"/>
        <w:bottom w:val="none" w:sz="0" w:space="0" w:color="auto"/>
        <w:right w:val="none" w:sz="0" w:space="0" w:color="auto"/>
      </w:divBdr>
    </w:div>
    <w:div w:id="1563905342">
      <w:bodyDiv w:val="1"/>
      <w:marLeft w:val="0"/>
      <w:marRight w:val="0"/>
      <w:marTop w:val="0"/>
      <w:marBottom w:val="0"/>
      <w:divBdr>
        <w:top w:val="none" w:sz="0" w:space="0" w:color="auto"/>
        <w:left w:val="none" w:sz="0" w:space="0" w:color="auto"/>
        <w:bottom w:val="none" w:sz="0" w:space="0" w:color="auto"/>
        <w:right w:val="none" w:sz="0" w:space="0" w:color="auto"/>
      </w:divBdr>
    </w:div>
    <w:div w:id="1564439254">
      <w:bodyDiv w:val="1"/>
      <w:marLeft w:val="0"/>
      <w:marRight w:val="0"/>
      <w:marTop w:val="0"/>
      <w:marBottom w:val="0"/>
      <w:divBdr>
        <w:top w:val="none" w:sz="0" w:space="0" w:color="auto"/>
        <w:left w:val="none" w:sz="0" w:space="0" w:color="auto"/>
        <w:bottom w:val="none" w:sz="0" w:space="0" w:color="auto"/>
        <w:right w:val="none" w:sz="0" w:space="0" w:color="auto"/>
      </w:divBdr>
    </w:div>
    <w:div w:id="1565486276">
      <w:bodyDiv w:val="1"/>
      <w:marLeft w:val="0"/>
      <w:marRight w:val="0"/>
      <w:marTop w:val="0"/>
      <w:marBottom w:val="0"/>
      <w:divBdr>
        <w:top w:val="none" w:sz="0" w:space="0" w:color="auto"/>
        <w:left w:val="none" w:sz="0" w:space="0" w:color="auto"/>
        <w:bottom w:val="none" w:sz="0" w:space="0" w:color="auto"/>
        <w:right w:val="none" w:sz="0" w:space="0" w:color="auto"/>
      </w:divBdr>
    </w:div>
    <w:div w:id="1567568995">
      <w:bodyDiv w:val="1"/>
      <w:marLeft w:val="0"/>
      <w:marRight w:val="0"/>
      <w:marTop w:val="0"/>
      <w:marBottom w:val="0"/>
      <w:divBdr>
        <w:top w:val="none" w:sz="0" w:space="0" w:color="auto"/>
        <w:left w:val="none" w:sz="0" w:space="0" w:color="auto"/>
        <w:bottom w:val="none" w:sz="0" w:space="0" w:color="auto"/>
        <w:right w:val="none" w:sz="0" w:space="0" w:color="auto"/>
      </w:divBdr>
    </w:div>
    <w:div w:id="1571111664">
      <w:bodyDiv w:val="1"/>
      <w:marLeft w:val="0"/>
      <w:marRight w:val="0"/>
      <w:marTop w:val="0"/>
      <w:marBottom w:val="0"/>
      <w:divBdr>
        <w:top w:val="none" w:sz="0" w:space="0" w:color="auto"/>
        <w:left w:val="none" w:sz="0" w:space="0" w:color="auto"/>
        <w:bottom w:val="none" w:sz="0" w:space="0" w:color="auto"/>
        <w:right w:val="none" w:sz="0" w:space="0" w:color="auto"/>
      </w:divBdr>
    </w:div>
    <w:div w:id="1571232502">
      <w:bodyDiv w:val="1"/>
      <w:marLeft w:val="0"/>
      <w:marRight w:val="0"/>
      <w:marTop w:val="0"/>
      <w:marBottom w:val="0"/>
      <w:divBdr>
        <w:top w:val="none" w:sz="0" w:space="0" w:color="auto"/>
        <w:left w:val="none" w:sz="0" w:space="0" w:color="auto"/>
        <w:bottom w:val="none" w:sz="0" w:space="0" w:color="auto"/>
        <w:right w:val="none" w:sz="0" w:space="0" w:color="auto"/>
      </w:divBdr>
    </w:div>
    <w:div w:id="1572156663">
      <w:bodyDiv w:val="1"/>
      <w:marLeft w:val="0"/>
      <w:marRight w:val="0"/>
      <w:marTop w:val="0"/>
      <w:marBottom w:val="0"/>
      <w:divBdr>
        <w:top w:val="none" w:sz="0" w:space="0" w:color="auto"/>
        <w:left w:val="none" w:sz="0" w:space="0" w:color="auto"/>
        <w:bottom w:val="none" w:sz="0" w:space="0" w:color="auto"/>
        <w:right w:val="none" w:sz="0" w:space="0" w:color="auto"/>
      </w:divBdr>
    </w:div>
    <w:div w:id="1572160720">
      <w:bodyDiv w:val="1"/>
      <w:marLeft w:val="0"/>
      <w:marRight w:val="0"/>
      <w:marTop w:val="0"/>
      <w:marBottom w:val="0"/>
      <w:divBdr>
        <w:top w:val="none" w:sz="0" w:space="0" w:color="auto"/>
        <w:left w:val="none" w:sz="0" w:space="0" w:color="auto"/>
        <w:bottom w:val="none" w:sz="0" w:space="0" w:color="auto"/>
        <w:right w:val="none" w:sz="0" w:space="0" w:color="auto"/>
      </w:divBdr>
    </w:div>
    <w:div w:id="1572235907">
      <w:bodyDiv w:val="1"/>
      <w:marLeft w:val="0"/>
      <w:marRight w:val="0"/>
      <w:marTop w:val="0"/>
      <w:marBottom w:val="0"/>
      <w:divBdr>
        <w:top w:val="none" w:sz="0" w:space="0" w:color="auto"/>
        <w:left w:val="none" w:sz="0" w:space="0" w:color="auto"/>
        <w:bottom w:val="none" w:sz="0" w:space="0" w:color="auto"/>
        <w:right w:val="none" w:sz="0" w:space="0" w:color="auto"/>
      </w:divBdr>
    </w:div>
    <w:div w:id="1579168639">
      <w:bodyDiv w:val="1"/>
      <w:marLeft w:val="0"/>
      <w:marRight w:val="0"/>
      <w:marTop w:val="0"/>
      <w:marBottom w:val="0"/>
      <w:divBdr>
        <w:top w:val="none" w:sz="0" w:space="0" w:color="auto"/>
        <w:left w:val="none" w:sz="0" w:space="0" w:color="auto"/>
        <w:bottom w:val="none" w:sz="0" w:space="0" w:color="auto"/>
        <w:right w:val="none" w:sz="0" w:space="0" w:color="auto"/>
      </w:divBdr>
    </w:div>
    <w:div w:id="1579703391">
      <w:bodyDiv w:val="1"/>
      <w:marLeft w:val="0"/>
      <w:marRight w:val="0"/>
      <w:marTop w:val="0"/>
      <w:marBottom w:val="0"/>
      <w:divBdr>
        <w:top w:val="none" w:sz="0" w:space="0" w:color="auto"/>
        <w:left w:val="none" w:sz="0" w:space="0" w:color="auto"/>
        <w:bottom w:val="none" w:sz="0" w:space="0" w:color="auto"/>
        <w:right w:val="none" w:sz="0" w:space="0" w:color="auto"/>
      </w:divBdr>
    </w:div>
    <w:div w:id="1580745811">
      <w:bodyDiv w:val="1"/>
      <w:marLeft w:val="0"/>
      <w:marRight w:val="0"/>
      <w:marTop w:val="0"/>
      <w:marBottom w:val="0"/>
      <w:divBdr>
        <w:top w:val="none" w:sz="0" w:space="0" w:color="auto"/>
        <w:left w:val="none" w:sz="0" w:space="0" w:color="auto"/>
        <w:bottom w:val="none" w:sz="0" w:space="0" w:color="auto"/>
        <w:right w:val="none" w:sz="0" w:space="0" w:color="auto"/>
      </w:divBdr>
    </w:div>
    <w:div w:id="1580863997">
      <w:bodyDiv w:val="1"/>
      <w:marLeft w:val="0"/>
      <w:marRight w:val="0"/>
      <w:marTop w:val="0"/>
      <w:marBottom w:val="0"/>
      <w:divBdr>
        <w:top w:val="none" w:sz="0" w:space="0" w:color="auto"/>
        <w:left w:val="none" w:sz="0" w:space="0" w:color="auto"/>
        <w:bottom w:val="none" w:sz="0" w:space="0" w:color="auto"/>
        <w:right w:val="none" w:sz="0" w:space="0" w:color="auto"/>
      </w:divBdr>
    </w:div>
    <w:div w:id="1584753124">
      <w:bodyDiv w:val="1"/>
      <w:marLeft w:val="0"/>
      <w:marRight w:val="0"/>
      <w:marTop w:val="0"/>
      <w:marBottom w:val="0"/>
      <w:divBdr>
        <w:top w:val="none" w:sz="0" w:space="0" w:color="auto"/>
        <w:left w:val="none" w:sz="0" w:space="0" w:color="auto"/>
        <w:bottom w:val="none" w:sz="0" w:space="0" w:color="auto"/>
        <w:right w:val="none" w:sz="0" w:space="0" w:color="auto"/>
      </w:divBdr>
    </w:div>
    <w:div w:id="1585071477">
      <w:bodyDiv w:val="1"/>
      <w:marLeft w:val="0"/>
      <w:marRight w:val="0"/>
      <w:marTop w:val="0"/>
      <w:marBottom w:val="0"/>
      <w:divBdr>
        <w:top w:val="none" w:sz="0" w:space="0" w:color="auto"/>
        <w:left w:val="none" w:sz="0" w:space="0" w:color="auto"/>
        <w:bottom w:val="none" w:sz="0" w:space="0" w:color="auto"/>
        <w:right w:val="none" w:sz="0" w:space="0" w:color="auto"/>
      </w:divBdr>
    </w:div>
    <w:div w:id="1585409433">
      <w:bodyDiv w:val="1"/>
      <w:marLeft w:val="0"/>
      <w:marRight w:val="0"/>
      <w:marTop w:val="0"/>
      <w:marBottom w:val="0"/>
      <w:divBdr>
        <w:top w:val="none" w:sz="0" w:space="0" w:color="auto"/>
        <w:left w:val="none" w:sz="0" w:space="0" w:color="auto"/>
        <w:bottom w:val="none" w:sz="0" w:space="0" w:color="auto"/>
        <w:right w:val="none" w:sz="0" w:space="0" w:color="auto"/>
      </w:divBdr>
    </w:div>
    <w:div w:id="1587378936">
      <w:bodyDiv w:val="1"/>
      <w:marLeft w:val="0"/>
      <w:marRight w:val="0"/>
      <w:marTop w:val="0"/>
      <w:marBottom w:val="0"/>
      <w:divBdr>
        <w:top w:val="none" w:sz="0" w:space="0" w:color="auto"/>
        <w:left w:val="none" w:sz="0" w:space="0" w:color="auto"/>
        <w:bottom w:val="none" w:sz="0" w:space="0" w:color="auto"/>
        <w:right w:val="none" w:sz="0" w:space="0" w:color="auto"/>
      </w:divBdr>
    </w:div>
    <w:div w:id="1590383020">
      <w:bodyDiv w:val="1"/>
      <w:marLeft w:val="0"/>
      <w:marRight w:val="0"/>
      <w:marTop w:val="0"/>
      <w:marBottom w:val="0"/>
      <w:divBdr>
        <w:top w:val="none" w:sz="0" w:space="0" w:color="auto"/>
        <w:left w:val="none" w:sz="0" w:space="0" w:color="auto"/>
        <w:bottom w:val="none" w:sz="0" w:space="0" w:color="auto"/>
        <w:right w:val="none" w:sz="0" w:space="0" w:color="auto"/>
      </w:divBdr>
    </w:div>
    <w:div w:id="1590386620">
      <w:bodyDiv w:val="1"/>
      <w:marLeft w:val="0"/>
      <w:marRight w:val="0"/>
      <w:marTop w:val="0"/>
      <w:marBottom w:val="0"/>
      <w:divBdr>
        <w:top w:val="none" w:sz="0" w:space="0" w:color="auto"/>
        <w:left w:val="none" w:sz="0" w:space="0" w:color="auto"/>
        <w:bottom w:val="none" w:sz="0" w:space="0" w:color="auto"/>
        <w:right w:val="none" w:sz="0" w:space="0" w:color="auto"/>
      </w:divBdr>
    </w:div>
    <w:div w:id="1592009669">
      <w:bodyDiv w:val="1"/>
      <w:marLeft w:val="0"/>
      <w:marRight w:val="0"/>
      <w:marTop w:val="0"/>
      <w:marBottom w:val="0"/>
      <w:divBdr>
        <w:top w:val="none" w:sz="0" w:space="0" w:color="auto"/>
        <w:left w:val="none" w:sz="0" w:space="0" w:color="auto"/>
        <w:bottom w:val="none" w:sz="0" w:space="0" w:color="auto"/>
        <w:right w:val="none" w:sz="0" w:space="0" w:color="auto"/>
      </w:divBdr>
    </w:div>
    <w:div w:id="1597865501">
      <w:bodyDiv w:val="1"/>
      <w:marLeft w:val="0"/>
      <w:marRight w:val="0"/>
      <w:marTop w:val="0"/>
      <w:marBottom w:val="0"/>
      <w:divBdr>
        <w:top w:val="none" w:sz="0" w:space="0" w:color="auto"/>
        <w:left w:val="none" w:sz="0" w:space="0" w:color="auto"/>
        <w:bottom w:val="none" w:sz="0" w:space="0" w:color="auto"/>
        <w:right w:val="none" w:sz="0" w:space="0" w:color="auto"/>
      </w:divBdr>
    </w:div>
    <w:div w:id="1599021752">
      <w:bodyDiv w:val="1"/>
      <w:marLeft w:val="0"/>
      <w:marRight w:val="0"/>
      <w:marTop w:val="0"/>
      <w:marBottom w:val="0"/>
      <w:divBdr>
        <w:top w:val="none" w:sz="0" w:space="0" w:color="auto"/>
        <w:left w:val="none" w:sz="0" w:space="0" w:color="auto"/>
        <w:bottom w:val="none" w:sz="0" w:space="0" w:color="auto"/>
        <w:right w:val="none" w:sz="0" w:space="0" w:color="auto"/>
      </w:divBdr>
    </w:div>
    <w:div w:id="1599291000">
      <w:bodyDiv w:val="1"/>
      <w:marLeft w:val="0"/>
      <w:marRight w:val="0"/>
      <w:marTop w:val="0"/>
      <w:marBottom w:val="0"/>
      <w:divBdr>
        <w:top w:val="none" w:sz="0" w:space="0" w:color="auto"/>
        <w:left w:val="none" w:sz="0" w:space="0" w:color="auto"/>
        <w:bottom w:val="none" w:sz="0" w:space="0" w:color="auto"/>
        <w:right w:val="none" w:sz="0" w:space="0" w:color="auto"/>
      </w:divBdr>
    </w:div>
    <w:div w:id="1599755828">
      <w:bodyDiv w:val="1"/>
      <w:marLeft w:val="0"/>
      <w:marRight w:val="0"/>
      <w:marTop w:val="0"/>
      <w:marBottom w:val="0"/>
      <w:divBdr>
        <w:top w:val="none" w:sz="0" w:space="0" w:color="auto"/>
        <w:left w:val="none" w:sz="0" w:space="0" w:color="auto"/>
        <w:bottom w:val="none" w:sz="0" w:space="0" w:color="auto"/>
        <w:right w:val="none" w:sz="0" w:space="0" w:color="auto"/>
      </w:divBdr>
    </w:div>
    <w:div w:id="1600487159">
      <w:bodyDiv w:val="1"/>
      <w:marLeft w:val="0"/>
      <w:marRight w:val="0"/>
      <w:marTop w:val="0"/>
      <w:marBottom w:val="0"/>
      <w:divBdr>
        <w:top w:val="none" w:sz="0" w:space="0" w:color="auto"/>
        <w:left w:val="none" w:sz="0" w:space="0" w:color="auto"/>
        <w:bottom w:val="none" w:sz="0" w:space="0" w:color="auto"/>
        <w:right w:val="none" w:sz="0" w:space="0" w:color="auto"/>
      </w:divBdr>
    </w:div>
    <w:div w:id="1600526451">
      <w:bodyDiv w:val="1"/>
      <w:marLeft w:val="0"/>
      <w:marRight w:val="0"/>
      <w:marTop w:val="0"/>
      <w:marBottom w:val="0"/>
      <w:divBdr>
        <w:top w:val="none" w:sz="0" w:space="0" w:color="auto"/>
        <w:left w:val="none" w:sz="0" w:space="0" w:color="auto"/>
        <w:bottom w:val="none" w:sz="0" w:space="0" w:color="auto"/>
        <w:right w:val="none" w:sz="0" w:space="0" w:color="auto"/>
      </w:divBdr>
    </w:div>
    <w:div w:id="1601793637">
      <w:bodyDiv w:val="1"/>
      <w:marLeft w:val="0"/>
      <w:marRight w:val="0"/>
      <w:marTop w:val="0"/>
      <w:marBottom w:val="0"/>
      <w:divBdr>
        <w:top w:val="none" w:sz="0" w:space="0" w:color="auto"/>
        <w:left w:val="none" w:sz="0" w:space="0" w:color="auto"/>
        <w:bottom w:val="none" w:sz="0" w:space="0" w:color="auto"/>
        <w:right w:val="none" w:sz="0" w:space="0" w:color="auto"/>
      </w:divBdr>
    </w:div>
    <w:div w:id="1604531384">
      <w:bodyDiv w:val="1"/>
      <w:marLeft w:val="0"/>
      <w:marRight w:val="0"/>
      <w:marTop w:val="0"/>
      <w:marBottom w:val="0"/>
      <w:divBdr>
        <w:top w:val="none" w:sz="0" w:space="0" w:color="auto"/>
        <w:left w:val="none" w:sz="0" w:space="0" w:color="auto"/>
        <w:bottom w:val="none" w:sz="0" w:space="0" w:color="auto"/>
        <w:right w:val="none" w:sz="0" w:space="0" w:color="auto"/>
      </w:divBdr>
    </w:div>
    <w:div w:id="1605334295">
      <w:bodyDiv w:val="1"/>
      <w:marLeft w:val="0"/>
      <w:marRight w:val="0"/>
      <w:marTop w:val="0"/>
      <w:marBottom w:val="0"/>
      <w:divBdr>
        <w:top w:val="none" w:sz="0" w:space="0" w:color="auto"/>
        <w:left w:val="none" w:sz="0" w:space="0" w:color="auto"/>
        <w:bottom w:val="none" w:sz="0" w:space="0" w:color="auto"/>
        <w:right w:val="none" w:sz="0" w:space="0" w:color="auto"/>
      </w:divBdr>
    </w:div>
    <w:div w:id="1605528841">
      <w:bodyDiv w:val="1"/>
      <w:marLeft w:val="0"/>
      <w:marRight w:val="0"/>
      <w:marTop w:val="0"/>
      <w:marBottom w:val="0"/>
      <w:divBdr>
        <w:top w:val="none" w:sz="0" w:space="0" w:color="auto"/>
        <w:left w:val="none" w:sz="0" w:space="0" w:color="auto"/>
        <w:bottom w:val="none" w:sz="0" w:space="0" w:color="auto"/>
        <w:right w:val="none" w:sz="0" w:space="0" w:color="auto"/>
      </w:divBdr>
    </w:div>
    <w:div w:id="1606379390">
      <w:bodyDiv w:val="1"/>
      <w:marLeft w:val="0"/>
      <w:marRight w:val="0"/>
      <w:marTop w:val="0"/>
      <w:marBottom w:val="0"/>
      <w:divBdr>
        <w:top w:val="none" w:sz="0" w:space="0" w:color="auto"/>
        <w:left w:val="none" w:sz="0" w:space="0" w:color="auto"/>
        <w:bottom w:val="none" w:sz="0" w:space="0" w:color="auto"/>
        <w:right w:val="none" w:sz="0" w:space="0" w:color="auto"/>
      </w:divBdr>
    </w:div>
    <w:div w:id="1610621796">
      <w:bodyDiv w:val="1"/>
      <w:marLeft w:val="0"/>
      <w:marRight w:val="0"/>
      <w:marTop w:val="0"/>
      <w:marBottom w:val="0"/>
      <w:divBdr>
        <w:top w:val="none" w:sz="0" w:space="0" w:color="auto"/>
        <w:left w:val="none" w:sz="0" w:space="0" w:color="auto"/>
        <w:bottom w:val="none" w:sz="0" w:space="0" w:color="auto"/>
        <w:right w:val="none" w:sz="0" w:space="0" w:color="auto"/>
      </w:divBdr>
    </w:div>
    <w:div w:id="1612467899">
      <w:bodyDiv w:val="1"/>
      <w:marLeft w:val="0"/>
      <w:marRight w:val="0"/>
      <w:marTop w:val="0"/>
      <w:marBottom w:val="0"/>
      <w:divBdr>
        <w:top w:val="none" w:sz="0" w:space="0" w:color="auto"/>
        <w:left w:val="none" w:sz="0" w:space="0" w:color="auto"/>
        <w:bottom w:val="none" w:sz="0" w:space="0" w:color="auto"/>
        <w:right w:val="none" w:sz="0" w:space="0" w:color="auto"/>
      </w:divBdr>
    </w:div>
    <w:div w:id="1612787008">
      <w:bodyDiv w:val="1"/>
      <w:marLeft w:val="0"/>
      <w:marRight w:val="0"/>
      <w:marTop w:val="0"/>
      <w:marBottom w:val="0"/>
      <w:divBdr>
        <w:top w:val="none" w:sz="0" w:space="0" w:color="auto"/>
        <w:left w:val="none" w:sz="0" w:space="0" w:color="auto"/>
        <w:bottom w:val="none" w:sz="0" w:space="0" w:color="auto"/>
        <w:right w:val="none" w:sz="0" w:space="0" w:color="auto"/>
      </w:divBdr>
    </w:div>
    <w:div w:id="1612854870">
      <w:bodyDiv w:val="1"/>
      <w:marLeft w:val="0"/>
      <w:marRight w:val="0"/>
      <w:marTop w:val="0"/>
      <w:marBottom w:val="0"/>
      <w:divBdr>
        <w:top w:val="none" w:sz="0" w:space="0" w:color="auto"/>
        <w:left w:val="none" w:sz="0" w:space="0" w:color="auto"/>
        <w:bottom w:val="none" w:sz="0" w:space="0" w:color="auto"/>
        <w:right w:val="none" w:sz="0" w:space="0" w:color="auto"/>
      </w:divBdr>
    </w:div>
    <w:div w:id="1614172627">
      <w:bodyDiv w:val="1"/>
      <w:marLeft w:val="0"/>
      <w:marRight w:val="0"/>
      <w:marTop w:val="0"/>
      <w:marBottom w:val="0"/>
      <w:divBdr>
        <w:top w:val="none" w:sz="0" w:space="0" w:color="auto"/>
        <w:left w:val="none" w:sz="0" w:space="0" w:color="auto"/>
        <w:bottom w:val="none" w:sz="0" w:space="0" w:color="auto"/>
        <w:right w:val="none" w:sz="0" w:space="0" w:color="auto"/>
      </w:divBdr>
    </w:div>
    <w:div w:id="1619144824">
      <w:bodyDiv w:val="1"/>
      <w:marLeft w:val="0"/>
      <w:marRight w:val="0"/>
      <w:marTop w:val="0"/>
      <w:marBottom w:val="0"/>
      <w:divBdr>
        <w:top w:val="none" w:sz="0" w:space="0" w:color="auto"/>
        <w:left w:val="none" w:sz="0" w:space="0" w:color="auto"/>
        <w:bottom w:val="none" w:sz="0" w:space="0" w:color="auto"/>
        <w:right w:val="none" w:sz="0" w:space="0" w:color="auto"/>
      </w:divBdr>
    </w:div>
    <w:div w:id="1622497025">
      <w:bodyDiv w:val="1"/>
      <w:marLeft w:val="0"/>
      <w:marRight w:val="0"/>
      <w:marTop w:val="0"/>
      <w:marBottom w:val="0"/>
      <w:divBdr>
        <w:top w:val="none" w:sz="0" w:space="0" w:color="auto"/>
        <w:left w:val="none" w:sz="0" w:space="0" w:color="auto"/>
        <w:bottom w:val="none" w:sz="0" w:space="0" w:color="auto"/>
        <w:right w:val="none" w:sz="0" w:space="0" w:color="auto"/>
      </w:divBdr>
    </w:div>
    <w:div w:id="1628242672">
      <w:bodyDiv w:val="1"/>
      <w:marLeft w:val="0"/>
      <w:marRight w:val="0"/>
      <w:marTop w:val="0"/>
      <w:marBottom w:val="0"/>
      <w:divBdr>
        <w:top w:val="none" w:sz="0" w:space="0" w:color="auto"/>
        <w:left w:val="none" w:sz="0" w:space="0" w:color="auto"/>
        <w:bottom w:val="none" w:sz="0" w:space="0" w:color="auto"/>
        <w:right w:val="none" w:sz="0" w:space="0" w:color="auto"/>
      </w:divBdr>
    </w:div>
    <w:div w:id="1631478944">
      <w:bodyDiv w:val="1"/>
      <w:marLeft w:val="0"/>
      <w:marRight w:val="0"/>
      <w:marTop w:val="0"/>
      <w:marBottom w:val="0"/>
      <w:divBdr>
        <w:top w:val="none" w:sz="0" w:space="0" w:color="auto"/>
        <w:left w:val="none" w:sz="0" w:space="0" w:color="auto"/>
        <w:bottom w:val="none" w:sz="0" w:space="0" w:color="auto"/>
        <w:right w:val="none" w:sz="0" w:space="0" w:color="auto"/>
      </w:divBdr>
    </w:div>
    <w:div w:id="1634562186">
      <w:bodyDiv w:val="1"/>
      <w:marLeft w:val="0"/>
      <w:marRight w:val="0"/>
      <w:marTop w:val="0"/>
      <w:marBottom w:val="0"/>
      <w:divBdr>
        <w:top w:val="none" w:sz="0" w:space="0" w:color="auto"/>
        <w:left w:val="none" w:sz="0" w:space="0" w:color="auto"/>
        <w:bottom w:val="none" w:sz="0" w:space="0" w:color="auto"/>
        <w:right w:val="none" w:sz="0" w:space="0" w:color="auto"/>
      </w:divBdr>
    </w:div>
    <w:div w:id="1639187588">
      <w:bodyDiv w:val="1"/>
      <w:marLeft w:val="0"/>
      <w:marRight w:val="0"/>
      <w:marTop w:val="0"/>
      <w:marBottom w:val="0"/>
      <w:divBdr>
        <w:top w:val="none" w:sz="0" w:space="0" w:color="auto"/>
        <w:left w:val="none" w:sz="0" w:space="0" w:color="auto"/>
        <w:bottom w:val="none" w:sz="0" w:space="0" w:color="auto"/>
        <w:right w:val="none" w:sz="0" w:space="0" w:color="auto"/>
      </w:divBdr>
    </w:div>
    <w:div w:id="1640769119">
      <w:bodyDiv w:val="1"/>
      <w:marLeft w:val="0"/>
      <w:marRight w:val="0"/>
      <w:marTop w:val="0"/>
      <w:marBottom w:val="0"/>
      <w:divBdr>
        <w:top w:val="none" w:sz="0" w:space="0" w:color="auto"/>
        <w:left w:val="none" w:sz="0" w:space="0" w:color="auto"/>
        <w:bottom w:val="none" w:sz="0" w:space="0" w:color="auto"/>
        <w:right w:val="none" w:sz="0" w:space="0" w:color="auto"/>
      </w:divBdr>
    </w:div>
    <w:div w:id="1641036462">
      <w:bodyDiv w:val="1"/>
      <w:marLeft w:val="0"/>
      <w:marRight w:val="0"/>
      <w:marTop w:val="0"/>
      <w:marBottom w:val="0"/>
      <w:divBdr>
        <w:top w:val="none" w:sz="0" w:space="0" w:color="auto"/>
        <w:left w:val="none" w:sz="0" w:space="0" w:color="auto"/>
        <w:bottom w:val="none" w:sz="0" w:space="0" w:color="auto"/>
        <w:right w:val="none" w:sz="0" w:space="0" w:color="auto"/>
      </w:divBdr>
    </w:div>
    <w:div w:id="1641957216">
      <w:bodyDiv w:val="1"/>
      <w:marLeft w:val="0"/>
      <w:marRight w:val="0"/>
      <w:marTop w:val="0"/>
      <w:marBottom w:val="0"/>
      <w:divBdr>
        <w:top w:val="none" w:sz="0" w:space="0" w:color="auto"/>
        <w:left w:val="none" w:sz="0" w:space="0" w:color="auto"/>
        <w:bottom w:val="none" w:sz="0" w:space="0" w:color="auto"/>
        <w:right w:val="none" w:sz="0" w:space="0" w:color="auto"/>
      </w:divBdr>
    </w:div>
    <w:div w:id="1644893901">
      <w:bodyDiv w:val="1"/>
      <w:marLeft w:val="0"/>
      <w:marRight w:val="0"/>
      <w:marTop w:val="0"/>
      <w:marBottom w:val="0"/>
      <w:divBdr>
        <w:top w:val="none" w:sz="0" w:space="0" w:color="auto"/>
        <w:left w:val="none" w:sz="0" w:space="0" w:color="auto"/>
        <w:bottom w:val="none" w:sz="0" w:space="0" w:color="auto"/>
        <w:right w:val="none" w:sz="0" w:space="0" w:color="auto"/>
      </w:divBdr>
    </w:div>
    <w:div w:id="1645158877">
      <w:bodyDiv w:val="1"/>
      <w:marLeft w:val="0"/>
      <w:marRight w:val="0"/>
      <w:marTop w:val="0"/>
      <w:marBottom w:val="0"/>
      <w:divBdr>
        <w:top w:val="none" w:sz="0" w:space="0" w:color="auto"/>
        <w:left w:val="none" w:sz="0" w:space="0" w:color="auto"/>
        <w:bottom w:val="none" w:sz="0" w:space="0" w:color="auto"/>
        <w:right w:val="none" w:sz="0" w:space="0" w:color="auto"/>
      </w:divBdr>
    </w:div>
    <w:div w:id="1646624637">
      <w:bodyDiv w:val="1"/>
      <w:marLeft w:val="0"/>
      <w:marRight w:val="0"/>
      <w:marTop w:val="0"/>
      <w:marBottom w:val="0"/>
      <w:divBdr>
        <w:top w:val="none" w:sz="0" w:space="0" w:color="auto"/>
        <w:left w:val="none" w:sz="0" w:space="0" w:color="auto"/>
        <w:bottom w:val="none" w:sz="0" w:space="0" w:color="auto"/>
        <w:right w:val="none" w:sz="0" w:space="0" w:color="auto"/>
      </w:divBdr>
    </w:div>
    <w:div w:id="1647707515">
      <w:bodyDiv w:val="1"/>
      <w:marLeft w:val="0"/>
      <w:marRight w:val="0"/>
      <w:marTop w:val="0"/>
      <w:marBottom w:val="0"/>
      <w:divBdr>
        <w:top w:val="none" w:sz="0" w:space="0" w:color="auto"/>
        <w:left w:val="none" w:sz="0" w:space="0" w:color="auto"/>
        <w:bottom w:val="none" w:sz="0" w:space="0" w:color="auto"/>
        <w:right w:val="none" w:sz="0" w:space="0" w:color="auto"/>
      </w:divBdr>
    </w:div>
    <w:div w:id="1652556368">
      <w:bodyDiv w:val="1"/>
      <w:marLeft w:val="0"/>
      <w:marRight w:val="0"/>
      <w:marTop w:val="0"/>
      <w:marBottom w:val="0"/>
      <w:divBdr>
        <w:top w:val="none" w:sz="0" w:space="0" w:color="auto"/>
        <w:left w:val="none" w:sz="0" w:space="0" w:color="auto"/>
        <w:bottom w:val="none" w:sz="0" w:space="0" w:color="auto"/>
        <w:right w:val="none" w:sz="0" w:space="0" w:color="auto"/>
      </w:divBdr>
    </w:div>
    <w:div w:id="1655716532">
      <w:bodyDiv w:val="1"/>
      <w:marLeft w:val="0"/>
      <w:marRight w:val="0"/>
      <w:marTop w:val="0"/>
      <w:marBottom w:val="0"/>
      <w:divBdr>
        <w:top w:val="none" w:sz="0" w:space="0" w:color="auto"/>
        <w:left w:val="none" w:sz="0" w:space="0" w:color="auto"/>
        <w:bottom w:val="none" w:sz="0" w:space="0" w:color="auto"/>
        <w:right w:val="none" w:sz="0" w:space="0" w:color="auto"/>
      </w:divBdr>
    </w:div>
    <w:div w:id="1655841399">
      <w:bodyDiv w:val="1"/>
      <w:marLeft w:val="0"/>
      <w:marRight w:val="0"/>
      <w:marTop w:val="0"/>
      <w:marBottom w:val="0"/>
      <w:divBdr>
        <w:top w:val="none" w:sz="0" w:space="0" w:color="auto"/>
        <w:left w:val="none" w:sz="0" w:space="0" w:color="auto"/>
        <w:bottom w:val="none" w:sz="0" w:space="0" w:color="auto"/>
        <w:right w:val="none" w:sz="0" w:space="0" w:color="auto"/>
      </w:divBdr>
    </w:div>
    <w:div w:id="1660425092">
      <w:bodyDiv w:val="1"/>
      <w:marLeft w:val="0"/>
      <w:marRight w:val="0"/>
      <w:marTop w:val="0"/>
      <w:marBottom w:val="0"/>
      <w:divBdr>
        <w:top w:val="none" w:sz="0" w:space="0" w:color="auto"/>
        <w:left w:val="none" w:sz="0" w:space="0" w:color="auto"/>
        <w:bottom w:val="none" w:sz="0" w:space="0" w:color="auto"/>
        <w:right w:val="none" w:sz="0" w:space="0" w:color="auto"/>
      </w:divBdr>
    </w:div>
    <w:div w:id="1660767171">
      <w:bodyDiv w:val="1"/>
      <w:marLeft w:val="0"/>
      <w:marRight w:val="0"/>
      <w:marTop w:val="0"/>
      <w:marBottom w:val="0"/>
      <w:divBdr>
        <w:top w:val="none" w:sz="0" w:space="0" w:color="auto"/>
        <w:left w:val="none" w:sz="0" w:space="0" w:color="auto"/>
        <w:bottom w:val="none" w:sz="0" w:space="0" w:color="auto"/>
        <w:right w:val="none" w:sz="0" w:space="0" w:color="auto"/>
      </w:divBdr>
    </w:div>
    <w:div w:id="1665275449">
      <w:bodyDiv w:val="1"/>
      <w:marLeft w:val="0"/>
      <w:marRight w:val="0"/>
      <w:marTop w:val="0"/>
      <w:marBottom w:val="0"/>
      <w:divBdr>
        <w:top w:val="none" w:sz="0" w:space="0" w:color="auto"/>
        <w:left w:val="none" w:sz="0" w:space="0" w:color="auto"/>
        <w:bottom w:val="none" w:sz="0" w:space="0" w:color="auto"/>
        <w:right w:val="none" w:sz="0" w:space="0" w:color="auto"/>
      </w:divBdr>
    </w:div>
    <w:div w:id="1667201419">
      <w:bodyDiv w:val="1"/>
      <w:marLeft w:val="0"/>
      <w:marRight w:val="0"/>
      <w:marTop w:val="0"/>
      <w:marBottom w:val="0"/>
      <w:divBdr>
        <w:top w:val="none" w:sz="0" w:space="0" w:color="auto"/>
        <w:left w:val="none" w:sz="0" w:space="0" w:color="auto"/>
        <w:bottom w:val="none" w:sz="0" w:space="0" w:color="auto"/>
        <w:right w:val="none" w:sz="0" w:space="0" w:color="auto"/>
      </w:divBdr>
    </w:div>
    <w:div w:id="1672416601">
      <w:bodyDiv w:val="1"/>
      <w:marLeft w:val="0"/>
      <w:marRight w:val="0"/>
      <w:marTop w:val="0"/>
      <w:marBottom w:val="0"/>
      <w:divBdr>
        <w:top w:val="none" w:sz="0" w:space="0" w:color="auto"/>
        <w:left w:val="none" w:sz="0" w:space="0" w:color="auto"/>
        <w:bottom w:val="none" w:sz="0" w:space="0" w:color="auto"/>
        <w:right w:val="none" w:sz="0" w:space="0" w:color="auto"/>
      </w:divBdr>
    </w:div>
    <w:div w:id="1673138357">
      <w:bodyDiv w:val="1"/>
      <w:marLeft w:val="0"/>
      <w:marRight w:val="0"/>
      <w:marTop w:val="0"/>
      <w:marBottom w:val="0"/>
      <w:divBdr>
        <w:top w:val="none" w:sz="0" w:space="0" w:color="auto"/>
        <w:left w:val="none" w:sz="0" w:space="0" w:color="auto"/>
        <w:bottom w:val="none" w:sz="0" w:space="0" w:color="auto"/>
        <w:right w:val="none" w:sz="0" w:space="0" w:color="auto"/>
      </w:divBdr>
    </w:div>
    <w:div w:id="1673335836">
      <w:bodyDiv w:val="1"/>
      <w:marLeft w:val="0"/>
      <w:marRight w:val="0"/>
      <w:marTop w:val="0"/>
      <w:marBottom w:val="0"/>
      <w:divBdr>
        <w:top w:val="none" w:sz="0" w:space="0" w:color="auto"/>
        <w:left w:val="none" w:sz="0" w:space="0" w:color="auto"/>
        <w:bottom w:val="none" w:sz="0" w:space="0" w:color="auto"/>
        <w:right w:val="none" w:sz="0" w:space="0" w:color="auto"/>
      </w:divBdr>
    </w:div>
    <w:div w:id="1674719443">
      <w:bodyDiv w:val="1"/>
      <w:marLeft w:val="0"/>
      <w:marRight w:val="0"/>
      <w:marTop w:val="0"/>
      <w:marBottom w:val="0"/>
      <w:divBdr>
        <w:top w:val="none" w:sz="0" w:space="0" w:color="auto"/>
        <w:left w:val="none" w:sz="0" w:space="0" w:color="auto"/>
        <w:bottom w:val="none" w:sz="0" w:space="0" w:color="auto"/>
        <w:right w:val="none" w:sz="0" w:space="0" w:color="auto"/>
      </w:divBdr>
    </w:div>
    <w:div w:id="1679650621">
      <w:bodyDiv w:val="1"/>
      <w:marLeft w:val="0"/>
      <w:marRight w:val="0"/>
      <w:marTop w:val="0"/>
      <w:marBottom w:val="0"/>
      <w:divBdr>
        <w:top w:val="none" w:sz="0" w:space="0" w:color="auto"/>
        <w:left w:val="none" w:sz="0" w:space="0" w:color="auto"/>
        <w:bottom w:val="none" w:sz="0" w:space="0" w:color="auto"/>
        <w:right w:val="none" w:sz="0" w:space="0" w:color="auto"/>
      </w:divBdr>
    </w:div>
    <w:div w:id="1684742991">
      <w:bodyDiv w:val="1"/>
      <w:marLeft w:val="0"/>
      <w:marRight w:val="0"/>
      <w:marTop w:val="0"/>
      <w:marBottom w:val="0"/>
      <w:divBdr>
        <w:top w:val="none" w:sz="0" w:space="0" w:color="auto"/>
        <w:left w:val="none" w:sz="0" w:space="0" w:color="auto"/>
        <w:bottom w:val="none" w:sz="0" w:space="0" w:color="auto"/>
        <w:right w:val="none" w:sz="0" w:space="0" w:color="auto"/>
      </w:divBdr>
    </w:div>
    <w:div w:id="1689211911">
      <w:bodyDiv w:val="1"/>
      <w:marLeft w:val="0"/>
      <w:marRight w:val="0"/>
      <w:marTop w:val="0"/>
      <w:marBottom w:val="0"/>
      <w:divBdr>
        <w:top w:val="none" w:sz="0" w:space="0" w:color="auto"/>
        <w:left w:val="none" w:sz="0" w:space="0" w:color="auto"/>
        <w:bottom w:val="none" w:sz="0" w:space="0" w:color="auto"/>
        <w:right w:val="none" w:sz="0" w:space="0" w:color="auto"/>
      </w:divBdr>
    </w:div>
    <w:div w:id="1691637030">
      <w:bodyDiv w:val="1"/>
      <w:marLeft w:val="0"/>
      <w:marRight w:val="0"/>
      <w:marTop w:val="0"/>
      <w:marBottom w:val="0"/>
      <w:divBdr>
        <w:top w:val="none" w:sz="0" w:space="0" w:color="auto"/>
        <w:left w:val="none" w:sz="0" w:space="0" w:color="auto"/>
        <w:bottom w:val="none" w:sz="0" w:space="0" w:color="auto"/>
        <w:right w:val="none" w:sz="0" w:space="0" w:color="auto"/>
      </w:divBdr>
    </w:div>
    <w:div w:id="1692146575">
      <w:bodyDiv w:val="1"/>
      <w:marLeft w:val="0"/>
      <w:marRight w:val="0"/>
      <w:marTop w:val="0"/>
      <w:marBottom w:val="0"/>
      <w:divBdr>
        <w:top w:val="none" w:sz="0" w:space="0" w:color="auto"/>
        <w:left w:val="none" w:sz="0" w:space="0" w:color="auto"/>
        <w:bottom w:val="none" w:sz="0" w:space="0" w:color="auto"/>
        <w:right w:val="none" w:sz="0" w:space="0" w:color="auto"/>
      </w:divBdr>
    </w:div>
    <w:div w:id="1694726319">
      <w:bodyDiv w:val="1"/>
      <w:marLeft w:val="0"/>
      <w:marRight w:val="0"/>
      <w:marTop w:val="0"/>
      <w:marBottom w:val="0"/>
      <w:divBdr>
        <w:top w:val="none" w:sz="0" w:space="0" w:color="auto"/>
        <w:left w:val="none" w:sz="0" w:space="0" w:color="auto"/>
        <w:bottom w:val="none" w:sz="0" w:space="0" w:color="auto"/>
        <w:right w:val="none" w:sz="0" w:space="0" w:color="auto"/>
      </w:divBdr>
    </w:div>
    <w:div w:id="1697191154">
      <w:bodyDiv w:val="1"/>
      <w:marLeft w:val="0"/>
      <w:marRight w:val="0"/>
      <w:marTop w:val="0"/>
      <w:marBottom w:val="0"/>
      <w:divBdr>
        <w:top w:val="none" w:sz="0" w:space="0" w:color="auto"/>
        <w:left w:val="none" w:sz="0" w:space="0" w:color="auto"/>
        <w:bottom w:val="none" w:sz="0" w:space="0" w:color="auto"/>
        <w:right w:val="none" w:sz="0" w:space="0" w:color="auto"/>
      </w:divBdr>
    </w:div>
    <w:div w:id="1697730679">
      <w:bodyDiv w:val="1"/>
      <w:marLeft w:val="0"/>
      <w:marRight w:val="0"/>
      <w:marTop w:val="0"/>
      <w:marBottom w:val="0"/>
      <w:divBdr>
        <w:top w:val="none" w:sz="0" w:space="0" w:color="auto"/>
        <w:left w:val="none" w:sz="0" w:space="0" w:color="auto"/>
        <w:bottom w:val="none" w:sz="0" w:space="0" w:color="auto"/>
        <w:right w:val="none" w:sz="0" w:space="0" w:color="auto"/>
      </w:divBdr>
    </w:div>
    <w:div w:id="1698039480">
      <w:bodyDiv w:val="1"/>
      <w:marLeft w:val="0"/>
      <w:marRight w:val="0"/>
      <w:marTop w:val="0"/>
      <w:marBottom w:val="0"/>
      <w:divBdr>
        <w:top w:val="none" w:sz="0" w:space="0" w:color="auto"/>
        <w:left w:val="none" w:sz="0" w:space="0" w:color="auto"/>
        <w:bottom w:val="none" w:sz="0" w:space="0" w:color="auto"/>
        <w:right w:val="none" w:sz="0" w:space="0" w:color="auto"/>
      </w:divBdr>
    </w:div>
    <w:div w:id="1698845978">
      <w:bodyDiv w:val="1"/>
      <w:marLeft w:val="0"/>
      <w:marRight w:val="0"/>
      <w:marTop w:val="0"/>
      <w:marBottom w:val="0"/>
      <w:divBdr>
        <w:top w:val="none" w:sz="0" w:space="0" w:color="auto"/>
        <w:left w:val="none" w:sz="0" w:space="0" w:color="auto"/>
        <w:bottom w:val="none" w:sz="0" w:space="0" w:color="auto"/>
        <w:right w:val="none" w:sz="0" w:space="0" w:color="auto"/>
      </w:divBdr>
    </w:div>
    <w:div w:id="1701123152">
      <w:bodyDiv w:val="1"/>
      <w:marLeft w:val="0"/>
      <w:marRight w:val="0"/>
      <w:marTop w:val="0"/>
      <w:marBottom w:val="0"/>
      <w:divBdr>
        <w:top w:val="none" w:sz="0" w:space="0" w:color="auto"/>
        <w:left w:val="none" w:sz="0" w:space="0" w:color="auto"/>
        <w:bottom w:val="none" w:sz="0" w:space="0" w:color="auto"/>
        <w:right w:val="none" w:sz="0" w:space="0" w:color="auto"/>
      </w:divBdr>
    </w:div>
    <w:div w:id="1701205087">
      <w:bodyDiv w:val="1"/>
      <w:marLeft w:val="0"/>
      <w:marRight w:val="0"/>
      <w:marTop w:val="0"/>
      <w:marBottom w:val="0"/>
      <w:divBdr>
        <w:top w:val="none" w:sz="0" w:space="0" w:color="auto"/>
        <w:left w:val="none" w:sz="0" w:space="0" w:color="auto"/>
        <w:bottom w:val="none" w:sz="0" w:space="0" w:color="auto"/>
        <w:right w:val="none" w:sz="0" w:space="0" w:color="auto"/>
      </w:divBdr>
    </w:div>
    <w:div w:id="1702170409">
      <w:bodyDiv w:val="1"/>
      <w:marLeft w:val="0"/>
      <w:marRight w:val="0"/>
      <w:marTop w:val="0"/>
      <w:marBottom w:val="0"/>
      <w:divBdr>
        <w:top w:val="none" w:sz="0" w:space="0" w:color="auto"/>
        <w:left w:val="none" w:sz="0" w:space="0" w:color="auto"/>
        <w:bottom w:val="none" w:sz="0" w:space="0" w:color="auto"/>
        <w:right w:val="none" w:sz="0" w:space="0" w:color="auto"/>
      </w:divBdr>
    </w:div>
    <w:div w:id="1703676055">
      <w:bodyDiv w:val="1"/>
      <w:marLeft w:val="0"/>
      <w:marRight w:val="0"/>
      <w:marTop w:val="0"/>
      <w:marBottom w:val="0"/>
      <w:divBdr>
        <w:top w:val="none" w:sz="0" w:space="0" w:color="auto"/>
        <w:left w:val="none" w:sz="0" w:space="0" w:color="auto"/>
        <w:bottom w:val="none" w:sz="0" w:space="0" w:color="auto"/>
        <w:right w:val="none" w:sz="0" w:space="0" w:color="auto"/>
      </w:divBdr>
    </w:div>
    <w:div w:id="1706251035">
      <w:bodyDiv w:val="1"/>
      <w:marLeft w:val="0"/>
      <w:marRight w:val="0"/>
      <w:marTop w:val="0"/>
      <w:marBottom w:val="0"/>
      <w:divBdr>
        <w:top w:val="none" w:sz="0" w:space="0" w:color="auto"/>
        <w:left w:val="none" w:sz="0" w:space="0" w:color="auto"/>
        <w:bottom w:val="none" w:sz="0" w:space="0" w:color="auto"/>
        <w:right w:val="none" w:sz="0" w:space="0" w:color="auto"/>
      </w:divBdr>
    </w:div>
    <w:div w:id="1708289411">
      <w:bodyDiv w:val="1"/>
      <w:marLeft w:val="0"/>
      <w:marRight w:val="0"/>
      <w:marTop w:val="0"/>
      <w:marBottom w:val="0"/>
      <w:divBdr>
        <w:top w:val="none" w:sz="0" w:space="0" w:color="auto"/>
        <w:left w:val="none" w:sz="0" w:space="0" w:color="auto"/>
        <w:bottom w:val="none" w:sz="0" w:space="0" w:color="auto"/>
        <w:right w:val="none" w:sz="0" w:space="0" w:color="auto"/>
      </w:divBdr>
    </w:div>
    <w:div w:id="1710299499">
      <w:bodyDiv w:val="1"/>
      <w:marLeft w:val="0"/>
      <w:marRight w:val="0"/>
      <w:marTop w:val="0"/>
      <w:marBottom w:val="0"/>
      <w:divBdr>
        <w:top w:val="none" w:sz="0" w:space="0" w:color="auto"/>
        <w:left w:val="none" w:sz="0" w:space="0" w:color="auto"/>
        <w:bottom w:val="none" w:sz="0" w:space="0" w:color="auto"/>
        <w:right w:val="none" w:sz="0" w:space="0" w:color="auto"/>
      </w:divBdr>
    </w:div>
    <w:div w:id="1711613526">
      <w:bodyDiv w:val="1"/>
      <w:marLeft w:val="0"/>
      <w:marRight w:val="0"/>
      <w:marTop w:val="0"/>
      <w:marBottom w:val="0"/>
      <w:divBdr>
        <w:top w:val="none" w:sz="0" w:space="0" w:color="auto"/>
        <w:left w:val="none" w:sz="0" w:space="0" w:color="auto"/>
        <w:bottom w:val="none" w:sz="0" w:space="0" w:color="auto"/>
        <w:right w:val="none" w:sz="0" w:space="0" w:color="auto"/>
      </w:divBdr>
    </w:div>
    <w:div w:id="1715497773">
      <w:bodyDiv w:val="1"/>
      <w:marLeft w:val="0"/>
      <w:marRight w:val="0"/>
      <w:marTop w:val="0"/>
      <w:marBottom w:val="0"/>
      <w:divBdr>
        <w:top w:val="none" w:sz="0" w:space="0" w:color="auto"/>
        <w:left w:val="none" w:sz="0" w:space="0" w:color="auto"/>
        <w:bottom w:val="none" w:sz="0" w:space="0" w:color="auto"/>
        <w:right w:val="none" w:sz="0" w:space="0" w:color="auto"/>
      </w:divBdr>
    </w:div>
    <w:div w:id="1718970716">
      <w:bodyDiv w:val="1"/>
      <w:marLeft w:val="0"/>
      <w:marRight w:val="0"/>
      <w:marTop w:val="0"/>
      <w:marBottom w:val="0"/>
      <w:divBdr>
        <w:top w:val="none" w:sz="0" w:space="0" w:color="auto"/>
        <w:left w:val="none" w:sz="0" w:space="0" w:color="auto"/>
        <w:bottom w:val="none" w:sz="0" w:space="0" w:color="auto"/>
        <w:right w:val="none" w:sz="0" w:space="0" w:color="auto"/>
      </w:divBdr>
    </w:div>
    <w:div w:id="1721132329">
      <w:bodyDiv w:val="1"/>
      <w:marLeft w:val="0"/>
      <w:marRight w:val="0"/>
      <w:marTop w:val="0"/>
      <w:marBottom w:val="0"/>
      <w:divBdr>
        <w:top w:val="none" w:sz="0" w:space="0" w:color="auto"/>
        <w:left w:val="none" w:sz="0" w:space="0" w:color="auto"/>
        <w:bottom w:val="none" w:sz="0" w:space="0" w:color="auto"/>
        <w:right w:val="none" w:sz="0" w:space="0" w:color="auto"/>
      </w:divBdr>
    </w:div>
    <w:div w:id="1723864019">
      <w:bodyDiv w:val="1"/>
      <w:marLeft w:val="0"/>
      <w:marRight w:val="0"/>
      <w:marTop w:val="0"/>
      <w:marBottom w:val="0"/>
      <w:divBdr>
        <w:top w:val="none" w:sz="0" w:space="0" w:color="auto"/>
        <w:left w:val="none" w:sz="0" w:space="0" w:color="auto"/>
        <w:bottom w:val="none" w:sz="0" w:space="0" w:color="auto"/>
        <w:right w:val="none" w:sz="0" w:space="0" w:color="auto"/>
      </w:divBdr>
    </w:div>
    <w:div w:id="1724871355">
      <w:bodyDiv w:val="1"/>
      <w:marLeft w:val="0"/>
      <w:marRight w:val="0"/>
      <w:marTop w:val="0"/>
      <w:marBottom w:val="0"/>
      <w:divBdr>
        <w:top w:val="none" w:sz="0" w:space="0" w:color="auto"/>
        <w:left w:val="none" w:sz="0" w:space="0" w:color="auto"/>
        <w:bottom w:val="none" w:sz="0" w:space="0" w:color="auto"/>
        <w:right w:val="none" w:sz="0" w:space="0" w:color="auto"/>
      </w:divBdr>
    </w:div>
    <w:div w:id="1726177765">
      <w:bodyDiv w:val="1"/>
      <w:marLeft w:val="0"/>
      <w:marRight w:val="0"/>
      <w:marTop w:val="0"/>
      <w:marBottom w:val="0"/>
      <w:divBdr>
        <w:top w:val="none" w:sz="0" w:space="0" w:color="auto"/>
        <w:left w:val="none" w:sz="0" w:space="0" w:color="auto"/>
        <w:bottom w:val="none" w:sz="0" w:space="0" w:color="auto"/>
        <w:right w:val="none" w:sz="0" w:space="0" w:color="auto"/>
      </w:divBdr>
    </w:div>
    <w:div w:id="1733625629">
      <w:bodyDiv w:val="1"/>
      <w:marLeft w:val="0"/>
      <w:marRight w:val="0"/>
      <w:marTop w:val="0"/>
      <w:marBottom w:val="0"/>
      <w:divBdr>
        <w:top w:val="none" w:sz="0" w:space="0" w:color="auto"/>
        <w:left w:val="none" w:sz="0" w:space="0" w:color="auto"/>
        <w:bottom w:val="none" w:sz="0" w:space="0" w:color="auto"/>
        <w:right w:val="none" w:sz="0" w:space="0" w:color="auto"/>
      </w:divBdr>
    </w:div>
    <w:div w:id="1734699880">
      <w:bodyDiv w:val="1"/>
      <w:marLeft w:val="0"/>
      <w:marRight w:val="0"/>
      <w:marTop w:val="0"/>
      <w:marBottom w:val="0"/>
      <w:divBdr>
        <w:top w:val="none" w:sz="0" w:space="0" w:color="auto"/>
        <w:left w:val="none" w:sz="0" w:space="0" w:color="auto"/>
        <w:bottom w:val="none" w:sz="0" w:space="0" w:color="auto"/>
        <w:right w:val="none" w:sz="0" w:space="0" w:color="auto"/>
      </w:divBdr>
    </w:div>
    <w:div w:id="1734816043">
      <w:bodyDiv w:val="1"/>
      <w:marLeft w:val="0"/>
      <w:marRight w:val="0"/>
      <w:marTop w:val="0"/>
      <w:marBottom w:val="0"/>
      <w:divBdr>
        <w:top w:val="none" w:sz="0" w:space="0" w:color="auto"/>
        <w:left w:val="none" w:sz="0" w:space="0" w:color="auto"/>
        <w:bottom w:val="none" w:sz="0" w:space="0" w:color="auto"/>
        <w:right w:val="none" w:sz="0" w:space="0" w:color="auto"/>
      </w:divBdr>
    </w:div>
    <w:div w:id="1735085644">
      <w:bodyDiv w:val="1"/>
      <w:marLeft w:val="0"/>
      <w:marRight w:val="0"/>
      <w:marTop w:val="0"/>
      <w:marBottom w:val="0"/>
      <w:divBdr>
        <w:top w:val="none" w:sz="0" w:space="0" w:color="auto"/>
        <w:left w:val="none" w:sz="0" w:space="0" w:color="auto"/>
        <w:bottom w:val="none" w:sz="0" w:space="0" w:color="auto"/>
        <w:right w:val="none" w:sz="0" w:space="0" w:color="auto"/>
      </w:divBdr>
    </w:div>
    <w:div w:id="1735352995">
      <w:bodyDiv w:val="1"/>
      <w:marLeft w:val="0"/>
      <w:marRight w:val="0"/>
      <w:marTop w:val="0"/>
      <w:marBottom w:val="0"/>
      <w:divBdr>
        <w:top w:val="none" w:sz="0" w:space="0" w:color="auto"/>
        <w:left w:val="none" w:sz="0" w:space="0" w:color="auto"/>
        <w:bottom w:val="none" w:sz="0" w:space="0" w:color="auto"/>
        <w:right w:val="none" w:sz="0" w:space="0" w:color="auto"/>
      </w:divBdr>
    </w:div>
    <w:div w:id="1735543730">
      <w:bodyDiv w:val="1"/>
      <w:marLeft w:val="0"/>
      <w:marRight w:val="0"/>
      <w:marTop w:val="0"/>
      <w:marBottom w:val="0"/>
      <w:divBdr>
        <w:top w:val="none" w:sz="0" w:space="0" w:color="auto"/>
        <w:left w:val="none" w:sz="0" w:space="0" w:color="auto"/>
        <w:bottom w:val="none" w:sz="0" w:space="0" w:color="auto"/>
        <w:right w:val="none" w:sz="0" w:space="0" w:color="auto"/>
      </w:divBdr>
    </w:div>
    <w:div w:id="1736390339">
      <w:bodyDiv w:val="1"/>
      <w:marLeft w:val="0"/>
      <w:marRight w:val="0"/>
      <w:marTop w:val="0"/>
      <w:marBottom w:val="0"/>
      <w:divBdr>
        <w:top w:val="none" w:sz="0" w:space="0" w:color="auto"/>
        <w:left w:val="none" w:sz="0" w:space="0" w:color="auto"/>
        <w:bottom w:val="none" w:sz="0" w:space="0" w:color="auto"/>
        <w:right w:val="none" w:sz="0" w:space="0" w:color="auto"/>
      </w:divBdr>
    </w:div>
    <w:div w:id="1739936774">
      <w:bodyDiv w:val="1"/>
      <w:marLeft w:val="0"/>
      <w:marRight w:val="0"/>
      <w:marTop w:val="0"/>
      <w:marBottom w:val="0"/>
      <w:divBdr>
        <w:top w:val="none" w:sz="0" w:space="0" w:color="auto"/>
        <w:left w:val="none" w:sz="0" w:space="0" w:color="auto"/>
        <w:bottom w:val="none" w:sz="0" w:space="0" w:color="auto"/>
        <w:right w:val="none" w:sz="0" w:space="0" w:color="auto"/>
      </w:divBdr>
    </w:div>
    <w:div w:id="1741560059">
      <w:bodyDiv w:val="1"/>
      <w:marLeft w:val="0"/>
      <w:marRight w:val="0"/>
      <w:marTop w:val="0"/>
      <w:marBottom w:val="0"/>
      <w:divBdr>
        <w:top w:val="none" w:sz="0" w:space="0" w:color="auto"/>
        <w:left w:val="none" w:sz="0" w:space="0" w:color="auto"/>
        <w:bottom w:val="none" w:sz="0" w:space="0" w:color="auto"/>
        <w:right w:val="none" w:sz="0" w:space="0" w:color="auto"/>
      </w:divBdr>
    </w:div>
    <w:div w:id="1742752730">
      <w:bodyDiv w:val="1"/>
      <w:marLeft w:val="0"/>
      <w:marRight w:val="0"/>
      <w:marTop w:val="0"/>
      <w:marBottom w:val="0"/>
      <w:divBdr>
        <w:top w:val="none" w:sz="0" w:space="0" w:color="auto"/>
        <w:left w:val="none" w:sz="0" w:space="0" w:color="auto"/>
        <w:bottom w:val="none" w:sz="0" w:space="0" w:color="auto"/>
        <w:right w:val="none" w:sz="0" w:space="0" w:color="auto"/>
      </w:divBdr>
    </w:div>
    <w:div w:id="1752267730">
      <w:bodyDiv w:val="1"/>
      <w:marLeft w:val="0"/>
      <w:marRight w:val="0"/>
      <w:marTop w:val="0"/>
      <w:marBottom w:val="0"/>
      <w:divBdr>
        <w:top w:val="none" w:sz="0" w:space="0" w:color="auto"/>
        <w:left w:val="none" w:sz="0" w:space="0" w:color="auto"/>
        <w:bottom w:val="none" w:sz="0" w:space="0" w:color="auto"/>
        <w:right w:val="none" w:sz="0" w:space="0" w:color="auto"/>
      </w:divBdr>
    </w:div>
    <w:div w:id="1754861323">
      <w:bodyDiv w:val="1"/>
      <w:marLeft w:val="0"/>
      <w:marRight w:val="0"/>
      <w:marTop w:val="0"/>
      <w:marBottom w:val="0"/>
      <w:divBdr>
        <w:top w:val="none" w:sz="0" w:space="0" w:color="auto"/>
        <w:left w:val="none" w:sz="0" w:space="0" w:color="auto"/>
        <w:bottom w:val="none" w:sz="0" w:space="0" w:color="auto"/>
        <w:right w:val="none" w:sz="0" w:space="0" w:color="auto"/>
      </w:divBdr>
    </w:div>
    <w:div w:id="1755710903">
      <w:bodyDiv w:val="1"/>
      <w:marLeft w:val="0"/>
      <w:marRight w:val="0"/>
      <w:marTop w:val="0"/>
      <w:marBottom w:val="0"/>
      <w:divBdr>
        <w:top w:val="none" w:sz="0" w:space="0" w:color="auto"/>
        <w:left w:val="none" w:sz="0" w:space="0" w:color="auto"/>
        <w:bottom w:val="none" w:sz="0" w:space="0" w:color="auto"/>
        <w:right w:val="none" w:sz="0" w:space="0" w:color="auto"/>
      </w:divBdr>
    </w:div>
    <w:div w:id="1759055158">
      <w:bodyDiv w:val="1"/>
      <w:marLeft w:val="0"/>
      <w:marRight w:val="0"/>
      <w:marTop w:val="0"/>
      <w:marBottom w:val="0"/>
      <w:divBdr>
        <w:top w:val="none" w:sz="0" w:space="0" w:color="auto"/>
        <w:left w:val="none" w:sz="0" w:space="0" w:color="auto"/>
        <w:bottom w:val="none" w:sz="0" w:space="0" w:color="auto"/>
        <w:right w:val="none" w:sz="0" w:space="0" w:color="auto"/>
      </w:divBdr>
    </w:div>
    <w:div w:id="1759279734">
      <w:bodyDiv w:val="1"/>
      <w:marLeft w:val="0"/>
      <w:marRight w:val="0"/>
      <w:marTop w:val="0"/>
      <w:marBottom w:val="0"/>
      <w:divBdr>
        <w:top w:val="none" w:sz="0" w:space="0" w:color="auto"/>
        <w:left w:val="none" w:sz="0" w:space="0" w:color="auto"/>
        <w:bottom w:val="none" w:sz="0" w:space="0" w:color="auto"/>
        <w:right w:val="none" w:sz="0" w:space="0" w:color="auto"/>
      </w:divBdr>
    </w:div>
    <w:div w:id="1760708743">
      <w:bodyDiv w:val="1"/>
      <w:marLeft w:val="0"/>
      <w:marRight w:val="0"/>
      <w:marTop w:val="0"/>
      <w:marBottom w:val="0"/>
      <w:divBdr>
        <w:top w:val="none" w:sz="0" w:space="0" w:color="auto"/>
        <w:left w:val="none" w:sz="0" w:space="0" w:color="auto"/>
        <w:bottom w:val="none" w:sz="0" w:space="0" w:color="auto"/>
        <w:right w:val="none" w:sz="0" w:space="0" w:color="auto"/>
      </w:divBdr>
    </w:div>
    <w:div w:id="1765807038">
      <w:bodyDiv w:val="1"/>
      <w:marLeft w:val="0"/>
      <w:marRight w:val="0"/>
      <w:marTop w:val="0"/>
      <w:marBottom w:val="0"/>
      <w:divBdr>
        <w:top w:val="none" w:sz="0" w:space="0" w:color="auto"/>
        <w:left w:val="none" w:sz="0" w:space="0" w:color="auto"/>
        <w:bottom w:val="none" w:sz="0" w:space="0" w:color="auto"/>
        <w:right w:val="none" w:sz="0" w:space="0" w:color="auto"/>
      </w:divBdr>
    </w:div>
    <w:div w:id="1767069660">
      <w:bodyDiv w:val="1"/>
      <w:marLeft w:val="0"/>
      <w:marRight w:val="0"/>
      <w:marTop w:val="0"/>
      <w:marBottom w:val="0"/>
      <w:divBdr>
        <w:top w:val="none" w:sz="0" w:space="0" w:color="auto"/>
        <w:left w:val="none" w:sz="0" w:space="0" w:color="auto"/>
        <w:bottom w:val="none" w:sz="0" w:space="0" w:color="auto"/>
        <w:right w:val="none" w:sz="0" w:space="0" w:color="auto"/>
      </w:divBdr>
    </w:div>
    <w:div w:id="1768038085">
      <w:bodyDiv w:val="1"/>
      <w:marLeft w:val="0"/>
      <w:marRight w:val="0"/>
      <w:marTop w:val="0"/>
      <w:marBottom w:val="0"/>
      <w:divBdr>
        <w:top w:val="none" w:sz="0" w:space="0" w:color="auto"/>
        <w:left w:val="none" w:sz="0" w:space="0" w:color="auto"/>
        <w:bottom w:val="none" w:sz="0" w:space="0" w:color="auto"/>
        <w:right w:val="none" w:sz="0" w:space="0" w:color="auto"/>
      </w:divBdr>
    </w:div>
    <w:div w:id="1771967756">
      <w:bodyDiv w:val="1"/>
      <w:marLeft w:val="0"/>
      <w:marRight w:val="0"/>
      <w:marTop w:val="0"/>
      <w:marBottom w:val="0"/>
      <w:divBdr>
        <w:top w:val="none" w:sz="0" w:space="0" w:color="auto"/>
        <w:left w:val="none" w:sz="0" w:space="0" w:color="auto"/>
        <w:bottom w:val="none" w:sz="0" w:space="0" w:color="auto"/>
        <w:right w:val="none" w:sz="0" w:space="0" w:color="auto"/>
      </w:divBdr>
    </w:div>
    <w:div w:id="1772427879">
      <w:bodyDiv w:val="1"/>
      <w:marLeft w:val="0"/>
      <w:marRight w:val="0"/>
      <w:marTop w:val="0"/>
      <w:marBottom w:val="0"/>
      <w:divBdr>
        <w:top w:val="none" w:sz="0" w:space="0" w:color="auto"/>
        <w:left w:val="none" w:sz="0" w:space="0" w:color="auto"/>
        <w:bottom w:val="none" w:sz="0" w:space="0" w:color="auto"/>
        <w:right w:val="none" w:sz="0" w:space="0" w:color="auto"/>
      </w:divBdr>
    </w:div>
    <w:div w:id="1774588878">
      <w:bodyDiv w:val="1"/>
      <w:marLeft w:val="0"/>
      <w:marRight w:val="0"/>
      <w:marTop w:val="0"/>
      <w:marBottom w:val="0"/>
      <w:divBdr>
        <w:top w:val="none" w:sz="0" w:space="0" w:color="auto"/>
        <w:left w:val="none" w:sz="0" w:space="0" w:color="auto"/>
        <w:bottom w:val="none" w:sz="0" w:space="0" w:color="auto"/>
        <w:right w:val="none" w:sz="0" w:space="0" w:color="auto"/>
      </w:divBdr>
    </w:div>
    <w:div w:id="1776555144">
      <w:bodyDiv w:val="1"/>
      <w:marLeft w:val="0"/>
      <w:marRight w:val="0"/>
      <w:marTop w:val="0"/>
      <w:marBottom w:val="0"/>
      <w:divBdr>
        <w:top w:val="none" w:sz="0" w:space="0" w:color="auto"/>
        <w:left w:val="none" w:sz="0" w:space="0" w:color="auto"/>
        <w:bottom w:val="none" w:sz="0" w:space="0" w:color="auto"/>
        <w:right w:val="none" w:sz="0" w:space="0" w:color="auto"/>
      </w:divBdr>
    </w:div>
    <w:div w:id="1776634695">
      <w:bodyDiv w:val="1"/>
      <w:marLeft w:val="0"/>
      <w:marRight w:val="0"/>
      <w:marTop w:val="0"/>
      <w:marBottom w:val="0"/>
      <w:divBdr>
        <w:top w:val="none" w:sz="0" w:space="0" w:color="auto"/>
        <w:left w:val="none" w:sz="0" w:space="0" w:color="auto"/>
        <w:bottom w:val="none" w:sz="0" w:space="0" w:color="auto"/>
        <w:right w:val="none" w:sz="0" w:space="0" w:color="auto"/>
      </w:divBdr>
    </w:div>
    <w:div w:id="1777553639">
      <w:bodyDiv w:val="1"/>
      <w:marLeft w:val="0"/>
      <w:marRight w:val="0"/>
      <w:marTop w:val="0"/>
      <w:marBottom w:val="0"/>
      <w:divBdr>
        <w:top w:val="none" w:sz="0" w:space="0" w:color="auto"/>
        <w:left w:val="none" w:sz="0" w:space="0" w:color="auto"/>
        <w:bottom w:val="none" w:sz="0" w:space="0" w:color="auto"/>
        <w:right w:val="none" w:sz="0" w:space="0" w:color="auto"/>
      </w:divBdr>
    </w:div>
    <w:div w:id="1778410084">
      <w:bodyDiv w:val="1"/>
      <w:marLeft w:val="0"/>
      <w:marRight w:val="0"/>
      <w:marTop w:val="0"/>
      <w:marBottom w:val="0"/>
      <w:divBdr>
        <w:top w:val="none" w:sz="0" w:space="0" w:color="auto"/>
        <w:left w:val="none" w:sz="0" w:space="0" w:color="auto"/>
        <w:bottom w:val="none" w:sz="0" w:space="0" w:color="auto"/>
        <w:right w:val="none" w:sz="0" w:space="0" w:color="auto"/>
      </w:divBdr>
    </w:div>
    <w:div w:id="1779373996">
      <w:bodyDiv w:val="1"/>
      <w:marLeft w:val="0"/>
      <w:marRight w:val="0"/>
      <w:marTop w:val="0"/>
      <w:marBottom w:val="0"/>
      <w:divBdr>
        <w:top w:val="none" w:sz="0" w:space="0" w:color="auto"/>
        <w:left w:val="none" w:sz="0" w:space="0" w:color="auto"/>
        <w:bottom w:val="none" w:sz="0" w:space="0" w:color="auto"/>
        <w:right w:val="none" w:sz="0" w:space="0" w:color="auto"/>
      </w:divBdr>
    </w:div>
    <w:div w:id="1779638502">
      <w:bodyDiv w:val="1"/>
      <w:marLeft w:val="0"/>
      <w:marRight w:val="0"/>
      <w:marTop w:val="0"/>
      <w:marBottom w:val="0"/>
      <w:divBdr>
        <w:top w:val="none" w:sz="0" w:space="0" w:color="auto"/>
        <w:left w:val="none" w:sz="0" w:space="0" w:color="auto"/>
        <w:bottom w:val="none" w:sz="0" w:space="0" w:color="auto"/>
        <w:right w:val="none" w:sz="0" w:space="0" w:color="auto"/>
      </w:divBdr>
    </w:div>
    <w:div w:id="1780563914">
      <w:bodyDiv w:val="1"/>
      <w:marLeft w:val="0"/>
      <w:marRight w:val="0"/>
      <w:marTop w:val="0"/>
      <w:marBottom w:val="0"/>
      <w:divBdr>
        <w:top w:val="none" w:sz="0" w:space="0" w:color="auto"/>
        <w:left w:val="none" w:sz="0" w:space="0" w:color="auto"/>
        <w:bottom w:val="none" w:sz="0" w:space="0" w:color="auto"/>
        <w:right w:val="none" w:sz="0" w:space="0" w:color="auto"/>
      </w:divBdr>
    </w:div>
    <w:div w:id="1784029927">
      <w:bodyDiv w:val="1"/>
      <w:marLeft w:val="0"/>
      <w:marRight w:val="0"/>
      <w:marTop w:val="0"/>
      <w:marBottom w:val="0"/>
      <w:divBdr>
        <w:top w:val="none" w:sz="0" w:space="0" w:color="auto"/>
        <w:left w:val="none" w:sz="0" w:space="0" w:color="auto"/>
        <w:bottom w:val="none" w:sz="0" w:space="0" w:color="auto"/>
        <w:right w:val="none" w:sz="0" w:space="0" w:color="auto"/>
      </w:divBdr>
    </w:div>
    <w:div w:id="1785416850">
      <w:bodyDiv w:val="1"/>
      <w:marLeft w:val="0"/>
      <w:marRight w:val="0"/>
      <w:marTop w:val="0"/>
      <w:marBottom w:val="0"/>
      <w:divBdr>
        <w:top w:val="none" w:sz="0" w:space="0" w:color="auto"/>
        <w:left w:val="none" w:sz="0" w:space="0" w:color="auto"/>
        <w:bottom w:val="none" w:sz="0" w:space="0" w:color="auto"/>
        <w:right w:val="none" w:sz="0" w:space="0" w:color="auto"/>
      </w:divBdr>
    </w:div>
    <w:div w:id="1792555759">
      <w:bodyDiv w:val="1"/>
      <w:marLeft w:val="0"/>
      <w:marRight w:val="0"/>
      <w:marTop w:val="0"/>
      <w:marBottom w:val="0"/>
      <w:divBdr>
        <w:top w:val="none" w:sz="0" w:space="0" w:color="auto"/>
        <w:left w:val="none" w:sz="0" w:space="0" w:color="auto"/>
        <w:bottom w:val="none" w:sz="0" w:space="0" w:color="auto"/>
        <w:right w:val="none" w:sz="0" w:space="0" w:color="auto"/>
      </w:divBdr>
    </w:div>
    <w:div w:id="1794519872">
      <w:bodyDiv w:val="1"/>
      <w:marLeft w:val="0"/>
      <w:marRight w:val="0"/>
      <w:marTop w:val="0"/>
      <w:marBottom w:val="0"/>
      <w:divBdr>
        <w:top w:val="none" w:sz="0" w:space="0" w:color="auto"/>
        <w:left w:val="none" w:sz="0" w:space="0" w:color="auto"/>
        <w:bottom w:val="none" w:sz="0" w:space="0" w:color="auto"/>
        <w:right w:val="none" w:sz="0" w:space="0" w:color="auto"/>
      </w:divBdr>
    </w:div>
    <w:div w:id="1797066387">
      <w:bodyDiv w:val="1"/>
      <w:marLeft w:val="0"/>
      <w:marRight w:val="0"/>
      <w:marTop w:val="0"/>
      <w:marBottom w:val="0"/>
      <w:divBdr>
        <w:top w:val="none" w:sz="0" w:space="0" w:color="auto"/>
        <w:left w:val="none" w:sz="0" w:space="0" w:color="auto"/>
        <w:bottom w:val="none" w:sz="0" w:space="0" w:color="auto"/>
        <w:right w:val="none" w:sz="0" w:space="0" w:color="auto"/>
      </w:divBdr>
    </w:div>
    <w:div w:id="1798528526">
      <w:bodyDiv w:val="1"/>
      <w:marLeft w:val="0"/>
      <w:marRight w:val="0"/>
      <w:marTop w:val="0"/>
      <w:marBottom w:val="0"/>
      <w:divBdr>
        <w:top w:val="none" w:sz="0" w:space="0" w:color="auto"/>
        <w:left w:val="none" w:sz="0" w:space="0" w:color="auto"/>
        <w:bottom w:val="none" w:sz="0" w:space="0" w:color="auto"/>
        <w:right w:val="none" w:sz="0" w:space="0" w:color="auto"/>
      </w:divBdr>
    </w:div>
    <w:div w:id="1799685494">
      <w:bodyDiv w:val="1"/>
      <w:marLeft w:val="0"/>
      <w:marRight w:val="0"/>
      <w:marTop w:val="0"/>
      <w:marBottom w:val="0"/>
      <w:divBdr>
        <w:top w:val="none" w:sz="0" w:space="0" w:color="auto"/>
        <w:left w:val="none" w:sz="0" w:space="0" w:color="auto"/>
        <w:bottom w:val="none" w:sz="0" w:space="0" w:color="auto"/>
        <w:right w:val="none" w:sz="0" w:space="0" w:color="auto"/>
      </w:divBdr>
    </w:div>
    <w:div w:id="1801652072">
      <w:bodyDiv w:val="1"/>
      <w:marLeft w:val="0"/>
      <w:marRight w:val="0"/>
      <w:marTop w:val="0"/>
      <w:marBottom w:val="0"/>
      <w:divBdr>
        <w:top w:val="none" w:sz="0" w:space="0" w:color="auto"/>
        <w:left w:val="none" w:sz="0" w:space="0" w:color="auto"/>
        <w:bottom w:val="none" w:sz="0" w:space="0" w:color="auto"/>
        <w:right w:val="none" w:sz="0" w:space="0" w:color="auto"/>
      </w:divBdr>
    </w:div>
    <w:div w:id="1807550042">
      <w:bodyDiv w:val="1"/>
      <w:marLeft w:val="0"/>
      <w:marRight w:val="0"/>
      <w:marTop w:val="0"/>
      <w:marBottom w:val="0"/>
      <w:divBdr>
        <w:top w:val="none" w:sz="0" w:space="0" w:color="auto"/>
        <w:left w:val="none" w:sz="0" w:space="0" w:color="auto"/>
        <w:bottom w:val="none" w:sz="0" w:space="0" w:color="auto"/>
        <w:right w:val="none" w:sz="0" w:space="0" w:color="auto"/>
      </w:divBdr>
    </w:div>
    <w:div w:id="1807821192">
      <w:bodyDiv w:val="1"/>
      <w:marLeft w:val="0"/>
      <w:marRight w:val="0"/>
      <w:marTop w:val="0"/>
      <w:marBottom w:val="0"/>
      <w:divBdr>
        <w:top w:val="none" w:sz="0" w:space="0" w:color="auto"/>
        <w:left w:val="none" w:sz="0" w:space="0" w:color="auto"/>
        <w:bottom w:val="none" w:sz="0" w:space="0" w:color="auto"/>
        <w:right w:val="none" w:sz="0" w:space="0" w:color="auto"/>
      </w:divBdr>
    </w:div>
    <w:div w:id="1807964048">
      <w:bodyDiv w:val="1"/>
      <w:marLeft w:val="0"/>
      <w:marRight w:val="0"/>
      <w:marTop w:val="0"/>
      <w:marBottom w:val="0"/>
      <w:divBdr>
        <w:top w:val="none" w:sz="0" w:space="0" w:color="auto"/>
        <w:left w:val="none" w:sz="0" w:space="0" w:color="auto"/>
        <w:bottom w:val="none" w:sz="0" w:space="0" w:color="auto"/>
        <w:right w:val="none" w:sz="0" w:space="0" w:color="auto"/>
      </w:divBdr>
    </w:div>
    <w:div w:id="1810517293">
      <w:bodyDiv w:val="1"/>
      <w:marLeft w:val="0"/>
      <w:marRight w:val="0"/>
      <w:marTop w:val="0"/>
      <w:marBottom w:val="0"/>
      <w:divBdr>
        <w:top w:val="none" w:sz="0" w:space="0" w:color="auto"/>
        <w:left w:val="none" w:sz="0" w:space="0" w:color="auto"/>
        <w:bottom w:val="none" w:sz="0" w:space="0" w:color="auto"/>
        <w:right w:val="none" w:sz="0" w:space="0" w:color="auto"/>
      </w:divBdr>
    </w:div>
    <w:div w:id="1811288500">
      <w:bodyDiv w:val="1"/>
      <w:marLeft w:val="0"/>
      <w:marRight w:val="0"/>
      <w:marTop w:val="0"/>
      <w:marBottom w:val="0"/>
      <w:divBdr>
        <w:top w:val="none" w:sz="0" w:space="0" w:color="auto"/>
        <w:left w:val="none" w:sz="0" w:space="0" w:color="auto"/>
        <w:bottom w:val="none" w:sz="0" w:space="0" w:color="auto"/>
        <w:right w:val="none" w:sz="0" w:space="0" w:color="auto"/>
      </w:divBdr>
    </w:div>
    <w:div w:id="1812674848">
      <w:bodyDiv w:val="1"/>
      <w:marLeft w:val="0"/>
      <w:marRight w:val="0"/>
      <w:marTop w:val="0"/>
      <w:marBottom w:val="0"/>
      <w:divBdr>
        <w:top w:val="none" w:sz="0" w:space="0" w:color="auto"/>
        <w:left w:val="none" w:sz="0" w:space="0" w:color="auto"/>
        <w:bottom w:val="none" w:sz="0" w:space="0" w:color="auto"/>
        <w:right w:val="none" w:sz="0" w:space="0" w:color="auto"/>
      </w:divBdr>
    </w:div>
    <w:div w:id="1818447469">
      <w:bodyDiv w:val="1"/>
      <w:marLeft w:val="0"/>
      <w:marRight w:val="0"/>
      <w:marTop w:val="0"/>
      <w:marBottom w:val="0"/>
      <w:divBdr>
        <w:top w:val="none" w:sz="0" w:space="0" w:color="auto"/>
        <w:left w:val="none" w:sz="0" w:space="0" w:color="auto"/>
        <w:bottom w:val="none" w:sz="0" w:space="0" w:color="auto"/>
        <w:right w:val="none" w:sz="0" w:space="0" w:color="auto"/>
      </w:divBdr>
    </w:div>
    <w:div w:id="1823959770">
      <w:bodyDiv w:val="1"/>
      <w:marLeft w:val="0"/>
      <w:marRight w:val="0"/>
      <w:marTop w:val="0"/>
      <w:marBottom w:val="0"/>
      <w:divBdr>
        <w:top w:val="none" w:sz="0" w:space="0" w:color="auto"/>
        <w:left w:val="none" w:sz="0" w:space="0" w:color="auto"/>
        <w:bottom w:val="none" w:sz="0" w:space="0" w:color="auto"/>
        <w:right w:val="none" w:sz="0" w:space="0" w:color="auto"/>
      </w:divBdr>
    </w:div>
    <w:div w:id="1830753570">
      <w:bodyDiv w:val="1"/>
      <w:marLeft w:val="0"/>
      <w:marRight w:val="0"/>
      <w:marTop w:val="0"/>
      <w:marBottom w:val="0"/>
      <w:divBdr>
        <w:top w:val="none" w:sz="0" w:space="0" w:color="auto"/>
        <w:left w:val="none" w:sz="0" w:space="0" w:color="auto"/>
        <w:bottom w:val="none" w:sz="0" w:space="0" w:color="auto"/>
        <w:right w:val="none" w:sz="0" w:space="0" w:color="auto"/>
      </w:divBdr>
    </w:div>
    <w:div w:id="1830947052">
      <w:bodyDiv w:val="1"/>
      <w:marLeft w:val="0"/>
      <w:marRight w:val="0"/>
      <w:marTop w:val="0"/>
      <w:marBottom w:val="0"/>
      <w:divBdr>
        <w:top w:val="none" w:sz="0" w:space="0" w:color="auto"/>
        <w:left w:val="none" w:sz="0" w:space="0" w:color="auto"/>
        <w:bottom w:val="none" w:sz="0" w:space="0" w:color="auto"/>
        <w:right w:val="none" w:sz="0" w:space="0" w:color="auto"/>
      </w:divBdr>
    </w:div>
    <w:div w:id="1831486710">
      <w:bodyDiv w:val="1"/>
      <w:marLeft w:val="0"/>
      <w:marRight w:val="0"/>
      <w:marTop w:val="0"/>
      <w:marBottom w:val="0"/>
      <w:divBdr>
        <w:top w:val="none" w:sz="0" w:space="0" w:color="auto"/>
        <w:left w:val="none" w:sz="0" w:space="0" w:color="auto"/>
        <w:bottom w:val="none" w:sz="0" w:space="0" w:color="auto"/>
        <w:right w:val="none" w:sz="0" w:space="0" w:color="auto"/>
      </w:divBdr>
    </w:div>
    <w:div w:id="1833519656">
      <w:bodyDiv w:val="1"/>
      <w:marLeft w:val="0"/>
      <w:marRight w:val="0"/>
      <w:marTop w:val="0"/>
      <w:marBottom w:val="0"/>
      <w:divBdr>
        <w:top w:val="none" w:sz="0" w:space="0" w:color="auto"/>
        <w:left w:val="none" w:sz="0" w:space="0" w:color="auto"/>
        <w:bottom w:val="none" w:sz="0" w:space="0" w:color="auto"/>
        <w:right w:val="none" w:sz="0" w:space="0" w:color="auto"/>
      </w:divBdr>
    </w:div>
    <w:div w:id="1834368566">
      <w:bodyDiv w:val="1"/>
      <w:marLeft w:val="0"/>
      <w:marRight w:val="0"/>
      <w:marTop w:val="0"/>
      <w:marBottom w:val="0"/>
      <w:divBdr>
        <w:top w:val="none" w:sz="0" w:space="0" w:color="auto"/>
        <w:left w:val="none" w:sz="0" w:space="0" w:color="auto"/>
        <w:bottom w:val="none" w:sz="0" w:space="0" w:color="auto"/>
        <w:right w:val="none" w:sz="0" w:space="0" w:color="auto"/>
      </w:divBdr>
    </w:div>
    <w:div w:id="1836677252">
      <w:bodyDiv w:val="1"/>
      <w:marLeft w:val="0"/>
      <w:marRight w:val="0"/>
      <w:marTop w:val="0"/>
      <w:marBottom w:val="0"/>
      <w:divBdr>
        <w:top w:val="none" w:sz="0" w:space="0" w:color="auto"/>
        <w:left w:val="none" w:sz="0" w:space="0" w:color="auto"/>
        <w:bottom w:val="none" w:sz="0" w:space="0" w:color="auto"/>
        <w:right w:val="none" w:sz="0" w:space="0" w:color="auto"/>
      </w:divBdr>
    </w:div>
    <w:div w:id="1837108999">
      <w:bodyDiv w:val="1"/>
      <w:marLeft w:val="0"/>
      <w:marRight w:val="0"/>
      <w:marTop w:val="0"/>
      <w:marBottom w:val="0"/>
      <w:divBdr>
        <w:top w:val="none" w:sz="0" w:space="0" w:color="auto"/>
        <w:left w:val="none" w:sz="0" w:space="0" w:color="auto"/>
        <w:bottom w:val="none" w:sz="0" w:space="0" w:color="auto"/>
        <w:right w:val="none" w:sz="0" w:space="0" w:color="auto"/>
      </w:divBdr>
    </w:div>
    <w:div w:id="1837302825">
      <w:bodyDiv w:val="1"/>
      <w:marLeft w:val="0"/>
      <w:marRight w:val="0"/>
      <w:marTop w:val="0"/>
      <w:marBottom w:val="0"/>
      <w:divBdr>
        <w:top w:val="none" w:sz="0" w:space="0" w:color="auto"/>
        <w:left w:val="none" w:sz="0" w:space="0" w:color="auto"/>
        <w:bottom w:val="none" w:sz="0" w:space="0" w:color="auto"/>
        <w:right w:val="none" w:sz="0" w:space="0" w:color="auto"/>
      </w:divBdr>
    </w:div>
    <w:div w:id="1846549140">
      <w:bodyDiv w:val="1"/>
      <w:marLeft w:val="0"/>
      <w:marRight w:val="0"/>
      <w:marTop w:val="0"/>
      <w:marBottom w:val="0"/>
      <w:divBdr>
        <w:top w:val="none" w:sz="0" w:space="0" w:color="auto"/>
        <w:left w:val="none" w:sz="0" w:space="0" w:color="auto"/>
        <w:bottom w:val="none" w:sz="0" w:space="0" w:color="auto"/>
        <w:right w:val="none" w:sz="0" w:space="0" w:color="auto"/>
      </w:divBdr>
    </w:div>
    <w:div w:id="1847092067">
      <w:bodyDiv w:val="1"/>
      <w:marLeft w:val="0"/>
      <w:marRight w:val="0"/>
      <w:marTop w:val="0"/>
      <w:marBottom w:val="0"/>
      <w:divBdr>
        <w:top w:val="none" w:sz="0" w:space="0" w:color="auto"/>
        <w:left w:val="none" w:sz="0" w:space="0" w:color="auto"/>
        <w:bottom w:val="none" w:sz="0" w:space="0" w:color="auto"/>
        <w:right w:val="none" w:sz="0" w:space="0" w:color="auto"/>
      </w:divBdr>
    </w:div>
    <w:div w:id="1847279463">
      <w:bodyDiv w:val="1"/>
      <w:marLeft w:val="0"/>
      <w:marRight w:val="0"/>
      <w:marTop w:val="0"/>
      <w:marBottom w:val="0"/>
      <w:divBdr>
        <w:top w:val="none" w:sz="0" w:space="0" w:color="auto"/>
        <w:left w:val="none" w:sz="0" w:space="0" w:color="auto"/>
        <w:bottom w:val="none" w:sz="0" w:space="0" w:color="auto"/>
        <w:right w:val="none" w:sz="0" w:space="0" w:color="auto"/>
      </w:divBdr>
    </w:div>
    <w:div w:id="1861358988">
      <w:bodyDiv w:val="1"/>
      <w:marLeft w:val="0"/>
      <w:marRight w:val="0"/>
      <w:marTop w:val="0"/>
      <w:marBottom w:val="0"/>
      <w:divBdr>
        <w:top w:val="none" w:sz="0" w:space="0" w:color="auto"/>
        <w:left w:val="none" w:sz="0" w:space="0" w:color="auto"/>
        <w:bottom w:val="none" w:sz="0" w:space="0" w:color="auto"/>
        <w:right w:val="none" w:sz="0" w:space="0" w:color="auto"/>
      </w:divBdr>
    </w:div>
    <w:div w:id="1861891780">
      <w:bodyDiv w:val="1"/>
      <w:marLeft w:val="0"/>
      <w:marRight w:val="0"/>
      <w:marTop w:val="0"/>
      <w:marBottom w:val="0"/>
      <w:divBdr>
        <w:top w:val="none" w:sz="0" w:space="0" w:color="auto"/>
        <w:left w:val="none" w:sz="0" w:space="0" w:color="auto"/>
        <w:bottom w:val="none" w:sz="0" w:space="0" w:color="auto"/>
        <w:right w:val="none" w:sz="0" w:space="0" w:color="auto"/>
      </w:divBdr>
    </w:div>
    <w:div w:id="1866366043">
      <w:bodyDiv w:val="1"/>
      <w:marLeft w:val="0"/>
      <w:marRight w:val="0"/>
      <w:marTop w:val="0"/>
      <w:marBottom w:val="0"/>
      <w:divBdr>
        <w:top w:val="none" w:sz="0" w:space="0" w:color="auto"/>
        <w:left w:val="none" w:sz="0" w:space="0" w:color="auto"/>
        <w:bottom w:val="none" w:sz="0" w:space="0" w:color="auto"/>
        <w:right w:val="none" w:sz="0" w:space="0" w:color="auto"/>
      </w:divBdr>
    </w:div>
    <w:div w:id="1868369956">
      <w:bodyDiv w:val="1"/>
      <w:marLeft w:val="0"/>
      <w:marRight w:val="0"/>
      <w:marTop w:val="0"/>
      <w:marBottom w:val="0"/>
      <w:divBdr>
        <w:top w:val="none" w:sz="0" w:space="0" w:color="auto"/>
        <w:left w:val="none" w:sz="0" w:space="0" w:color="auto"/>
        <w:bottom w:val="none" w:sz="0" w:space="0" w:color="auto"/>
        <w:right w:val="none" w:sz="0" w:space="0" w:color="auto"/>
      </w:divBdr>
    </w:div>
    <w:div w:id="1870412397">
      <w:bodyDiv w:val="1"/>
      <w:marLeft w:val="0"/>
      <w:marRight w:val="0"/>
      <w:marTop w:val="0"/>
      <w:marBottom w:val="0"/>
      <w:divBdr>
        <w:top w:val="none" w:sz="0" w:space="0" w:color="auto"/>
        <w:left w:val="none" w:sz="0" w:space="0" w:color="auto"/>
        <w:bottom w:val="none" w:sz="0" w:space="0" w:color="auto"/>
        <w:right w:val="none" w:sz="0" w:space="0" w:color="auto"/>
      </w:divBdr>
    </w:div>
    <w:div w:id="1871987814">
      <w:bodyDiv w:val="1"/>
      <w:marLeft w:val="0"/>
      <w:marRight w:val="0"/>
      <w:marTop w:val="0"/>
      <w:marBottom w:val="0"/>
      <w:divBdr>
        <w:top w:val="none" w:sz="0" w:space="0" w:color="auto"/>
        <w:left w:val="none" w:sz="0" w:space="0" w:color="auto"/>
        <w:bottom w:val="none" w:sz="0" w:space="0" w:color="auto"/>
        <w:right w:val="none" w:sz="0" w:space="0" w:color="auto"/>
      </w:divBdr>
    </w:div>
    <w:div w:id="1874923803">
      <w:bodyDiv w:val="1"/>
      <w:marLeft w:val="0"/>
      <w:marRight w:val="0"/>
      <w:marTop w:val="0"/>
      <w:marBottom w:val="0"/>
      <w:divBdr>
        <w:top w:val="none" w:sz="0" w:space="0" w:color="auto"/>
        <w:left w:val="none" w:sz="0" w:space="0" w:color="auto"/>
        <w:bottom w:val="none" w:sz="0" w:space="0" w:color="auto"/>
        <w:right w:val="none" w:sz="0" w:space="0" w:color="auto"/>
      </w:divBdr>
    </w:div>
    <w:div w:id="1875804048">
      <w:bodyDiv w:val="1"/>
      <w:marLeft w:val="0"/>
      <w:marRight w:val="0"/>
      <w:marTop w:val="0"/>
      <w:marBottom w:val="0"/>
      <w:divBdr>
        <w:top w:val="none" w:sz="0" w:space="0" w:color="auto"/>
        <w:left w:val="none" w:sz="0" w:space="0" w:color="auto"/>
        <w:bottom w:val="none" w:sz="0" w:space="0" w:color="auto"/>
        <w:right w:val="none" w:sz="0" w:space="0" w:color="auto"/>
      </w:divBdr>
    </w:div>
    <w:div w:id="1878008081">
      <w:bodyDiv w:val="1"/>
      <w:marLeft w:val="0"/>
      <w:marRight w:val="0"/>
      <w:marTop w:val="0"/>
      <w:marBottom w:val="0"/>
      <w:divBdr>
        <w:top w:val="none" w:sz="0" w:space="0" w:color="auto"/>
        <w:left w:val="none" w:sz="0" w:space="0" w:color="auto"/>
        <w:bottom w:val="none" w:sz="0" w:space="0" w:color="auto"/>
        <w:right w:val="none" w:sz="0" w:space="0" w:color="auto"/>
      </w:divBdr>
    </w:div>
    <w:div w:id="1878548003">
      <w:bodyDiv w:val="1"/>
      <w:marLeft w:val="0"/>
      <w:marRight w:val="0"/>
      <w:marTop w:val="0"/>
      <w:marBottom w:val="0"/>
      <w:divBdr>
        <w:top w:val="none" w:sz="0" w:space="0" w:color="auto"/>
        <w:left w:val="none" w:sz="0" w:space="0" w:color="auto"/>
        <w:bottom w:val="none" w:sz="0" w:space="0" w:color="auto"/>
        <w:right w:val="none" w:sz="0" w:space="0" w:color="auto"/>
      </w:divBdr>
    </w:div>
    <w:div w:id="1879588087">
      <w:bodyDiv w:val="1"/>
      <w:marLeft w:val="0"/>
      <w:marRight w:val="0"/>
      <w:marTop w:val="0"/>
      <w:marBottom w:val="0"/>
      <w:divBdr>
        <w:top w:val="none" w:sz="0" w:space="0" w:color="auto"/>
        <w:left w:val="none" w:sz="0" w:space="0" w:color="auto"/>
        <w:bottom w:val="none" w:sz="0" w:space="0" w:color="auto"/>
        <w:right w:val="none" w:sz="0" w:space="0" w:color="auto"/>
      </w:divBdr>
    </w:div>
    <w:div w:id="1884905775">
      <w:bodyDiv w:val="1"/>
      <w:marLeft w:val="0"/>
      <w:marRight w:val="0"/>
      <w:marTop w:val="0"/>
      <w:marBottom w:val="0"/>
      <w:divBdr>
        <w:top w:val="none" w:sz="0" w:space="0" w:color="auto"/>
        <w:left w:val="none" w:sz="0" w:space="0" w:color="auto"/>
        <w:bottom w:val="none" w:sz="0" w:space="0" w:color="auto"/>
        <w:right w:val="none" w:sz="0" w:space="0" w:color="auto"/>
      </w:divBdr>
    </w:div>
    <w:div w:id="1885218882">
      <w:bodyDiv w:val="1"/>
      <w:marLeft w:val="0"/>
      <w:marRight w:val="0"/>
      <w:marTop w:val="0"/>
      <w:marBottom w:val="0"/>
      <w:divBdr>
        <w:top w:val="none" w:sz="0" w:space="0" w:color="auto"/>
        <w:left w:val="none" w:sz="0" w:space="0" w:color="auto"/>
        <w:bottom w:val="none" w:sz="0" w:space="0" w:color="auto"/>
        <w:right w:val="none" w:sz="0" w:space="0" w:color="auto"/>
      </w:divBdr>
    </w:div>
    <w:div w:id="1890340418">
      <w:bodyDiv w:val="1"/>
      <w:marLeft w:val="0"/>
      <w:marRight w:val="0"/>
      <w:marTop w:val="0"/>
      <w:marBottom w:val="0"/>
      <w:divBdr>
        <w:top w:val="none" w:sz="0" w:space="0" w:color="auto"/>
        <w:left w:val="none" w:sz="0" w:space="0" w:color="auto"/>
        <w:bottom w:val="none" w:sz="0" w:space="0" w:color="auto"/>
        <w:right w:val="none" w:sz="0" w:space="0" w:color="auto"/>
      </w:divBdr>
    </w:div>
    <w:div w:id="1895041314">
      <w:bodyDiv w:val="1"/>
      <w:marLeft w:val="0"/>
      <w:marRight w:val="0"/>
      <w:marTop w:val="0"/>
      <w:marBottom w:val="0"/>
      <w:divBdr>
        <w:top w:val="none" w:sz="0" w:space="0" w:color="auto"/>
        <w:left w:val="none" w:sz="0" w:space="0" w:color="auto"/>
        <w:bottom w:val="none" w:sz="0" w:space="0" w:color="auto"/>
        <w:right w:val="none" w:sz="0" w:space="0" w:color="auto"/>
      </w:divBdr>
    </w:div>
    <w:div w:id="1896618032">
      <w:bodyDiv w:val="1"/>
      <w:marLeft w:val="0"/>
      <w:marRight w:val="0"/>
      <w:marTop w:val="0"/>
      <w:marBottom w:val="0"/>
      <w:divBdr>
        <w:top w:val="none" w:sz="0" w:space="0" w:color="auto"/>
        <w:left w:val="none" w:sz="0" w:space="0" w:color="auto"/>
        <w:bottom w:val="none" w:sz="0" w:space="0" w:color="auto"/>
        <w:right w:val="none" w:sz="0" w:space="0" w:color="auto"/>
      </w:divBdr>
    </w:div>
    <w:div w:id="1896698338">
      <w:bodyDiv w:val="1"/>
      <w:marLeft w:val="0"/>
      <w:marRight w:val="0"/>
      <w:marTop w:val="0"/>
      <w:marBottom w:val="0"/>
      <w:divBdr>
        <w:top w:val="none" w:sz="0" w:space="0" w:color="auto"/>
        <w:left w:val="none" w:sz="0" w:space="0" w:color="auto"/>
        <w:bottom w:val="none" w:sz="0" w:space="0" w:color="auto"/>
        <w:right w:val="none" w:sz="0" w:space="0" w:color="auto"/>
      </w:divBdr>
    </w:div>
    <w:div w:id="1899431955">
      <w:bodyDiv w:val="1"/>
      <w:marLeft w:val="0"/>
      <w:marRight w:val="0"/>
      <w:marTop w:val="0"/>
      <w:marBottom w:val="0"/>
      <w:divBdr>
        <w:top w:val="none" w:sz="0" w:space="0" w:color="auto"/>
        <w:left w:val="none" w:sz="0" w:space="0" w:color="auto"/>
        <w:bottom w:val="none" w:sz="0" w:space="0" w:color="auto"/>
        <w:right w:val="none" w:sz="0" w:space="0" w:color="auto"/>
      </w:divBdr>
    </w:div>
    <w:div w:id="1900558273">
      <w:bodyDiv w:val="1"/>
      <w:marLeft w:val="0"/>
      <w:marRight w:val="0"/>
      <w:marTop w:val="0"/>
      <w:marBottom w:val="0"/>
      <w:divBdr>
        <w:top w:val="none" w:sz="0" w:space="0" w:color="auto"/>
        <w:left w:val="none" w:sz="0" w:space="0" w:color="auto"/>
        <w:bottom w:val="none" w:sz="0" w:space="0" w:color="auto"/>
        <w:right w:val="none" w:sz="0" w:space="0" w:color="auto"/>
      </w:divBdr>
    </w:div>
    <w:div w:id="1901478531">
      <w:bodyDiv w:val="1"/>
      <w:marLeft w:val="0"/>
      <w:marRight w:val="0"/>
      <w:marTop w:val="0"/>
      <w:marBottom w:val="0"/>
      <w:divBdr>
        <w:top w:val="none" w:sz="0" w:space="0" w:color="auto"/>
        <w:left w:val="none" w:sz="0" w:space="0" w:color="auto"/>
        <w:bottom w:val="none" w:sz="0" w:space="0" w:color="auto"/>
        <w:right w:val="none" w:sz="0" w:space="0" w:color="auto"/>
      </w:divBdr>
    </w:div>
    <w:div w:id="1903255195">
      <w:bodyDiv w:val="1"/>
      <w:marLeft w:val="0"/>
      <w:marRight w:val="0"/>
      <w:marTop w:val="0"/>
      <w:marBottom w:val="0"/>
      <w:divBdr>
        <w:top w:val="none" w:sz="0" w:space="0" w:color="auto"/>
        <w:left w:val="none" w:sz="0" w:space="0" w:color="auto"/>
        <w:bottom w:val="none" w:sz="0" w:space="0" w:color="auto"/>
        <w:right w:val="none" w:sz="0" w:space="0" w:color="auto"/>
      </w:divBdr>
    </w:div>
    <w:div w:id="1903297781">
      <w:bodyDiv w:val="1"/>
      <w:marLeft w:val="0"/>
      <w:marRight w:val="0"/>
      <w:marTop w:val="0"/>
      <w:marBottom w:val="0"/>
      <w:divBdr>
        <w:top w:val="none" w:sz="0" w:space="0" w:color="auto"/>
        <w:left w:val="none" w:sz="0" w:space="0" w:color="auto"/>
        <w:bottom w:val="none" w:sz="0" w:space="0" w:color="auto"/>
        <w:right w:val="none" w:sz="0" w:space="0" w:color="auto"/>
      </w:divBdr>
    </w:div>
    <w:div w:id="1904755297">
      <w:bodyDiv w:val="1"/>
      <w:marLeft w:val="0"/>
      <w:marRight w:val="0"/>
      <w:marTop w:val="0"/>
      <w:marBottom w:val="0"/>
      <w:divBdr>
        <w:top w:val="none" w:sz="0" w:space="0" w:color="auto"/>
        <w:left w:val="none" w:sz="0" w:space="0" w:color="auto"/>
        <w:bottom w:val="none" w:sz="0" w:space="0" w:color="auto"/>
        <w:right w:val="none" w:sz="0" w:space="0" w:color="auto"/>
      </w:divBdr>
    </w:div>
    <w:div w:id="1905407116">
      <w:bodyDiv w:val="1"/>
      <w:marLeft w:val="0"/>
      <w:marRight w:val="0"/>
      <w:marTop w:val="0"/>
      <w:marBottom w:val="0"/>
      <w:divBdr>
        <w:top w:val="none" w:sz="0" w:space="0" w:color="auto"/>
        <w:left w:val="none" w:sz="0" w:space="0" w:color="auto"/>
        <w:bottom w:val="none" w:sz="0" w:space="0" w:color="auto"/>
        <w:right w:val="none" w:sz="0" w:space="0" w:color="auto"/>
      </w:divBdr>
    </w:div>
    <w:div w:id="1906915802">
      <w:bodyDiv w:val="1"/>
      <w:marLeft w:val="0"/>
      <w:marRight w:val="0"/>
      <w:marTop w:val="0"/>
      <w:marBottom w:val="0"/>
      <w:divBdr>
        <w:top w:val="none" w:sz="0" w:space="0" w:color="auto"/>
        <w:left w:val="none" w:sz="0" w:space="0" w:color="auto"/>
        <w:bottom w:val="none" w:sz="0" w:space="0" w:color="auto"/>
        <w:right w:val="none" w:sz="0" w:space="0" w:color="auto"/>
      </w:divBdr>
    </w:div>
    <w:div w:id="1907766911">
      <w:bodyDiv w:val="1"/>
      <w:marLeft w:val="0"/>
      <w:marRight w:val="0"/>
      <w:marTop w:val="0"/>
      <w:marBottom w:val="0"/>
      <w:divBdr>
        <w:top w:val="none" w:sz="0" w:space="0" w:color="auto"/>
        <w:left w:val="none" w:sz="0" w:space="0" w:color="auto"/>
        <w:bottom w:val="none" w:sz="0" w:space="0" w:color="auto"/>
        <w:right w:val="none" w:sz="0" w:space="0" w:color="auto"/>
      </w:divBdr>
    </w:div>
    <w:div w:id="1909343549">
      <w:bodyDiv w:val="1"/>
      <w:marLeft w:val="0"/>
      <w:marRight w:val="0"/>
      <w:marTop w:val="0"/>
      <w:marBottom w:val="0"/>
      <w:divBdr>
        <w:top w:val="none" w:sz="0" w:space="0" w:color="auto"/>
        <w:left w:val="none" w:sz="0" w:space="0" w:color="auto"/>
        <w:bottom w:val="none" w:sz="0" w:space="0" w:color="auto"/>
        <w:right w:val="none" w:sz="0" w:space="0" w:color="auto"/>
      </w:divBdr>
    </w:div>
    <w:div w:id="1910965269">
      <w:bodyDiv w:val="1"/>
      <w:marLeft w:val="0"/>
      <w:marRight w:val="0"/>
      <w:marTop w:val="0"/>
      <w:marBottom w:val="0"/>
      <w:divBdr>
        <w:top w:val="none" w:sz="0" w:space="0" w:color="auto"/>
        <w:left w:val="none" w:sz="0" w:space="0" w:color="auto"/>
        <w:bottom w:val="none" w:sz="0" w:space="0" w:color="auto"/>
        <w:right w:val="none" w:sz="0" w:space="0" w:color="auto"/>
      </w:divBdr>
    </w:div>
    <w:div w:id="1911764536">
      <w:bodyDiv w:val="1"/>
      <w:marLeft w:val="0"/>
      <w:marRight w:val="0"/>
      <w:marTop w:val="0"/>
      <w:marBottom w:val="0"/>
      <w:divBdr>
        <w:top w:val="none" w:sz="0" w:space="0" w:color="auto"/>
        <w:left w:val="none" w:sz="0" w:space="0" w:color="auto"/>
        <w:bottom w:val="none" w:sz="0" w:space="0" w:color="auto"/>
        <w:right w:val="none" w:sz="0" w:space="0" w:color="auto"/>
      </w:divBdr>
    </w:div>
    <w:div w:id="1913536730">
      <w:bodyDiv w:val="1"/>
      <w:marLeft w:val="0"/>
      <w:marRight w:val="0"/>
      <w:marTop w:val="0"/>
      <w:marBottom w:val="0"/>
      <w:divBdr>
        <w:top w:val="none" w:sz="0" w:space="0" w:color="auto"/>
        <w:left w:val="none" w:sz="0" w:space="0" w:color="auto"/>
        <w:bottom w:val="none" w:sz="0" w:space="0" w:color="auto"/>
        <w:right w:val="none" w:sz="0" w:space="0" w:color="auto"/>
      </w:divBdr>
    </w:div>
    <w:div w:id="1915309221">
      <w:bodyDiv w:val="1"/>
      <w:marLeft w:val="0"/>
      <w:marRight w:val="0"/>
      <w:marTop w:val="0"/>
      <w:marBottom w:val="0"/>
      <w:divBdr>
        <w:top w:val="none" w:sz="0" w:space="0" w:color="auto"/>
        <w:left w:val="none" w:sz="0" w:space="0" w:color="auto"/>
        <w:bottom w:val="none" w:sz="0" w:space="0" w:color="auto"/>
        <w:right w:val="none" w:sz="0" w:space="0" w:color="auto"/>
      </w:divBdr>
    </w:div>
    <w:div w:id="1916819833">
      <w:bodyDiv w:val="1"/>
      <w:marLeft w:val="0"/>
      <w:marRight w:val="0"/>
      <w:marTop w:val="0"/>
      <w:marBottom w:val="0"/>
      <w:divBdr>
        <w:top w:val="none" w:sz="0" w:space="0" w:color="auto"/>
        <w:left w:val="none" w:sz="0" w:space="0" w:color="auto"/>
        <w:bottom w:val="none" w:sz="0" w:space="0" w:color="auto"/>
        <w:right w:val="none" w:sz="0" w:space="0" w:color="auto"/>
      </w:divBdr>
    </w:div>
    <w:div w:id="1917934483">
      <w:bodyDiv w:val="1"/>
      <w:marLeft w:val="0"/>
      <w:marRight w:val="0"/>
      <w:marTop w:val="0"/>
      <w:marBottom w:val="0"/>
      <w:divBdr>
        <w:top w:val="none" w:sz="0" w:space="0" w:color="auto"/>
        <w:left w:val="none" w:sz="0" w:space="0" w:color="auto"/>
        <w:bottom w:val="none" w:sz="0" w:space="0" w:color="auto"/>
        <w:right w:val="none" w:sz="0" w:space="0" w:color="auto"/>
      </w:divBdr>
    </w:div>
    <w:div w:id="1918974011">
      <w:bodyDiv w:val="1"/>
      <w:marLeft w:val="0"/>
      <w:marRight w:val="0"/>
      <w:marTop w:val="0"/>
      <w:marBottom w:val="0"/>
      <w:divBdr>
        <w:top w:val="none" w:sz="0" w:space="0" w:color="auto"/>
        <w:left w:val="none" w:sz="0" w:space="0" w:color="auto"/>
        <w:bottom w:val="none" w:sz="0" w:space="0" w:color="auto"/>
        <w:right w:val="none" w:sz="0" w:space="0" w:color="auto"/>
      </w:divBdr>
    </w:div>
    <w:div w:id="1922524057">
      <w:bodyDiv w:val="1"/>
      <w:marLeft w:val="0"/>
      <w:marRight w:val="0"/>
      <w:marTop w:val="0"/>
      <w:marBottom w:val="0"/>
      <w:divBdr>
        <w:top w:val="none" w:sz="0" w:space="0" w:color="auto"/>
        <w:left w:val="none" w:sz="0" w:space="0" w:color="auto"/>
        <w:bottom w:val="none" w:sz="0" w:space="0" w:color="auto"/>
        <w:right w:val="none" w:sz="0" w:space="0" w:color="auto"/>
      </w:divBdr>
    </w:div>
    <w:div w:id="1923030484">
      <w:bodyDiv w:val="1"/>
      <w:marLeft w:val="0"/>
      <w:marRight w:val="0"/>
      <w:marTop w:val="0"/>
      <w:marBottom w:val="0"/>
      <w:divBdr>
        <w:top w:val="none" w:sz="0" w:space="0" w:color="auto"/>
        <w:left w:val="none" w:sz="0" w:space="0" w:color="auto"/>
        <w:bottom w:val="none" w:sz="0" w:space="0" w:color="auto"/>
        <w:right w:val="none" w:sz="0" w:space="0" w:color="auto"/>
      </w:divBdr>
    </w:div>
    <w:div w:id="1924219790">
      <w:bodyDiv w:val="1"/>
      <w:marLeft w:val="0"/>
      <w:marRight w:val="0"/>
      <w:marTop w:val="0"/>
      <w:marBottom w:val="0"/>
      <w:divBdr>
        <w:top w:val="none" w:sz="0" w:space="0" w:color="auto"/>
        <w:left w:val="none" w:sz="0" w:space="0" w:color="auto"/>
        <w:bottom w:val="none" w:sz="0" w:space="0" w:color="auto"/>
        <w:right w:val="none" w:sz="0" w:space="0" w:color="auto"/>
      </w:divBdr>
    </w:div>
    <w:div w:id="1925651416">
      <w:bodyDiv w:val="1"/>
      <w:marLeft w:val="0"/>
      <w:marRight w:val="0"/>
      <w:marTop w:val="0"/>
      <w:marBottom w:val="0"/>
      <w:divBdr>
        <w:top w:val="none" w:sz="0" w:space="0" w:color="auto"/>
        <w:left w:val="none" w:sz="0" w:space="0" w:color="auto"/>
        <w:bottom w:val="none" w:sz="0" w:space="0" w:color="auto"/>
        <w:right w:val="none" w:sz="0" w:space="0" w:color="auto"/>
      </w:divBdr>
    </w:div>
    <w:div w:id="1926255589">
      <w:bodyDiv w:val="1"/>
      <w:marLeft w:val="0"/>
      <w:marRight w:val="0"/>
      <w:marTop w:val="0"/>
      <w:marBottom w:val="0"/>
      <w:divBdr>
        <w:top w:val="none" w:sz="0" w:space="0" w:color="auto"/>
        <w:left w:val="none" w:sz="0" w:space="0" w:color="auto"/>
        <w:bottom w:val="none" w:sz="0" w:space="0" w:color="auto"/>
        <w:right w:val="none" w:sz="0" w:space="0" w:color="auto"/>
      </w:divBdr>
    </w:div>
    <w:div w:id="1928270554">
      <w:bodyDiv w:val="1"/>
      <w:marLeft w:val="0"/>
      <w:marRight w:val="0"/>
      <w:marTop w:val="0"/>
      <w:marBottom w:val="0"/>
      <w:divBdr>
        <w:top w:val="none" w:sz="0" w:space="0" w:color="auto"/>
        <w:left w:val="none" w:sz="0" w:space="0" w:color="auto"/>
        <w:bottom w:val="none" w:sz="0" w:space="0" w:color="auto"/>
        <w:right w:val="none" w:sz="0" w:space="0" w:color="auto"/>
      </w:divBdr>
    </w:div>
    <w:div w:id="1930499163">
      <w:bodyDiv w:val="1"/>
      <w:marLeft w:val="0"/>
      <w:marRight w:val="0"/>
      <w:marTop w:val="0"/>
      <w:marBottom w:val="0"/>
      <w:divBdr>
        <w:top w:val="none" w:sz="0" w:space="0" w:color="auto"/>
        <w:left w:val="none" w:sz="0" w:space="0" w:color="auto"/>
        <w:bottom w:val="none" w:sz="0" w:space="0" w:color="auto"/>
        <w:right w:val="none" w:sz="0" w:space="0" w:color="auto"/>
      </w:divBdr>
    </w:div>
    <w:div w:id="1930697025">
      <w:bodyDiv w:val="1"/>
      <w:marLeft w:val="0"/>
      <w:marRight w:val="0"/>
      <w:marTop w:val="0"/>
      <w:marBottom w:val="0"/>
      <w:divBdr>
        <w:top w:val="none" w:sz="0" w:space="0" w:color="auto"/>
        <w:left w:val="none" w:sz="0" w:space="0" w:color="auto"/>
        <w:bottom w:val="none" w:sz="0" w:space="0" w:color="auto"/>
        <w:right w:val="none" w:sz="0" w:space="0" w:color="auto"/>
      </w:divBdr>
    </w:div>
    <w:div w:id="1932543244">
      <w:bodyDiv w:val="1"/>
      <w:marLeft w:val="0"/>
      <w:marRight w:val="0"/>
      <w:marTop w:val="0"/>
      <w:marBottom w:val="0"/>
      <w:divBdr>
        <w:top w:val="none" w:sz="0" w:space="0" w:color="auto"/>
        <w:left w:val="none" w:sz="0" w:space="0" w:color="auto"/>
        <w:bottom w:val="none" w:sz="0" w:space="0" w:color="auto"/>
        <w:right w:val="none" w:sz="0" w:space="0" w:color="auto"/>
      </w:divBdr>
    </w:div>
    <w:div w:id="1932546778">
      <w:bodyDiv w:val="1"/>
      <w:marLeft w:val="0"/>
      <w:marRight w:val="0"/>
      <w:marTop w:val="0"/>
      <w:marBottom w:val="0"/>
      <w:divBdr>
        <w:top w:val="none" w:sz="0" w:space="0" w:color="auto"/>
        <w:left w:val="none" w:sz="0" w:space="0" w:color="auto"/>
        <w:bottom w:val="none" w:sz="0" w:space="0" w:color="auto"/>
        <w:right w:val="none" w:sz="0" w:space="0" w:color="auto"/>
      </w:divBdr>
    </w:div>
    <w:div w:id="1938243954">
      <w:bodyDiv w:val="1"/>
      <w:marLeft w:val="0"/>
      <w:marRight w:val="0"/>
      <w:marTop w:val="0"/>
      <w:marBottom w:val="0"/>
      <w:divBdr>
        <w:top w:val="none" w:sz="0" w:space="0" w:color="auto"/>
        <w:left w:val="none" w:sz="0" w:space="0" w:color="auto"/>
        <w:bottom w:val="none" w:sz="0" w:space="0" w:color="auto"/>
        <w:right w:val="none" w:sz="0" w:space="0" w:color="auto"/>
      </w:divBdr>
    </w:div>
    <w:div w:id="1946886510">
      <w:bodyDiv w:val="1"/>
      <w:marLeft w:val="0"/>
      <w:marRight w:val="0"/>
      <w:marTop w:val="0"/>
      <w:marBottom w:val="0"/>
      <w:divBdr>
        <w:top w:val="none" w:sz="0" w:space="0" w:color="auto"/>
        <w:left w:val="none" w:sz="0" w:space="0" w:color="auto"/>
        <w:bottom w:val="none" w:sz="0" w:space="0" w:color="auto"/>
        <w:right w:val="none" w:sz="0" w:space="0" w:color="auto"/>
      </w:divBdr>
    </w:div>
    <w:div w:id="1948534939">
      <w:bodyDiv w:val="1"/>
      <w:marLeft w:val="0"/>
      <w:marRight w:val="0"/>
      <w:marTop w:val="0"/>
      <w:marBottom w:val="0"/>
      <w:divBdr>
        <w:top w:val="none" w:sz="0" w:space="0" w:color="auto"/>
        <w:left w:val="none" w:sz="0" w:space="0" w:color="auto"/>
        <w:bottom w:val="none" w:sz="0" w:space="0" w:color="auto"/>
        <w:right w:val="none" w:sz="0" w:space="0" w:color="auto"/>
      </w:divBdr>
    </w:div>
    <w:div w:id="1949769967">
      <w:bodyDiv w:val="1"/>
      <w:marLeft w:val="0"/>
      <w:marRight w:val="0"/>
      <w:marTop w:val="0"/>
      <w:marBottom w:val="0"/>
      <w:divBdr>
        <w:top w:val="none" w:sz="0" w:space="0" w:color="auto"/>
        <w:left w:val="none" w:sz="0" w:space="0" w:color="auto"/>
        <w:bottom w:val="none" w:sz="0" w:space="0" w:color="auto"/>
        <w:right w:val="none" w:sz="0" w:space="0" w:color="auto"/>
      </w:divBdr>
    </w:div>
    <w:div w:id="1951351576">
      <w:bodyDiv w:val="1"/>
      <w:marLeft w:val="0"/>
      <w:marRight w:val="0"/>
      <w:marTop w:val="0"/>
      <w:marBottom w:val="0"/>
      <w:divBdr>
        <w:top w:val="none" w:sz="0" w:space="0" w:color="auto"/>
        <w:left w:val="none" w:sz="0" w:space="0" w:color="auto"/>
        <w:bottom w:val="none" w:sz="0" w:space="0" w:color="auto"/>
        <w:right w:val="none" w:sz="0" w:space="0" w:color="auto"/>
      </w:divBdr>
    </w:div>
    <w:div w:id="1952274958">
      <w:bodyDiv w:val="1"/>
      <w:marLeft w:val="0"/>
      <w:marRight w:val="0"/>
      <w:marTop w:val="0"/>
      <w:marBottom w:val="0"/>
      <w:divBdr>
        <w:top w:val="none" w:sz="0" w:space="0" w:color="auto"/>
        <w:left w:val="none" w:sz="0" w:space="0" w:color="auto"/>
        <w:bottom w:val="none" w:sz="0" w:space="0" w:color="auto"/>
        <w:right w:val="none" w:sz="0" w:space="0" w:color="auto"/>
      </w:divBdr>
    </w:div>
    <w:div w:id="1953659350">
      <w:bodyDiv w:val="1"/>
      <w:marLeft w:val="0"/>
      <w:marRight w:val="0"/>
      <w:marTop w:val="0"/>
      <w:marBottom w:val="0"/>
      <w:divBdr>
        <w:top w:val="none" w:sz="0" w:space="0" w:color="auto"/>
        <w:left w:val="none" w:sz="0" w:space="0" w:color="auto"/>
        <w:bottom w:val="none" w:sz="0" w:space="0" w:color="auto"/>
        <w:right w:val="none" w:sz="0" w:space="0" w:color="auto"/>
      </w:divBdr>
    </w:div>
    <w:div w:id="1955019480">
      <w:bodyDiv w:val="1"/>
      <w:marLeft w:val="0"/>
      <w:marRight w:val="0"/>
      <w:marTop w:val="0"/>
      <w:marBottom w:val="0"/>
      <w:divBdr>
        <w:top w:val="none" w:sz="0" w:space="0" w:color="auto"/>
        <w:left w:val="none" w:sz="0" w:space="0" w:color="auto"/>
        <w:bottom w:val="none" w:sz="0" w:space="0" w:color="auto"/>
        <w:right w:val="none" w:sz="0" w:space="0" w:color="auto"/>
      </w:divBdr>
    </w:div>
    <w:div w:id="1957828702">
      <w:bodyDiv w:val="1"/>
      <w:marLeft w:val="0"/>
      <w:marRight w:val="0"/>
      <w:marTop w:val="0"/>
      <w:marBottom w:val="0"/>
      <w:divBdr>
        <w:top w:val="none" w:sz="0" w:space="0" w:color="auto"/>
        <w:left w:val="none" w:sz="0" w:space="0" w:color="auto"/>
        <w:bottom w:val="none" w:sz="0" w:space="0" w:color="auto"/>
        <w:right w:val="none" w:sz="0" w:space="0" w:color="auto"/>
      </w:divBdr>
    </w:div>
    <w:div w:id="1958176205">
      <w:bodyDiv w:val="1"/>
      <w:marLeft w:val="0"/>
      <w:marRight w:val="0"/>
      <w:marTop w:val="0"/>
      <w:marBottom w:val="0"/>
      <w:divBdr>
        <w:top w:val="none" w:sz="0" w:space="0" w:color="auto"/>
        <w:left w:val="none" w:sz="0" w:space="0" w:color="auto"/>
        <w:bottom w:val="none" w:sz="0" w:space="0" w:color="auto"/>
        <w:right w:val="none" w:sz="0" w:space="0" w:color="auto"/>
      </w:divBdr>
    </w:div>
    <w:div w:id="1965236874">
      <w:bodyDiv w:val="1"/>
      <w:marLeft w:val="0"/>
      <w:marRight w:val="0"/>
      <w:marTop w:val="0"/>
      <w:marBottom w:val="0"/>
      <w:divBdr>
        <w:top w:val="none" w:sz="0" w:space="0" w:color="auto"/>
        <w:left w:val="none" w:sz="0" w:space="0" w:color="auto"/>
        <w:bottom w:val="none" w:sz="0" w:space="0" w:color="auto"/>
        <w:right w:val="none" w:sz="0" w:space="0" w:color="auto"/>
      </w:divBdr>
    </w:div>
    <w:div w:id="1969779989">
      <w:bodyDiv w:val="1"/>
      <w:marLeft w:val="0"/>
      <w:marRight w:val="0"/>
      <w:marTop w:val="0"/>
      <w:marBottom w:val="0"/>
      <w:divBdr>
        <w:top w:val="none" w:sz="0" w:space="0" w:color="auto"/>
        <w:left w:val="none" w:sz="0" w:space="0" w:color="auto"/>
        <w:bottom w:val="none" w:sz="0" w:space="0" w:color="auto"/>
        <w:right w:val="none" w:sz="0" w:space="0" w:color="auto"/>
      </w:divBdr>
    </w:div>
    <w:div w:id="1970739596">
      <w:bodyDiv w:val="1"/>
      <w:marLeft w:val="0"/>
      <w:marRight w:val="0"/>
      <w:marTop w:val="0"/>
      <w:marBottom w:val="0"/>
      <w:divBdr>
        <w:top w:val="none" w:sz="0" w:space="0" w:color="auto"/>
        <w:left w:val="none" w:sz="0" w:space="0" w:color="auto"/>
        <w:bottom w:val="none" w:sz="0" w:space="0" w:color="auto"/>
        <w:right w:val="none" w:sz="0" w:space="0" w:color="auto"/>
      </w:divBdr>
    </w:div>
    <w:div w:id="1971205063">
      <w:bodyDiv w:val="1"/>
      <w:marLeft w:val="0"/>
      <w:marRight w:val="0"/>
      <w:marTop w:val="0"/>
      <w:marBottom w:val="0"/>
      <w:divBdr>
        <w:top w:val="none" w:sz="0" w:space="0" w:color="auto"/>
        <w:left w:val="none" w:sz="0" w:space="0" w:color="auto"/>
        <w:bottom w:val="none" w:sz="0" w:space="0" w:color="auto"/>
        <w:right w:val="none" w:sz="0" w:space="0" w:color="auto"/>
      </w:divBdr>
    </w:div>
    <w:div w:id="1971279427">
      <w:bodyDiv w:val="1"/>
      <w:marLeft w:val="0"/>
      <w:marRight w:val="0"/>
      <w:marTop w:val="0"/>
      <w:marBottom w:val="0"/>
      <w:divBdr>
        <w:top w:val="none" w:sz="0" w:space="0" w:color="auto"/>
        <w:left w:val="none" w:sz="0" w:space="0" w:color="auto"/>
        <w:bottom w:val="none" w:sz="0" w:space="0" w:color="auto"/>
        <w:right w:val="none" w:sz="0" w:space="0" w:color="auto"/>
      </w:divBdr>
    </w:div>
    <w:div w:id="1972200465">
      <w:bodyDiv w:val="1"/>
      <w:marLeft w:val="0"/>
      <w:marRight w:val="0"/>
      <w:marTop w:val="0"/>
      <w:marBottom w:val="0"/>
      <w:divBdr>
        <w:top w:val="none" w:sz="0" w:space="0" w:color="auto"/>
        <w:left w:val="none" w:sz="0" w:space="0" w:color="auto"/>
        <w:bottom w:val="none" w:sz="0" w:space="0" w:color="auto"/>
        <w:right w:val="none" w:sz="0" w:space="0" w:color="auto"/>
      </w:divBdr>
    </w:div>
    <w:div w:id="1972397266">
      <w:bodyDiv w:val="1"/>
      <w:marLeft w:val="0"/>
      <w:marRight w:val="0"/>
      <w:marTop w:val="0"/>
      <w:marBottom w:val="0"/>
      <w:divBdr>
        <w:top w:val="none" w:sz="0" w:space="0" w:color="auto"/>
        <w:left w:val="none" w:sz="0" w:space="0" w:color="auto"/>
        <w:bottom w:val="none" w:sz="0" w:space="0" w:color="auto"/>
        <w:right w:val="none" w:sz="0" w:space="0" w:color="auto"/>
      </w:divBdr>
    </w:div>
    <w:div w:id="1980263106">
      <w:bodyDiv w:val="1"/>
      <w:marLeft w:val="0"/>
      <w:marRight w:val="0"/>
      <w:marTop w:val="0"/>
      <w:marBottom w:val="0"/>
      <w:divBdr>
        <w:top w:val="none" w:sz="0" w:space="0" w:color="auto"/>
        <w:left w:val="none" w:sz="0" w:space="0" w:color="auto"/>
        <w:bottom w:val="none" w:sz="0" w:space="0" w:color="auto"/>
        <w:right w:val="none" w:sz="0" w:space="0" w:color="auto"/>
      </w:divBdr>
    </w:div>
    <w:div w:id="1982153284">
      <w:bodyDiv w:val="1"/>
      <w:marLeft w:val="0"/>
      <w:marRight w:val="0"/>
      <w:marTop w:val="0"/>
      <w:marBottom w:val="0"/>
      <w:divBdr>
        <w:top w:val="none" w:sz="0" w:space="0" w:color="auto"/>
        <w:left w:val="none" w:sz="0" w:space="0" w:color="auto"/>
        <w:bottom w:val="none" w:sz="0" w:space="0" w:color="auto"/>
        <w:right w:val="none" w:sz="0" w:space="0" w:color="auto"/>
      </w:divBdr>
    </w:div>
    <w:div w:id="1985423187">
      <w:bodyDiv w:val="1"/>
      <w:marLeft w:val="0"/>
      <w:marRight w:val="0"/>
      <w:marTop w:val="0"/>
      <w:marBottom w:val="0"/>
      <w:divBdr>
        <w:top w:val="none" w:sz="0" w:space="0" w:color="auto"/>
        <w:left w:val="none" w:sz="0" w:space="0" w:color="auto"/>
        <w:bottom w:val="none" w:sz="0" w:space="0" w:color="auto"/>
        <w:right w:val="none" w:sz="0" w:space="0" w:color="auto"/>
      </w:divBdr>
    </w:div>
    <w:div w:id="1991787029">
      <w:bodyDiv w:val="1"/>
      <w:marLeft w:val="0"/>
      <w:marRight w:val="0"/>
      <w:marTop w:val="0"/>
      <w:marBottom w:val="0"/>
      <w:divBdr>
        <w:top w:val="none" w:sz="0" w:space="0" w:color="auto"/>
        <w:left w:val="none" w:sz="0" w:space="0" w:color="auto"/>
        <w:bottom w:val="none" w:sz="0" w:space="0" w:color="auto"/>
        <w:right w:val="none" w:sz="0" w:space="0" w:color="auto"/>
      </w:divBdr>
    </w:div>
    <w:div w:id="1992126879">
      <w:bodyDiv w:val="1"/>
      <w:marLeft w:val="0"/>
      <w:marRight w:val="0"/>
      <w:marTop w:val="0"/>
      <w:marBottom w:val="0"/>
      <w:divBdr>
        <w:top w:val="none" w:sz="0" w:space="0" w:color="auto"/>
        <w:left w:val="none" w:sz="0" w:space="0" w:color="auto"/>
        <w:bottom w:val="none" w:sz="0" w:space="0" w:color="auto"/>
        <w:right w:val="none" w:sz="0" w:space="0" w:color="auto"/>
      </w:divBdr>
    </w:div>
    <w:div w:id="1992178374">
      <w:bodyDiv w:val="1"/>
      <w:marLeft w:val="0"/>
      <w:marRight w:val="0"/>
      <w:marTop w:val="0"/>
      <w:marBottom w:val="0"/>
      <w:divBdr>
        <w:top w:val="none" w:sz="0" w:space="0" w:color="auto"/>
        <w:left w:val="none" w:sz="0" w:space="0" w:color="auto"/>
        <w:bottom w:val="none" w:sz="0" w:space="0" w:color="auto"/>
        <w:right w:val="none" w:sz="0" w:space="0" w:color="auto"/>
      </w:divBdr>
    </w:div>
    <w:div w:id="1993830733">
      <w:bodyDiv w:val="1"/>
      <w:marLeft w:val="0"/>
      <w:marRight w:val="0"/>
      <w:marTop w:val="0"/>
      <w:marBottom w:val="0"/>
      <w:divBdr>
        <w:top w:val="none" w:sz="0" w:space="0" w:color="auto"/>
        <w:left w:val="none" w:sz="0" w:space="0" w:color="auto"/>
        <w:bottom w:val="none" w:sz="0" w:space="0" w:color="auto"/>
        <w:right w:val="none" w:sz="0" w:space="0" w:color="auto"/>
      </w:divBdr>
    </w:div>
    <w:div w:id="1997562648">
      <w:bodyDiv w:val="1"/>
      <w:marLeft w:val="0"/>
      <w:marRight w:val="0"/>
      <w:marTop w:val="0"/>
      <w:marBottom w:val="0"/>
      <w:divBdr>
        <w:top w:val="none" w:sz="0" w:space="0" w:color="auto"/>
        <w:left w:val="none" w:sz="0" w:space="0" w:color="auto"/>
        <w:bottom w:val="none" w:sz="0" w:space="0" w:color="auto"/>
        <w:right w:val="none" w:sz="0" w:space="0" w:color="auto"/>
      </w:divBdr>
    </w:div>
    <w:div w:id="1997806838">
      <w:bodyDiv w:val="1"/>
      <w:marLeft w:val="0"/>
      <w:marRight w:val="0"/>
      <w:marTop w:val="0"/>
      <w:marBottom w:val="0"/>
      <w:divBdr>
        <w:top w:val="none" w:sz="0" w:space="0" w:color="auto"/>
        <w:left w:val="none" w:sz="0" w:space="0" w:color="auto"/>
        <w:bottom w:val="none" w:sz="0" w:space="0" w:color="auto"/>
        <w:right w:val="none" w:sz="0" w:space="0" w:color="auto"/>
      </w:divBdr>
    </w:div>
    <w:div w:id="1998997281">
      <w:bodyDiv w:val="1"/>
      <w:marLeft w:val="0"/>
      <w:marRight w:val="0"/>
      <w:marTop w:val="0"/>
      <w:marBottom w:val="0"/>
      <w:divBdr>
        <w:top w:val="none" w:sz="0" w:space="0" w:color="auto"/>
        <w:left w:val="none" w:sz="0" w:space="0" w:color="auto"/>
        <w:bottom w:val="none" w:sz="0" w:space="0" w:color="auto"/>
        <w:right w:val="none" w:sz="0" w:space="0" w:color="auto"/>
      </w:divBdr>
    </w:div>
    <w:div w:id="2000038880">
      <w:bodyDiv w:val="1"/>
      <w:marLeft w:val="0"/>
      <w:marRight w:val="0"/>
      <w:marTop w:val="0"/>
      <w:marBottom w:val="0"/>
      <w:divBdr>
        <w:top w:val="none" w:sz="0" w:space="0" w:color="auto"/>
        <w:left w:val="none" w:sz="0" w:space="0" w:color="auto"/>
        <w:bottom w:val="none" w:sz="0" w:space="0" w:color="auto"/>
        <w:right w:val="none" w:sz="0" w:space="0" w:color="auto"/>
      </w:divBdr>
    </w:div>
    <w:div w:id="2011594467">
      <w:bodyDiv w:val="1"/>
      <w:marLeft w:val="0"/>
      <w:marRight w:val="0"/>
      <w:marTop w:val="0"/>
      <w:marBottom w:val="0"/>
      <w:divBdr>
        <w:top w:val="none" w:sz="0" w:space="0" w:color="auto"/>
        <w:left w:val="none" w:sz="0" w:space="0" w:color="auto"/>
        <w:bottom w:val="none" w:sz="0" w:space="0" w:color="auto"/>
        <w:right w:val="none" w:sz="0" w:space="0" w:color="auto"/>
      </w:divBdr>
    </w:div>
    <w:div w:id="2016373241">
      <w:bodyDiv w:val="1"/>
      <w:marLeft w:val="0"/>
      <w:marRight w:val="0"/>
      <w:marTop w:val="0"/>
      <w:marBottom w:val="0"/>
      <w:divBdr>
        <w:top w:val="none" w:sz="0" w:space="0" w:color="auto"/>
        <w:left w:val="none" w:sz="0" w:space="0" w:color="auto"/>
        <w:bottom w:val="none" w:sz="0" w:space="0" w:color="auto"/>
        <w:right w:val="none" w:sz="0" w:space="0" w:color="auto"/>
      </w:divBdr>
    </w:div>
    <w:div w:id="2018537204">
      <w:bodyDiv w:val="1"/>
      <w:marLeft w:val="0"/>
      <w:marRight w:val="0"/>
      <w:marTop w:val="0"/>
      <w:marBottom w:val="0"/>
      <w:divBdr>
        <w:top w:val="none" w:sz="0" w:space="0" w:color="auto"/>
        <w:left w:val="none" w:sz="0" w:space="0" w:color="auto"/>
        <w:bottom w:val="none" w:sz="0" w:space="0" w:color="auto"/>
        <w:right w:val="none" w:sz="0" w:space="0" w:color="auto"/>
      </w:divBdr>
    </w:div>
    <w:div w:id="2019501099">
      <w:bodyDiv w:val="1"/>
      <w:marLeft w:val="0"/>
      <w:marRight w:val="0"/>
      <w:marTop w:val="0"/>
      <w:marBottom w:val="0"/>
      <w:divBdr>
        <w:top w:val="none" w:sz="0" w:space="0" w:color="auto"/>
        <w:left w:val="none" w:sz="0" w:space="0" w:color="auto"/>
        <w:bottom w:val="none" w:sz="0" w:space="0" w:color="auto"/>
        <w:right w:val="none" w:sz="0" w:space="0" w:color="auto"/>
      </w:divBdr>
    </w:div>
    <w:div w:id="2019648580">
      <w:bodyDiv w:val="1"/>
      <w:marLeft w:val="0"/>
      <w:marRight w:val="0"/>
      <w:marTop w:val="0"/>
      <w:marBottom w:val="0"/>
      <w:divBdr>
        <w:top w:val="none" w:sz="0" w:space="0" w:color="auto"/>
        <w:left w:val="none" w:sz="0" w:space="0" w:color="auto"/>
        <w:bottom w:val="none" w:sz="0" w:space="0" w:color="auto"/>
        <w:right w:val="none" w:sz="0" w:space="0" w:color="auto"/>
      </w:divBdr>
    </w:div>
    <w:div w:id="2021269784">
      <w:bodyDiv w:val="1"/>
      <w:marLeft w:val="0"/>
      <w:marRight w:val="0"/>
      <w:marTop w:val="0"/>
      <w:marBottom w:val="0"/>
      <w:divBdr>
        <w:top w:val="none" w:sz="0" w:space="0" w:color="auto"/>
        <w:left w:val="none" w:sz="0" w:space="0" w:color="auto"/>
        <w:bottom w:val="none" w:sz="0" w:space="0" w:color="auto"/>
        <w:right w:val="none" w:sz="0" w:space="0" w:color="auto"/>
      </w:divBdr>
    </w:div>
    <w:div w:id="2022118900">
      <w:bodyDiv w:val="1"/>
      <w:marLeft w:val="0"/>
      <w:marRight w:val="0"/>
      <w:marTop w:val="0"/>
      <w:marBottom w:val="0"/>
      <w:divBdr>
        <w:top w:val="none" w:sz="0" w:space="0" w:color="auto"/>
        <w:left w:val="none" w:sz="0" w:space="0" w:color="auto"/>
        <w:bottom w:val="none" w:sz="0" w:space="0" w:color="auto"/>
        <w:right w:val="none" w:sz="0" w:space="0" w:color="auto"/>
      </w:divBdr>
    </w:div>
    <w:div w:id="2023168870">
      <w:bodyDiv w:val="1"/>
      <w:marLeft w:val="0"/>
      <w:marRight w:val="0"/>
      <w:marTop w:val="0"/>
      <w:marBottom w:val="0"/>
      <w:divBdr>
        <w:top w:val="none" w:sz="0" w:space="0" w:color="auto"/>
        <w:left w:val="none" w:sz="0" w:space="0" w:color="auto"/>
        <w:bottom w:val="none" w:sz="0" w:space="0" w:color="auto"/>
        <w:right w:val="none" w:sz="0" w:space="0" w:color="auto"/>
      </w:divBdr>
    </w:div>
    <w:div w:id="2023706271">
      <w:bodyDiv w:val="1"/>
      <w:marLeft w:val="0"/>
      <w:marRight w:val="0"/>
      <w:marTop w:val="0"/>
      <w:marBottom w:val="0"/>
      <w:divBdr>
        <w:top w:val="none" w:sz="0" w:space="0" w:color="auto"/>
        <w:left w:val="none" w:sz="0" w:space="0" w:color="auto"/>
        <w:bottom w:val="none" w:sz="0" w:space="0" w:color="auto"/>
        <w:right w:val="none" w:sz="0" w:space="0" w:color="auto"/>
      </w:divBdr>
    </w:div>
    <w:div w:id="2024821576">
      <w:bodyDiv w:val="1"/>
      <w:marLeft w:val="0"/>
      <w:marRight w:val="0"/>
      <w:marTop w:val="0"/>
      <w:marBottom w:val="0"/>
      <w:divBdr>
        <w:top w:val="none" w:sz="0" w:space="0" w:color="auto"/>
        <w:left w:val="none" w:sz="0" w:space="0" w:color="auto"/>
        <w:bottom w:val="none" w:sz="0" w:space="0" w:color="auto"/>
        <w:right w:val="none" w:sz="0" w:space="0" w:color="auto"/>
      </w:divBdr>
    </w:div>
    <w:div w:id="2025204641">
      <w:bodyDiv w:val="1"/>
      <w:marLeft w:val="0"/>
      <w:marRight w:val="0"/>
      <w:marTop w:val="0"/>
      <w:marBottom w:val="0"/>
      <w:divBdr>
        <w:top w:val="none" w:sz="0" w:space="0" w:color="auto"/>
        <w:left w:val="none" w:sz="0" w:space="0" w:color="auto"/>
        <w:bottom w:val="none" w:sz="0" w:space="0" w:color="auto"/>
        <w:right w:val="none" w:sz="0" w:space="0" w:color="auto"/>
      </w:divBdr>
    </w:div>
    <w:div w:id="2026590514">
      <w:bodyDiv w:val="1"/>
      <w:marLeft w:val="0"/>
      <w:marRight w:val="0"/>
      <w:marTop w:val="0"/>
      <w:marBottom w:val="0"/>
      <w:divBdr>
        <w:top w:val="none" w:sz="0" w:space="0" w:color="auto"/>
        <w:left w:val="none" w:sz="0" w:space="0" w:color="auto"/>
        <w:bottom w:val="none" w:sz="0" w:space="0" w:color="auto"/>
        <w:right w:val="none" w:sz="0" w:space="0" w:color="auto"/>
      </w:divBdr>
    </w:div>
    <w:div w:id="2027630042">
      <w:bodyDiv w:val="1"/>
      <w:marLeft w:val="0"/>
      <w:marRight w:val="0"/>
      <w:marTop w:val="0"/>
      <w:marBottom w:val="0"/>
      <w:divBdr>
        <w:top w:val="none" w:sz="0" w:space="0" w:color="auto"/>
        <w:left w:val="none" w:sz="0" w:space="0" w:color="auto"/>
        <w:bottom w:val="none" w:sz="0" w:space="0" w:color="auto"/>
        <w:right w:val="none" w:sz="0" w:space="0" w:color="auto"/>
      </w:divBdr>
    </w:div>
    <w:div w:id="2028023158">
      <w:bodyDiv w:val="1"/>
      <w:marLeft w:val="0"/>
      <w:marRight w:val="0"/>
      <w:marTop w:val="0"/>
      <w:marBottom w:val="0"/>
      <w:divBdr>
        <w:top w:val="none" w:sz="0" w:space="0" w:color="auto"/>
        <w:left w:val="none" w:sz="0" w:space="0" w:color="auto"/>
        <w:bottom w:val="none" w:sz="0" w:space="0" w:color="auto"/>
        <w:right w:val="none" w:sz="0" w:space="0" w:color="auto"/>
      </w:divBdr>
    </w:div>
    <w:div w:id="2028559594">
      <w:bodyDiv w:val="1"/>
      <w:marLeft w:val="0"/>
      <w:marRight w:val="0"/>
      <w:marTop w:val="0"/>
      <w:marBottom w:val="0"/>
      <w:divBdr>
        <w:top w:val="none" w:sz="0" w:space="0" w:color="auto"/>
        <w:left w:val="none" w:sz="0" w:space="0" w:color="auto"/>
        <w:bottom w:val="none" w:sz="0" w:space="0" w:color="auto"/>
        <w:right w:val="none" w:sz="0" w:space="0" w:color="auto"/>
      </w:divBdr>
    </w:div>
    <w:div w:id="2034261135">
      <w:bodyDiv w:val="1"/>
      <w:marLeft w:val="0"/>
      <w:marRight w:val="0"/>
      <w:marTop w:val="0"/>
      <w:marBottom w:val="0"/>
      <w:divBdr>
        <w:top w:val="none" w:sz="0" w:space="0" w:color="auto"/>
        <w:left w:val="none" w:sz="0" w:space="0" w:color="auto"/>
        <w:bottom w:val="none" w:sz="0" w:space="0" w:color="auto"/>
        <w:right w:val="none" w:sz="0" w:space="0" w:color="auto"/>
      </w:divBdr>
    </w:div>
    <w:div w:id="2034964278">
      <w:bodyDiv w:val="1"/>
      <w:marLeft w:val="0"/>
      <w:marRight w:val="0"/>
      <w:marTop w:val="0"/>
      <w:marBottom w:val="0"/>
      <w:divBdr>
        <w:top w:val="none" w:sz="0" w:space="0" w:color="auto"/>
        <w:left w:val="none" w:sz="0" w:space="0" w:color="auto"/>
        <w:bottom w:val="none" w:sz="0" w:space="0" w:color="auto"/>
        <w:right w:val="none" w:sz="0" w:space="0" w:color="auto"/>
      </w:divBdr>
    </w:div>
    <w:div w:id="2037197219">
      <w:bodyDiv w:val="1"/>
      <w:marLeft w:val="0"/>
      <w:marRight w:val="0"/>
      <w:marTop w:val="0"/>
      <w:marBottom w:val="0"/>
      <w:divBdr>
        <w:top w:val="none" w:sz="0" w:space="0" w:color="auto"/>
        <w:left w:val="none" w:sz="0" w:space="0" w:color="auto"/>
        <w:bottom w:val="none" w:sz="0" w:space="0" w:color="auto"/>
        <w:right w:val="none" w:sz="0" w:space="0" w:color="auto"/>
      </w:divBdr>
    </w:div>
    <w:div w:id="2038774499">
      <w:bodyDiv w:val="1"/>
      <w:marLeft w:val="0"/>
      <w:marRight w:val="0"/>
      <w:marTop w:val="0"/>
      <w:marBottom w:val="0"/>
      <w:divBdr>
        <w:top w:val="none" w:sz="0" w:space="0" w:color="auto"/>
        <w:left w:val="none" w:sz="0" w:space="0" w:color="auto"/>
        <w:bottom w:val="none" w:sz="0" w:space="0" w:color="auto"/>
        <w:right w:val="none" w:sz="0" w:space="0" w:color="auto"/>
      </w:divBdr>
    </w:div>
    <w:div w:id="2039812713">
      <w:bodyDiv w:val="1"/>
      <w:marLeft w:val="0"/>
      <w:marRight w:val="0"/>
      <w:marTop w:val="0"/>
      <w:marBottom w:val="0"/>
      <w:divBdr>
        <w:top w:val="none" w:sz="0" w:space="0" w:color="auto"/>
        <w:left w:val="none" w:sz="0" w:space="0" w:color="auto"/>
        <w:bottom w:val="none" w:sz="0" w:space="0" w:color="auto"/>
        <w:right w:val="none" w:sz="0" w:space="0" w:color="auto"/>
      </w:divBdr>
    </w:div>
    <w:div w:id="2039818157">
      <w:bodyDiv w:val="1"/>
      <w:marLeft w:val="0"/>
      <w:marRight w:val="0"/>
      <w:marTop w:val="0"/>
      <w:marBottom w:val="0"/>
      <w:divBdr>
        <w:top w:val="none" w:sz="0" w:space="0" w:color="auto"/>
        <w:left w:val="none" w:sz="0" w:space="0" w:color="auto"/>
        <w:bottom w:val="none" w:sz="0" w:space="0" w:color="auto"/>
        <w:right w:val="none" w:sz="0" w:space="0" w:color="auto"/>
      </w:divBdr>
    </w:div>
    <w:div w:id="2043746616">
      <w:bodyDiv w:val="1"/>
      <w:marLeft w:val="0"/>
      <w:marRight w:val="0"/>
      <w:marTop w:val="0"/>
      <w:marBottom w:val="0"/>
      <w:divBdr>
        <w:top w:val="none" w:sz="0" w:space="0" w:color="auto"/>
        <w:left w:val="none" w:sz="0" w:space="0" w:color="auto"/>
        <w:bottom w:val="none" w:sz="0" w:space="0" w:color="auto"/>
        <w:right w:val="none" w:sz="0" w:space="0" w:color="auto"/>
      </w:divBdr>
    </w:div>
    <w:div w:id="2044210850">
      <w:bodyDiv w:val="1"/>
      <w:marLeft w:val="0"/>
      <w:marRight w:val="0"/>
      <w:marTop w:val="0"/>
      <w:marBottom w:val="0"/>
      <w:divBdr>
        <w:top w:val="none" w:sz="0" w:space="0" w:color="auto"/>
        <w:left w:val="none" w:sz="0" w:space="0" w:color="auto"/>
        <w:bottom w:val="none" w:sz="0" w:space="0" w:color="auto"/>
        <w:right w:val="none" w:sz="0" w:space="0" w:color="auto"/>
      </w:divBdr>
    </w:div>
    <w:div w:id="2045211065">
      <w:bodyDiv w:val="1"/>
      <w:marLeft w:val="0"/>
      <w:marRight w:val="0"/>
      <w:marTop w:val="0"/>
      <w:marBottom w:val="0"/>
      <w:divBdr>
        <w:top w:val="none" w:sz="0" w:space="0" w:color="auto"/>
        <w:left w:val="none" w:sz="0" w:space="0" w:color="auto"/>
        <w:bottom w:val="none" w:sz="0" w:space="0" w:color="auto"/>
        <w:right w:val="none" w:sz="0" w:space="0" w:color="auto"/>
      </w:divBdr>
    </w:div>
    <w:div w:id="2046060251">
      <w:bodyDiv w:val="1"/>
      <w:marLeft w:val="0"/>
      <w:marRight w:val="0"/>
      <w:marTop w:val="0"/>
      <w:marBottom w:val="0"/>
      <w:divBdr>
        <w:top w:val="none" w:sz="0" w:space="0" w:color="auto"/>
        <w:left w:val="none" w:sz="0" w:space="0" w:color="auto"/>
        <w:bottom w:val="none" w:sz="0" w:space="0" w:color="auto"/>
        <w:right w:val="none" w:sz="0" w:space="0" w:color="auto"/>
      </w:divBdr>
    </w:div>
    <w:div w:id="2051953715">
      <w:bodyDiv w:val="1"/>
      <w:marLeft w:val="0"/>
      <w:marRight w:val="0"/>
      <w:marTop w:val="0"/>
      <w:marBottom w:val="0"/>
      <w:divBdr>
        <w:top w:val="none" w:sz="0" w:space="0" w:color="auto"/>
        <w:left w:val="none" w:sz="0" w:space="0" w:color="auto"/>
        <w:bottom w:val="none" w:sz="0" w:space="0" w:color="auto"/>
        <w:right w:val="none" w:sz="0" w:space="0" w:color="auto"/>
      </w:divBdr>
    </w:div>
    <w:div w:id="2054503288">
      <w:bodyDiv w:val="1"/>
      <w:marLeft w:val="0"/>
      <w:marRight w:val="0"/>
      <w:marTop w:val="0"/>
      <w:marBottom w:val="0"/>
      <w:divBdr>
        <w:top w:val="none" w:sz="0" w:space="0" w:color="auto"/>
        <w:left w:val="none" w:sz="0" w:space="0" w:color="auto"/>
        <w:bottom w:val="none" w:sz="0" w:space="0" w:color="auto"/>
        <w:right w:val="none" w:sz="0" w:space="0" w:color="auto"/>
      </w:divBdr>
    </w:div>
    <w:div w:id="2061591914">
      <w:bodyDiv w:val="1"/>
      <w:marLeft w:val="0"/>
      <w:marRight w:val="0"/>
      <w:marTop w:val="0"/>
      <w:marBottom w:val="0"/>
      <w:divBdr>
        <w:top w:val="none" w:sz="0" w:space="0" w:color="auto"/>
        <w:left w:val="none" w:sz="0" w:space="0" w:color="auto"/>
        <w:bottom w:val="none" w:sz="0" w:space="0" w:color="auto"/>
        <w:right w:val="none" w:sz="0" w:space="0" w:color="auto"/>
      </w:divBdr>
    </w:div>
    <w:div w:id="2066102287">
      <w:bodyDiv w:val="1"/>
      <w:marLeft w:val="0"/>
      <w:marRight w:val="0"/>
      <w:marTop w:val="0"/>
      <w:marBottom w:val="0"/>
      <w:divBdr>
        <w:top w:val="none" w:sz="0" w:space="0" w:color="auto"/>
        <w:left w:val="none" w:sz="0" w:space="0" w:color="auto"/>
        <w:bottom w:val="none" w:sz="0" w:space="0" w:color="auto"/>
        <w:right w:val="none" w:sz="0" w:space="0" w:color="auto"/>
      </w:divBdr>
    </w:div>
    <w:div w:id="2068869459">
      <w:bodyDiv w:val="1"/>
      <w:marLeft w:val="0"/>
      <w:marRight w:val="0"/>
      <w:marTop w:val="0"/>
      <w:marBottom w:val="0"/>
      <w:divBdr>
        <w:top w:val="none" w:sz="0" w:space="0" w:color="auto"/>
        <w:left w:val="none" w:sz="0" w:space="0" w:color="auto"/>
        <w:bottom w:val="none" w:sz="0" w:space="0" w:color="auto"/>
        <w:right w:val="none" w:sz="0" w:space="0" w:color="auto"/>
      </w:divBdr>
    </w:div>
    <w:div w:id="2069379337">
      <w:bodyDiv w:val="1"/>
      <w:marLeft w:val="0"/>
      <w:marRight w:val="0"/>
      <w:marTop w:val="0"/>
      <w:marBottom w:val="0"/>
      <w:divBdr>
        <w:top w:val="none" w:sz="0" w:space="0" w:color="auto"/>
        <w:left w:val="none" w:sz="0" w:space="0" w:color="auto"/>
        <w:bottom w:val="none" w:sz="0" w:space="0" w:color="auto"/>
        <w:right w:val="none" w:sz="0" w:space="0" w:color="auto"/>
      </w:divBdr>
    </w:div>
    <w:div w:id="2069764944">
      <w:bodyDiv w:val="1"/>
      <w:marLeft w:val="0"/>
      <w:marRight w:val="0"/>
      <w:marTop w:val="0"/>
      <w:marBottom w:val="0"/>
      <w:divBdr>
        <w:top w:val="none" w:sz="0" w:space="0" w:color="auto"/>
        <w:left w:val="none" w:sz="0" w:space="0" w:color="auto"/>
        <w:bottom w:val="none" w:sz="0" w:space="0" w:color="auto"/>
        <w:right w:val="none" w:sz="0" w:space="0" w:color="auto"/>
      </w:divBdr>
    </w:div>
    <w:div w:id="2071153515">
      <w:bodyDiv w:val="1"/>
      <w:marLeft w:val="0"/>
      <w:marRight w:val="0"/>
      <w:marTop w:val="0"/>
      <w:marBottom w:val="0"/>
      <w:divBdr>
        <w:top w:val="none" w:sz="0" w:space="0" w:color="auto"/>
        <w:left w:val="none" w:sz="0" w:space="0" w:color="auto"/>
        <w:bottom w:val="none" w:sz="0" w:space="0" w:color="auto"/>
        <w:right w:val="none" w:sz="0" w:space="0" w:color="auto"/>
      </w:divBdr>
    </w:div>
    <w:div w:id="2072536614">
      <w:bodyDiv w:val="1"/>
      <w:marLeft w:val="0"/>
      <w:marRight w:val="0"/>
      <w:marTop w:val="0"/>
      <w:marBottom w:val="0"/>
      <w:divBdr>
        <w:top w:val="none" w:sz="0" w:space="0" w:color="auto"/>
        <w:left w:val="none" w:sz="0" w:space="0" w:color="auto"/>
        <w:bottom w:val="none" w:sz="0" w:space="0" w:color="auto"/>
        <w:right w:val="none" w:sz="0" w:space="0" w:color="auto"/>
      </w:divBdr>
    </w:div>
    <w:div w:id="2072649863">
      <w:bodyDiv w:val="1"/>
      <w:marLeft w:val="0"/>
      <w:marRight w:val="0"/>
      <w:marTop w:val="0"/>
      <w:marBottom w:val="0"/>
      <w:divBdr>
        <w:top w:val="none" w:sz="0" w:space="0" w:color="auto"/>
        <w:left w:val="none" w:sz="0" w:space="0" w:color="auto"/>
        <w:bottom w:val="none" w:sz="0" w:space="0" w:color="auto"/>
        <w:right w:val="none" w:sz="0" w:space="0" w:color="auto"/>
      </w:divBdr>
    </w:div>
    <w:div w:id="2072847687">
      <w:bodyDiv w:val="1"/>
      <w:marLeft w:val="0"/>
      <w:marRight w:val="0"/>
      <w:marTop w:val="0"/>
      <w:marBottom w:val="0"/>
      <w:divBdr>
        <w:top w:val="none" w:sz="0" w:space="0" w:color="auto"/>
        <w:left w:val="none" w:sz="0" w:space="0" w:color="auto"/>
        <w:bottom w:val="none" w:sz="0" w:space="0" w:color="auto"/>
        <w:right w:val="none" w:sz="0" w:space="0" w:color="auto"/>
      </w:divBdr>
    </w:div>
    <w:div w:id="2073774521">
      <w:bodyDiv w:val="1"/>
      <w:marLeft w:val="0"/>
      <w:marRight w:val="0"/>
      <w:marTop w:val="0"/>
      <w:marBottom w:val="0"/>
      <w:divBdr>
        <w:top w:val="none" w:sz="0" w:space="0" w:color="auto"/>
        <w:left w:val="none" w:sz="0" w:space="0" w:color="auto"/>
        <w:bottom w:val="none" w:sz="0" w:space="0" w:color="auto"/>
        <w:right w:val="none" w:sz="0" w:space="0" w:color="auto"/>
      </w:divBdr>
    </w:div>
    <w:div w:id="2075084485">
      <w:bodyDiv w:val="1"/>
      <w:marLeft w:val="0"/>
      <w:marRight w:val="0"/>
      <w:marTop w:val="0"/>
      <w:marBottom w:val="0"/>
      <w:divBdr>
        <w:top w:val="none" w:sz="0" w:space="0" w:color="auto"/>
        <w:left w:val="none" w:sz="0" w:space="0" w:color="auto"/>
        <w:bottom w:val="none" w:sz="0" w:space="0" w:color="auto"/>
        <w:right w:val="none" w:sz="0" w:space="0" w:color="auto"/>
      </w:divBdr>
    </w:div>
    <w:div w:id="2077123889">
      <w:bodyDiv w:val="1"/>
      <w:marLeft w:val="0"/>
      <w:marRight w:val="0"/>
      <w:marTop w:val="0"/>
      <w:marBottom w:val="0"/>
      <w:divBdr>
        <w:top w:val="none" w:sz="0" w:space="0" w:color="auto"/>
        <w:left w:val="none" w:sz="0" w:space="0" w:color="auto"/>
        <w:bottom w:val="none" w:sz="0" w:space="0" w:color="auto"/>
        <w:right w:val="none" w:sz="0" w:space="0" w:color="auto"/>
      </w:divBdr>
    </w:div>
    <w:div w:id="2080401418">
      <w:bodyDiv w:val="1"/>
      <w:marLeft w:val="0"/>
      <w:marRight w:val="0"/>
      <w:marTop w:val="0"/>
      <w:marBottom w:val="0"/>
      <w:divBdr>
        <w:top w:val="none" w:sz="0" w:space="0" w:color="auto"/>
        <w:left w:val="none" w:sz="0" w:space="0" w:color="auto"/>
        <w:bottom w:val="none" w:sz="0" w:space="0" w:color="auto"/>
        <w:right w:val="none" w:sz="0" w:space="0" w:color="auto"/>
      </w:divBdr>
    </w:div>
    <w:div w:id="2081367043">
      <w:bodyDiv w:val="1"/>
      <w:marLeft w:val="0"/>
      <w:marRight w:val="0"/>
      <w:marTop w:val="0"/>
      <w:marBottom w:val="0"/>
      <w:divBdr>
        <w:top w:val="none" w:sz="0" w:space="0" w:color="auto"/>
        <w:left w:val="none" w:sz="0" w:space="0" w:color="auto"/>
        <w:bottom w:val="none" w:sz="0" w:space="0" w:color="auto"/>
        <w:right w:val="none" w:sz="0" w:space="0" w:color="auto"/>
      </w:divBdr>
    </w:div>
    <w:div w:id="2083015502">
      <w:bodyDiv w:val="1"/>
      <w:marLeft w:val="0"/>
      <w:marRight w:val="0"/>
      <w:marTop w:val="0"/>
      <w:marBottom w:val="0"/>
      <w:divBdr>
        <w:top w:val="none" w:sz="0" w:space="0" w:color="auto"/>
        <w:left w:val="none" w:sz="0" w:space="0" w:color="auto"/>
        <w:bottom w:val="none" w:sz="0" w:space="0" w:color="auto"/>
        <w:right w:val="none" w:sz="0" w:space="0" w:color="auto"/>
      </w:divBdr>
    </w:div>
    <w:div w:id="2085953029">
      <w:bodyDiv w:val="1"/>
      <w:marLeft w:val="0"/>
      <w:marRight w:val="0"/>
      <w:marTop w:val="0"/>
      <w:marBottom w:val="0"/>
      <w:divBdr>
        <w:top w:val="none" w:sz="0" w:space="0" w:color="auto"/>
        <w:left w:val="none" w:sz="0" w:space="0" w:color="auto"/>
        <w:bottom w:val="none" w:sz="0" w:space="0" w:color="auto"/>
        <w:right w:val="none" w:sz="0" w:space="0" w:color="auto"/>
      </w:divBdr>
    </w:div>
    <w:div w:id="2089766322">
      <w:bodyDiv w:val="1"/>
      <w:marLeft w:val="0"/>
      <w:marRight w:val="0"/>
      <w:marTop w:val="0"/>
      <w:marBottom w:val="0"/>
      <w:divBdr>
        <w:top w:val="none" w:sz="0" w:space="0" w:color="auto"/>
        <w:left w:val="none" w:sz="0" w:space="0" w:color="auto"/>
        <w:bottom w:val="none" w:sz="0" w:space="0" w:color="auto"/>
        <w:right w:val="none" w:sz="0" w:space="0" w:color="auto"/>
      </w:divBdr>
    </w:div>
    <w:div w:id="2091385768">
      <w:bodyDiv w:val="1"/>
      <w:marLeft w:val="0"/>
      <w:marRight w:val="0"/>
      <w:marTop w:val="0"/>
      <w:marBottom w:val="0"/>
      <w:divBdr>
        <w:top w:val="none" w:sz="0" w:space="0" w:color="auto"/>
        <w:left w:val="none" w:sz="0" w:space="0" w:color="auto"/>
        <w:bottom w:val="none" w:sz="0" w:space="0" w:color="auto"/>
        <w:right w:val="none" w:sz="0" w:space="0" w:color="auto"/>
      </w:divBdr>
    </w:div>
    <w:div w:id="2091537956">
      <w:bodyDiv w:val="1"/>
      <w:marLeft w:val="0"/>
      <w:marRight w:val="0"/>
      <w:marTop w:val="0"/>
      <w:marBottom w:val="0"/>
      <w:divBdr>
        <w:top w:val="none" w:sz="0" w:space="0" w:color="auto"/>
        <w:left w:val="none" w:sz="0" w:space="0" w:color="auto"/>
        <w:bottom w:val="none" w:sz="0" w:space="0" w:color="auto"/>
        <w:right w:val="none" w:sz="0" w:space="0" w:color="auto"/>
      </w:divBdr>
    </w:div>
    <w:div w:id="2092847828">
      <w:bodyDiv w:val="1"/>
      <w:marLeft w:val="0"/>
      <w:marRight w:val="0"/>
      <w:marTop w:val="0"/>
      <w:marBottom w:val="0"/>
      <w:divBdr>
        <w:top w:val="none" w:sz="0" w:space="0" w:color="auto"/>
        <w:left w:val="none" w:sz="0" w:space="0" w:color="auto"/>
        <w:bottom w:val="none" w:sz="0" w:space="0" w:color="auto"/>
        <w:right w:val="none" w:sz="0" w:space="0" w:color="auto"/>
      </w:divBdr>
    </w:div>
    <w:div w:id="2094692813">
      <w:bodyDiv w:val="1"/>
      <w:marLeft w:val="0"/>
      <w:marRight w:val="0"/>
      <w:marTop w:val="0"/>
      <w:marBottom w:val="0"/>
      <w:divBdr>
        <w:top w:val="none" w:sz="0" w:space="0" w:color="auto"/>
        <w:left w:val="none" w:sz="0" w:space="0" w:color="auto"/>
        <w:bottom w:val="none" w:sz="0" w:space="0" w:color="auto"/>
        <w:right w:val="none" w:sz="0" w:space="0" w:color="auto"/>
      </w:divBdr>
    </w:div>
    <w:div w:id="2097360895">
      <w:bodyDiv w:val="1"/>
      <w:marLeft w:val="0"/>
      <w:marRight w:val="0"/>
      <w:marTop w:val="0"/>
      <w:marBottom w:val="0"/>
      <w:divBdr>
        <w:top w:val="none" w:sz="0" w:space="0" w:color="auto"/>
        <w:left w:val="none" w:sz="0" w:space="0" w:color="auto"/>
        <w:bottom w:val="none" w:sz="0" w:space="0" w:color="auto"/>
        <w:right w:val="none" w:sz="0" w:space="0" w:color="auto"/>
      </w:divBdr>
    </w:div>
    <w:div w:id="2098020128">
      <w:bodyDiv w:val="1"/>
      <w:marLeft w:val="0"/>
      <w:marRight w:val="0"/>
      <w:marTop w:val="0"/>
      <w:marBottom w:val="0"/>
      <w:divBdr>
        <w:top w:val="none" w:sz="0" w:space="0" w:color="auto"/>
        <w:left w:val="none" w:sz="0" w:space="0" w:color="auto"/>
        <w:bottom w:val="none" w:sz="0" w:space="0" w:color="auto"/>
        <w:right w:val="none" w:sz="0" w:space="0" w:color="auto"/>
      </w:divBdr>
    </w:div>
    <w:div w:id="2101219089">
      <w:bodyDiv w:val="1"/>
      <w:marLeft w:val="0"/>
      <w:marRight w:val="0"/>
      <w:marTop w:val="0"/>
      <w:marBottom w:val="0"/>
      <w:divBdr>
        <w:top w:val="none" w:sz="0" w:space="0" w:color="auto"/>
        <w:left w:val="none" w:sz="0" w:space="0" w:color="auto"/>
        <w:bottom w:val="none" w:sz="0" w:space="0" w:color="auto"/>
        <w:right w:val="none" w:sz="0" w:space="0" w:color="auto"/>
      </w:divBdr>
    </w:div>
    <w:div w:id="2101754233">
      <w:bodyDiv w:val="1"/>
      <w:marLeft w:val="0"/>
      <w:marRight w:val="0"/>
      <w:marTop w:val="0"/>
      <w:marBottom w:val="0"/>
      <w:divBdr>
        <w:top w:val="none" w:sz="0" w:space="0" w:color="auto"/>
        <w:left w:val="none" w:sz="0" w:space="0" w:color="auto"/>
        <w:bottom w:val="none" w:sz="0" w:space="0" w:color="auto"/>
        <w:right w:val="none" w:sz="0" w:space="0" w:color="auto"/>
      </w:divBdr>
    </w:div>
    <w:div w:id="2102796067">
      <w:bodyDiv w:val="1"/>
      <w:marLeft w:val="0"/>
      <w:marRight w:val="0"/>
      <w:marTop w:val="0"/>
      <w:marBottom w:val="0"/>
      <w:divBdr>
        <w:top w:val="none" w:sz="0" w:space="0" w:color="auto"/>
        <w:left w:val="none" w:sz="0" w:space="0" w:color="auto"/>
        <w:bottom w:val="none" w:sz="0" w:space="0" w:color="auto"/>
        <w:right w:val="none" w:sz="0" w:space="0" w:color="auto"/>
      </w:divBdr>
    </w:div>
    <w:div w:id="2106412202">
      <w:bodyDiv w:val="1"/>
      <w:marLeft w:val="0"/>
      <w:marRight w:val="0"/>
      <w:marTop w:val="0"/>
      <w:marBottom w:val="0"/>
      <w:divBdr>
        <w:top w:val="none" w:sz="0" w:space="0" w:color="auto"/>
        <w:left w:val="none" w:sz="0" w:space="0" w:color="auto"/>
        <w:bottom w:val="none" w:sz="0" w:space="0" w:color="auto"/>
        <w:right w:val="none" w:sz="0" w:space="0" w:color="auto"/>
      </w:divBdr>
    </w:div>
    <w:div w:id="2108765634">
      <w:bodyDiv w:val="1"/>
      <w:marLeft w:val="0"/>
      <w:marRight w:val="0"/>
      <w:marTop w:val="0"/>
      <w:marBottom w:val="0"/>
      <w:divBdr>
        <w:top w:val="none" w:sz="0" w:space="0" w:color="auto"/>
        <w:left w:val="none" w:sz="0" w:space="0" w:color="auto"/>
        <w:bottom w:val="none" w:sz="0" w:space="0" w:color="auto"/>
        <w:right w:val="none" w:sz="0" w:space="0" w:color="auto"/>
      </w:divBdr>
    </w:div>
    <w:div w:id="2111195576">
      <w:bodyDiv w:val="1"/>
      <w:marLeft w:val="0"/>
      <w:marRight w:val="0"/>
      <w:marTop w:val="0"/>
      <w:marBottom w:val="0"/>
      <w:divBdr>
        <w:top w:val="none" w:sz="0" w:space="0" w:color="auto"/>
        <w:left w:val="none" w:sz="0" w:space="0" w:color="auto"/>
        <w:bottom w:val="none" w:sz="0" w:space="0" w:color="auto"/>
        <w:right w:val="none" w:sz="0" w:space="0" w:color="auto"/>
      </w:divBdr>
    </w:div>
    <w:div w:id="2112626749">
      <w:bodyDiv w:val="1"/>
      <w:marLeft w:val="0"/>
      <w:marRight w:val="0"/>
      <w:marTop w:val="0"/>
      <w:marBottom w:val="0"/>
      <w:divBdr>
        <w:top w:val="none" w:sz="0" w:space="0" w:color="auto"/>
        <w:left w:val="none" w:sz="0" w:space="0" w:color="auto"/>
        <w:bottom w:val="none" w:sz="0" w:space="0" w:color="auto"/>
        <w:right w:val="none" w:sz="0" w:space="0" w:color="auto"/>
      </w:divBdr>
    </w:div>
    <w:div w:id="2113434511">
      <w:bodyDiv w:val="1"/>
      <w:marLeft w:val="0"/>
      <w:marRight w:val="0"/>
      <w:marTop w:val="0"/>
      <w:marBottom w:val="0"/>
      <w:divBdr>
        <w:top w:val="none" w:sz="0" w:space="0" w:color="auto"/>
        <w:left w:val="none" w:sz="0" w:space="0" w:color="auto"/>
        <w:bottom w:val="none" w:sz="0" w:space="0" w:color="auto"/>
        <w:right w:val="none" w:sz="0" w:space="0" w:color="auto"/>
      </w:divBdr>
    </w:div>
    <w:div w:id="2115399875">
      <w:bodyDiv w:val="1"/>
      <w:marLeft w:val="0"/>
      <w:marRight w:val="0"/>
      <w:marTop w:val="0"/>
      <w:marBottom w:val="0"/>
      <w:divBdr>
        <w:top w:val="none" w:sz="0" w:space="0" w:color="auto"/>
        <w:left w:val="none" w:sz="0" w:space="0" w:color="auto"/>
        <w:bottom w:val="none" w:sz="0" w:space="0" w:color="auto"/>
        <w:right w:val="none" w:sz="0" w:space="0" w:color="auto"/>
      </w:divBdr>
    </w:div>
    <w:div w:id="2115586023">
      <w:bodyDiv w:val="1"/>
      <w:marLeft w:val="0"/>
      <w:marRight w:val="0"/>
      <w:marTop w:val="0"/>
      <w:marBottom w:val="0"/>
      <w:divBdr>
        <w:top w:val="none" w:sz="0" w:space="0" w:color="auto"/>
        <w:left w:val="none" w:sz="0" w:space="0" w:color="auto"/>
        <w:bottom w:val="none" w:sz="0" w:space="0" w:color="auto"/>
        <w:right w:val="none" w:sz="0" w:space="0" w:color="auto"/>
      </w:divBdr>
    </w:div>
    <w:div w:id="2116512565">
      <w:bodyDiv w:val="1"/>
      <w:marLeft w:val="0"/>
      <w:marRight w:val="0"/>
      <w:marTop w:val="0"/>
      <w:marBottom w:val="0"/>
      <w:divBdr>
        <w:top w:val="none" w:sz="0" w:space="0" w:color="auto"/>
        <w:left w:val="none" w:sz="0" w:space="0" w:color="auto"/>
        <w:bottom w:val="none" w:sz="0" w:space="0" w:color="auto"/>
        <w:right w:val="none" w:sz="0" w:space="0" w:color="auto"/>
      </w:divBdr>
    </w:div>
    <w:div w:id="2116558557">
      <w:bodyDiv w:val="1"/>
      <w:marLeft w:val="0"/>
      <w:marRight w:val="0"/>
      <w:marTop w:val="0"/>
      <w:marBottom w:val="0"/>
      <w:divBdr>
        <w:top w:val="none" w:sz="0" w:space="0" w:color="auto"/>
        <w:left w:val="none" w:sz="0" w:space="0" w:color="auto"/>
        <w:bottom w:val="none" w:sz="0" w:space="0" w:color="auto"/>
        <w:right w:val="none" w:sz="0" w:space="0" w:color="auto"/>
      </w:divBdr>
    </w:div>
    <w:div w:id="2117553547">
      <w:bodyDiv w:val="1"/>
      <w:marLeft w:val="0"/>
      <w:marRight w:val="0"/>
      <w:marTop w:val="0"/>
      <w:marBottom w:val="0"/>
      <w:divBdr>
        <w:top w:val="none" w:sz="0" w:space="0" w:color="auto"/>
        <w:left w:val="none" w:sz="0" w:space="0" w:color="auto"/>
        <w:bottom w:val="none" w:sz="0" w:space="0" w:color="auto"/>
        <w:right w:val="none" w:sz="0" w:space="0" w:color="auto"/>
      </w:divBdr>
    </w:div>
    <w:div w:id="2117560746">
      <w:bodyDiv w:val="1"/>
      <w:marLeft w:val="0"/>
      <w:marRight w:val="0"/>
      <w:marTop w:val="0"/>
      <w:marBottom w:val="0"/>
      <w:divBdr>
        <w:top w:val="none" w:sz="0" w:space="0" w:color="auto"/>
        <w:left w:val="none" w:sz="0" w:space="0" w:color="auto"/>
        <w:bottom w:val="none" w:sz="0" w:space="0" w:color="auto"/>
        <w:right w:val="none" w:sz="0" w:space="0" w:color="auto"/>
      </w:divBdr>
    </w:div>
    <w:div w:id="2120637583">
      <w:bodyDiv w:val="1"/>
      <w:marLeft w:val="0"/>
      <w:marRight w:val="0"/>
      <w:marTop w:val="0"/>
      <w:marBottom w:val="0"/>
      <w:divBdr>
        <w:top w:val="none" w:sz="0" w:space="0" w:color="auto"/>
        <w:left w:val="none" w:sz="0" w:space="0" w:color="auto"/>
        <w:bottom w:val="none" w:sz="0" w:space="0" w:color="auto"/>
        <w:right w:val="none" w:sz="0" w:space="0" w:color="auto"/>
      </w:divBdr>
    </w:div>
    <w:div w:id="2121797499">
      <w:bodyDiv w:val="1"/>
      <w:marLeft w:val="0"/>
      <w:marRight w:val="0"/>
      <w:marTop w:val="0"/>
      <w:marBottom w:val="0"/>
      <w:divBdr>
        <w:top w:val="none" w:sz="0" w:space="0" w:color="auto"/>
        <w:left w:val="none" w:sz="0" w:space="0" w:color="auto"/>
        <w:bottom w:val="none" w:sz="0" w:space="0" w:color="auto"/>
        <w:right w:val="none" w:sz="0" w:space="0" w:color="auto"/>
      </w:divBdr>
    </w:div>
    <w:div w:id="2122531120">
      <w:bodyDiv w:val="1"/>
      <w:marLeft w:val="0"/>
      <w:marRight w:val="0"/>
      <w:marTop w:val="0"/>
      <w:marBottom w:val="0"/>
      <w:divBdr>
        <w:top w:val="none" w:sz="0" w:space="0" w:color="auto"/>
        <w:left w:val="none" w:sz="0" w:space="0" w:color="auto"/>
        <w:bottom w:val="none" w:sz="0" w:space="0" w:color="auto"/>
        <w:right w:val="none" w:sz="0" w:space="0" w:color="auto"/>
      </w:divBdr>
    </w:div>
    <w:div w:id="2125801766">
      <w:bodyDiv w:val="1"/>
      <w:marLeft w:val="0"/>
      <w:marRight w:val="0"/>
      <w:marTop w:val="0"/>
      <w:marBottom w:val="0"/>
      <w:divBdr>
        <w:top w:val="none" w:sz="0" w:space="0" w:color="auto"/>
        <w:left w:val="none" w:sz="0" w:space="0" w:color="auto"/>
        <w:bottom w:val="none" w:sz="0" w:space="0" w:color="auto"/>
        <w:right w:val="none" w:sz="0" w:space="0" w:color="auto"/>
      </w:divBdr>
    </w:div>
    <w:div w:id="2125879012">
      <w:bodyDiv w:val="1"/>
      <w:marLeft w:val="0"/>
      <w:marRight w:val="0"/>
      <w:marTop w:val="0"/>
      <w:marBottom w:val="0"/>
      <w:divBdr>
        <w:top w:val="none" w:sz="0" w:space="0" w:color="auto"/>
        <w:left w:val="none" w:sz="0" w:space="0" w:color="auto"/>
        <w:bottom w:val="none" w:sz="0" w:space="0" w:color="auto"/>
        <w:right w:val="none" w:sz="0" w:space="0" w:color="auto"/>
      </w:divBdr>
    </w:div>
    <w:div w:id="2126003581">
      <w:bodyDiv w:val="1"/>
      <w:marLeft w:val="0"/>
      <w:marRight w:val="0"/>
      <w:marTop w:val="0"/>
      <w:marBottom w:val="0"/>
      <w:divBdr>
        <w:top w:val="none" w:sz="0" w:space="0" w:color="auto"/>
        <w:left w:val="none" w:sz="0" w:space="0" w:color="auto"/>
        <w:bottom w:val="none" w:sz="0" w:space="0" w:color="auto"/>
        <w:right w:val="none" w:sz="0" w:space="0" w:color="auto"/>
      </w:divBdr>
    </w:div>
    <w:div w:id="2126344066">
      <w:bodyDiv w:val="1"/>
      <w:marLeft w:val="0"/>
      <w:marRight w:val="0"/>
      <w:marTop w:val="0"/>
      <w:marBottom w:val="0"/>
      <w:divBdr>
        <w:top w:val="none" w:sz="0" w:space="0" w:color="auto"/>
        <w:left w:val="none" w:sz="0" w:space="0" w:color="auto"/>
        <w:bottom w:val="none" w:sz="0" w:space="0" w:color="auto"/>
        <w:right w:val="none" w:sz="0" w:space="0" w:color="auto"/>
      </w:divBdr>
    </w:div>
    <w:div w:id="2130930862">
      <w:bodyDiv w:val="1"/>
      <w:marLeft w:val="0"/>
      <w:marRight w:val="0"/>
      <w:marTop w:val="0"/>
      <w:marBottom w:val="0"/>
      <w:divBdr>
        <w:top w:val="none" w:sz="0" w:space="0" w:color="auto"/>
        <w:left w:val="none" w:sz="0" w:space="0" w:color="auto"/>
        <w:bottom w:val="none" w:sz="0" w:space="0" w:color="auto"/>
        <w:right w:val="none" w:sz="0" w:space="0" w:color="auto"/>
      </w:divBdr>
    </w:div>
    <w:div w:id="2133134326">
      <w:bodyDiv w:val="1"/>
      <w:marLeft w:val="0"/>
      <w:marRight w:val="0"/>
      <w:marTop w:val="0"/>
      <w:marBottom w:val="0"/>
      <w:divBdr>
        <w:top w:val="none" w:sz="0" w:space="0" w:color="auto"/>
        <w:left w:val="none" w:sz="0" w:space="0" w:color="auto"/>
        <w:bottom w:val="none" w:sz="0" w:space="0" w:color="auto"/>
        <w:right w:val="none" w:sz="0" w:space="0" w:color="auto"/>
      </w:divBdr>
    </w:div>
    <w:div w:id="2135977673">
      <w:bodyDiv w:val="1"/>
      <w:marLeft w:val="0"/>
      <w:marRight w:val="0"/>
      <w:marTop w:val="0"/>
      <w:marBottom w:val="0"/>
      <w:divBdr>
        <w:top w:val="none" w:sz="0" w:space="0" w:color="auto"/>
        <w:left w:val="none" w:sz="0" w:space="0" w:color="auto"/>
        <w:bottom w:val="none" w:sz="0" w:space="0" w:color="auto"/>
        <w:right w:val="none" w:sz="0" w:space="0" w:color="auto"/>
      </w:divBdr>
    </w:div>
    <w:div w:id="2136558382">
      <w:bodyDiv w:val="1"/>
      <w:marLeft w:val="0"/>
      <w:marRight w:val="0"/>
      <w:marTop w:val="0"/>
      <w:marBottom w:val="0"/>
      <w:divBdr>
        <w:top w:val="none" w:sz="0" w:space="0" w:color="auto"/>
        <w:left w:val="none" w:sz="0" w:space="0" w:color="auto"/>
        <w:bottom w:val="none" w:sz="0" w:space="0" w:color="auto"/>
        <w:right w:val="none" w:sz="0" w:space="0" w:color="auto"/>
      </w:divBdr>
    </w:div>
    <w:div w:id="2138719728">
      <w:bodyDiv w:val="1"/>
      <w:marLeft w:val="0"/>
      <w:marRight w:val="0"/>
      <w:marTop w:val="0"/>
      <w:marBottom w:val="0"/>
      <w:divBdr>
        <w:top w:val="none" w:sz="0" w:space="0" w:color="auto"/>
        <w:left w:val="none" w:sz="0" w:space="0" w:color="auto"/>
        <w:bottom w:val="none" w:sz="0" w:space="0" w:color="auto"/>
        <w:right w:val="none" w:sz="0" w:space="0" w:color="auto"/>
      </w:divBdr>
    </w:div>
    <w:div w:id="2139226953">
      <w:bodyDiv w:val="1"/>
      <w:marLeft w:val="0"/>
      <w:marRight w:val="0"/>
      <w:marTop w:val="0"/>
      <w:marBottom w:val="0"/>
      <w:divBdr>
        <w:top w:val="none" w:sz="0" w:space="0" w:color="auto"/>
        <w:left w:val="none" w:sz="0" w:space="0" w:color="auto"/>
        <w:bottom w:val="none" w:sz="0" w:space="0" w:color="auto"/>
        <w:right w:val="none" w:sz="0" w:space="0" w:color="auto"/>
      </w:divBdr>
    </w:div>
    <w:div w:id="2141267896">
      <w:bodyDiv w:val="1"/>
      <w:marLeft w:val="0"/>
      <w:marRight w:val="0"/>
      <w:marTop w:val="0"/>
      <w:marBottom w:val="0"/>
      <w:divBdr>
        <w:top w:val="none" w:sz="0" w:space="0" w:color="auto"/>
        <w:left w:val="none" w:sz="0" w:space="0" w:color="auto"/>
        <w:bottom w:val="none" w:sz="0" w:space="0" w:color="auto"/>
        <w:right w:val="none" w:sz="0" w:space="0" w:color="auto"/>
      </w:divBdr>
    </w:div>
    <w:div w:id="2143888845">
      <w:bodyDiv w:val="1"/>
      <w:marLeft w:val="0"/>
      <w:marRight w:val="0"/>
      <w:marTop w:val="0"/>
      <w:marBottom w:val="0"/>
      <w:divBdr>
        <w:top w:val="none" w:sz="0" w:space="0" w:color="auto"/>
        <w:left w:val="none" w:sz="0" w:space="0" w:color="auto"/>
        <w:bottom w:val="none" w:sz="0" w:space="0" w:color="auto"/>
        <w:right w:val="none" w:sz="0" w:space="0" w:color="auto"/>
      </w:divBdr>
    </w:div>
    <w:div w:id="2144226786">
      <w:bodyDiv w:val="1"/>
      <w:marLeft w:val="0"/>
      <w:marRight w:val="0"/>
      <w:marTop w:val="0"/>
      <w:marBottom w:val="0"/>
      <w:divBdr>
        <w:top w:val="none" w:sz="0" w:space="0" w:color="auto"/>
        <w:left w:val="none" w:sz="0" w:space="0" w:color="auto"/>
        <w:bottom w:val="none" w:sz="0" w:space="0" w:color="auto"/>
        <w:right w:val="none" w:sz="0" w:space="0" w:color="auto"/>
      </w:divBdr>
    </w:div>
    <w:div w:id="214515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cdmosupport@belle.baruch.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7FE8FA-BA03-41A5-A70F-06A371A4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17</Pages>
  <Words>17315</Words>
  <Characters>98701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Chesapeake Bay Maryland (CBM) NERR Water Quality Metadata </vt:lpstr>
    </vt:vector>
  </TitlesOfParts>
  <Company>DNR, EBPGM</Company>
  <LinksUpToDate>false</LinksUpToDate>
  <CharactersWithSpaces>115785</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4915306</vt:i4>
      </vt:variant>
      <vt:variant>
        <vt:i4>3</vt:i4>
      </vt:variant>
      <vt:variant>
        <vt:i4>0</vt:i4>
      </vt:variant>
      <vt:variant>
        <vt:i4>5</vt:i4>
      </vt:variant>
      <vt:variant>
        <vt:lpwstr>mailto:bebersole@dnr.state.md.us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 </dc:title>
  <dc:subject/>
  <dc:creator>Julie</dc:creator>
  <cp:keywords/>
  <dc:description/>
  <cp:lastModifiedBy>Stephanie Ann Thompson</cp:lastModifiedBy>
  <cp:revision>25</cp:revision>
  <cp:lastPrinted>2006-03-15T20:04:00Z</cp:lastPrinted>
  <dcterms:created xsi:type="dcterms:W3CDTF">2013-11-12T18:56:00Z</dcterms:created>
  <dcterms:modified xsi:type="dcterms:W3CDTF">2014-03-13T18:19:00Z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-1638389390</vt:i4>
  </property>
  <property fmtid="{D5CDD505-2E9C-101B-9397-08002B2CF9AE}" pid="3" name="_EmailSubject">
    <vt:lpwstr/>
  </property>
  <property fmtid="{D5CDD505-2E9C-101B-9397-08002B2CF9AE}" pid="4" name="_AuthorEmail">
    <vt:lpwstr>SThompson@dnr.state.md.us</vt:lpwstr>
  </property>
  <property fmtid="{D5CDD505-2E9C-101B-9397-08002B2CF9AE}" pid="5" name="_AuthorEmailDisplayName">
    <vt:lpwstr>Thompson, Stephanie</vt:lpwstr>
  </property>
  <property fmtid="{D5CDD505-2E9C-101B-9397-08002B2CF9AE}" pid="6" name="_ReviewingToolsShownOnce">
    <vt:lpwstr/>
  </property>
</Properties>
</file>